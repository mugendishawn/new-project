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sdt>
      <w:sdtPr>
        <w:tag w:val="goog_rdk_1"/>
      </w:sdtPr>
      <w:sdtContent>
        <w:p w:rsidR="00000000" w:rsidDel="00000000" w:rsidP="00000000" w:rsidRDefault="00000000" w:rsidRPr="00000000" w14:paraId="00000001">
          <w:pPr>
            <w:jc w:val="center"/>
            <w:rPr>
              <w:del w:author="Martin Ayambila" w:id="0" w:date="2021-04-23T13:43:12Z"/>
              <w:sz w:val="52"/>
              <w:szCs w:val="52"/>
              <w:u w:val="none"/>
            </w:rPr>
          </w:pPr>
          <w:r w:rsidDel="00000000" w:rsidR="00000000" w:rsidRPr="00000000">
            <w:rPr>
              <w:sz w:val="52"/>
              <w:szCs w:val="52"/>
              <w:u w:val="none"/>
              <w:rtl w:val="0"/>
            </w:rPr>
            <w:tab/>
            <w:t xml:space="preserve">FORM 2</w:t>
          </w:r>
          <w:sdt>
            <w:sdtPr>
              <w:tag w:val="goog_rdk_0"/>
            </w:sdtPr>
            <w:sdtContent>
              <w:del w:author="Martin Ayambila" w:id="0" w:date="2021-04-23T13:43:12Z">
                <w:r w:rsidDel="00000000" w:rsidR="00000000" w:rsidRPr="00000000">
                  <w:rPr>
                    <w:sz w:val="52"/>
                    <w:szCs w:val="52"/>
                    <w:u w:val="none"/>
                    <w:rtl w:val="0"/>
                  </w:rPr>
                  <w:delText xml:space="preserve"> GEOGRAPHY</w:delText>
                </w:r>
              </w:del>
            </w:sdtContent>
          </w:sdt>
        </w:p>
      </w:sdtContent>
    </w:sdt>
    <w:p w:rsidR="00000000" w:rsidDel="00000000" w:rsidP="00000000" w:rsidRDefault="00000000" w:rsidRPr="00000000" w14:paraId="00000002">
      <w:pPr>
        <w:jc w:val="center"/>
        <w:rPr>
          <w:b w:val="1"/>
          <w:sz w:val="40"/>
          <w:szCs w:val="40"/>
          <w:u w:val="none"/>
        </w:rPr>
      </w:pPr>
      <w:sdt>
        <w:sdtPr>
          <w:tag w:val="goog_rdk_2"/>
        </w:sdtPr>
        <w:sdtContent>
          <w:del w:author="Martin Ayambila" w:id="0" w:date="2021-04-23T13:43:12Z">
            <w:r w:rsidDel="00000000" w:rsidR="00000000" w:rsidRPr="00000000">
              <w:rPr>
                <w:b w:val="1"/>
                <w:sz w:val="40"/>
                <w:szCs w:val="40"/>
                <w:u w:val="none"/>
                <w:rtl w:val="0"/>
              </w:rPr>
              <w:delText xml:space="preserve">INTERNAL LAND</w:delText>
            </w:r>
          </w:del>
        </w:sdtContent>
      </w:sdt>
      <w:r w:rsidDel="00000000" w:rsidR="00000000" w:rsidRPr="00000000">
        <w:rPr>
          <w:b w:val="1"/>
          <w:sz w:val="40"/>
          <w:szCs w:val="40"/>
          <w:u w:val="none"/>
          <w:rtl w:val="0"/>
        </w:rPr>
        <w:t xml:space="preserve"> FORMING/ENDOGENETIC PROCESSES</w:t>
      </w:r>
    </w:p>
    <w:p w:rsidR="00000000" w:rsidDel="00000000" w:rsidP="00000000" w:rsidRDefault="00000000" w:rsidRPr="00000000" w14:paraId="00000003">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Processes operating in the interior of the earth resulting in the formation of natural physical features or landforms.</w:t>
      </w:r>
    </w:p>
    <w:p w:rsidR="00000000" w:rsidDel="00000000" w:rsidP="00000000" w:rsidRDefault="00000000" w:rsidRPr="00000000" w14:paraId="00000004">
      <w:pPr>
        <w:rPr>
          <w:sz w:val="28"/>
          <w:szCs w:val="28"/>
          <w:u w:val="none"/>
        </w:rPr>
      </w:pPr>
      <w:r w:rsidDel="00000000" w:rsidR="00000000" w:rsidRPr="00000000">
        <w:rPr>
          <w:sz w:val="28"/>
          <w:szCs w:val="28"/>
          <w:u w:val="none"/>
          <w:rtl w:val="0"/>
        </w:rPr>
        <w:t xml:space="preserve">They are caused by earth movements.</w:t>
      </w:r>
    </w:p>
    <w:p w:rsidR="00000000" w:rsidDel="00000000" w:rsidP="00000000" w:rsidRDefault="00000000" w:rsidRPr="00000000" w14:paraId="00000005">
      <w:pPr>
        <w:rPr>
          <w:sz w:val="28"/>
          <w:szCs w:val="28"/>
          <w:u w:val="none"/>
        </w:rPr>
      </w:pPr>
      <w:r w:rsidDel="00000000" w:rsidR="00000000" w:rsidRPr="00000000">
        <w:rPr>
          <w:sz w:val="28"/>
          <w:szCs w:val="28"/>
          <w:u w:val="none"/>
          <w:rtl w:val="0"/>
        </w:rPr>
        <w:t xml:space="preserve">Examples of these processes are folding, faulting and Vulcanicity.</w:t>
      </w:r>
    </w:p>
    <w:p w:rsidR="00000000" w:rsidDel="00000000" w:rsidP="00000000" w:rsidRDefault="00000000" w:rsidRPr="00000000" w14:paraId="00000006">
      <w:pPr>
        <w:rPr>
          <w:sz w:val="28"/>
          <w:szCs w:val="28"/>
          <w:u w:val="none"/>
        </w:rPr>
      </w:pPr>
      <w:r w:rsidDel="00000000" w:rsidR="00000000" w:rsidRPr="00000000">
        <w:rPr>
          <w:sz w:val="28"/>
          <w:szCs w:val="28"/>
          <w:u w:val="none"/>
          <w:rtl w:val="0"/>
        </w:rPr>
        <w:t xml:space="preserve">Formation of land forms by internal land forming processes is determined by:</w:t>
      </w:r>
    </w:p>
    <w:p w:rsidR="00000000" w:rsidDel="00000000" w:rsidP="00000000" w:rsidRDefault="00000000" w:rsidRPr="00000000" w14:paraId="00000007">
      <w:pPr>
        <w:numPr>
          <w:ilvl w:val="0"/>
          <w:numId w:val="174"/>
        </w:numPr>
        <w:ind w:left="720" w:hanging="360"/>
        <w:rPr>
          <w:sz w:val="28"/>
          <w:szCs w:val="28"/>
          <w:u w:val="none"/>
        </w:rPr>
      </w:pPr>
      <w:r w:rsidDel="00000000" w:rsidR="00000000" w:rsidRPr="00000000">
        <w:rPr>
          <w:sz w:val="28"/>
          <w:szCs w:val="28"/>
          <w:u w:val="none"/>
          <w:rtl w:val="0"/>
        </w:rPr>
        <w:t xml:space="preserve">Nature and age of earth materials</w:t>
      </w:r>
    </w:p>
    <w:p w:rsidR="00000000" w:rsidDel="00000000" w:rsidP="00000000" w:rsidRDefault="00000000" w:rsidRPr="00000000" w14:paraId="00000008">
      <w:pPr>
        <w:numPr>
          <w:ilvl w:val="0"/>
          <w:numId w:val="174"/>
        </w:numPr>
        <w:ind w:left="720" w:hanging="360"/>
        <w:rPr>
          <w:sz w:val="28"/>
          <w:szCs w:val="28"/>
          <w:u w:val="none"/>
        </w:rPr>
      </w:pPr>
      <w:r w:rsidDel="00000000" w:rsidR="00000000" w:rsidRPr="00000000">
        <w:rPr>
          <w:sz w:val="28"/>
          <w:szCs w:val="28"/>
          <w:u w:val="none"/>
          <w:rtl w:val="0"/>
        </w:rPr>
        <w:t xml:space="preserve">Type of movement involved</w:t>
      </w:r>
    </w:p>
    <w:p w:rsidR="00000000" w:rsidDel="00000000" w:rsidP="00000000" w:rsidRDefault="00000000" w:rsidRPr="00000000" w14:paraId="00000009">
      <w:pPr>
        <w:numPr>
          <w:ilvl w:val="0"/>
          <w:numId w:val="174"/>
        </w:numPr>
        <w:ind w:left="720" w:hanging="360"/>
        <w:rPr>
          <w:sz w:val="28"/>
          <w:szCs w:val="28"/>
          <w:u w:val="none"/>
        </w:rPr>
      </w:pPr>
      <w:r w:rsidDel="00000000" w:rsidR="00000000" w:rsidRPr="00000000">
        <w:rPr>
          <w:sz w:val="28"/>
          <w:szCs w:val="28"/>
          <w:u w:val="none"/>
          <w:rtl w:val="0"/>
        </w:rPr>
        <w:t xml:space="preserve">Intensity and scale of movement involved</w:t>
      </w:r>
    </w:p>
    <w:p w:rsidR="00000000" w:rsidDel="00000000" w:rsidP="00000000" w:rsidRDefault="00000000" w:rsidRPr="00000000" w14:paraId="0000000A">
      <w:pPr>
        <w:jc w:val="center"/>
        <w:rPr>
          <w:b w:val="1"/>
          <w:sz w:val="28"/>
          <w:szCs w:val="28"/>
          <w:u w:val="none"/>
        </w:rPr>
      </w:pPr>
      <w:r w:rsidDel="00000000" w:rsidR="00000000" w:rsidRPr="00000000">
        <w:rPr>
          <w:b w:val="1"/>
          <w:sz w:val="28"/>
          <w:szCs w:val="28"/>
          <w:u w:val="none"/>
          <w:rtl w:val="0"/>
        </w:rPr>
        <w:t xml:space="preserve">Crustal Earth Movements</w:t>
      </w:r>
    </w:p>
    <w:p w:rsidR="00000000" w:rsidDel="00000000" w:rsidP="00000000" w:rsidRDefault="00000000" w:rsidRPr="00000000" w14:paraId="0000000B">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Displacement of the earth’s crustal rocks.</w:t>
      </w:r>
    </w:p>
    <w:p w:rsidR="00000000" w:rsidDel="00000000" w:rsidP="00000000" w:rsidRDefault="00000000" w:rsidRPr="00000000" w14:paraId="0000000C">
      <w:pPr>
        <w:rPr>
          <w:sz w:val="28"/>
          <w:szCs w:val="28"/>
          <w:u w:val="none"/>
        </w:rPr>
      </w:pPr>
      <w:r w:rsidDel="00000000" w:rsidR="00000000" w:rsidRPr="00000000">
        <w:rPr>
          <w:sz w:val="28"/>
          <w:szCs w:val="28"/>
          <w:u w:val="none"/>
          <w:rtl w:val="0"/>
        </w:rPr>
        <w:t xml:space="preserve">They are brought about by tectonic forces which originate and operate in the interior of the earth e.g. tensional forces (which operate along horizontal plane moving away from each other), compressional forces (which operate along horizontal plane moving towards each other), shear forces (which move past each other with unequal strength) and gravitational forces (which attracts things to the earths centre).</w:t>
      </w:r>
    </w:p>
    <w:p w:rsidR="00000000" w:rsidDel="00000000" w:rsidP="00000000" w:rsidRDefault="00000000" w:rsidRPr="00000000" w14:paraId="0000000D">
      <w:pPr>
        <w:rPr>
          <w:sz w:val="28"/>
          <w:szCs w:val="28"/>
          <w:u w:val="none"/>
        </w:rPr>
      </w:pPr>
      <w:r w:rsidDel="00000000" w:rsidR="00000000" w:rsidRPr="00000000">
        <w:rPr>
          <w:sz w:val="28"/>
          <w:szCs w:val="28"/>
          <w:u w:val="none"/>
          <w:rtl w:val="0"/>
        </w:rPr>
        <w:t xml:space="preserve">Earth movements are of 2 types:</w:t>
      </w:r>
    </w:p>
    <w:p w:rsidR="00000000" w:rsidDel="00000000" w:rsidP="00000000" w:rsidRDefault="00000000" w:rsidRPr="00000000" w14:paraId="0000000E">
      <w:pPr>
        <w:numPr>
          <w:ilvl w:val="0"/>
          <w:numId w:val="180"/>
        </w:numPr>
        <w:ind w:left="720" w:hanging="360"/>
        <w:rPr>
          <w:sz w:val="28"/>
          <w:szCs w:val="28"/>
          <w:u w:val="none"/>
        </w:rPr>
      </w:pPr>
      <w:r w:rsidDel="00000000" w:rsidR="00000000" w:rsidRPr="00000000">
        <w:rPr>
          <w:sz w:val="28"/>
          <w:szCs w:val="28"/>
          <w:u w:val="none"/>
          <w:rtl w:val="0"/>
        </w:rPr>
        <w:t xml:space="preserve">Horizontal/lateral/orogenic movements</w:t>
      </w:r>
    </w:p>
    <w:p w:rsidR="00000000" w:rsidDel="00000000" w:rsidP="00000000" w:rsidRDefault="00000000" w:rsidRPr="00000000" w14:paraId="0000000F">
      <w:pPr>
        <w:numPr>
          <w:ilvl w:val="0"/>
          <w:numId w:val="180"/>
        </w:numPr>
        <w:ind w:left="720" w:hanging="360"/>
        <w:rPr>
          <w:sz w:val="28"/>
          <w:szCs w:val="28"/>
          <w:u w:val="none"/>
        </w:rPr>
      </w:pPr>
      <w:r w:rsidDel="00000000" w:rsidR="00000000" w:rsidRPr="00000000">
        <w:rPr>
          <w:sz w:val="28"/>
          <w:szCs w:val="28"/>
          <w:u w:val="none"/>
          <w:rtl w:val="0"/>
        </w:rPr>
        <w:t xml:space="preserve">Vertical/epeirogenic movements</w:t>
      </w:r>
    </w:p>
    <w:p w:rsidR="00000000" w:rsidDel="00000000" w:rsidP="00000000" w:rsidRDefault="00000000" w:rsidRPr="00000000" w14:paraId="00000010">
      <w:pPr>
        <w:jc w:val="center"/>
        <w:rPr>
          <w:b w:val="1"/>
          <w:sz w:val="28"/>
          <w:szCs w:val="28"/>
          <w:u w:val="none"/>
        </w:rPr>
      </w:pPr>
      <w:r w:rsidDel="00000000" w:rsidR="00000000" w:rsidRPr="00000000">
        <w:rPr>
          <w:b w:val="1"/>
          <w:sz w:val="28"/>
          <w:szCs w:val="28"/>
          <w:u w:val="none"/>
          <w:rtl w:val="0"/>
        </w:rPr>
        <w:t xml:space="preserve">Horizontal Earth Movements</w:t>
      </w:r>
    </w:p>
    <w:p w:rsidR="00000000" w:rsidDel="00000000" w:rsidP="00000000" w:rsidRDefault="00000000" w:rsidRPr="00000000" w14:paraId="00000011">
      <w:pPr>
        <w:rPr>
          <w:sz w:val="28"/>
          <w:szCs w:val="28"/>
          <w:u w:val="none"/>
        </w:rPr>
      </w:pPr>
      <w:r w:rsidDel="00000000" w:rsidR="00000000" w:rsidRPr="00000000">
        <w:rPr>
          <w:sz w:val="28"/>
          <w:szCs w:val="28"/>
          <w:u w:val="none"/>
          <w:rtl w:val="0"/>
        </w:rPr>
        <w:t xml:space="preserve">-Movements which act along a horizontal plane within crustal rocks.</w:t>
      </w:r>
    </w:p>
    <w:p w:rsidR="00000000" w:rsidDel="00000000" w:rsidP="00000000" w:rsidRDefault="00000000" w:rsidRPr="00000000" w14:paraId="00000012">
      <w:pPr>
        <w:rPr>
          <w:sz w:val="28"/>
          <w:szCs w:val="28"/>
          <w:u w:val="none"/>
        </w:rPr>
      </w:pPr>
      <w:r w:rsidDel="00000000" w:rsidR="00000000" w:rsidRPr="00000000">
        <w:rPr>
          <w:sz w:val="28"/>
          <w:szCs w:val="28"/>
          <w:u w:val="none"/>
          <w:rtl w:val="0"/>
        </w:rPr>
        <w:t xml:space="preserve">They are caused by tensional and compressional and shear forces.</w:t>
      </w:r>
    </w:p>
    <w:p w:rsidR="00000000" w:rsidDel="00000000" w:rsidP="00000000" w:rsidRDefault="00000000" w:rsidRPr="00000000" w14:paraId="00000013">
      <w:pPr>
        <w:jc w:val="center"/>
        <w:rPr>
          <w:b w:val="1"/>
          <w:sz w:val="28"/>
          <w:szCs w:val="28"/>
          <w:u w:val="none"/>
        </w:rPr>
      </w:pPr>
      <w:r w:rsidDel="00000000" w:rsidR="00000000" w:rsidRPr="00000000">
        <w:rPr>
          <w:b w:val="1"/>
          <w:sz w:val="28"/>
          <w:szCs w:val="28"/>
          <w:u w:val="none"/>
          <w:rtl w:val="0"/>
        </w:rPr>
        <w:t xml:space="preserve">Effects</w:t>
      </w:r>
    </w:p>
    <w:p w:rsidR="00000000" w:rsidDel="00000000" w:rsidP="00000000" w:rsidRDefault="00000000" w:rsidRPr="00000000" w14:paraId="00000014">
      <w:pPr>
        <w:ind w:left="360" w:firstLine="0"/>
        <w:rPr>
          <w:sz w:val="28"/>
          <w:szCs w:val="28"/>
          <w:u w:val="none"/>
        </w:rPr>
      </w:pPr>
      <w:r w:rsidDel="00000000" w:rsidR="00000000" w:rsidRPr="00000000">
        <w:rPr>
          <w:sz w:val="28"/>
          <w:szCs w:val="28"/>
          <w:u w:val="none"/>
          <w:rtl w:val="0"/>
        </w:rPr>
        <w:t xml:space="preserve">They cause:</w:t>
      </w:r>
    </w:p>
    <w:p w:rsidR="00000000" w:rsidDel="00000000" w:rsidP="00000000" w:rsidRDefault="00000000" w:rsidRPr="00000000" w14:paraId="00000015">
      <w:pPr>
        <w:numPr>
          <w:ilvl w:val="0"/>
          <w:numId w:val="181"/>
        </w:numPr>
        <w:ind w:left="720" w:hanging="360"/>
        <w:rPr>
          <w:sz w:val="28"/>
          <w:szCs w:val="28"/>
          <w:u w:val="none"/>
        </w:rPr>
      </w:pPr>
      <w:r w:rsidDel="00000000" w:rsidR="00000000" w:rsidRPr="00000000">
        <w:rPr>
          <w:sz w:val="28"/>
          <w:szCs w:val="28"/>
          <w:u w:val="none"/>
          <w:rtl w:val="0"/>
        </w:rPr>
        <w:t xml:space="preserve">Strain and stretching of crustal rocks due to stretching caused by tensional forces which cause formation of cracks or faults.</w:t>
      </w:r>
    </w:p>
    <w:p w:rsidR="00000000" w:rsidDel="00000000" w:rsidP="00000000" w:rsidRDefault="00000000" w:rsidRPr="00000000" w14:paraId="00000016">
      <w:pPr>
        <w:numPr>
          <w:ilvl w:val="0"/>
          <w:numId w:val="181"/>
        </w:numPr>
        <w:ind w:left="720" w:hanging="360"/>
        <w:rPr>
          <w:sz w:val="28"/>
          <w:szCs w:val="28"/>
          <w:u w:val="none"/>
        </w:rPr>
      </w:pPr>
      <w:r w:rsidDel="00000000" w:rsidR="00000000" w:rsidRPr="00000000">
        <w:rPr>
          <w:sz w:val="28"/>
          <w:szCs w:val="28"/>
          <w:u w:val="none"/>
          <w:rtl w:val="0"/>
        </w:rPr>
        <w:t xml:space="preserve">Squeezing and shortening of crustal by compressional forces rocks which cause them which also cause formation of faults.</w:t>
      </w:r>
    </w:p>
    <w:p w:rsidR="00000000" w:rsidDel="00000000" w:rsidP="00000000" w:rsidRDefault="00000000" w:rsidRPr="00000000" w14:paraId="00000017">
      <w:pPr>
        <w:numPr>
          <w:ilvl w:val="0"/>
          <w:numId w:val="181"/>
        </w:numPr>
        <w:ind w:left="720" w:hanging="360"/>
        <w:rPr>
          <w:sz w:val="28"/>
          <w:szCs w:val="28"/>
          <w:u w:val="none"/>
        </w:rPr>
      </w:pPr>
      <w:r w:rsidDel="00000000" w:rsidR="00000000" w:rsidRPr="00000000">
        <w:rPr>
          <w:sz w:val="28"/>
          <w:szCs w:val="28"/>
          <w:u w:val="none"/>
          <w:rtl w:val="0"/>
        </w:rPr>
        <w:t xml:space="preserve">Crustal rocks to shear by slipping past each other or by dividing into layers which is caused by shear forces. </w:t>
      </w:r>
    </w:p>
    <w:p w:rsidR="00000000" w:rsidDel="00000000" w:rsidP="00000000" w:rsidRDefault="00000000" w:rsidRPr="00000000" w14:paraId="00000018">
      <w:pPr>
        <w:jc w:val="center"/>
        <w:rPr>
          <w:b w:val="1"/>
          <w:sz w:val="28"/>
          <w:szCs w:val="28"/>
          <w:u w:val="none"/>
        </w:rPr>
      </w:pPr>
      <w:r w:rsidDel="00000000" w:rsidR="00000000" w:rsidRPr="00000000">
        <w:rPr>
          <w:b w:val="1"/>
          <w:sz w:val="28"/>
          <w:szCs w:val="28"/>
          <w:u w:val="none"/>
          <w:rtl w:val="0"/>
        </w:rPr>
        <w:t xml:space="preserve">Results of Horizontal Earth Movements</w:t>
      </w:r>
    </w:p>
    <w:p w:rsidR="00000000" w:rsidDel="00000000" w:rsidP="00000000" w:rsidRDefault="00000000" w:rsidRPr="00000000" w14:paraId="00000019">
      <w:pPr>
        <w:rPr>
          <w:sz w:val="28"/>
          <w:szCs w:val="28"/>
          <w:u w:val="none"/>
        </w:rPr>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0" w:top="1440" w:left="432" w:right="1440" w:header="706" w:footer="706"/>
          <w:pgNumType w:start="1"/>
        </w:sectPr>
      </w:pPr>
      <w:r w:rsidDel="00000000" w:rsidR="00000000" w:rsidRPr="00000000">
        <w:rPr>
          <w:b w:val="1"/>
          <w:sz w:val="28"/>
          <w:szCs w:val="28"/>
          <w:u w:val="none"/>
          <w:rtl w:val="0"/>
        </w:rPr>
        <w:t xml:space="preserve">-</w:t>
      </w:r>
      <w:r w:rsidDel="00000000" w:rsidR="00000000" w:rsidRPr="00000000">
        <w:rPr>
          <w:sz w:val="28"/>
          <w:szCs w:val="28"/>
          <w:u w:val="none"/>
          <w:rtl w:val="0"/>
        </w:rPr>
        <w:t xml:space="preserve">results in the formation of the following features:</w:t>
      </w:r>
    </w:p>
    <w:p w:rsidR="00000000" w:rsidDel="00000000" w:rsidP="00000000" w:rsidRDefault="00000000" w:rsidRPr="00000000" w14:paraId="0000001A">
      <w:pPr>
        <w:numPr>
          <w:ilvl w:val="0"/>
          <w:numId w:val="168"/>
        </w:numPr>
        <w:ind w:left="720" w:hanging="360"/>
        <w:rPr>
          <w:sz w:val="28"/>
          <w:szCs w:val="28"/>
          <w:u w:val="none"/>
        </w:rPr>
      </w:pPr>
      <w:r w:rsidDel="00000000" w:rsidR="00000000" w:rsidRPr="00000000">
        <w:rPr>
          <w:sz w:val="28"/>
          <w:szCs w:val="28"/>
          <w:u w:val="none"/>
          <w:rtl w:val="0"/>
        </w:rPr>
        <w:t xml:space="preserve">Faults</w:t>
      </w:r>
    </w:p>
    <w:p w:rsidR="00000000" w:rsidDel="00000000" w:rsidP="00000000" w:rsidRDefault="00000000" w:rsidRPr="00000000" w14:paraId="0000001B">
      <w:pPr>
        <w:numPr>
          <w:ilvl w:val="0"/>
          <w:numId w:val="168"/>
        </w:numPr>
        <w:ind w:left="720" w:hanging="360"/>
        <w:rPr>
          <w:sz w:val="28"/>
          <w:szCs w:val="28"/>
          <w:u w:val="none"/>
        </w:rPr>
      </w:pPr>
      <w:r w:rsidDel="00000000" w:rsidR="00000000" w:rsidRPr="00000000">
        <w:rPr>
          <w:sz w:val="28"/>
          <w:szCs w:val="28"/>
          <w:u w:val="none"/>
          <w:rtl w:val="0"/>
        </w:rPr>
        <w:t xml:space="preserve">Rift valleys</w:t>
      </w:r>
    </w:p>
    <w:p w:rsidR="00000000" w:rsidDel="00000000" w:rsidP="00000000" w:rsidRDefault="00000000" w:rsidRPr="00000000" w14:paraId="0000001C">
      <w:pPr>
        <w:numPr>
          <w:ilvl w:val="0"/>
          <w:numId w:val="168"/>
        </w:numPr>
        <w:ind w:left="720" w:hanging="360"/>
        <w:rPr>
          <w:sz w:val="28"/>
          <w:szCs w:val="28"/>
          <w:u w:val="none"/>
        </w:rPr>
      </w:pPr>
      <w:r w:rsidDel="00000000" w:rsidR="00000000" w:rsidRPr="00000000">
        <w:rPr>
          <w:sz w:val="28"/>
          <w:szCs w:val="28"/>
          <w:u w:val="none"/>
          <w:rtl w:val="0"/>
        </w:rPr>
        <w:t xml:space="preserve">fold mountains</w:t>
      </w:r>
    </w:p>
    <w:p w:rsidR="00000000" w:rsidDel="00000000" w:rsidP="00000000" w:rsidRDefault="00000000" w:rsidRPr="00000000" w14:paraId="0000001D">
      <w:pPr>
        <w:numPr>
          <w:ilvl w:val="0"/>
          <w:numId w:val="168"/>
        </w:numPr>
        <w:ind w:left="720" w:hanging="360"/>
        <w:rPr>
          <w:sz w:val="28"/>
          <w:szCs w:val="28"/>
          <w:u w:val="none"/>
        </w:rPr>
      </w:pPr>
      <w:r w:rsidDel="00000000" w:rsidR="00000000" w:rsidRPr="00000000">
        <w:rPr>
          <w:sz w:val="28"/>
          <w:szCs w:val="28"/>
          <w:u w:val="none"/>
          <w:rtl w:val="0"/>
        </w:rPr>
        <w:t xml:space="preserve">Escarpments</w:t>
      </w:r>
    </w:p>
    <w:p w:rsidR="00000000" w:rsidDel="00000000" w:rsidP="00000000" w:rsidRDefault="00000000" w:rsidRPr="00000000" w14:paraId="0000001E">
      <w:pPr>
        <w:numPr>
          <w:ilvl w:val="0"/>
          <w:numId w:val="168"/>
        </w:numPr>
        <w:ind w:left="720" w:hanging="360"/>
        <w:rPr>
          <w:sz w:val="28"/>
          <w:szCs w:val="28"/>
          <w:u w:val="none"/>
        </w:rPr>
      </w:pPr>
      <w:r w:rsidDel="00000000" w:rsidR="00000000" w:rsidRPr="00000000">
        <w:rPr>
          <w:sz w:val="28"/>
          <w:szCs w:val="28"/>
          <w:u w:val="none"/>
          <w:rtl w:val="0"/>
        </w:rPr>
        <w:t xml:space="preserve">Basins</w:t>
      </w:r>
    </w:p>
    <w:p w:rsidR="00000000" w:rsidDel="00000000" w:rsidP="00000000" w:rsidRDefault="00000000" w:rsidRPr="00000000" w14:paraId="0000001F">
      <w:pPr>
        <w:numPr>
          <w:ilvl w:val="0"/>
          <w:numId w:val="168"/>
        </w:numPr>
        <w:ind w:left="720" w:hanging="360"/>
        <w:rPr>
          <w:sz w:val="28"/>
          <w:szCs w:val="28"/>
          <w:u w:val="none"/>
        </w:rPr>
      </w:pPr>
      <w:r w:rsidDel="00000000" w:rsidR="00000000" w:rsidRPr="00000000">
        <w:rPr>
          <w:sz w:val="28"/>
          <w:szCs w:val="28"/>
          <w:u w:val="none"/>
          <w:rtl w:val="0"/>
        </w:rPr>
        <w:t xml:space="preserve">Tilt blocks</w:t>
      </w:r>
    </w:p>
    <w:p w:rsidR="00000000" w:rsidDel="00000000" w:rsidP="00000000" w:rsidRDefault="00000000" w:rsidRPr="00000000" w14:paraId="00000020">
      <w:pPr>
        <w:numPr>
          <w:ilvl w:val="0"/>
          <w:numId w:val="168"/>
        </w:numPr>
        <w:ind w:left="720" w:hanging="360"/>
        <w:rPr>
          <w:sz w:val="28"/>
          <w:szCs w:val="28"/>
          <w:u w:val="none"/>
        </w:rPr>
      </w:pPr>
      <w:r w:rsidDel="00000000" w:rsidR="00000000" w:rsidRPr="00000000">
        <w:rPr>
          <w:sz w:val="28"/>
          <w:szCs w:val="28"/>
          <w:u w:val="none"/>
          <w:rtl w:val="0"/>
        </w:rPr>
        <w:t xml:space="preserve">Block mountains</w:t>
      </w:r>
    </w:p>
    <w:p w:rsidR="00000000" w:rsidDel="00000000" w:rsidP="00000000" w:rsidRDefault="00000000" w:rsidRPr="00000000" w14:paraId="00000021">
      <w:pPr>
        <w:rPr>
          <w:sz w:val="28"/>
          <w:szCs w:val="28"/>
          <w:u w:val="none"/>
        </w:rPr>
        <w:sectPr>
          <w:type w:val="continuous"/>
          <w:pgSz w:h="16834" w:w="11909" w:orient="portrait"/>
          <w:pgMar w:bottom="1440" w:top="1440" w:left="432" w:right="1440" w:header="706" w:footer="706"/>
          <w:cols w:equalWidth="0" w:num="2">
            <w:col w:space="720" w:w="4658.5"/>
            <w:col w:space="0" w:w="4658.5"/>
          </w:cols>
        </w:sectPr>
      </w:pPr>
      <w:r w:rsidDel="00000000" w:rsidR="00000000" w:rsidRPr="00000000">
        <w:rPr>
          <w:rtl w:val="0"/>
        </w:rPr>
      </w:r>
    </w:p>
    <w:p w:rsidR="00000000" w:rsidDel="00000000" w:rsidP="00000000" w:rsidRDefault="00000000" w:rsidRPr="00000000" w14:paraId="00000022">
      <w:pPr>
        <w:jc w:val="center"/>
        <w:rPr>
          <w:b w:val="1"/>
          <w:sz w:val="28"/>
          <w:szCs w:val="28"/>
          <w:u w:val="none"/>
        </w:rPr>
      </w:pPr>
      <w:r w:rsidDel="00000000" w:rsidR="00000000" w:rsidRPr="00000000">
        <w:rPr>
          <w:b w:val="1"/>
          <w:sz w:val="28"/>
          <w:szCs w:val="28"/>
          <w:u w:val="none"/>
          <w:rtl w:val="0"/>
        </w:rPr>
        <w:t xml:space="preserve">Vertical Earth Movements</w:t>
      </w:r>
    </w:p>
    <w:p w:rsidR="00000000" w:rsidDel="00000000" w:rsidP="00000000" w:rsidRDefault="00000000" w:rsidRPr="00000000" w14:paraId="00000023">
      <w:pPr>
        <w:rPr>
          <w:sz w:val="28"/>
          <w:szCs w:val="28"/>
          <w:u w:val="none"/>
        </w:rPr>
      </w:pPr>
      <w:r w:rsidDel="00000000" w:rsidR="00000000" w:rsidRPr="00000000">
        <w:rPr>
          <w:sz w:val="28"/>
          <w:szCs w:val="28"/>
          <w:u w:val="none"/>
          <w:rtl w:val="0"/>
        </w:rPr>
        <w:t xml:space="preserve">-Movements which occur along the earth’s radius or towards the earth’s surface or towards its centre.</w:t>
      </w:r>
    </w:p>
    <w:p w:rsidR="00000000" w:rsidDel="00000000" w:rsidP="00000000" w:rsidRDefault="00000000" w:rsidRPr="00000000" w14:paraId="00000024">
      <w:pPr>
        <w:rPr>
          <w:sz w:val="28"/>
          <w:szCs w:val="28"/>
          <w:u w:val="none"/>
        </w:rPr>
      </w:pPr>
      <w:r w:rsidDel="00000000" w:rsidR="00000000" w:rsidRPr="00000000">
        <w:rPr>
          <w:rtl w:val="0"/>
        </w:rPr>
      </w:r>
    </w:p>
    <w:p w:rsidR="00000000" w:rsidDel="00000000" w:rsidP="00000000" w:rsidRDefault="00000000" w:rsidRPr="00000000" w14:paraId="00000025">
      <w:pPr>
        <w:jc w:val="center"/>
        <w:rPr>
          <w:b w:val="1"/>
          <w:sz w:val="28"/>
          <w:szCs w:val="28"/>
          <w:u w:val="none"/>
        </w:rPr>
      </w:pPr>
      <w:r w:rsidDel="00000000" w:rsidR="00000000" w:rsidRPr="00000000">
        <w:rPr>
          <w:b w:val="1"/>
          <w:sz w:val="28"/>
          <w:szCs w:val="28"/>
          <w:u w:val="none"/>
          <w:rtl w:val="0"/>
        </w:rPr>
        <w:t xml:space="preserve">Effects</w:t>
      </w:r>
    </w:p>
    <w:p w:rsidR="00000000" w:rsidDel="00000000" w:rsidP="00000000" w:rsidRDefault="00000000" w:rsidRPr="00000000" w14:paraId="00000026">
      <w:pPr>
        <w:ind w:left="720" w:firstLine="0"/>
        <w:rPr>
          <w:b w:val="1"/>
          <w:sz w:val="28"/>
          <w:szCs w:val="28"/>
          <w:u w:val="none"/>
        </w:rPr>
      </w:pPr>
      <w:r w:rsidDel="00000000" w:rsidR="00000000" w:rsidRPr="00000000">
        <w:rPr>
          <w:b w:val="1"/>
          <w:sz w:val="28"/>
          <w:szCs w:val="28"/>
          <w:u w:val="none"/>
          <w:rtl w:val="0"/>
        </w:rPr>
        <w:t xml:space="preserve">Causes:</w:t>
      </w:r>
    </w:p>
    <w:p w:rsidR="00000000" w:rsidDel="00000000" w:rsidP="00000000" w:rsidRDefault="00000000" w:rsidRPr="00000000" w14:paraId="00000027">
      <w:pPr>
        <w:numPr>
          <w:ilvl w:val="0"/>
          <w:numId w:val="167"/>
        </w:numPr>
        <w:ind w:left="1515" w:hanging="360"/>
        <w:rPr>
          <w:sz w:val="28"/>
          <w:szCs w:val="28"/>
          <w:u w:val="none"/>
        </w:rPr>
      </w:pPr>
      <w:r w:rsidDel="00000000" w:rsidR="00000000" w:rsidRPr="00000000">
        <w:rPr>
          <w:sz w:val="28"/>
          <w:szCs w:val="28"/>
          <w:u w:val="none"/>
          <w:rtl w:val="0"/>
        </w:rPr>
        <w:t xml:space="preserve">Subsiding/sinking/downwarping or pulling of crustal rocks downwards.</w:t>
      </w:r>
    </w:p>
    <w:p w:rsidR="00000000" w:rsidDel="00000000" w:rsidP="00000000" w:rsidRDefault="00000000" w:rsidRPr="00000000" w14:paraId="00000028">
      <w:pPr>
        <w:numPr>
          <w:ilvl w:val="0"/>
          <w:numId w:val="167"/>
        </w:numPr>
        <w:ind w:left="1515" w:hanging="360"/>
        <w:rPr>
          <w:sz w:val="28"/>
          <w:szCs w:val="28"/>
          <w:u w:val="none"/>
        </w:rPr>
      </w:pPr>
      <w:r w:rsidDel="00000000" w:rsidR="00000000" w:rsidRPr="00000000">
        <w:rPr>
          <w:sz w:val="28"/>
          <w:szCs w:val="28"/>
          <w:u w:val="none"/>
          <w:rtl w:val="0"/>
        </w:rPr>
        <w:t xml:space="preserve">Uplifting/upwarping or pushing of crustal rocks upwards</w:t>
      </w:r>
    </w:p>
    <w:p w:rsidR="00000000" w:rsidDel="00000000" w:rsidP="00000000" w:rsidRDefault="00000000" w:rsidRPr="00000000" w14:paraId="00000029">
      <w:pPr>
        <w:numPr>
          <w:ilvl w:val="0"/>
          <w:numId w:val="167"/>
        </w:numPr>
        <w:ind w:left="1515" w:hanging="360"/>
        <w:rPr>
          <w:sz w:val="28"/>
          <w:szCs w:val="28"/>
          <w:u w:val="none"/>
        </w:rPr>
      </w:pPr>
      <w:r w:rsidDel="00000000" w:rsidR="00000000" w:rsidRPr="00000000">
        <w:rPr>
          <w:sz w:val="28"/>
          <w:szCs w:val="28"/>
          <w:u w:val="none"/>
          <w:rtl w:val="0"/>
        </w:rPr>
        <w:t xml:space="preserve">Tilting of crustal rocks or shearing in vertical direction due to grater uplift on one side.</w:t>
      </w:r>
    </w:p>
    <w:p w:rsidR="00000000" w:rsidDel="00000000" w:rsidP="00000000" w:rsidRDefault="00000000" w:rsidRPr="00000000" w14:paraId="0000002A">
      <w:pPr>
        <w:jc w:val="center"/>
        <w:rPr>
          <w:b w:val="1"/>
          <w:sz w:val="28"/>
          <w:szCs w:val="28"/>
          <w:u w:val="none"/>
        </w:rPr>
        <w:sectPr>
          <w:type w:val="continuous"/>
          <w:pgSz w:h="16834" w:w="11909" w:orient="portrait"/>
          <w:pgMar w:bottom="1440" w:top="1440" w:left="432" w:right="1440" w:header="706" w:footer="706"/>
        </w:sectPr>
      </w:pPr>
      <w:r w:rsidDel="00000000" w:rsidR="00000000" w:rsidRPr="00000000">
        <w:rPr>
          <w:b w:val="1"/>
          <w:sz w:val="28"/>
          <w:szCs w:val="28"/>
          <w:u w:val="none"/>
          <w:rtl w:val="0"/>
        </w:rPr>
        <w:t xml:space="preserve">Results of Vertical Earth Movements</w:t>
      </w:r>
    </w:p>
    <w:p w:rsidR="00000000" w:rsidDel="00000000" w:rsidP="00000000" w:rsidRDefault="00000000" w:rsidRPr="00000000" w14:paraId="0000002B">
      <w:pPr>
        <w:numPr>
          <w:ilvl w:val="0"/>
          <w:numId w:val="170"/>
        </w:numPr>
        <w:ind w:left="360" w:hanging="360"/>
        <w:rPr>
          <w:sz w:val="28"/>
          <w:szCs w:val="28"/>
          <w:u w:val="none"/>
        </w:rPr>
      </w:pPr>
      <w:r w:rsidDel="00000000" w:rsidR="00000000" w:rsidRPr="00000000">
        <w:rPr>
          <w:sz w:val="28"/>
          <w:szCs w:val="28"/>
          <w:u w:val="none"/>
          <w:rtl w:val="0"/>
        </w:rPr>
        <w:t xml:space="preserve">Raised cliffs</w:t>
      </w:r>
    </w:p>
    <w:p w:rsidR="00000000" w:rsidDel="00000000" w:rsidP="00000000" w:rsidRDefault="00000000" w:rsidRPr="00000000" w14:paraId="0000002C">
      <w:pPr>
        <w:numPr>
          <w:ilvl w:val="0"/>
          <w:numId w:val="170"/>
        </w:numPr>
        <w:ind w:left="360" w:hanging="360"/>
        <w:rPr>
          <w:sz w:val="28"/>
          <w:szCs w:val="28"/>
          <w:u w:val="none"/>
        </w:rPr>
      </w:pPr>
      <w:r w:rsidDel="00000000" w:rsidR="00000000" w:rsidRPr="00000000">
        <w:rPr>
          <w:sz w:val="28"/>
          <w:szCs w:val="28"/>
          <w:u w:val="none"/>
          <w:rtl w:val="0"/>
        </w:rPr>
        <w:t xml:space="preserve">Tilt blocks</w:t>
      </w:r>
    </w:p>
    <w:p w:rsidR="00000000" w:rsidDel="00000000" w:rsidP="00000000" w:rsidRDefault="00000000" w:rsidRPr="00000000" w14:paraId="0000002D">
      <w:pPr>
        <w:numPr>
          <w:ilvl w:val="0"/>
          <w:numId w:val="170"/>
        </w:numPr>
        <w:ind w:left="360" w:hanging="360"/>
        <w:rPr>
          <w:sz w:val="28"/>
          <w:szCs w:val="28"/>
          <w:u w:val="none"/>
        </w:rPr>
      </w:pPr>
      <w:r w:rsidDel="00000000" w:rsidR="00000000" w:rsidRPr="00000000">
        <w:rPr>
          <w:sz w:val="28"/>
          <w:szCs w:val="28"/>
          <w:u w:val="none"/>
          <w:rtl w:val="0"/>
        </w:rPr>
        <w:t xml:space="preserve">Rift valleys</w:t>
      </w:r>
    </w:p>
    <w:p w:rsidR="00000000" w:rsidDel="00000000" w:rsidP="00000000" w:rsidRDefault="00000000" w:rsidRPr="00000000" w14:paraId="0000002E">
      <w:pPr>
        <w:numPr>
          <w:ilvl w:val="0"/>
          <w:numId w:val="170"/>
        </w:numPr>
        <w:ind w:left="360" w:hanging="360"/>
        <w:rPr>
          <w:sz w:val="28"/>
          <w:szCs w:val="28"/>
          <w:u w:val="none"/>
        </w:rPr>
      </w:pPr>
      <w:r w:rsidDel="00000000" w:rsidR="00000000" w:rsidRPr="00000000">
        <w:rPr>
          <w:sz w:val="28"/>
          <w:szCs w:val="28"/>
          <w:u w:val="none"/>
          <w:rtl w:val="0"/>
        </w:rPr>
        <w:t xml:space="preserve">Fault scarps/escarpments</w:t>
      </w:r>
    </w:p>
    <w:p w:rsidR="00000000" w:rsidDel="00000000" w:rsidP="00000000" w:rsidRDefault="00000000" w:rsidRPr="00000000" w14:paraId="0000002F">
      <w:pPr>
        <w:numPr>
          <w:ilvl w:val="0"/>
          <w:numId w:val="170"/>
        </w:numPr>
        <w:ind w:left="360" w:hanging="360"/>
        <w:rPr>
          <w:sz w:val="28"/>
          <w:szCs w:val="28"/>
          <w:u w:val="none"/>
        </w:rPr>
      </w:pPr>
      <w:r w:rsidDel="00000000" w:rsidR="00000000" w:rsidRPr="00000000">
        <w:rPr>
          <w:sz w:val="28"/>
          <w:szCs w:val="28"/>
          <w:u w:val="none"/>
          <w:rtl w:val="0"/>
        </w:rPr>
        <w:t xml:space="preserve">Plateaus</w:t>
      </w:r>
    </w:p>
    <w:p w:rsidR="00000000" w:rsidDel="00000000" w:rsidP="00000000" w:rsidRDefault="00000000" w:rsidRPr="00000000" w14:paraId="00000030">
      <w:pPr>
        <w:numPr>
          <w:ilvl w:val="0"/>
          <w:numId w:val="170"/>
        </w:numPr>
        <w:ind w:left="360" w:hanging="360"/>
        <w:rPr>
          <w:sz w:val="28"/>
          <w:szCs w:val="28"/>
          <w:u w:val="none"/>
        </w:rPr>
      </w:pPr>
      <w:r w:rsidDel="00000000" w:rsidR="00000000" w:rsidRPr="00000000">
        <w:rPr>
          <w:sz w:val="28"/>
          <w:szCs w:val="28"/>
          <w:u w:val="none"/>
          <w:rtl w:val="0"/>
        </w:rPr>
        <w:t xml:space="preserve">basins</w:t>
      </w:r>
    </w:p>
    <w:p w:rsidR="00000000" w:rsidDel="00000000" w:rsidP="00000000" w:rsidRDefault="00000000" w:rsidRPr="00000000" w14:paraId="00000031">
      <w:pPr>
        <w:ind w:left="720" w:firstLine="0"/>
        <w:rPr>
          <w:sz w:val="28"/>
          <w:szCs w:val="28"/>
          <w:u w:val="none"/>
        </w:rPr>
        <w:sectPr>
          <w:type w:val="continuous"/>
          <w:pgSz w:h="16834" w:w="11909" w:orient="portrait"/>
          <w:pgMar w:bottom="1440" w:top="1440" w:left="432" w:right="1440" w:header="706" w:footer="706"/>
          <w:cols w:equalWidth="0" w:num="2">
            <w:col w:space="720" w:w="4658.5"/>
            <w:col w:space="0" w:w="4658.5"/>
          </w:cols>
        </w:sectPr>
      </w:pPr>
      <w:r w:rsidDel="00000000" w:rsidR="00000000" w:rsidRPr="00000000">
        <w:rPr>
          <w:rtl w:val="0"/>
        </w:rPr>
      </w:r>
    </w:p>
    <w:p w:rsidR="00000000" w:rsidDel="00000000" w:rsidP="00000000" w:rsidRDefault="00000000" w:rsidRPr="00000000" w14:paraId="00000032">
      <w:pPr>
        <w:jc w:val="center"/>
        <w:rPr>
          <w:b w:val="1"/>
          <w:sz w:val="28"/>
          <w:szCs w:val="28"/>
          <w:u w:val="none"/>
        </w:rPr>
      </w:pPr>
      <w:r w:rsidDel="00000000" w:rsidR="00000000" w:rsidRPr="00000000">
        <w:rPr>
          <w:b w:val="1"/>
          <w:sz w:val="28"/>
          <w:szCs w:val="28"/>
          <w:u w:val="none"/>
          <w:rtl w:val="0"/>
        </w:rPr>
        <w:t xml:space="preserve">Causes of Earth Movements</w:t>
      </w:r>
    </w:p>
    <w:p w:rsidR="00000000" w:rsidDel="00000000" w:rsidP="00000000" w:rsidRDefault="00000000" w:rsidRPr="00000000" w14:paraId="00000033">
      <w:pPr>
        <w:numPr>
          <w:ilvl w:val="0"/>
          <w:numId w:val="172"/>
        </w:numPr>
        <w:ind w:left="750" w:hanging="390"/>
        <w:rPr>
          <w:sz w:val="28"/>
          <w:szCs w:val="28"/>
          <w:u w:val="none"/>
        </w:rPr>
      </w:pPr>
      <w:r w:rsidDel="00000000" w:rsidR="00000000" w:rsidRPr="00000000">
        <w:rPr>
          <w:sz w:val="28"/>
          <w:szCs w:val="28"/>
          <w:u w:val="none"/>
          <w:rtl w:val="0"/>
        </w:rPr>
        <w:t xml:space="preserve">Magma movement within the earths crust.</w:t>
      </w:r>
    </w:p>
    <w:p w:rsidR="00000000" w:rsidDel="00000000" w:rsidP="00000000" w:rsidRDefault="00000000" w:rsidRPr="00000000" w14:paraId="00000034">
      <w:pPr>
        <w:numPr>
          <w:ilvl w:val="0"/>
          <w:numId w:val="172"/>
        </w:numPr>
        <w:ind w:left="750" w:hanging="390"/>
        <w:rPr>
          <w:sz w:val="28"/>
          <w:szCs w:val="28"/>
          <w:u w:val="none"/>
        </w:rPr>
      </w:pPr>
      <w:r w:rsidDel="00000000" w:rsidR="00000000" w:rsidRPr="00000000">
        <w:rPr>
          <w:sz w:val="28"/>
          <w:szCs w:val="28"/>
          <w:u w:val="none"/>
          <w:rtl w:val="0"/>
        </w:rPr>
        <w:t xml:space="preserve">Gravitational force</w:t>
      </w:r>
    </w:p>
    <w:p w:rsidR="00000000" w:rsidDel="00000000" w:rsidP="00000000" w:rsidRDefault="00000000" w:rsidRPr="00000000" w14:paraId="00000035">
      <w:pPr>
        <w:numPr>
          <w:ilvl w:val="0"/>
          <w:numId w:val="172"/>
        </w:numPr>
        <w:ind w:left="750" w:hanging="390"/>
        <w:rPr>
          <w:sz w:val="28"/>
          <w:szCs w:val="28"/>
          <w:u w:val="none"/>
        </w:rPr>
      </w:pPr>
      <w:r w:rsidDel="00000000" w:rsidR="00000000" w:rsidRPr="00000000">
        <w:rPr>
          <w:sz w:val="28"/>
          <w:szCs w:val="28"/>
          <w:u w:val="none"/>
          <w:rtl w:val="0"/>
        </w:rPr>
        <w:t xml:space="preserve">Convectional currents in the mantle</w:t>
      </w:r>
    </w:p>
    <w:p w:rsidR="00000000" w:rsidDel="00000000" w:rsidP="00000000" w:rsidRDefault="00000000" w:rsidRPr="00000000" w14:paraId="00000036">
      <w:pPr>
        <w:numPr>
          <w:ilvl w:val="0"/>
          <w:numId w:val="172"/>
        </w:numPr>
        <w:ind w:left="750" w:hanging="390"/>
        <w:rPr>
          <w:sz w:val="28"/>
          <w:szCs w:val="28"/>
          <w:u w:val="none"/>
        </w:rPr>
      </w:pPr>
      <w:r w:rsidDel="00000000" w:rsidR="00000000" w:rsidRPr="00000000">
        <w:rPr>
          <w:sz w:val="28"/>
          <w:szCs w:val="28"/>
          <w:u w:val="none"/>
          <w:rtl w:val="0"/>
        </w:rPr>
        <w:t xml:space="preserve">Isostatic adjustment</w:t>
      </w:r>
    </w:p>
    <w:p w:rsidR="00000000" w:rsidDel="00000000" w:rsidP="00000000" w:rsidRDefault="00000000" w:rsidRPr="00000000" w14:paraId="00000037">
      <w:pPr>
        <w:jc w:val="center"/>
        <w:rPr>
          <w:b w:val="1"/>
          <w:sz w:val="28"/>
          <w:szCs w:val="28"/>
          <w:u w:val="none"/>
        </w:rPr>
      </w:pPr>
      <w:r w:rsidDel="00000000" w:rsidR="00000000" w:rsidRPr="00000000">
        <w:rPr>
          <w:b w:val="1"/>
          <w:sz w:val="28"/>
          <w:szCs w:val="28"/>
          <w:u w:val="none"/>
          <w:rtl w:val="0"/>
        </w:rPr>
        <w:t xml:space="preserve">Magma Movement within the Earths Crust</w:t>
      </w:r>
    </w:p>
    <w:p w:rsidR="00000000" w:rsidDel="00000000" w:rsidP="00000000" w:rsidRDefault="00000000" w:rsidRPr="00000000" w14:paraId="00000038">
      <w:pPr>
        <w:numPr>
          <w:ilvl w:val="1"/>
          <w:numId w:val="172"/>
        </w:numPr>
        <w:ind w:left="1440" w:hanging="360"/>
        <w:rPr>
          <w:sz w:val="28"/>
          <w:szCs w:val="28"/>
          <w:u w:val="none"/>
        </w:rPr>
      </w:pPr>
      <w:r w:rsidDel="00000000" w:rsidR="00000000" w:rsidRPr="00000000">
        <w:rPr>
          <w:sz w:val="28"/>
          <w:szCs w:val="28"/>
          <w:u w:val="none"/>
          <w:rtl w:val="0"/>
        </w:rPr>
        <w:t xml:space="preserve">When magma moves with force pushing crustal rocks horizontally or vertically.</w:t>
      </w:r>
    </w:p>
    <w:p w:rsidR="00000000" w:rsidDel="00000000" w:rsidP="00000000" w:rsidRDefault="00000000" w:rsidRPr="00000000" w14:paraId="00000039">
      <w:pPr>
        <w:numPr>
          <w:ilvl w:val="1"/>
          <w:numId w:val="172"/>
        </w:numPr>
        <w:ind w:left="1440" w:hanging="360"/>
        <w:rPr>
          <w:sz w:val="28"/>
          <w:szCs w:val="28"/>
          <w:u w:val="none"/>
        </w:rPr>
      </w:pPr>
      <w:r w:rsidDel="00000000" w:rsidR="00000000" w:rsidRPr="00000000">
        <w:rPr>
          <w:sz w:val="28"/>
          <w:szCs w:val="28"/>
          <w:u w:val="none"/>
          <w:rtl w:val="0"/>
        </w:rPr>
        <w:t xml:space="preserve">When magma moves from reservoir and leaves empty spaces onto which crustal rocks are pulled inwards.</w:t>
      </w:r>
    </w:p>
    <w:p w:rsidR="00000000" w:rsidDel="00000000" w:rsidP="00000000" w:rsidRDefault="00000000" w:rsidRPr="00000000" w14:paraId="0000003A">
      <w:pPr>
        <w:jc w:val="center"/>
        <w:rPr>
          <w:b w:val="1"/>
          <w:sz w:val="28"/>
          <w:szCs w:val="28"/>
          <w:u w:val="none"/>
        </w:rPr>
      </w:pPr>
      <w:r w:rsidDel="00000000" w:rsidR="00000000" w:rsidRPr="00000000">
        <w:rPr>
          <w:b w:val="1"/>
          <w:sz w:val="28"/>
          <w:szCs w:val="28"/>
          <w:u w:val="none"/>
          <w:rtl w:val="0"/>
        </w:rPr>
        <w:t xml:space="preserve">Gravitational Force</w:t>
      </w:r>
    </w:p>
    <w:p w:rsidR="00000000" w:rsidDel="00000000" w:rsidP="00000000" w:rsidRDefault="00000000" w:rsidRPr="00000000" w14:paraId="0000003B">
      <w:pPr>
        <w:rPr>
          <w:b w:val="1"/>
          <w:sz w:val="28"/>
          <w:szCs w:val="28"/>
          <w:u w:val="none"/>
        </w:rPr>
      </w:pPr>
      <w:r w:rsidDel="00000000" w:rsidR="00000000" w:rsidRPr="00000000">
        <w:rPr>
          <w:rtl w:val="0"/>
        </w:rPr>
      </w:r>
    </w:p>
    <w:p w:rsidR="00000000" w:rsidDel="00000000" w:rsidP="00000000" w:rsidRDefault="00000000" w:rsidRPr="00000000" w14:paraId="0000003C">
      <w:pPr>
        <w:rPr>
          <w:sz w:val="28"/>
          <w:szCs w:val="28"/>
          <w:u w:val="none"/>
        </w:rPr>
      </w:pPr>
      <w:r w:rsidDel="00000000" w:rsidR="00000000" w:rsidRPr="00000000">
        <w:rPr>
          <w:sz w:val="28"/>
          <w:szCs w:val="28"/>
          <w:u w:val="none"/>
          <w:rtl w:val="0"/>
        </w:rPr>
        <w:t xml:space="preserve">-When the attractive force of the earth pulls crustal rocks into empty spaces left after magma escaping from the reservoir.</w:t>
      </w:r>
    </w:p>
    <w:p w:rsidR="00000000" w:rsidDel="00000000" w:rsidP="00000000" w:rsidRDefault="00000000" w:rsidRPr="00000000" w14:paraId="0000003D">
      <w:pPr>
        <w:jc w:val="center"/>
        <w:rPr>
          <w:b w:val="1"/>
          <w:sz w:val="28"/>
          <w:szCs w:val="28"/>
          <w:u w:val="none"/>
        </w:rPr>
      </w:pPr>
      <w:r w:rsidDel="00000000" w:rsidR="00000000" w:rsidRPr="00000000">
        <w:rPr>
          <w:b w:val="1"/>
          <w:sz w:val="28"/>
          <w:szCs w:val="28"/>
          <w:u w:val="none"/>
          <w:rtl w:val="0"/>
        </w:rPr>
        <w:t xml:space="preserve">Convectional Currents within Mantle</w:t>
      </w:r>
    </w:p>
    <w:p w:rsidR="00000000" w:rsidDel="00000000" w:rsidP="00000000" w:rsidRDefault="00000000" w:rsidRPr="00000000" w14:paraId="0000003E">
      <w:pPr>
        <w:ind w:left="2160" w:firstLine="0"/>
        <w:rPr>
          <w:b w:val="1"/>
          <w:sz w:val="28"/>
          <w:szCs w:val="28"/>
          <w:u w:val="none"/>
        </w:rPr>
      </w:pPr>
      <w:r w:rsidDel="00000000" w:rsidR="00000000" w:rsidRPr="00000000">
        <w:rPr>
          <w:b w:val="1"/>
          <w:sz w:val="28"/>
          <w:szCs w:val="28"/>
          <w:u w:val="none"/>
        </w:rPr>
        <w:drawing>
          <wp:inline distB="0" distT="0" distL="0" distR="0">
            <wp:extent cx="2552700" cy="1524000"/>
            <wp:effectExtent b="0" l="0" r="0" t="0"/>
            <wp:docPr id="129" name="image44.png"/>
            <a:graphic>
              <a:graphicData uri="http://schemas.openxmlformats.org/drawingml/2006/picture">
                <pic:pic>
                  <pic:nvPicPr>
                    <pic:cNvPr id="0" name="image44.png"/>
                    <pic:cNvPicPr preferRelativeResize="0"/>
                  </pic:nvPicPr>
                  <pic:blipFill>
                    <a:blip r:embed="rId13"/>
                    <a:srcRect b="38404" l="24004" r="31502" t="19202"/>
                    <a:stretch>
                      <a:fillRect/>
                    </a:stretch>
                  </pic:blipFill>
                  <pic:spPr>
                    <a:xfrm>
                      <a:off x="0" y="0"/>
                      <a:ext cx="2552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u w:val="none"/>
        </w:rPr>
      </w:pPr>
      <w:r w:rsidDel="00000000" w:rsidR="00000000" w:rsidRPr="00000000">
        <w:rPr>
          <w:sz w:val="28"/>
          <w:szCs w:val="28"/>
          <w:u w:val="none"/>
          <w:rtl w:val="0"/>
        </w:rPr>
        <w:t xml:space="preserve">-When convectional currents in magma in mantle drug crustal rocks by friction.</w:t>
      </w:r>
    </w:p>
    <w:p w:rsidR="00000000" w:rsidDel="00000000" w:rsidP="00000000" w:rsidRDefault="00000000" w:rsidRPr="00000000" w14:paraId="00000040">
      <w:pPr>
        <w:rPr>
          <w:sz w:val="28"/>
          <w:szCs w:val="28"/>
          <w:u w:val="none"/>
        </w:rPr>
      </w:pPr>
      <w:r w:rsidDel="00000000" w:rsidR="00000000" w:rsidRPr="00000000">
        <w:rPr>
          <w:sz w:val="28"/>
          <w:szCs w:val="28"/>
          <w:u w:val="none"/>
          <w:rtl w:val="0"/>
        </w:rPr>
        <w:t xml:space="preserve">Horizontal movement of currents cause horizontal movements while vertical cause vertical movements.</w:t>
      </w:r>
    </w:p>
    <w:p w:rsidR="00000000" w:rsidDel="00000000" w:rsidP="00000000" w:rsidRDefault="00000000" w:rsidRPr="00000000" w14:paraId="00000041">
      <w:pPr>
        <w:jc w:val="center"/>
        <w:rPr>
          <w:b w:val="1"/>
          <w:sz w:val="28"/>
          <w:szCs w:val="28"/>
          <w:u w:val="none"/>
        </w:rPr>
      </w:pPr>
      <w:r w:rsidDel="00000000" w:rsidR="00000000" w:rsidRPr="00000000">
        <w:rPr>
          <w:b w:val="1"/>
          <w:sz w:val="28"/>
          <w:szCs w:val="28"/>
          <w:u w:val="none"/>
          <w:rtl w:val="0"/>
        </w:rPr>
        <w:t xml:space="preserve">Isostatic Adjustment</w:t>
      </w:r>
    </w:p>
    <w:p w:rsidR="00000000" w:rsidDel="00000000" w:rsidP="00000000" w:rsidRDefault="00000000" w:rsidRPr="00000000" w14:paraId="00000042">
      <w:pPr>
        <w:rPr>
          <w:sz w:val="28"/>
          <w:szCs w:val="28"/>
          <w:u w:val="none"/>
        </w:rPr>
      </w:pPr>
      <w:r w:rsidDel="00000000" w:rsidR="00000000" w:rsidRPr="00000000">
        <w:rPr>
          <w:sz w:val="28"/>
          <w:szCs w:val="28"/>
          <w:u w:val="none"/>
          <w:rtl w:val="0"/>
        </w:rPr>
        <w:t xml:space="preserve">-Rising of continental masses to restore the upset state of balance between sial and sima layers.</w:t>
      </w:r>
    </w:p>
    <w:p w:rsidR="00000000" w:rsidDel="00000000" w:rsidP="00000000" w:rsidRDefault="00000000" w:rsidRPr="00000000" w14:paraId="00000043">
      <w:pPr>
        <w:rPr>
          <w:sz w:val="28"/>
          <w:szCs w:val="28"/>
          <w:u w:val="none"/>
        </w:rPr>
      </w:pPr>
      <w:r w:rsidDel="00000000" w:rsidR="00000000" w:rsidRPr="00000000">
        <w:rPr>
          <w:sz w:val="28"/>
          <w:szCs w:val="28"/>
          <w:u w:val="none"/>
          <w:rtl w:val="0"/>
        </w:rPr>
        <w:t xml:space="preserve">-Isostacy is the state of balance between sial and sima layers.</w:t>
      </w:r>
    </w:p>
    <w:p w:rsidR="00000000" w:rsidDel="00000000" w:rsidP="00000000" w:rsidRDefault="00000000" w:rsidRPr="00000000" w14:paraId="00000044">
      <w:pPr>
        <w:rPr>
          <w:sz w:val="28"/>
          <w:szCs w:val="28"/>
          <w:u w:val="none"/>
        </w:rPr>
      </w:pPr>
      <w:r w:rsidDel="00000000" w:rsidR="00000000" w:rsidRPr="00000000">
        <w:rPr>
          <w:sz w:val="28"/>
          <w:szCs w:val="28"/>
          <w:u w:val="none"/>
          <w:rtl w:val="0"/>
        </w:rPr>
        <w:t xml:space="preserve">It can be disturbed by erosion on continents and melting of continental ice sheets.</w:t>
      </w:r>
    </w:p>
    <w:p w:rsidR="00000000" w:rsidDel="00000000" w:rsidP="00000000" w:rsidRDefault="00000000" w:rsidRPr="00000000" w14:paraId="00000045">
      <w:pPr>
        <w:rPr>
          <w:sz w:val="28"/>
          <w:szCs w:val="28"/>
          <w:u w:val="none"/>
        </w:rPr>
      </w:pPr>
      <w:r w:rsidDel="00000000" w:rsidR="00000000" w:rsidRPr="00000000">
        <w:rPr>
          <w:sz w:val="28"/>
          <w:szCs w:val="28"/>
          <w:u w:val="none"/>
          <w:rtl w:val="0"/>
        </w:rPr>
        <w:t xml:space="preserve">The reduced weight causes continental masses to rise.</w:t>
      </w:r>
    </w:p>
    <w:p w:rsidR="00000000" w:rsidDel="00000000" w:rsidP="00000000" w:rsidRDefault="00000000" w:rsidRPr="00000000" w14:paraId="00000046">
      <w:pPr>
        <w:jc w:val="center"/>
        <w:rPr>
          <w:b w:val="1"/>
          <w:sz w:val="28"/>
          <w:szCs w:val="28"/>
          <w:u w:val="none"/>
        </w:rPr>
      </w:pPr>
      <w:r w:rsidDel="00000000" w:rsidR="00000000" w:rsidRPr="00000000">
        <w:rPr>
          <w:b w:val="1"/>
          <w:sz w:val="28"/>
          <w:szCs w:val="28"/>
          <w:u w:val="none"/>
          <w:rtl w:val="0"/>
        </w:rPr>
        <w:t xml:space="preserve">Theories Explaining the Earths Movements</w:t>
      </w:r>
    </w:p>
    <w:p w:rsidR="00000000" w:rsidDel="00000000" w:rsidP="00000000" w:rsidRDefault="00000000" w:rsidRPr="00000000" w14:paraId="00000047">
      <w:pPr>
        <w:rPr>
          <w:sz w:val="28"/>
          <w:szCs w:val="28"/>
          <w:u w:val="none"/>
        </w:rPr>
      </w:pPr>
      <w:r w:rsidDel="00000000" w:rsidR="00000000" w:rsidRPr="00000000">
        <w:rPr>
          <w:sz w:val="28"/>
          <w:szCs w:val="28"/>
          <w:u w:val="none"/>
          <w:rtl w:val="0"/>
        </w:rPr>
        <w:t xml:space="preserve">A theory is reasoned ideas intended to explain facts or ideas.</w:t>
      </w:r>
    </w:p>
    <w:p w:rsidR="00000000" w:rsidDel="00000000" w:rsidP="00000000" w:rsidRDefault="00000000" w:rsidRPr="00000000" w14:paraId="00000048">
      <w:pPr>
        <w:rPr>
          <w:sz w:val="28"/>
          <w:szCs w:val="28"/>
          <w:u w:val="none"/>
        </w:rPr>
      </w:pPr>
      <w:r w:rsidDel="00000000" w:rsidR="00000000" w:rsidRPr="00000000">
        <w:rPr>
          <w:sz w:val="28"/>
          <w:szCs w:val="28"/>
          <w:u w:val="none"/>
          <w:rtl w:val="0"/>
        </w:rPr>
        <w:t xml:space="preserve">There are 2 theories which explain the earth’s movements namely the Continental Drift Theory and the Plate tectonics theory.</w:t>
      </w:r>
    </w:p>
    <w:p w:rsidR="00000000" w:rsidDel="00000000" w:rsidP="00000000" w:rsidRDefault="00000000" w:rsidRPr="00000000" w14:paraId="00000049">
      <w:pPr>
        <w:jc w:val="center"/>
        <w:rPr>
          <w:b w:val="1"/>
          <w:sz w:val="28"/>
          <w:szCs w:val="28"/>
          <w:u w:val="none"/>
        </w:rPr>
      </w:pPr>
      <w:r w:rsidDel="00000000" w:rsidR="00000000" w:rsidRPr="00000000">
        <w:rPr>
          <w:b w:val="1"/>
          <w:sz w:val="28"/>
          <w:szCs w:val="28"/>
          <w:u w:val="none"/>
          <w:rtl w:val="0"/>
        </w:rPr>
        <w:t xml:space="preserve">Theory of Continental Drift</w:t>
      </w:r>
    </w:p>
    <w:p w:rsidR="00000000" w:rsidDel="00000000" w:rsidP="00000000" w:rsidRDefault="00000000" w:rsidRPr="00000000" w14:paraId="0000004A">
      <w:pPr>
        <w:rPr>
          <w:sz w:val="28"/>
          <w:szCs w:val="28"/>
          <w:u w:val="none"/>
        </w:rPr>
      </w:pPr>
      <w:r w:rsidDel="00000000" w:rsidR="00000000" w:rsidRPr="00000000">
        <w:rPr>
          <w:sz w:val="28"/>
          <w:szCs w:val="28"/>
          <w:u w:val="none"/>
          <w:rtl w:val="0"/>
        </w:rPr>
        <w:t xml:space="preserve">Its proponent was A. Wegener.</w:t>
      </w:r>
    </w:p>
    <w:p w:rsidR="00000000" w:rsidDel="00000000" w:rsidP="00000000" w:rsidRDefault="00000000" w:rsidRPr="00000000" w14:paraId="0000004B">
      <w:pPr>
        <w:rPr>
          <w:sz w:val="28"/>
          <w:szCs w:val="28"/>
          <w:u w:val="none"/>
        </w:rPr>
      </w:pPr>
      <w:r w:rsidDel="00000000" w:rsidR="00000000" w:rsidRPr="00000000">
        <w:rPr>
          <w:sz w:val="28"/>
          <w:szCs w:val="28"/>
          <w:u w:val="none"/>
          <w:rtl w:val="0"/>
        </w:rPr>
        <w:t xml:space="preserve">It explains the origin of 6 continents.</w:t>
      </w:r>
    </w:p>
    <w:p w:rsidR="00000000" w:rsidDel="00000000" w:rsidP="00000000" w:rsidRDefault="00000000" w:rsidRPr="00000000" w14:paraId="0000004C">
      <w:pPr>
        <w:rPr>
          <w:sz w:val="28"/>
          <w:szCs w:val="28"/>
          <w:u w:val="none"/>
        </w:rPr>
      </w:pPr>
      <w:r w:rsidDel="00000000" w:rsidR="00000000" w:rsidRPr="00000000">
        <w:rPr>
          <w:sz w:val="28"/>
          <w:szCs w:val="28"/>
          <w:u w:val="none"/>
          <w:rtl w:val="0"/>
        </w:rPr>
        <w:t xml:space="preserve">It states:</w:t>
      </w:r>
    </w:p>
    <w:p w:rsidR="00000000" w:rsidDel="00000000" w:rsidP="00000000" w:rsidRDefault="00000000" w:rsidRPr="00000000" w14:paraId="0000004D">
      <w:pPr>
        <w:numPr>
          <w:ilvl w:val="0"/>
          <w:numId w:val="176"/>
        </w:numPr>
        <w:ind w:left="720" w:hanging="360"/>
        <w:rPr>
          <w:sz w:val="28"/>
          <w:szCs w:val="28"/>
          <w:u w:val="none"/>
        </w:rPr>
      </w:pPr>
      <w:r w:rsidDel="00000000" w:rsidR="00000000" w:rsidRPr="00000000">
        <w:rPr>
          <w:sz w:val="28"/>
          <w:szCs w:val="28"/>
          <w:u w:val="none"/>
          <w:rtl w:val="0"/>
        </w:rPr>
        <w:t xml:space="preserve">The earth was a single sialic land mass called </w:t>
      </w:r>
      <w:r w:rsidDel="00000000" w:rsidR="00000000" w:rsidRPr="00000000">
        <w:rPr>
          <w:b w:val="1"/>
          <w:sz w:val="28"/>
          <w:szCs w:val="28"/>
          <w:u w:val="none"/>
          <w:rtl w:val="0"/>
        </w:rPr>
        <w:t xml:space="preserve">Pangaea </w:t>
      </w:r>
      <w:r w:rsidDel="00000000" w:rsidR="00000000" w:rsidRPr="00000000">
        <w:rPr>
          <w:sz w:val="28"/>
          <w:szCs w:val="28"/>
          <w:u w:val="none"/>
          <w:rtl w:val="0"/>
        </w:rPr>
        <w:t xml:space="preserve">surrounded by a huge ocean called </w:t>
      </w:r>
      <w:r w:rsidDel="00000000" w:rsidR="00000000" w:rsidRPr="00000000">
        <w:rPr>
          <w:b w:val="1"/>
          <w:sz w:val="28"/>
          <w:szCs w:val="28"/>
          <w:u w:val="none"/>
          <w:rtl w:val="0"/>
        </w:rPr>
        <w:t xml:space="preserve">Panthalasa </w:t>
      </w:r>
      <w:r w:rsidDel="00000000" w:rsidR="00000000" w:rsidRPr="00000000">
        <w:rPr>
          <w:sz w:val="28"/>
          <w:szCs w:val="28"/>
          <w:u w:val="none"/>
          <w:rtl w:val="0"/>
        </w:rPr>
        <w:t xml:space="preserve">whose floor was a mass of sima.</w:t>
      </w:r>
    </w:p>
    <w:p w:rsidR="00000000" w:rsidDel="00000000" w:rsidP="00000000" w:rsidRDefault="00000000" w:rsidRPr="00000000" w14:paraId="0000004E">
      <w:pPr>
        <w:numPr>
          <w:ilvl w:val="0"/>
          <w:numId w:val="176"/>
        </w:numPr>
        <w:ind w:left="720" w:hanging="360"/>
        <w:rPr>
          <w:sz w:val="28"/>
          <w:szCs w:val="28"/>
          <w:u w:val="none"/>
        </w:rPr>
      </w:pPr>
      <w:r w:rsidDel="00000000" w:rsidR="00000000" w:rsidRPr="00000000">
        <w:rPr>
          <w:sz w:val="28"/>
          <w:szCs w:val="28"/>
          <w:u w:val="none"/>
          <w:rtl w:val="0"/>
        </w:rPr>
        <w:t xml:space="preserve">Pangaea broke into two parts called </w:t>
      </w:r>
      <w:r w:rsidDel="00000000" w:rsidR="00000000" w:rsidRPr="00000000">
        <w:rPr>
          <w:b w:val="1"/>
          <w:sz w:val="28"/>
          <w:szCs w:val="28"/>
          <w:u w:val="none"/>
          <w:rtl w:val="0"/>
        </w:rPr>
        <w:t xml:space="preserve">Laurasia </w:t>
      </w:r>
      <w:r w:rsidDel="00000000" w:rsidR="00000000" w:rsidRPr="00000000">
        <w:rPr>
          <w:sz w:val="28"/>
          <w:szCs w:val="28"/>
          <w:u w:val="none"/>
          <w:rtl w:val="0"/>
        </w:rPr>
        <w:t xml:space="preserve">(N. Hemisphere) which lay around equator and </w:t>
      </w:r>
      <w:r w:rsidDel="00000000" w:rsidR="00000000" w:rsidRPr="00000000">
        <w:rPr>
          <w:b w:val="1"/>
          <w:sz w:val="28"/>
          <w:szCs w:val="28"/>
          <w:u w:val="none"/>
          <w:rtl w:val="0"/>
        </w:rPr>
        <w:t xml:space="preserve">Gondwanaland </w:t>
      </w:r>
      <w:r w:rsidDel="00000000" w:rsidR="00000000" w:rsidRPr="00000000">
        <w:rPr>
          <w:sz w:val="28"/>
          <w:szCs w:val="28"/>
          <w:u w:val="none"/>
          <w:rtl w:val="0"/>
        </w:rPr>
        <w:t xml:space="preserve">(S. Hemisphere) which lay around south pole which were separated by a narrow ocean called </w:t>
      </w:r>
      <w:r w:rsidDel="00000000" w:rsidR="00000000" w:rsidRPr="00000000">
        <w:rPr>
          <w:b w:val="1"/>
          <w:sz w:val="28"/>
          <w:szCs w:val="28"/>
          <w:u w:val="none"/>
          <w:rtl w:val="0"/>
        </w:rPr>
        <w:t xml:space="preserve">Tethys </w:t>
      </w:r>
      <w:r w:rsidDel="00000000" w:rsidR="00000000" w:rsidRPr="00000000">
        <w:rPr>
          <w:sz w:val="28"/>
          <w:szCs w:val="28"/>
          <w:u w:val="none"/>
          <w:rtl w:val="0"/>
        </w:rPr>
        <w:t xml:space="preserve">(the present Mediterranean Sea).</w:t>
      </w:r>
    </w:p>
    <w:p w:rsidR="00000000" w:rsidDel="00000000" w:rsidP="00000000" w:rsidRDefault="00000000" w:rsidRPr="00000000" w14:paraId="0000004F">
      <w:pPr>
        <w:numPr>
          <w:ilvl w:val="0"/>
          <w:numId w:val="176"/>
        </w:numPr>
        <w:ind w:left="720" w:hanging="360"/>
        <w:rPr>
          <w:sz w:val="28"/>
          <w:szCs w:val="28"/>
          <w:u w:val="none"/>
        </w:rPr>
      </w:pPr>
      <w:r w:rsidDel="00000000" w:rsidR="00000000" w:rsidRPr="00000000">
        <w:rPr>
          <w:sz w:val="28"/>
          <w:szCs w:val="28"/>
          <w:u w:val="none"/>
          <w:rtl w:val="0"/>
        </w:rPr>
        <w:t xml:space="preserve">Laurasia broke into Laurentian Shield and Fennoscandia (Europe, Asia and N. America) and moved northwards to their present positions.</w:t>
      </w:r>
    </w:p>
    <w:p w:rsidR="00000000" w:rsidDel="00000000" w:rsidP="00000000" w:rsidRDefault="00000000" w:rsidRPr="00000000" w14:paraId="00000050">
      <w:pPr>
        <w:numPr>
          <w:ilvl w:val="0"/>
          <w:numId w:val="176"/>
        </w:numPr>
        <w:ind w:left="720" w:hanging="360"/>
        <w:rPr>
          <w:sz w:val="28"/>
          <w:szCs w:val="28"/>
          <w:u w:val="none"/>
        </w:rPr>
      </w:pPr>
      <w:r w:rsidDel="00000000" w:rsidR="00000000" w:rsidRPr="00000000">
        <w:rPr>
          <w:sz w:val="28"/>
          <w:szCs w:val="28"/>
          <w:u w:val="none"/>
          <w:rtl w:val="0"/>
        </w:rPr>
        <w:t xml:space="preserve">Gondwanaland broke into Africa, Australia, S. America and Antarctica and India subcontinent. </w:t>
      </w:r>
    </w:p>
    <w:p w:rsidR="00000000" w:rsidDel="00000000" w:rsidP="00000000" w:rsidRDefault="00000000" w:rsidRPr="00000000" w14:paraId="00000051">
      <w:pPr>
        <w:numPr>
          <w:ilvl w:val="0"/>
          <w:numId w:val="176"/>
        </w:numPr>
        <w:ind w:left="720" w:hanging="360"/>
        <w:rPr>
          <w:sz w:val="28"/>
          <w:szCs w:val="28"/>
          <w:u w:val="none"/>
        </w:rPr>
      </w:pPr>
      <w:r w:rsidDel="00000000" w:rsidR="00000000" w:rsidRPr="00000000">
        <w:rPr>
          <w:sz w:val="28"/>
          <w:szCs w:val="28"/>
          <w:u w:val="none"/>
          <w:rtl w:val="0"/>
        </w:rPr>
        <w:t xml:space="preserve">Africa and India drifted northwards.</w:t>
      </w:r>
    </w:p>
    <w:p w:rsidR="00000000" w:rsidDel="00000000" w:rsidP="00000000" w:rsidRDefault="00000000" w:rsidRPr="00000000" w14:paraId="00000052">
      <w:pPr>
        <w:jc w:val="center"/>
        <w:rPr>
          <w:b w:val="1"/>
          <w:sz w:val="28"/>
          <w:szCs w:val="28"/>
          <w:u w:val="none"/>
        </w:rPr>
      </w:pPr>
      <w:r w:rsidDel="00000000" w:rsidR="00000000" w:rsidRPr="00000000">
        <w:rPr>
          <w:b w:val="1"/>
          <w:sz w:val="28"/>
          <w:szCs w:val="28"/>
          <w:u w:val="none"/>
          <w:rtl w:val="0"/>
        </w:rPr>
        <w:t xml:space="preserve">Evidences Supporting the Theory</w:t>
      </w:r>
    </w:p>
    <w:p w:rsidR="00000000" w:rsidDel="00000000" w:rsidP="00000000" w:rsidRDefault="00000000" w:rsidRPr="00000000" w14:paraId="00000053">
      <w:pPr>
        <w:numPr>
          <w:ilvl w:val="1"/>
          <w:numId w:val="176"/>
        </w:numPr>
        <w:ind w:left="1440" w:hanging="360"/>
        <w:rPr>
          <w:sz w:val="28"/>
          <w:szCs w:val="28"/>
          <w:u w:val="none"/>
        </w:rPr>
      </w:pPr>
      <w:r w:rsidDel="00000000" w:rsidR="00000000" w:rsidRPr="00000000">
        <w:rPr>
          <w:sz w:val="28"/>
          <w:szCs w:val="28"/>
          <w:u w:val="none"/>
          <w:rtl w:val="0"/>
        </w:rPr>
        <w:t xml:space="preserve">Fitting of western coast of Africa and S. America into a jigsaw.</w:t>
      </w:r>
    </w:p>
    <w:p w:rsidR="00000000" w:rsidDel="00000000" w:rsidP="00000000" w:rsidRDefault="00000000" w:rsidRPr="00000000" w14:paraId="00000054">
      <w:pPr>
        <w:numPr>
          <w:ilvl w:val="1"/>
          <w:numId w:val="176"/>
        </w:numPr>
        <w:ind w:left="1440" w:hanging="360"/>
        <w:rPr>
          <w:sz w:val="28"/>
          <w:szCs w:val="28"/>
          <w:u w:val="none"/>
        </w:rPr>
      </w:pPr>
      <w:r w:rsidDel="00000000" w:rsidR="00000000" w:rsidRPr="00000000">
        <w:rPr>
          <w:sz w:val="28"/>
          <w:szCs w:val="28"/>
          <w:u w:val="none"/>
          <w:rtl w:val="0"/>
        </w:rPr>
        <w:t xml:space="preserve">Discovery of coal 40◦N and 55◦N which was formed by burying of tropical vegetation.</w:t>
      </w:r>
    </w:p>
    <w:p w:rsidR="00000000" w:rsidDel="00000000" w:rsidP="00000000" w:rsidRDefault="00000000" w:rsidRPr="00000000" w14:paraId="00000055">
      <w:pPr>
        <w:numPr>
          <w:ilvl w:val="1"/>
          <w:numId w:val="176"/>
        </w:numPr>
        <w:ind w:left="1440" w:hanging="360"/>
        <w:rPr>
          <w:sz w:val="28"/>
          <w:szCs w:val="28"/>
          <w:u w:val="none"/>
        </w:rPr>
      </w:pPr>
      <w:r w:rsidDel="00000000" w:rsidR="00000000" w:rsidRPr="00000000">
        <w:rPr>
          <w:sz w:val="28"/>
          <w:szCs w:val="28"/>
          <w:u w:val="none"/>
          <w:rtl w:val="0"/>
        </w:rPr>
        <w:t xml:space="preserve">Considerable displacement of rocks along some faults e.g. along the Great Glen Fault of Scotland.</w:t>
      </w:r>
    </w:p>
    <w:p w:rsidR="00000000" w:rsidDel="00000000" w:rsidP="00000000" w:rsidRDefault="00000000" w:rsidRPr="00000000" w14:paraId="00000056">
      <w:pPr>
        <w:numPr>
          <w:ilvl w:val="1"/>
          <w:numId w:val="176"/>
        </w:numPr>
        <w:ind w:left="1440" w:hanging="360"/>
        <w:rPr>
          <w:sz w:val="28"/>
          <w:szCs w:val="28"/>
          <w:u w:val="none"/>
        </w:rPr>
      </w:pPr>
      <w:r w:rsidDel="00000000" w:rsidR="00000000" w:rsidRPr="00000000">
        <w:rPr>
          <w:sz w:val="28"/>
          <w:szCs w:val="28"/>
          <w:u w:val="none"/>
          <w:rtl w:val="0"/>
        </w:rPr>
        <w:t xml:space="preserve">Cape and Buenos Aires folds resemble one another by having east west trend.</w:t>
      </w:r>
    </w:p>
    <w:p w:rsidR="00000000" w:rsidDel="00000000" w:rsidP="00000000" w:rsidRDefault="00000000" w:rsidRPr="00000000" w14:paraId="00000057">
      <w:pPr>
        <w:numPr>
          <w:ilvl w:val="1"/>
          <w:numId w:val="176"/>
        </w:numPr>
        <w:ind w:left="1440" w:hanging="360"/>
        <w:rPr>
          <w:sz w:val="28"/>
          <w:szCs w:val="28"/>
          <w:u w:val="none"/>
        </w:rPr>
      </w:pPr>
      <w:r w:rsidDel="00000000" w:rsidR="00000000" w:rsidRPr="00000000">
        <w:rPr>
          <w:sz w:val="28"/>
          <w:szCs w:val="28"/>
          <w:u w:val="none"/>
          <w:rtl w:val="0"/>
        </w:rPr>
        <w:t xml:space="preserve">Red sea shores show evidence of having undergone lateral displacement an indication that it was formed by movement of the earth’s crust.</w:t>
      </w:r>
    </w:p>
    <w:p w:rsidR="00000000" w:rsidDel="00000000" w:rsidP="00000000" w:rsidRDefault="00000000" w:rsidRPr="00000000" w14:paraId="00000058">
      <w:pPr>
        <w:numPr>
          <w:ilvl w:val="1"/>
          <w:numId w:val="176"/>
        </w:numPr>
        <w:ind w:left="1440" w:hanging="360"/>
        <w:rPr>
          <w:sz w:val="28"/>
          <w:szCs w:val="28"/>
          <w:u w:val="none"/>
        </w:rPr>
      </w:pPr>
      <w:r w:rsidDel="00000000" w:rsidR="00000000" w:rsidRPr="00000000">
        <w:rPr>
          <w:sz w:val="28"/>
          <w:szCs w:val="28"/>
          <w:u w:val="none"/>
          <w:rtl w:val="0"/>
        </w:rPr>
        <w:t xml:space="preserve">Evidence of ancient Glaciation to the south of equator in Africa in Madagascar and India where there is presence of ancient glacial deposits suggesting these areas were once around south pole.</w:t>
      </w:r>
    </w:p>
    <w:p w:rsidR="00000000" w:rsidDel="00000000" w:rsidP="00000000" w:rsidRDefault="00000000" w:rsidRPr="00000000" w14:paraId="00000059">
      <w:pPr>
        <w:jc w:val="center"/>
        <w:rPr>
          <w:b w:val="1"/>
          <w:sz w:val="28"/>
          <w:szCs w:val="28"/>
          <w:u w:val="none"/>
        </w:rPr>
      </w:pPr>
      <w:r w:rsidDel="00000000" w:rsidR="00000000" w:rsidRPr="00000000">
        <w:rPr>
          <w:b w:val="1"/>
          <w:sz w:val="28"/>
          <w:szCs w:val="28"/>
          <w:u w:val="none"/>
          <w:rtl w:val="0"/>
        </w:rPr>
        <w:t xml:space="preserve">Plate Tectonics Theory</w:t>
      </w:r>
    </w:p>
    <w:p w:rsidR="00000000" w:rsidDel="00000000" w:rsidP="00000000" w:rsidRDefault="00000000" w:rsidRPr="00000000" w14:paraId="0000005A">
      <w:pPr>
        <w:rPr>
          <w:sz w:val="28"/>
          <w:szCs w:val="28"/>
          <w:u w:val="none"/>
        </w:rPr>
      </w:pPr>
      <w:r w:rsidDel="00000000" w:rsidR="00000000" w:rsidRPr="00000000">
        <w:rPr>
          <w:sz w:val="28"/>
          <w:szCs w:val="28"/>
          <w:u w:val="none"/>
          <w:rtl w:val="0"/>
        </w:rPr>
        <w:t xml:space="preserve">It states that:</w:t>
      </w:r>
    </w:p>
    <w:p w:rsidR="00000000" w:rsidDel="00000000" w:rsidP="00000000" w:rsidRDefault="00000000" w:rsidRPr="00000000" w14:paraId="0000005B">
      <w:pPr>
        <w:numPr>
          <w:ilvl w:val="0"/>
          <w:numId w:val="151"/>
        </w:numPr>
        <w:ind w:left="720" w:hanging="360"/>
        <w:rPr>
          <w:b w:val="1"/>
          <w:sz w:val="28"/>
          <w:szCs w:val="28"/>
          <w:u w:val="none"/>
        </w:rPr>
      </w:pPr>
      <w:r w:rsidDel="00000000" w:rsidR="00000000" w:rsidRPr="00000000">
        <w:rPr>
          <w:sz w:val="28"/>
          <w:szCs w:val="28"/>
          <w:u w:val="none"/>
          <w:rtl w:val="0"/>
        </w:rPr>
        <w:t xml:space="preserve">The earths crust is made of blocks.</w:t>
      </w:r>
      <w:r w:rsidDel="00000000" w:rsidR="00000000" w:rsidRPr="00000000">
        <w:rPr>
          <w:rtl w:val="0"/>
        </w:rPr>
      </w:r>
    </w:p>
    <w:p w:rsidR="00000000" w:rsidDel="00000000" w:rsidP="00000000" w:rsidRDefault="00000000" w:rsidRPr="00000000" w14:paraId="0000005C">
      <w:pPr>
        <w:jc w:val="center"/>
        <w:rPr>
          <w:b w:val="1"/>
          <w:sz w:val="28"/>
          <w:szCs w:val="28"/>
          <w:u w:val="none"/>
        </w:rPr>
        <w:sectPr>
          <w:type w:val="continuous"/>
          <w:pgSz w:h="16834" w:w="11909" w:orient="portrait"/>
          <w:pgMar w:bottom="1440" w:top="1440" w:left="432" w:right="1440" w:header="706" w:footer="706"/>
        </w:sectPr>
      </w:pPr>
      <w:r w:rsidDel="00000000" w:rsidR="00000000" w:rsidRPr="00000000">
        <w:rPr>
          <w:b w:val="1"/>
          <w:sz w:val="28"/>
          <w:szCs w:val="28"/>
          <w:u w:val="none"/>
          <w:rtl w:val="0"/>
        </w:rPr>
        <w:t xml:space="preserve">7 Large Ones</w:t>
      </w:r>
    </w:p>
    <w:p w:rsidR="00000000" w:rsidDel="00000000" w:rsidP="00000000" w:rsidRDefault="00000000" w:rsidRPr="00000000" w14:paraId="0000005D">
      <w:pPr>
        <w:numPr>
          <w:ilvl w:val="1"/>
          <w:numId w:val="151"/>
        </w:numPr>
        <w:ind w:left="1440" w:hanging="360"/>
        <w:rPr>
          <w:sz w:val="28"/>
          <w:szCs w:val="28"/>
          <w:u w:val="none"/>
        </w:rPr>
      </w:pPr>
      <w:r w:rsidDel="00000000" w:rsidR="00000000" w:rsidRPr="00000000">
        <w:rPr>
          <w:sz w:val="28"/>
          <w:szCs w:val="28"/>
          <w:u w:val="none"/>
          <w:rtl w:val="0"/>
        </w:rPr>
        <w:t xml:space="preserve">Eurasian plate</w:t>
      </w:r>
    </w:p>
    <w:p w:rsidR="00000000" w:rsidDel="00000000" w:rsidP="00000000" w:rsidRDefault="00000000" w:rsidRPr="00000000" w14:paraId="0000005E">
      <w:pPr>
        <w:numPr>
          <w:ilvl w:val="1"/>
          <w:numId w:val="151"/>
        </w:numPr>
        <w:ind w:left="1440" w:hanging="360"/>
        <w:rPr>
          <w:sz w:val="28"/>
          <w:szCs w:val="28"/>
          <w:u w:val="none"/>
        </w:rPr>
      </w:pPr>
      <w:r w:rsidDel="00000000" w:rsidR="00000000" w:rsidRPr="00000000">
        <w:rPr>
          <w:sz w:val="28"/>
          <w:szCs w:val="28"/>
          <w:u w:val="none"/>
          <w:rtl w:val="0"/>
        </w:rPr>
        <w:t xml:space="preserve">Australian plate</w:t>
      </w:r>
    </w:p>
    <w:p w:rsidR="00000000" w:rsidDel="00000000" w:rsidP="00000000" w:rsidRDefault="00000000" w:rsidRPr="00000000" w14:paraId="0000005F">
      <w:pPr>
        <w:numPr>
          <w:ilvl w:val="1"/>
          <w:numId w:val="151"/>
        </w:numPr>
        <w:ind w:left="1440" w:hanging="360"/>
        <w:rPr>
          <w:sz w:val="28"/>
          <w:szCs w:val="28"/>
          <w:u w:val="none"/>
        </w:rPr>
      </w:pPr>
      <w:r w:rsidDel="00000000" w:rsidR="00000000" w:rsidRPr="00000000">
        <w:rPr>
          <w:sz w:val="28"/>
          <w:szCs w:val="28"/>
          <w:u w:val="none"/>
          <w:rtl w:val="0"/>
        </w:rPr>
        <w:t xml:space="preserve">Africa plate</w:t>
      </w:r>
    </w:p>
    <w:p w:rsidR="00000000" w:rsidDel="00000000" w:rsidP="00000000" w:rsidRDefault="00000000" w:rsidRPr="00000000" w14:paraId="00000060">
      <w:pPr>
        <w:numPr>
          <w:ilvl w:val="1"/>
          <w:numId w:val="151"/>
        </w:numPr>
        <w:ind w:left="1440" w:hanging="360"/>
        <w:rPr>
          <w:sz w:val="28"/>
          <w:szCs w:val="28"/>
          <w:u w:val="none"/>
        </w:rPr>
      </w:pPr>
      <w:r w:rsidDel="00000000" w:rsidR="00000000" w:rsidRPr="00000000">
        <w:rPr>
          <w:sz w:val="28"/>
          <w:szCs w:val="28"/>
          <w:u w:val="none"/>
          <w:rtl w:val="0"/>
        </w:rPr>
        <w:t xml:space="preserve">Antarctic plate</w:t>
      </w:r>
    </w:p>
    <w:p w:rsidR="00000000" w:rsidDel="00000000" w:rsidP="00000000" w:rsidRDefault="00000000" w:rsidRPr="00000000" w14:paraId="00000061">
      <w:pPr>
        <w:numPr>
          <w:ilvl w:val="1"/>
          <w:numId w:val="151"/>
        </w:numPr>
        <w:ind w:left="1440" w:hanging="360"/>
        <w:rPr>
          <w:sz w:val="28"/>
          <w:szCs w:val="28"/>
          <w:u w:val="none"/>
        </w:rPr>
      </w:pPr>
      <w:r w:rsidDel="00000000" w:rsidR="00000000" w:rsidRPr="00000000">
        <w:rPr>
          <w:sz w:val="28"/>
          <w:szCs w:val="28"/>
          <w:u w:val="none"/>
          <w:rtl w:val="0"/>
        </w:rPr>
        <w:t xml:space="preserve">N. American plate</w:t>
      </w:r>
    </w:p>
    <w:p w:rsidR="00000000" w:rsidDel="00000000" w:rsidP="00000000" w:rsidRDefault="00000000" w:rsidRPr="00000000" w14:paraId="00000062">
      <w:pPr>
        <w:numPr>
          <w:ilvl w:val="1"/>
          <w:numId w:val="151"/>
        </w:numPr>
        <w:ind w:left="1440" w:hanging="360"/>
        <w:rPr>
          <w:sz w:val="28"/>
          <w:szCs w:val="28"/>
          <w:u w:val="none"/>
        </w:rPr>
      </w:pPr>
      <w:r w:rsidDel="00000000" w:rsidR="00000000" w:rsidRPr="00000000">
        <w:rPr>
          <w:sz w:val="28"/>
          <w:szCs w:val="28"/>
          <w:u w:val="none"/>
          <w:rtl w:val="0"/>
        </w:rPr>
        <w:t xml:space="preserve">S. American plate</w:t>
      </w:r>
    </w:p>
    <w:p w:rsidR="00000000" w:rsidDel="00000000" w:rsidP="00000000" w:rsidRDefault="00000000" w:rsidRPr="00000000" w14:paraId="00000063">
      <w:pPr>
        <w:numPr>
          <w:ilvl w:val="1"/>
          <w:numId w:val="151"/>
        </w:numPr>
        <w:ind w:left="1440" w:hanging="360"/>
        <w:rPr>
          <w:sz w:val="28"/>
          <w:szCs w:val="28"/>
          <w:u w:val="none"/>
        </w:rPr>
        <w:sectPr>
          <w:type w:val="continuous"/>
          <w:pgSz w:h="16834" w:w="11909" w:orient="portrait"/>
          <w:pgMar w:bottom="1440" w:top="1440" w:left="432" w:right="1440" w:header="706" w:footer="706"/>
          <w:cols w:equalWidth="0" w:num="2">
            <w:col w:space="720" w:w="4658.5"/>
            <w:col w:space="0" w:w="4658.5"/>
          </w:cols>
        </w:sectPr>
      </w:pPr>
      <w:r w:rsidDel="00000000" w:rsidR="00000000" w:rsidRPr="00000000">
        <w:rPr>
          <w:sz w:val="28"/>
          <w:szCs w:val="28"/>
          <w:u w:val="none"/>
          <w:rtl w:val="0"/>
        </w:rPr>
        <w:t xml:space="preserve">Pacific plate</w:t>
      </w:r>
    </w:p>
    <w:p w:rsidR="00000000" w:rsidDel="00000000" w:rsidP="00000000" w:rsidRDefault="00000000" w:rsidRPr="00000000" w14:paraId="00000064">
      <w:pPr>
        <w:jc w:val="center"/>
        <w:rPr>
          <w:b w:val="1"/>
          <w:sz w:val="28"/>
          <w:szCs w:val="28"/>
          <w:u w:val="none"/>
        </w:rPr>
      </w:pPr>
      <w:r w:rsidDel="00000000" w:rsidR="00000000" w:rsidRPr="00000000">
        <w:rPr>
          <w:b w:val="1"/>
          <w:sz w:val="28"/>
          <w:szCs w:val="28"/>
          <w:u w:val="none"/>
          <w:rtl w:val="0"/>
        </w:rPr>
        <w:t xml:space="preserve">Smaller Ones</w:t>
      </w:r>
    </w:p>
    <w:p w:rsidR="00000000" w:rsidDel="00000000" w:rsidP="00000000" w:rsidRDefault="00000000" w:rsidRPr="00000000" w14:paraId="00000065">
      <w:pPr>
        <w:numPr>
          <w:ilvl w:val="0"/>
          <w:numId w:val="152"/>
        </w:numPr>
        <w:ind w:left="1440" w:hanging="360"/>
        <w:rPr>
          <w:sz w:val="28"/>
          <w:szCs w:val="28"/>
          <w:u w:val="none"/>
        </w:rPr>
      </w:pPr>
      <w:r w:rsidDel="00000000" w:rsidR="00000000" w:rsidRPr="00000000">
        <w:rPr>
          <w:sz w:val="28"/>
          <w:szCs w:val="28"/>
          <w:u w:val="none"/>
          <w:rtl w:val="0"/>
        </w:rPr>
        <w:t xml:space="preserve">Indian</w:t>
      </w:r>
    </w:p>
    <w:p w:rsidR="00000000" w:rsidDel="00000000" w:rsidP="00000000" w:rsidRDefault="00000000" w:rsidRPr="00000000" w14:paraId="00000066">
      <w:pPr>
        <w:numPr>
          <w:ilvl w:val="0"/>
          <w:numId w:val="152"/>
        </w:numPr>
        <w:ind w:left="1440" w:hanging="360"/>
        <w:rPr>
          <w:sz w:val="28"/>
          <w:szCs w:val="28"/>
          <w:u w:val="none"/>
        </w:rPr>
        <w:sectPr>
          <w:type w:val="continuous"/>
          <w:pgSz w:h="16834" w:w="11909" w:orient="portrait"/>
          <w:pgMar w:bottom="1440" w:top="1440" w:left="432" w:right="1440" w:header="706" w:footer="706"/>
        </w:sectPr>
      </w:pPr>
      <w:r w:rsidDel="00000000" w:rsidR="00000000" w:rsidRPr="00000000">
        <w:rPr>
          <w:sz w:val="28"/>
          <w:szCs w:val="28"/>
          <w:u w:val="none"/>
          <w:rtl w:val="0"/>
        </w:rPr>
        <w:t xml:space="preserve">Arabian</w:t>
      </w:r>
    </w:p>
    <w:p w:rsidR="00000000" w:rsidDel="00000000" w:rsidP="00000000" w:rsidRDefault="00000000" w:rsidRPr="00000000" w14:paraId="00000067">
      <w:pPr>
        <w:numPr>
          <w:ilvl w:val="0"/>
          <w:numId w:val="152"/>
        </w:numPr>
        <w:ind w:left="1440" w:hanging="360"/>
        <w:rPr>
          <w:sz w:val="28"/>
          <w:szCs w:val="28"/>
          <w:u w:val="none"/>
        </w:rPr>
      </w:pPr>
      <w:r w:rsidDel="00000000" w:rsidR="00000000" w:rsidRPr="00000000">
        <w:rPr>
          <w:sz w:val="28"/>
          <w:szCs w:val="28"/>
          <w:u w:val="none"/>
          <w:rtl w:val="0"/>
        </w:rPr>
        <w:t xml:space="preserve">Caribbean</w:t>
      </w:r>
    </w:p>
    <w:p w:rsidR="00000000" w:rsidDel="00000000" w:rsidP="00000000" w:rsidRDefault="00000000" w:rsidRPr="00000000" w14:paraId="00000068">
      <w:pPr>
        <w:numPr>
          <w:ilvl w:val="0"/>
          <w:numId w:val="152"/>
        </w:numPr>
        <w:ind w:left="1440" w:hanging="360"/>
        <w:rPr>
          <w:sz w:val="28"/>
          <w:szCs w:val="28"/>
          <w:u w:val="none"/>
        </w:rPr>
      </w:pPr>
      <w:r w:rsidDel="00000000" w:rsidR="00000000" w:rsidRPr="00000000">
        <w:rPr>
          <w:sz w:val="28"/>
          <w:szCs w:val="28"/>
          <w:u w:val="none"/>
          <w:rtl w:val="0"/>
        </w:rPr>
        <w:t xml:space="preserve"> Cocos</w:t>
      </w:r>
    </w:p>
    <w:p w:rsidR="00000000" w:rsidDel="00000000" w:rsidP="00000000" w:rsidRDefault="00000000" w:rsidRPr="00000000" w14:paraId="00000069">
      <w:pPr>
        <w:numPr>
          <w:ilvl w:val="0"/>
          <w:numId w:val="152"/>
        </w:numPr>
        <w:ind w:left="1440" w:hanging="360"/>
        <w:rPr>
          <w:sz w:val="28"/>
          <w:szCs w:val="28"/>
          <w:u w:val="none"/>
        </w:rPr>
      </w:pPr>
      <w:r w:rsidDel="00000000" w:rsidR="00000000" w:rsidRPr="00000000">
        <w:rPr>
          <w:sz w:val="28"/>
          <w:szCs w:val="28"/>
          <w:u w:val="none"/>
          <w:rtl w:val="0"/>
        </w:rPr>
        <w:t xml:space="preserve">Somali plates</w:t>
      </w:r>
    </w:p>
    <w:p w:rsidR="00000000" w:rsidDel="00000000" w:rsidP="00000000" w:rsidRDefault="00000000" w:rsidRPr="00000000" w14:paraId="0000006A">
      <w:pPr>
        <w:numPr>
          <w:ilvl w:val="0"/>
          <w:numId w:val="152"/>
        </w:numPr>
        <w:ind w:left="1440" w:hanging="360"/>
        <w:rPr>
          <w:sz w:val="28"/>
          <w:szCs w:val="28"/>
          <w:u w:val="none"/>
        </w:rPr>
      </w:pPr>
      <w:r w:rsidDel="00000000" w:rsidR="00000000" w:rsidRPr="00000000">
        <w:rPr>
          <w:sz w:val="28"/>
          <w:szCs w:val="28"/>
          <w:u w:val="none"/>
          <w:rtl w:val="0"/>
        </w:rPr>
        <w:t xml:space="preserve">Juan de Fuca</w:t>
      </w:r>
    </w:p>
    <w:p w:rsidR="00000000" w:rsidDel="00000000" w:rsidP="00000000" w:rsidRDefault="00000000" w:rsidRPr="00000000" w14:paraId="0000006B">
      <w:pPr>
        <w:numPr>
          <w:ilvl w:val="0"/>
          <w:numId w:val="152"/>
        </w:numPr>
        <w:ind w:left="1440" w:hanging="360"/>
        <w:rPr>
          <w:sz w:val="28"/>
          <w:szCs w:val="28"/>
          <w:u w:val="none"/>
        </w:rPr>
      </w:pPr>
      <w:r w:rsidDel="00000000" w:rsidR="00000000" w:rsidRPr="00000000">
        <w:rPr>
          <w:sz w:val="28"/>
          <w:szCs w:val="28"/>
          <w:u w:val="none"/>
          <w:rtl w:val="0"/>
        </w:rPr>
        <w:t xml:space="preserve"> Nazca</w:t>
      </w:r>
    </w:p>
    <w:p w:rsidR="00000000" w:rsidDel="00000000" w:rsidP="00000000" w:rsidRDefault="00000000" w:rsidRPr="00000000" w14:paraId="0000006C">
      <w:pPr>
        <w:numPr>
          <w:ilvl w:val="0"/>
          <w:numId w:val="152"/>
        </w:numPr>
        <w:ind w:left="1440" w:hanging="360"/>
        <w:rPr>
          <w:sz w:val="28"/>
          <w:szCs w:val="28"/>
          <w:u w:val="none"/>
        </w:rPr>
      </w:pPr>
      <w:r w:rsidDel="00000000" w:rsidR="00000000" w:rsidRPr="00000000">
        <w:rPr>
          <w:sz w:val="28"/>
          <w:szCs w:val="28"/>
          <w:u w:val="none"/>
          <w:rtl w:val="0"/>
        </w:rPr>
        <w:t xml:space="preserve">Philippine</w:t>
      </w:r>
    </w:p>
    <w:p w:rsidR="00000000" w:rsidDel="00000000" w:rsidP="00000000" w:rsidRDefault="00000000" w:rsidRPr="00000000" w14:paraId="0000006D">
      <w:pPr>
        <w:numPr>
          <w:ilvl w:val="0"/>
          <w:numId w:val="152"/>
        </w:numPr>
        <w:ind w:left="1440" w:hanging="360"/>
        <w:rPr>
          <w:sz w:val="28"/>
          <w:szCs w:val="28"/>
          <w:u w:val="none"/>
        </w:rPr>
        <w:sectPr>
          <w:type w:val="continuous"/>
          <w:pgSz w:h="16834" w:w="11909" w:orient="portrait"/>
          <w:pgMar w:bottom="1440" w:top="1440" w:left="432" w:right="1440" w:header="706" w:footer="706"/>
          <w:cols w:equalWidth="0" w:num="2">
            <w:col w:space="720" w:w="4658.5"/>
            <w:col w:space="0" w:w="4658.5"/>
          </w:cols>
        </w:sectPr>
      </w:pPr>
      <w:r w:rsidDel="00000000" w:rsidR="00000000" w:rsidRPr="00000000">
        <w:rPr>
          <w:sz w:val="28"/>
          <w:szCs w:val="28"/>
          <w:u w:val="none"/>
          <w:rtl w:val="0"/>
        </w:rPr>
        <w:t xml:space="preserve">Scotia</w:t>
      </w:r>
    </w:p>
    <w:p w:rsidR="00000000" w:rsidDel="00000000" w:rsidP="00000000" w:rsidRDefault="00000000" w:rsidRPr="00000000" w14:paraId="0000006E">
      <w:pPr>
        <w:numPr>
          <w:ilvl w:val="0"/>
          <w:numId w:val="151"/>
        </w:numPr>
        <w:ind w:left="720" w:hanging="360"/>
        <w:rPr>
          <w:sz w:val="28"/>
          <w:szCs w:val="28"/>
          <w:u w:val="none"/>
        </w:rPr>
      </w:pPr>
      <w:r w:rsidDel="00000000" w:rsidR="00000000" w:rsidRPr="00000000">
        <w:rPr>
          <w:sz w:val="28"/>
          <w:szCs w:val="28"/>
          <w:u w:val="none"/>
          <w:rtl w:val="0"/>
        </w:rPr>
        <w:t xml:space="preserve">There are two types of tectonic plates: </w:t>
      </w:r>
    </w:p>
    <w:p w:rsidR="00000000" w:rsidDel="00000000" w:rsidP="00000000" w:rsidRDefault="00000000" w:rsidRPr="00000000" w14:paraId="0000006F">
      <w:pPr>
        <w:numPr>
          <w:ilvl w:val="1"/>
          <w:numId w:val="151"/>
        </w:numPr>
        <w:ind w:left="1440" w:hanging="360"/>
        <w:rPr>
          <w:sz w:val="28"/>
          <w:szCs w:val="28"/>
          <w:u w:val="none"/>
        </w:rPr>
      </w:pPr>
      <w:r w:rsidDel="00000000" w:rsidR="00000000" w:rsidRPr="00000000">
        <w:rPr>
          <w:sz w:val="28"/>
          <w:szCs w:val="28"/>
          <w:u w:val="none"/>
          <w:rtl w:val="0"/>
        </w:rPr>
        <w:t xml:space="preserve">Oceanic plates which form major areas of the ocean floor including coastal lowland.</w:t>
      </w:r>
    </w:p>
    <w:p w:rsidR="00000000" w:rsidDel="00000000" w:rsidP="00000000" w:rsidRDefault="00000000" w:rsidRPr="00000000" w14:paraId="00000070">
      <w:pPr>
        <w:numPr>
          <w:ilvl w:val="1"/>
          <w:numId w:val="151"/>
        </w:numPr>
        <w:ind w:left="1440" w:hanging="360"/>
        <w:rPr>
          <w:sz w:val="28"/>
          <w:szCs w:val="28"/>
          <w:u w:val="none"/>
        </w:rPr>
      </w:pPr>
      <w:r w:rsidDel="00000000" w:rsidR="00000000" w:rsidRPr="00000000">
        <w:rPr>
          <w:sz w:val="28"/>
          <w:szCs w:val="28"/>
          <w:u w:val="none"/>
          <w:rtl w:val="0"/>
        </w:rPr>
        <w:t xml:space="preserve">Continental plates which form the bulk of the continental land mass.</w:t>
      </w:r>
    </w:p>
    <w:p w:rsidR="00000000" w:rsidDel="00000000" w:rsidP="00000000" w:rsidRDefault="00000000" w:rsidRPr="00000000" w14:paraId="00000071">
      <w:pPr>
        <w:numPr>
          <w:ilvl w:val="0"/>
          <w:numId w:val="151"/>
        </w:numPr>
        <w:ind w:left="720" w:hanging="360"/>
        <w:rPr>
          <w:sz w:val="28"/>
          <w:szCs w:val="28"/>
          <w:u w:val="none"/>
        </w:rPr>
      </w:pPr>
      <w:r w:rsidDel="00000000" w:rsidR="00000000" w:rsidRPr="00000000">
        <w:rPr>
          <w:sz w:val="28"/>
          <w:szCs w:val="28"/>
          <w:u w:val="none"/>
          <w:rtl w:val="0"/>
        </w:rPr>
        <w:t xml:space="preserve">The plates float on molten mantle layer called </w:t>
      </w:r>
      <w:r w:rsidDel="00000000" w:rsidR="00000000" w:rsidRPr="00000000">
        <w:rPr>
          <w:b w:val="1"/>
          <w:sz w:val="28"/>
          <w:szCs w:val="28"/>
          <w:u w:val="none"/>
          <w:rtl w:val="0"/>
        </w:rPr>
        <w:t xml:space="preserve">Asthenosphere.</w:t>
      </w:r>
      <w:r w:rsidDel="00000000" w:rsidR="00000000" w:rsidRPr="00000000">
        <w:rPr>
          <w:rtl w:val="0"/>
        </w:rPr>
      </w:r>
    </w:p>
    <w:p w:rsidR="00000000" w:rsidDel="00000000" w:rsidP="00000000" w:rsidRDefault="00000000" w:rsidRPr="00000000" w14:paraId="00000072">
      <w:pPr>
        <w:numPr>
          <w:ilvl w:val="0"/>
          <w:numId w:val="151"/>
        </w:numPr>
        <w:ind w:left="720" w:hanging="360"/>
        <w:rPr>
          <w:sz w:val="28"/>
          <w:szCs w:val="28"/>
          <w:u w:val="none"/>
        </w:rPr>
      </w:pPr>
      <w:r w:rsidDel="00000000" w:rsidR="00000000" w:rsidRPr="00000000">
        <w:rPr>
          <w:sz w:val="28"/>
          <w:szCs w:val="28"/>
          <w:u w:val="none"/>
          <w:rtl w:val="0"/>
        </w:rPr>
        <w:t xml:space="preserve">The plates move relative to each other due to convectional currents in the mantle. </w:t>
      </w:r>
    </w:p>
    <w:p w:rsidR="00000000" w:rsidDel="00000000" w:rsidP="00000000" w:rsidRDefault="00000000" w:rsidRPr="00000000" w14:paraId="00000073">
      <w:pPr>
        <w:numPr>
          <w:ilvl w:val="0"/>
          <w:numId w:val="151"/>
        </w:numPr>
        <w:ind w:left="720" w:hanging="360"/>
        <w:rPr>
          <w:sz w:val="28"/>
          <w:szCs w:val="28"/>
          <w:u w:val="none"/>
        </w:rPr>
      </w:pPr>
      <w:r w:rsidDel="00000000" w:rsidR="00000000" w:rsidRPr="00000000">
        <w:rPr>
          <w:sz w:val="28"/>
          <w:szCs w:val="28"/>
          <w:u w:val="none"/>
          <w:rtl w:val="0"/>
        </w:rPr>
        <w:t xml:space="preserve">They move away from each other forming </w:t>
      </w:r>
      <w:r w:rsidDel="00000000" w:rsidR="00000000" w:rsidRPr="00000000">
        <w:rPr>
          <w:b w:val="1"/>
          <w:sz w:val="28"/>
          <w:szCs w:val="28"/>
          <w:u w:val="none"/>
          <w:rtl w:val="0"/>
        </w:rPr>
        <w:t xml:space="preserve">extension</w:t>
      </w:r>
      <w:r w:rsidDel="00000000" w:rsidR="00000000" w:rsidRPr="00000000">
        <w:rPr>
          <w:sz w:val="28"/>
          <w:szCs w:val="28"/>
          <w:u w:val="none"/>
          <w:rtl w:val="0"/>
        </w:rPr>
        <w:t xml:space="preserve"> or </w:t>
      </w:r>
      <w:r w:rsidDel="00000000" w:rsidR="00000000" w:rsidRPr="00000000">
        <w:rPr>
          <w:b w:val="1"/>
          <w:sz w:val="28"/>
          <w:szCs w:val="28"/>
          <w:u w:val="none"/>
          <w:rtl w:val="0"/>
        </w:rPr>
        <w:t xml:space="preserve">constructive</w:t>
      </w:r>
      <w:r w:rsidDel="00000000" w:rsidR="00000000" w:rsidRPr="00000000">
        <w:rPr>
          <w:sz w:val="28"/>
          <w:szCs w:val="28"/>
          <w:u w:val="none"/>
          <w:rtl w:val="0"/>
        </w:rPr>
        <w:t xml:space="preserve"> </w:t>
      </w:r>
      <w:r w:rsidDel="00000000" w:rsidR="00000000" w:rsidRPr="00000000">
        <w:rPr>
          <w:b w:val="1"/>
          <w:sz w:val="28"/>
          <w:szCs w:val="28"/>
          <w:u w:val="none"/>
          <w:rtl w:val="0"/>
        </w:rPr>
        <w:t xml:space="preserve">boundary </w:t>
      </w:r>
      <w:r w:rsidDel="00000000" w:rsidR="00000000" w:rsidRPr="00000000">
        <w:rPr>
          <w:sz w:val="28"/>
          <w:szCs w:val="28"/>
          <w:u w:val="none"/>
          <w:rtl w:val="0"/>
        </w:rPr>
        <w:t xml:space="preserve">called so because magma fills the space between.</w:t>
      </w:r>
    </w:p>
    <w:p w:rsidR="00000000" w:rsidDel="00000000" w:rsidP="00000000" w:rsidRDefault="00000000" w:rsidRPr="00000000" w14:paraId="00000074">
      <w:pPr>
        <w:ind w:left="2160" w:firstLine="0"/>
        <w:rPr>
          <w:sz w:val="28"/>
          <w:szCs w:val="28"/>
          <w:u w:val="none"/>
        </w:rPr>
      </w:pPr>
      <w:r w:rsidDel="00000000" w:rsidR="00000000" w:rsidRPr="00000000">
        <w:rPr>
          <w:sz w:val="28"/>
          <w:szCs w:val="28"/>
          <w:u w:val="none"/>
        </w:rPr>
        <w:drawing>
          <wp:inline distB="0" distT="0" distL="0" distR="0">
            <wp:extent cx="2724150" cy="1352550"/>
            <wp:effectExtent b="0" l="0" r="0" t="0"/>
            <wp:docPr id="131" name="image47.png"/>
            <a:graphic>
              <a:graphicData uri="http://schemas.openxmlformats.org/drawingml/2006/picture">
                <pic:pic>
                  <pic:nvPicPr>
                    <pic:cNvPr id="0" name="image47.png"/>
                    <pic:cNvPicPr preferRelativeResize="0"/>
                  </pic:nvPicPr>
                  <pic:blipFill>
                    <a:blip r:embed="rId14"/>
                    <a:srcRect b="38405" l="19502" r="33005" t="24004"/>
                    <a:stretch>
                      <a:fillRect/>
                    </a:stretch>
                  </pic:blipFill>
                  <pic:spPr>
                    <a:xfrm>
                      <a:off x="0" y="0"/>
                      <a:ext cx="27241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51"/>
        </w:numPr>
        <w:ind w:left="720" w:hanging="360"/>
        <w:rPr>
          <w:sz w:val="28"/>
          <w:szCs w:val="28"/>
          <w:u w:val="none"/>
        </w:rPr>
      </w:pPr>
      <w:r w:rsidDel="00000000" w:rsidR="00000000" w:rsidRPr="00000000">
        <w:rPr>
          <w:sz w:val="28"/>
          <w:szCs w:val="28"/>
          <w:u w:val="none"/>
          <w:rtl w:val="0"/>
        </w:rPr>
        <w:t xml:space="preserve">They move towards each other forming </w:t>
      </w:r>
      <w:r w:rsidDel="00000000" w:rsidR="00000000" w:rsidRPr="00000000">
        <w:rPr>
          <w:b w:val="1"/>
          <w:sz w:val="28"/>
          <w:szCs w:val="28"/>
          <w:u w:val="none"/>
          <w:rtl w:val="0"/>
        </w:rPr>
        <w:t xml:space="preserve">compressional</w:t>
      </w:r>
      <w:r w:rsidDel="00000000" w:rsidR="00000000" w:rsidRPr="00000000">
        <w:rPr>
          <w:sz w:val="28"/>
          <w:szCs w:val="28"/>
          <w:u w:val="none"/>
          <w:rtl w:val="0"/>
        </w:rPr>
        <w:t xml:space="preserve"> or </w:t>
      </w:r>
      <w:r w:rsidDel="00000000" w:rsidR="00000000" w:rsidRPr="00000000">
        <w:rPr>
          <w:b w:val="1"/>
          <w:sz w:val="28"/>
          <w:szCs w:val="28"/>
          <w:u w:val="none"/>
          <w:rtl w:val="0"/>
        </w:rPr>
        <w:t xml:space="preserve">destructive</w:t>
      </w:r>
      <w:r w:rsidDel="00000000" w:rsidR="00000000" w:rsidRPr="00000000">
        <w:rPr>
          <w:sz w:val="28"/>
          <w:szCs w:val="28"/>
          <w:u w:val="none"/>
          <w:rtl w:val="0"/>
        </w:rPr>
        <w:t xml:space="preserve"> </w:t>
      </w:r>
      <w:r w:rsidDel="00000000" w:rsidR="00000000" w:rsidRPr="00000000">
        <w:rPr>
          <w:b w:val="1"/>
          <w:sz w:val="28"/>
          <w:szCs w:val="28"/>
          <w:u w:val="none"/>
          <w:rtl w:val="0"/>
        </w:rPr>
        <w:t xml:space="preserve">boundary</w:t>
      </w:r>
      <w:r w:rsidDel="00000000" w:rsidR="00000000" w:rsidRPr="00000000">
        <w:rPr>
          <w:sz w:val="28"/>
          <w:szCs w:val="28"/>
          <w:u w:val="none"/>
          <w:rtl w:val="0"/>
        </w:rPr>
        <w:t xml:space="preserve"> called so because materials between are crushed. The movements of those two types of plates have the following effects:</w:t>
      </w:r>
    </w:p>
    <w:p w:rsidR="00000000" w:rsidDel="00000000" w:rsidP="00000000" w:rsidRDefault="00000000" w:rsidRPr="00000000" w14:paraId="00000076">
      <w:pPr>
        <w:numPr>
          <w:ilvl w:val="1"/>
          <w:numId w:val="151"/>
        </w:numPr>
        <w:ind w:left="1440" w:hanging="360"/>
        <w:rPr>
          <w:b w:val="1"/>
          <w:sz w:val="28"/>
          <w:szCs w:val="28"/>
          <w:u w:val="none"/>
        </w:rPr>
      </w:pPr>
      <w:r w:rsidDel="00000000" w:rsidR="00000000" w:rsidRPr="00000000">
        <w:rPr>
          <w:b w:val="1"/>
          <w:sz w:val="28"/>
          <w:szCs w:val="28"/>
          <w:u w:val="none"/>
          <w:rtl w:val="0"/>
        </w:rPr>
        <w:t xml:space="preserve">When two oceanic plates meet </w:t>
      </w:r>
    </w:p>
    <w:p w:rsidR="00000000" w:rsidDel="00000000" w:rsidP="00000000" w:rsidRDefault="00000000" w:rsidRPr="00000000" w14:paraId="00000077">
      <w:pPr>
        <w:ind w:left="720" w:firstLine="0"/>
        <w:rPr>
          <w:b w:val="1"/>
          <w:sz w:val="28"/>
          <w:szCs w:val="28"/>
          <w:u w:val="none"/>
        </w:rPr>
      </w:pPr>
      <w:r w:rsidDel="00000000" w:rsidR="00000000" w:rsidRPr="00000000">
        <w:rPr>
          <w:sz w:val="28"/>
          <w:szCs w:val="28"/>
          <w:u w:val="none"/>
        </w:rPr>
        <w:drawing>
          <wp:inline distB="0" distT="0" distL="0" distR="0">
            <wp:extent cx="4352925" cy="2038350"/>
            <wp:effectExtent b="0" l="0" r="0" t="0"/>
            <wp:docPr id="130" name="image51.png"/>
            <a:graphic>
              <a:graphicData uri="http://schemas.openxmlformats.org/drawingml/2006/picture">
                <pic:pic>
                  <pic:nvPicPr>
                    <pic:cNvPr id="0" name="image51.png"/>
                    <pic:cNvPicPr preferRelativeResize="0"/>
                  </pic:nvPicPr>
                  <pic:blipFill>
                    <a:blip r:embed="rId15"/>
                    <a:srcRect b="31204" l="12001" r="12001" t="12001"/>
                    <a:stretch>
                      <a:fillRect/>
                    </a:stretch>
                  </pic:blipFill>
                  <pic:spPr>
                    <a:xfrm>
                      <a:off x="0" y="0"/>
                      <a:ext cx="43529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51"/>
        </w:numPr>
        <w:ind w:left="720" w:hanging="360"/>
        <w:rPr>
          <w:sz w:val="28"/>
          <w:szCs w:val="28"/>
          <w:u w:val="none"/>
        </w:rPr>
      </w:pPr>
      <w:r w:rsidDel="00000000" w:rsidR="00000000" w:rsidRPr="00000000">
        <w:rPr>
          <w:sz w:val="28"/>
          <w:szCs w:val="28"/>
          <w:u w:val="none"/>
          <w:rtl w:val="0"/>
        </w:rPr>
        <w:t xml:space="preserve">There is subduction and the ocean floor is pulled inwards forming a trench e.g. Java Trench .</w:t>
      </w:r>
      <w:r w:rsidDel="00000000" w:rsidR="00000000" w:rsidRPr="00000000">
        <w:rPr>
          <w:b w:val="1"/>
          <w:sz w:val="28"/>
          <w:szCs w:val="28"/>
          <w:u w:val="none"/>
          <w:rtl w:val="0"/>
        </w:rPr>
        <w:t xml:space="preserve">Subduction</w:t>
      </w:r>
      <w:r w:rsidDel="00000000" w:rsidR="00000000" w:rsidRPr="00000000">
        <w:rPr>
          <w:sz w:val="28"/>
          <w:szCs w:val="28"/>
          <w:u w:val="none"/>
          <w:rtl w:val="0"/>
        </w:rPr>
        <w:t xml:space="preserve"> is the passing of edge of one plate beneath the edge of another.</w:t>
      </w:r>
    </w:p>
    <w:p w:rsidR="00000000" w:rsidDel="00000000" w:rsidP="00000000" w:rsidRDefault="00000000" w:rsidRPr="00000000" w14:paraId="00000079">
      <w:pPr>
        <w:numPr>
          <w:ilvl w:val="0"/>
          <w:numId w:val="151"/>
        </w:numPr>
        <w:ind w:left="720" w:hanging="360"/>
        <w:rPr>
          <w:sz w:val="28"/>
          <w:szCs w:val="28"/>
          <w:u w:val="none"/>
        </w:rPr>
      </w:pPr>
      <w:r w:rsidDel="00000000" w:rsidR="00000000" w:rsidRPr="00000000">
        <w:rPr>
          <w:sz w:val="28"/>
          <w:szCs w:val="28"/>
          <w:u w:val="none"/>
          <w:rtl w:val="0"/>
        </w:rPr>
        <w:t xml:space="preserve">Sediments on the sea floor in the region of subduction are compressed to form Fold Mountains.</w:t>
      </w:r>
    </w:p>
    <w:p w:rsidR="00000000" w:rsidDel="00000000" w:rsidP="00000000" w:rsidRDefault="00000000" w:rsidRPr="00000000" w14:paraId="0000007A">
      <w:pPr>
        <w:numPr>
          <w:ilvl w:val="1"/>
          <w:numId w:val="151"/>
        </w:numPr>
        <w:ind w:left="1440" w:hanging="360"/>
        <w:rPr>
          <w:sz w:val="28"/>
          <w:szCs w:val="28"/>
          <w:u w:val="none"/>
        </w:rPr>
      </w:pPr>
      <w:r w:rsidDel="00000000" w:rsidR="00000000" w:rsidRPr="00000000">
        <w:rPr>
          <w:b w:val="1"/>
          <w:sz w:val="28"/>
          <w:szCs w:val="28"/>
          <w:u w:val="none"/>
          <w:rtl w:val="0"/>
        </w:rPr>
        <w:t xml:space="preserve">When an oceanic plate meets a continental plate</w:t>
      </w:r>
      <w:r w:rsidDel="00000000" w:rsidR="00000000" w:rsidRPr="00000000">
        <w:rPr>
          <w:sz w:val="28"/>
          <w:szCs w:val="28"/>
          <w:u w:val="none"/>
          <w:rtl w:val="0"/>
        </w:rPr>
        <w:t xml:space="preserve"> the edge of the oceanic plate slides beneath the continental plate in a movement called subduction.</w:t>
      </w:r>
    </w:p>
    <w:p w:rsidR="00000000" w:rsidDel="00000000" w:rsidP="00000000" w:rsidRDefault="00000000" w:rsidRPr="00000000" w14:paraId="0000007B">
      <w:pPr>
        <w:numPr>
          <w:ilvl w:val="0"/>
          <w:numId w:val="153"/>
        </w:numPr>
        <w:ind w:left="1875" w:hanging="360"/>
        <w:rPr>
          <w:sz w:val="28"/>
          <w:szCs w:val="28"/>
          <w:u w:val="none"/>
        </w:rPr>
      </w:pPr>
      <w:r w:rsidDel="00000000" w:rsidR="00000000" w:rsidRPr="00000000">
        <w:rPr>
          <w:sz w:val="28"/>
          <w:szCs w:val="28"/>
          <w:u w:val="none"/>
          <w:rtl w:val="0"/>
        </w:rPr>
        <w:t xml:space="preserve">Sediments on the sea floor in the region of subduction are compressed to form Fold Mountains. </w:t>
      </w:r>
    </w:p>
    <w:p w:rsidR="00000000" w:rsidDel="00000000" w:rsidP="00000000" w:rsidRDefault="00000000" w:rsidRPr="00000000" w14:paraId="0000007C">
      <w:pPr>
        <w:numPr>
          <w:ilvl w:val="0"/>
          <w:numId w:val="153"/>
        </w:numPr>
        <w:ind w:left="1875" w:hanging="360"/>
        <w:rPr>
          <w:sz w:val="28"/>
          <w:szCs w:val="28"/>
          <w:u w:val="none"/>
        </w:rPr>
      </w:pPr>
      <w:r w:rsidDel="00000000" w:rsidR="00000000" w:rsidRPr="00000000">
        <w:rPr>
          <w:sz w:val="28"/>
          <w:szCs w:val="28"/>
          <w:u w:val="none"/>
          <w:rtl w:val="0"/>
        </w:rPr>
        <w:t xml:space="preserve">Fold Mountains are also formed at the edge of the continent when the sial layer is compressed. </w:t>
      </w:r>
    </w:p>
    <w:p w:rsidR="00000000" w:rsidDel="00000000" w:rsidP="00000000" w:rsidRDefault="00000000" w:rsidRPr="00000000" w14:paraId="0000007D">
      <w:pPr>
        <w:numPr>
          <w:ilvl w:val="0"/>
          <w:numId w:val="153"/>
        </w:numPr>
        <w:ind w:left="1875" w:hanging="360"/>
        <w:rPr>
          <w:sz w:val="28"/>
          <w:szCs w:val="28"/>
          <w:u w:val="none"/>
        </w:rPr>
      </w:pPr>
      <w:r w:rsidDel="00000000" w:rsidR="00000000" w:rsidRPr="00000000">
        <w:rPr>
          <w:sz w:val="28"/>
          <w:szCs w:val="28"/>
          <w:u w:val="none"/>
          <w:rtl w:val="0"/>
        </w:rPr>
        <w:t xml:space="preserve">The edge of the oceanic plate bends into the mantle forming a trench.</w:t>
      </w:r>
    </w:p>
    <w:p w:rsidR="00000000" w:rsidDel="00000000" w:rsidP="00000000" w:rsidRDefault="00000000" w:rsidRPr="00000000" w14:paraId="0000007E">
      <w:pPr>
        <w:ind w:left="2880" w:firstLine="0"/>
        <w:rPr>
          <w:sz w:val="28"/>
          <w:szCs w:val="28"/>
          <w:u w:val="none"/>
        </w:rPr>
      </w:pPr>
      <w:r w:rsidDel="00000000" w:rsidR="00000000" w:rsidRPr="00000000">
        <w:rPr>
          <w:sz w:val="28"/>
          <w:szCs w:val="28"/>
          <w:u w:val="none"/>
        </w:rPr>
        <w:drawing>
          <wp:inline distB="0" distT="0" distL="0" distR="0">
            <wp:extent cx="1781175" cy="1781175"/>
            <wp:effectExtent b="0" l="0" r="0" t="0"/>
            <wp:docPr id="133" name="image65.png"/>
            <a:graphic>
              <a:graphicData uri="http://schemas.openxmlformats.org/drawingml/2006/picture">
                <pic:pic>
                  <pic:nvPicPr>
                    <pic:cNvPr id="0" name="image65.png"/>
                    <pic:cNvPicPr preferRelativeResize="0"/>
                  </pic:nvPicPr>
                  <pic:blipFill>
                    <a:blip r:embed="rId16"/>
                    <a:srcRect b="40805" l="27003" r="42006" t="9600"/>
                    <a:stretch>
                      <a:fillRect/>
                    </a:stretch>
                  </pic:blipFill>
                  <pic:spPr>
                    <a:xfrm>
                      <a:off x="0" y="0"/>
                      <a:ext cx="17811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1"/>
          <w:numId w:val="151"/>
        </w:numPr>
        <w:ind w:left="1440" w:hanging="360"/>
        <w:rPr>
          <w:sz w:val="28"/>
          <w:szCs w:val="28"/>
          <w:u w:val="none"/>
        </w:rPr>
      </w:pPr>
      <w:r w:rsidDel="00000000" w:rsidR="00000000" w:rsidRPr="00000000">
        <w:rPr>
          <w:b w:val="1"/>
          <w:sz w:val="28"/>
          <w:szCs w:val="28"/>
          <w:u w:val="none"/>
          <w:rtl w:val="0"/>
        </w:rPr>
        <w:t xml:space="preserve">When two continental plates collide</w:t>
      </w:r>
      <w:r w:rsidDel="00000000" w:rsidR="00000000" w:rsidRPr="00000000">
        <w:rPr>
          <w:sz w:val="28"/>
          <w:szCs w:val="28"/>
          <w:u w:val="none"/>
          <w:rtl w:val="0"/>
        </w:rPr>
        <w:t xml:space="preserve"> the sial layer is folded into mountains.</w:t>
      </w:r>
    </w:p>
    <w:p w:rsidR="00000000" w:rsidDel="00000000" w:rsidP="00000000" w:rsidRDefault="00000000" w:rsidRPr="00000000" w14:paraId="00000080">
      <w:pPr>
        <w:ind w:left="2880" w:firstLine="0"/>
        <w:rPr>
          <w:sz w:val="28"/>
          <w:szCs w:val="28"/>
          <w:u w:val="none"/>
        </w:rPr>
      </w:pPr>
      <w:r w:rsidDel="00000000" w:rsidR="00000000" w:rsidRPr="00000000">
        <w:rPr>
          <w:sz w:val="28"/>
          <w:szCs w:val="28"/>
          <w:u w:val="none"/>
        </w:rPr>
        <w:drawing>
          <wp:inline distB="0" distT="0" distL="0" distR="0">
            <wp:extent cx="1695450" cy="1609725"/>
            <wp:effectExtent b="0" l="0" r="0" t="0"/>
            <wp:docPr id="132" name="image55.png"/>
            <a:graphic>
              <a:graphicData uri="http://schemas.openxmlformats.org/drawingml/2006/picture">
                <pic:pic>
                  <pic:nvPicPr>
                    <pic:cNvPr id="0" name="image55.png"/>
                    <pic:cNvPicPr preferRelativeResize="0"/>
                  </pic:nvPicPr>
                  <pic:blipFill>
                    <a:blip r:embed="rId17"/>
                    <a:srcRect b="43205" l="28503" r="42006" t="12000"/>
                    <a:stretch>
                      <a:fillRect/>
                    </a:stretch>
                  </pic:blipFill>
                  <pic:spPr>
                    <a:xfrm>
                      <a:off x="0" y="0"/>
                      <a:ext cx="1695450" cy="1609725"/>
                    </a:xfrm>
                    <a:prstGeom prst="rect"/>
                    <a:ln/>
                  </pic:spPr>
                </pic:pic>
              </a:graphicData>
            </a:graphic>
          </wp:inline>
        </w:drawing>
      </w:r>
      <w:r w:rsidDel="00000000" w:rsidR="00000000" w:rsidRPr="00000000">
        <w:rPr>
          <w:sz w:val="28"/>
          <w:szCs w:val="28"/>
          <w:u w:val="none"/>
          <w:rtl w:val="0"/>
        </w:rPr>
        <w:t xml:space="preserve"> </w:t>
      </w:r>
    </w:p>
    <w:p w:rsidR="00000000" w:rsidDel="00000000" w:rsidP="00000000" w:rsidRDefault="00000000" w:rsidRPr="00000000" w14:paraId="00000081">
      <w:pPr>
        <w:numPr>
          <w:ilvl w:val="0"/>
          <w:numId w:val="151"/>
        </w:numPr>
        <w:ind w:left="720" w:hanging="360"/>
        <w:rPr>
          <w:sz w:val="28"/>
          <w:szCs w:val="28"/>
          <w:u w:val="none"/>
        </w:rPr>
      </w:pPr>
      <w:r w:rsidDel="00000000" w:rsidR="00000000" w:rsidRPr="00000000">
        <w:rPr>
          <w:sz w:val="28"/>
          <w:szCs w:val="28"/>
          <w:u w:val="none"/>
          <w:rtl w:val="0"/>
        </w:rPr>
        <w:t xml:space="preserve">They move past each other forming </w:t>
      </w:r>
      <w:r w:rsidDel="00000000" w:rsidR="00000000" w:rsidRPr="00000000">
        <w:rPr>
          <w:b w:val="1"/>
          <w:sz w:val="28"/>
          <w:szCs w:val="28"/>
          <w:u w:val="none"/>
          <w:rtl w:val="0"/>
        </w:rPr>
        <w:t xml:space="preserve">transform</w:t>
      </w:r>
      <w:r w:rsidDel="00000000" w:rsidR="00000000" w:rsidRPr="00000000">
        <w:rPr>
          <w:sz w:val="28"/>
          <w:szCs w:val="28"/>
          <w:u w:val="none"/>
          <w:rtl w:val="0"/>
        </w:rPr>
        <w:t xml:space="preserve"> or </w:t>
      </w:r>
      <w:r w:rsidDel="00000000" w:rsidR="00000000" w:rsidRPr="00000000">
        <w:rPr>
          <w:b w:val="1"/>
          <w:sz w:val="28"/>
          <w:szCs w:val="28"/>
          <w:u w:val="none"/>
          <w:rtl w:val="0"/>
        </w:rPr>
        <w:t xml:space="preserve">conservative</w:t>
      </w:r>
      <w:r w:rsidDel="00000000" w:rsidR="00000000" w:rsidRPr="00000000">
        <w:rPr>
          <w:sz w:val="28"/>
          <w:szCs w:val="28"/>
          <w:u w:val="none"/>
          <w:rtl w:val="0"/>
        </w:rPr>
        <w:t xml:space="preserve"> </w:t>
      </w:r>
      <w:r w:rsidDel="00000000" w:rsidR="00000000" w:rsidRPr="00000000">
        <w:rPr>
          <w:b w:val="1"/>
          <w:sz w:val="28"/>
          <w:szCs w:val="28"/>
          <w:u w:val="none"/>
          <w:rtl w:val="0"/>
        </w:rPr>
        <w:t xml:space="preserve">boundary</w:t>
      </w:r>
      <w:r w:rsidDel="00000000" w:rsidR="00000000" w:rsidRPr="00000000">
        <w:rPr>
          <w:sz w:val="28"/>
          <w:szCs w:val="28"/>
          <w:u w:val="none"/>
          <w:rtl w:val="0"/>
        </w:rPr>
        <w:t xml:space="preserve"> called so because there is neither construction nor destruction which occurs where the plates are separated by a major fault.</w:t>
      </w:r>
    </w:p>
    <w:p w:rsidR="00000000" w:rsidDel="00000000" w:rsidP="00000000" w:rsidRDefault="00000000" w:rsidRPr="00000000" w14:paraId="00000082">
      <w:pPr>
        <w:ind w:left="2160" w:firstLine="0"/>
        <w:rPr>
          <w:sz w:val="28"/>
          <w:szCs w:val="28"/>
          <w:u w:val="none"/>
        </w:rPr>
      </w:pPr>
      <w:r w:rsidDel="00000000" w:rsidR="00000000" w:rsidRPr="00000000">
        <w:rPr>
          <w:sz w:val="28"/>
          <w:szCs w:val="28"/>
          <w:u w:val="none"/>
        </w:rPr>
        <w:drawing>
          <wp:inline distB="0" distT="0" distL="0" distR="0">
            <wp:extent cx="2466975" cy="1609725"/>
            <wp:effectExtent b="0" l="0" r="0" t="0"/>
            <wp:docPr id="135" name="image52.png"/>
            <a:graphic>
              <a:graphicData uri="http://schemas.openxmlformats.org/drawingml/2006/picture">
                <pic:pic>
                  <pic:nvPicPr>
                    <pic:cNvPr id="0" name="image52.png"/>
                    <pic:cNvPicPr preferRelativeResize="0"/>
                  </pic:nvPicPr>
                  <pic:blipFill>
                    <a:blip r:embed="rId18"/>
                    <a:srcRect b="55206" l="0" r="57007" t="0"/>
                    <a:stretch>
                      <a:fillRect/>
                    </a:stretch>
                  </pic:blipFill>
                  <pic:spPr>
                    <a:xfrm>
                      <a:off x="0" y="0"/>
                      <a:ext cx="24669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b w:val="1"/>
          <w:sz w:val="28"/>
          <w:szCs w:val="28"/>
          <w:u w:val="none"/>
        </w:rPr>
      </w:pPr>
      <w:r w:rsidDel="00000000" w:rsidR="00000000" w:rsidRPr="00000000">
        <w:rPr>
          <w:b w:val="1"/>
          <w:sz w:val="28"/>
          <w:szCs w:val="28"/>
          <w:u w:val="none"/>
          <w:rtl w:val="0"/>
        </w:rPr>
        <w:t xml:space="preserve">Significance of Plate Movements</w:t>
      </w:r>
    </w:p>
    <w:p w:rsidR="00000000" w:rsidDel="00000000" w:rsidP="00000000" w:rsidRDefault="00000000" w:rsidRPr="00000000" w14:paraId="00000084">
      <w:pPr>
        <w:numPr>
          <w:ilvl w:val="0"/>
          <w:numId w:val="154"/>
        </w:numPr>
        <w:ind w:left="1440" w:hanging="360"/>
        <w:rPr>
          <w:b w:val="1"/>
          <w:sz w:val="28"/>
          <w:szCs w:val="28"/>
          <w:u w:val="none"/>
        </w:rPr>
      </w:pPr>
      <w:r w:rsidDel="00000000" w:rsidR="00000000" w:rsidRPr="00000000">
        <w:rPr>
          <w:sz w:val="28"/>
          <w:szCs w:val="28"/>
          <w:u w:val="none"/>
          <w:rtl w:val="0"/>
        </w:rPr>
        <w:t xml:space="preserve">Are sources of earthquakes and Vulcanicity.</w:t>
      </w:r>
      <w:r w:rsidDel="00000000" w:rsidR="00000000" w:rsidRPr="00000000">
        <w:rPr>
          <w:rtl w:val="0"/>
        </w:rPr>
      </w:r>
    </w:p>
    <w:p w:rsidR="00000000" w:rsidDel="00000000" w:rsidP="00000000" w:rsidRDefault="00000000" w:rsidRPr="00000000" w14:paraId="00000085">
      <w:pPr>
        <w:numPr>
          <w:ilvl w:val="0"/>
          <w:numId w:val="154"/>
        </w:numPr>
        <w:ind w:left="1440" w:hanging="360"/>
        <w:rPr>
          <w:b w:val="1"/>
          <w:sz w:val="28"/>
          <w:szCs w:val="28"/>
          <w:u w:val="none"/>
        </w:rPr>
      </w:pPr>
      <w:r w:rsidDel="00000000" w:rsidR="00000000" w:rsidRPr="00000000">
        <w:rPr>
          <w:sz w:val="28"/>
          <w:szCs w:val="28"/>
          <w:u w:val="none"/>
          <w:rtl w:val="0"/>
        </w:rPr>
        <w:t xml:space="preserve">Causes formation of land forms such as Fold Mountains and ocean trenches.</w:t>
      </w:r>
      <w:r w:rsidDel="00000000" w:rsidR="00000000" w:rsidRPr="00000000">
        <w:rPr>
          <w:rtl w:val="0"/>
        </w:rPr>
      </w:r>
    </w:p>
    <w:p w:rsidR="00000000" w:rsidDel="00000000" w:rsidP="00000000" w:rsidRDefault="00000000" w:rsidRPr="00000000" w14:paraId="00000086">
      <w:pPr>
        <w:numPr>
          <w:ilvl w:val="0"/>
          <w:numId w:val="154"/>
        </w:numPr>
        <w:ind w:left="1440" w:hanging="360"/>
        <w:rPr>
          <w:b w:val="1"/>
          <w:sz w:val="28"/>
          <w:szCs w:val="28"/>
          <w:u w:val="none"/>
        </w:rPr>
      </w:pPr>
      <w:r w:rsidDel="00000000" w:rsidR="00000000" w:rsidRPr="00000000">
        <w:rPr>
          <w:sz w:val="28"/>
          <w:szCs w:val="28"/>
          <w:u w:val="none"/>
          <w:rtl w:val="0"/>
        </w:rPr>
        <w:t xml:space="preserve">Spectacular landscapes formed are a tourist attraction.</w:t>
      </w:r>
      <w:r w:rsidDel="00000000" w:rsidR="00000000" w:rsidRPr="00000000">
        <w:rPr>
          <w:rtl w:val="0"/>
        </w:rPr>
      </w:r>
    </w:p>
    <w:p w:rsidR="00000000" w:rsidDel="00000000" w:rsidP="00000000" w:rsidRDefault="00000000" w:rsidRPr="00000000" w14:paraId="00000087">
      <w:pPr>
        <w:numPr>
          <w:ilvl w:val="0"/>
          <w:numId w:val="154"/>
        </w:numPr>
        <w:ind w:left="1440" w:hanging="360"/>
        <w:rPr>
          <w:b w:val="1"/>
          <w:sz w:val="28"/>
          <w:szCs w:val="28"/>
          <w:u w:val="none"/>
        </w:rPr>
      </w:pPr>
      <w:r w:rsidDel="00000000" w:rsidR="00000000" w:rsidRPr="00000000">
        <w:rPr>
          <w:sz w:val="28"/>
          <w:szCs w:val="28"/>
          <w:u w:val="none"/>
          <w:rtl w:val="0"/>
        </w:rPr>
        <w:t xml:space="preserve">Eruption of magma can result in formation of valuable minerals.</w:t>
      </w:r>
      <w:r w:rsidDel="00000000" w:rsidR="00000000" w:rsidRPr="00000000">
        <w:rPr>
          <w:rtl w:val="0"/>
        </w:rPr>
      </w:r>
    </w:p>
    <w:p w:rsidR="00000000" w:rsidDel="00000000" w:rsidP="00000000" w:rsidRDefault="00000000" w:rsidRPr="00000000" w14:paraId="00000088">
      <w:pPr>
        <w:jc w:val="center"/>
        <w:rPr>
          <w:b w:val="1"/>
          <w:sz w:val="28"/>
          <w:szCs w:val="28"/>
          <w:u w:val="none"/>
        </w:rPr>
      </w:pPr>
      <w:r w:rsidDel="00000000" w:rsidR="00000000" w:rsidRPr="00000000">
        <w:rPr>
          <w:b w:val="1"/>
          <w:sz w:val="40"/>
          <w:szCs w:val="40"/>
          <w:u w:val="none"/>
          <w:rtl w:val="0"/>
        </w:rPr>
        <w:t xml:space="preserve">FOLDING</w:t>
      </w:r>
      <w:r w:rsidDel="00000000" w:rsidR="00000000" w:rsidRPr="00000000">
        <w:rPr>
          <w:rtl w:val="0"/>
        </w:rPr>
      </w:r>
    </w:p>
    <w:p w:rsidR="00000000" w:rsidDel="00000000" w:rsidP="00000000" w:rsidRDefault="00000000" w:rsidRPr="00000000" w14:paraId="00000089">
      <w:pPr>
        <w:rPr>
          <w:sz w:val="28"/>
          <w:szCs w:val="28"/>
          <w:u w:val="none"/>
        </w:rPr>
      </w:pPr>
      <w:r w:rsidDel="00000000" w:rsidR="00000000" w:rsidRPr="00000000">
        <w:rPr>
          <w:sz w:val="28"/>
          <w:szCs w:val="28"/>
          <w:u w:val="none"/>
          <w:rtl w:val="0"/>
        </w:rPr>
        <w:t xml:space="preserve">-Process in which crustal rocks are distorted by compressional forces by being caused to bend upwards and downwards.</w:t>
      </w:r>
    </w:p>
    <w:p w:rsidR="00000000" w:rsidDel="00000000" w:rsidP="00000000" w:rsidRDefault="00000000" w:rsidRPr="00000000" w14:paraId="0000008A">
      <w:pPr>
        <w:rPr>
          <w:sz w:val="28"/>
          <w:szCs w:val="28"/>
          <w:u w:val="none"/>
        </w:rPr>
      </w:pPr>
      <w:r w:rsidDel="00000000" w:rsidR="00000000" w:rsidRPr="00000000">
        <w:rPr>
          <w:sz w:val="28"/>
          <w:szCs w:val="28"/>
          <w:u w:val="none"/>
          <w:rtl w:val="0"/>
        </w:rPr>
        <w:t xml:space="preserve">It occurs on fairly young sedimentary rocks.</w:t>
      </w:r>
    </w:p>
    <w:p w:rsidR="00000000" w:rsidDel="00000000" w:rsidP="00000000" w:rsidRDefault="00000000" w:rsidRPr="00000000" w14:paraId="0000008B">
      <w:pPr>
        <w:jc w:val="center"/>
        <w:rPr>
          <w:b w:val="1"/>
          <w:sz w:val="28"/>
          <w:szCs w:val="28"/>
          <w:u w:val="none"/>
        </w:rPr>
      </w:pPr>
      <w:r w:rsidDel="00000000" w:rsidR="00000000" w:rsidRPr="00000000">
        <w:rPr>
          <w:b w:val="1"/>
          <w:sz w:val="28"/>
          <w:szCs w:val="28"/>
          <w:u w:val="none"/>
          <w:rtl w:val="0"/>
        </w:rPr>
        <w:t xml:space="preserve">Parts of a Fold</w:t>
      </w:r>
    </w:p>
    <w:p w:rsidR="00000000" w:rsidDel="00000000" w:rsidP="00000000" w:rsidRDefault="00000000" w:rsidRPr="00000000" w14:paraId="0000008C">
      <w:pPr>
        <w:ind w:left="2160" w:firstLine="0"/>
        <w:rPr>
          <w:b w:val="1"/>
          <w:sz w:val="28"/>
          <w:szCs w:val="28"/>
          <w:u w:val="none"/>
        </w:rPr>
      </w:pPr>
      <w:r w:rsidDel="00000000" w:rsidR="00000000" w:rsidRPr="00000000">
        <w:rPr>
          <w:b w:val="1"/>
          <w:sz w:val="28"/>
          <w:szCs w:val="28"/>
          <w:u w:val="none"/>
        </w:rPr>
        <w:drawing>
          <wp:inline distB="0" distT="0" distL="0" distR="0">
            <wp:extent cx="3409950" cy="2209800"/>
            <wp:effectExtent b="0" l="0" r="0" t="0"/>
            <wp:docPr id="134" name="image61.png"/>
            <a:graphic>
              <a:graphicData uri="http://schemas.openxmlformats.org/drawingml/2006/picture">
                <pic:pic>
                  <pic:nvPicPr>
                    <pic:cNvPr id="0" name="image61.png"/>
                    <pic:cNvPicPr preferRelativeResize="0"/>
                  </pic:nvPicPr>
                  <pic:blipFill>
                    <a:blip r:embed="rId19"/>
                    <a:srcRect b="31204" l="13501" r="27002" t="7201"/>
                    <a:stretch>
                      <a:fillRect/>
                    </a:stretch>
                  </pic:blipFill>
                  <pic:spPr>
                    <a:xfrm>
                      <a:off x="0" y="0"/>
                      <a:ext cx="34099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55"/>
        </w:numPr>
        <w:ind w:left="1110" w:hanging="390"/>
        <w:rPr>
          <w:b w:val="1"/>
          <w:sz w:val="28"/>
          <w:szCs w:val="28"/>
          <w:u w:val="none"/>
        </w:rPr>
      </w:pPr>
      <w:r w:rsidDel="00000000" w:rsidR="00000000" w:rsidRPr="00000000">
        <w:rPr>
          <w:sz w:val="28"/>
          <w:szCs w:val="28"/>
          <w:u w:val="none"/>
          <w:rtl w:val="0"/>
        </w:rPr>
        <w:t xml:space="preserve">Anticlines (upfolds)-parts of the earths surface which bend upwards when folding occurs.</w:t>
      </w:r>
      <w:r w:rsidDel="00000000" w:rsidR="00000000" w:rsidRPr="00000000">
        <w:rPr>
          <w:rtl w:val="0"/>
        </w:rPr>
      </w:r>
    </w:p>
    <w:p w:rsidR="00000000" w:rsidDel="00000000" w:rsidP="00000000" w:rsidRDefault="00000000" w:rsidRPr="00000000" w14:paraId="0000008E">
      <w:pPr>
        <w:numPr>
          <w:ilvl w:val="0"/>
          <w:numId w:val="155"/>
        </w:numPr>
        <w:ind w:left="1110" w:hanging="390"/>
        <w:rPr>
          <w:b w:val="1"/>
          <w:sz w:val="28"/>
          <w:szCs w:val="28"/>
          <w:u w:val="none"/>
        </w:rPr>
      </w:pPr>
      <w:r w:rsidDel="00000000" w:rsidR="00000000" w:rsidRPr="00000000">
        <w:rPr>
          <w:sz w:val="28"/>
          <w:szCs w:val="28"/>
          <w:u w:val="none"/>
          <w:rtl w:val="0"/>
        </w:rPr>
        <w:t xml:space="preserve"> Synclines (down folds)-Parts of the earths surface which bend downwards when folding occurs.</w:t>
      </w:r>
      <w:r w:rsidDel="00000000" w:rsidR="00000000" w:rsidRPr="00000000">
        <w:rPr>
          <w:rtl w:val="0"/>
        </w:rPr>
      </w:r>
    </w:p>
    <w:p w:rsidR="00000000" w:rsidDel="00000000" w:rsidP="00000000" w:rsidRDefault="00000000" w:rsidRPr="00000000" w14:paraId="0000008F">
      <w:pPr>
        <w:numPr>
          <w:ilvl w:val="0"/>
          <w:numId w:val="155"/>
        </w:numPr>
        <w:ind w:left="1110" w:hanging="390"/>
        <w:rPr>
          <w:b w:val="1"/>
          <w:sz w:val="28"/>
          <w:szCs w:val="28"/>
          <w:u w:val="none"/>
        </w:rPr>
      </w:pPr>
      <w:r w:rsidDel="00000000" w:rsidR="00000000" w:rsidRPr="00000000">
        <w:rPr>
          <w:sz w:val="28"/>
          <w:szCs w:val="28"/>
          <w:u w:val="none"/>
          <w:rtl w:val="0"/>
        </w:rPr>
        <w:t xml:space="preserve">Crest-upper most part of Anticline.</w:t>
      </w:r>
      <w:r w:rsidDel="00000000" w:rsidR="00000000" w:rsidRPr="00000000">
        <w:rPr>
          <w:rtl w:val="0"/>
        </w:rPr>
      </w:r>
    </w:p>
    <w:p w:rsidR="00000000" w:rsidDel="00000000" w:rsidP="00000000" w:rsidRDefault="00000000" w:rsidRPr="00000000" w14:paraId="00000090">
      <w:pPr>
        <w:numPr>
          <w:ilvl w:val="0"/>
          <w:numId w:val="155"/>
        </w:numPr>
        <w:ind w:left="1110" w:hanging="390"/>
        <w:rPr>
          <w:b w:val="1"/>
          <w:sz w:val="28"/>
          <w:szCs w:val="28"/>
          <w:u w:val="none"/>
        </w:rPr>
      </w:pPr>
      <w:r w:rsidDel="00000000" w:rsidR="00000000" w:rsidRPr="00000000">
        <w:rPr>
          <w:sz w:val="28"/>
          <w:szCs w:val="28"/>
          <w:u w:val="none"/>
          <w:rtl w:val="0"/>
        </w:rPr>
        <w:t xml:space="preserve">Trough-lowest part of a syncline</w:t>
      </w:r>
      <w:r w:rsidDel="00000000" w:rsidR="00000000" w:rsidRPr="00000000">
        <w:rPr>
          <w:rtl w:val="0"/>
        </w:rPr>
      </w:r>
    </w:p>
    <w:p w:rsidR="00000000" w:rsidDel="00000000" w:rsidP="00000000" w:rsidRDefault="00000000" w:rsidRPr="00000000" w14:paraId="00000091">
      <w:pPr>
        <w:numPr>
          <w:ilvl w:val="0"/>
          <w:numId w:val="155"/>
        </w:numPr>
        <w:ind w:left="1110" w:hanging="390"/>
        <w:rPr>
          <w:b w:val="1"/>
          <w:sz w:val="28"/>
          <w:szCs w:val="28"/>
          <w:u w:val="none"/>
        </w:rPr>
      </w:pPr>
      <w:r w:rsidDel="00000000" w:rsidR="00000000" w:rsidRPr="00000000">
        <w:rPr>
          <w:sz w:val="28"/>
          <w:szCs w:val="28"/>
          <w:u w:val="none"/>
          <w:rtl w:val="0"/>
        </w:rPr>
        <w:t xml:space="preserve">Limp-rock layers sloping on both sides of a fold</w:t>
      </w:r>
      <w:r w:rsidDel="00000000" w:rsidR="00000000" w:rsidRPr="00000000">
        <w:rPr>
          <w:rtl w:val="0"/>
        </w:rPr>
      </w:r>
    </w:p>
    <w:p w:rsidR="00000000" w:rsidDel="00000000" w:rsidP="00000000" w:rsidRDefault="00000000" w:rsidRPr="00000000" w14:paraId="00000092">
      <w:pPr>
        <w:numPr>
          <w:ilvl w:val="0"/>
          <w:numId w:val="155"/>
        </w:numPr>
        <w:ind w:left="1110" w:hanging="390"/>
        <w:rPr>
          <w:b w:val="1"/>
          <w:sz w:val="28"/>
          <w:szCs w:val="28"/>
          <w:u w:val="none"/>
        </w:rPr>
      </w:pPr>
      <w:r w:rsidDel="00000000" w:rsidR="00000000" w:rsidRPr="00000000">
        <w:rPr>
          <w:sz w:val="28"/>
          <w:szCs w:val="28"/>
          <w:u w:val="none"/>
          <w:rtl w:val="0"/>
        </w:rPr>
        <w:t xml:space="preserve">Axis-imaginary line drawn vertically through the centre of the anticline.  </w:t>
      </w:r>
      <w:r w:rsidDel="00000000" w:rsidR="00000000" w:rsidRPr="00000000">
        <w:rPr>
          <w:rtl w:val="0"/>
        </w:rPr>
      </w:r>
    </w:p>
    <w:p w:rsidR="00000000" w:rsidDel="00000000" w:rsidP="00000000" w:rsidRDefault="00000000" w:rsidRPr="00000000" w14:paraId="00000093">
      <w:pPr>
        <w:jc w:val="center"/>
        <w:rPr>
          <w:b w:val="1"/>
          <w:sz w:val="28"/>
          <w:szCs w:val="28"/>
          <w:u w:val="none"/>
        </w:rPr>
      </w:pPr>
      <w:r w:rsidDel="00000000" w:rsidR="00000000" w:rsidRPr="00000000">
        <w:rPr>
          <w:b w:val="1"/>
          <w:sz w:val="28"/>
          <w:szCs w:val="28"/>
          <w:u w:val="none"/>
          <w:rtl w:val="0"/>
        </w:rPr>
        <w:t xml:space="preserve">Types of Folds</w:t>
      </w:r>
    </w:p>
    <w:p w:rsidR="00000000" w:rsidDel="00000000" w:rsidP="00000000" w:rsidRDefault="00000000" w:rsidRPr="00000000" w14:paraId="00000094">
      <w:pPr>
        <w:jc w:val="center"/>
        <w:rPr>
          <w:b w:val="1"/>
          <w:sz w:val="28"/>
          <w:szCs w:val="28"/>
          <w:u w:val="none"/>
        </w:rPr>
      </w:pPr>
      <w:r w:rsidDel="00000000" w:rsidR="00000000" w:rsidRPr="00000000">
        <w:rPr>
          <w:b w:val="1"/>
          <w:sz w:val="28"/>
          <w:szCs w:val="28"/>
          <w:u w:val="none"/>
          <w:rtl w:val="0"/>
        </w:rPr>
        <w:t xml:space="preserve">Simple Symmetrical Folds</w:t>
      </w:r>
    </w:p>
    <w:p w:rsidR="00000000" w:rsidDel="00000000" w:rsidP="00000000" w:rsidRDefault="00000000" w:rsidRPr="00000000" w14:paraId="00000095">
      <w:pPr>
        <w:ind w:left="2880" w:firstLine="0"/>
        <w:rPr>
          <w:b w:val="1"/>
          <w:sz w:val="28"/>
          <w:szCs w:val="28"/>
          <w:u w:val="none"/>
        </w:rPr>
      </w:pPr>
      <w:r w:rsidDel="00000000" w:rsidR="00000000" w:rsidRPr="00000000">
        <w:rPr>
          <w:b w:val="1"/>
          <w:sz w:val="28"/>
          <w:szCs w:val="28"/>
          <w:u w:val="none"/>
        </w:rPr>
        <w:drawing>
          <wp:inline distB="0" distT="0" distL="0" distR="0">
            <wp:extent cx="2124075" cy="1695450"/>
            <wp:effectExtent b="0" l="0" r="0" t="0"/>
            <wp:docPr id="137" name="image50.png"/>
            <a:graphic>
              <a:graphicData uri="http://schemas.openxmlformats.org/drawingml/2006/picture">
                <pic:pic>
                  <pic:nvPicPr>
                    <pic:cNvPr id="0" name="image50.png"/>
                    <pic:cNvPicPr preferRelativeResize="0"/>
                  </pic:nvPicPr>
                  <pic:blipFill>
                    <a:blip r:embed="rId20"/>
                    <a:srcRect b="52806" l="0" r="63008" t="0"/>
                    <a:stretch>
                      <a:fillRect/>
                    </a:stretch>
                  </pic:blipFill>
                  <pic:spPr>
                    <a:xfrm>
                      <a:off x="0" y="0"/>
                      <a:ext cx="2124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8"/>
          <w:szCs w:val="28"/>
          <w:u w:val="none"/>
        </w:rPr>
      </w:pPr>
      <w:r w:rsidDel="00000000" w:rsidR="00000000" w:rsidRPr="00000000">
        <w:rPr>
          <w:sz w:val="28"/>
          <w:szCs w:val="28"/>
          <w:u w:val="none"/>
          <w:rtl w:val="0"/>
        </w:rPr>
        <w:t xml:space="preserve">-Which are symmetrical about the anticline.</w:t>
      </w:r>
    </w:p>
    <w:p w:rsidR="00000000" w:rsidDel="00000000" w:rsidP="00000000" w:rsidRDefault="00000000" w:rsidRPr="00000000" w14:paraId="00000097">
      <w:pPr>
        <w:rPr>
          <w:sz w:val="28"/>
          <w:szCs w:val="28"/>
          <w:u w:val="none"/>
        </w:rPr>
      </w:pPr>
      <w:r w:rsidDel="00000000" w:rsidR="00000000" w:rsidRPr="00000000">
        <w:rPr>
          <w:sz w:val="28"/>
          <w:szCs w:val="28"/>
          <w:u w:val="none"/>
          <w:rtl w:val="0"/>
        </w:rPr>
        <w:t xml:space="preserve">-Formed by 2 compressional forces of equal magnitude. </w:t>
      </w:r>
    </w:p>
    <w:p w:rsidR="00000000" w:rsidDel="00000000" w:rsidP="00000000" w:rsidRDefault="00000000" w:rsidRPr="00000000" w14:paraId="00000098">
      <w:pPr>
        <w:jc w:val="center"/>
        <w:rPr>
          <w:b w:val="1"/>
          <w:sz w:val="28"/>
          <w:szCs w:val="28"/>
          <w:u w:val="none"/>
        </w:rPr>
      </w:pPr>
      <w:r w:rsidDel="00000000" w:rsidR="00000000" w:rsidRPr="00000000">
        <w:rPr>
          <w:b w:val="1"/>
          <w:sz w:val="28"/>
          <w:szCs w:val="28"/>
          <w:u w:val="none"/>
          <w:rtl w:val="0"/>
        </w:rPr>
        <w:t xml:space="preserve">Asymmetrical Folds</w:t>
      </w:r>
    </w:p>
    <w:p w:rsidR="00000000" w:rsidDel="00000000" w:rsidP="00000000" w:rsidRDefault="00000000" w:rsidRPr="00000000" w14:paraId="00000099">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Which are asymmetrical about the anticlines axis or in which one limp is steeper than the other.</w:t>
      </w:r>
    </w:p>
    <w:p w:rsidR="00000000" w:rsidDel="00000000" w:rsidP="00000000" w:rsidRDefault="00000000" w:rsidRPr="00000000" w14:paraId="0000009A">
      <w:pPr>
        <w:rPr>
          <w:sz w:val="28"/>
          <w:szCs w:val="28"/>
          <w:u w:val="none"/>
        </w:rPr>
      </w:pPr>
      <w:r w:rsidDel="00000000" w:rsidR="00000000" w:rsidRPr="00000000">
        <w:rPr>
          <w:sz w:val="28"/>
          <w:szCs w:val="28"/>
          <w:u w:val="none"/>
          <w:rtl w:val="0"/>
        </w:rPr>
        <w:t xml:space="preserve">-Formed by two compressional forces of unequal magnitude in which one is stronger than the other.</w:t>
      </w:r>
    </w:p>
    <w:p w:rsidR="00000000" w:rsidDel="00000000" w:rsidP="00000000" w:rsidRDefault="00000000" w:rsidRPr="00000000" w14:paraId="0000009B">
      <w:pPr>
        <w:ind w:left="2880" w:firstLine="0"/>
        <w:rPr>
          <w:sz w:val="28"/>
          <w:szCs w:val="28"/>
          <w:u w:val="none"/>
        </w:rPr>
      </w:pPr>
      <w:r w:rsidDel="00000000" w:rsidR="00000000" w:rsidRPr="00000000">
        <w:rPr>
          <w:sz w:val="28"/>
          <w:szCs w:val="28"/>
          <w:u w:val="none"/>
        </w:rPr>
        <w:drawing>
          <wp:inline distB="0" distT="0" distL="0" distR="0">
            <wp:extent cx="2047875" cy="1352550"/>
            <wp:effectExtent b="0" l="0" r="0" t="0"/>
            <wp:docPr id="136" name="image63.png"/>
            <a:graphic>
              <a:graphicData uri="http://schemas.openxmlformats.org/drawingml/2006/picture">
                <pic:pic>
                  <pic:nvPicPr>
                    <pic:cNvPr id="0" name="image63.png"/>
                    <pic:cNvPicPr preferRelativeResize="0"/>
                  </pic:nvPicPr>
                  <pic:blipFill>
                    <a:blip r:embed="rId21"/>
                    <a:srcRect b="52806" l="13501" r="51007" t="9601"/>
                    <a:stretch>
                      <a:fillRect/>
                    </a:stretch>
                  </pic:blipFill>
                  <pic:spPr>
                    <a:xfrm>
                      <a:off x="0" y="0"/>
                      <a:ext cx="20478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b w:val="1"/>
          <w:sz w:val="28"/>
          <w:szCs w:val="28"/>
          <w:u w:val="none"/>
        </w:rPr>
      </w:pPr>
      <w:r w:rsidDel="00000000" w:rsidR="00000000" w:rsidRPr="00000000">
        <w:rPr>
          <w:b w:val="1"/>
          <w:sz w:val="28"/>
          <w:szCs w:val="28"/>
          <w:u w:val="none"/>
          <w:rtl w:val="0"/>
        </w:rPr>
        <w:t xml:space="preserve">Over Folds</w:t>
      </w:r>
    </w:p>
    <w:p w:rsidR="00000000" w:rsidDel="00000000" w:rsidP="00000000" w:rsidRDefault="00000000" w:rsidRPr="00000000" w14:paraId="0000009D">
      <w:pPr>
        <w:ind w:left="2880" w:firstLine="0"/>
        <w:rPr>
          <w:b w:val="1"/>
          <w:sz w:val="28"/>
          <w:szCs w:val="28"/>
          <w:u w:val="none"/>
        </w:rPr>
      </w:pPr>
      <w:r w:rsidDel="00000000" w:rsidR="00000000" w:rsidRPr="00000000">
        <w:rPr>
          <w:b w:val="1"/>
          <w:sz w:val="28"/>
          <w:szCs w:val="28"/>
          <w:u w:val="none"/>
        </w:rPr>
        <w:drawing>
          <wp:inline distB="0" distT="0" distL="0" distR="0">
            <wp:extent cx="1952625" cy="1695450"/>
            <wp:effectExtent b="0" l="0" r="0" t="0"/>
            <wp:docPr id="140" name="image68.png"/>
            <a:graphic>
              <a:graphicData uri="http://schemas.openxmlformats.org/drawingml/2006/picture">
                <pic:pic>
                  <pic:nvPicPr>
                    <pic:cNvPr id="0" name="image68.png"/>
                    <pic:cNvPicPr preferRelativeResize="0"/>
                  </pic:nvPicPr>
                  <pic:blipFill>
                    <a:blip r:embed="rId22"/>
                    <a:srcRect b="50406" l="0" r="66008" t="2400"/>
                    <a:stretch>
                      <a:fillRect/>
                    </a:stretch>
                  </pic:blipFill>
                  <pic:spPr>
                    <a:xfrm>
                      <a:off x="0" y="0"/>
                      <a:ext cx="19526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8"/>
          <w:szCs w:val="28"/>
          <w:u w:val="none"/>
        </w:rPr>
      </w:pPr>
      <w:r w:rsidDel="00000000" w:rsidR="00000000" w:rsidRPr="00000000">
        <w:rPr>
          <w:sz w:val="28"/>
          <w:szCs w:val="28"/>
          <w:u w:val="none"/>
          <w:rtl w:val="0"/>
        </w:rPr>
        <w:t xml:space="preserve">-In which anticline of one fold is pushed over the limp of the other.</w:t>
      </w:r>
    </w:p>
    <w:p w:rsidR="00000000" w:rsidDel="00000000" w:rsidP="00000000" w:rsidRDefault="00000000" w:rsidRPr="00000000" w14:paraId="0000009F">
      <w:pPr>
        <w:jc w:val="center"/>
        <w:rPr>
          <w:b w:val="1"/>
          <w:sz w:val="28"/>
          <w:szCs w:val="28"/>
          <w:u w:val="none"/>
        </w:rPr>
      </w:pPr>
      <w:r w:rsidDel="00000000" w:rsidR="00000000" w:rsidRPr="00000000">
        <w:rPr>
          <w:b w:val="1"/>
          <w:sz w:val="28"/>
          <w:szCs w:val="28"/>
          <w:u w:val="none"/>
          <w:rtl w:val="0"/>
        </w:rPr>
        <w:t xml:space="preserve">Isoclinal Folds</w:t>
      </w:r>
    </w:p>
    <w:p w:rsidR="00000000" w:rsidDel="00000000" w:rsidP="00000000" w:rsidRDefault="00000000" w:rsidRPr="00000000" w14:paraId="000000A0">
      <w:pPr>
        <w:ind w:left="2160" w:firstLine="0"/>
        <w:rPr>
          <w:b w:val="1"/>
          <w:sz w:val="28"/>
          <w:szCs w:val="28"/>
          <w:u w:val="none"/>
        </w:rPr>
      </w:pPr>
      <w:r w:rsidDel="00000000" w:rsidR="00000000" w:rsidRPr="00000000">
        <w:rPr>
          <w:b w:val="1"/>
          <w:sz w:val="28"/>
          <w:szCs w:val="28"/>
          <w:u w:val="none"/>
        </w:rPr>
        <w:drawing>
          <wp:inline distB="0" distT="0" distL="0" distR="0">
            <wp:extent cx="3238500" cy="1695450"/>
            <wp:effectExtent b="0" l="0" r="0" t="0"/>
            <wp:docPr id="138" name="image59.png"/>
            <a:graphic>
              <a:graphicData uri="http://schemas.openxmlformats.org/drawingml/2006/picture">
                <pic:pic>
                  <pic:nvPicPr>
                    <pic:cNvPr id="0" name="image59.png"/>
                    <pic:cNvPicPr preferRelativeResize="0"/>
                  </pic:nvPicPr>
                  <pic:blipFill>
                    <a:blip r:embed="rId23"/>
                    <a:srcRect b="38405" l="15002" r="28503" t="14401"/>
                    <a:stretch>
                      <a:fillRect/>
                    </a:stretch>
                  </pic:blipFill>
                  <pic:spPr>
                    <a:xfrm>
                      <a:off x="0" y="0"/>
                      <a:ext cx="32385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8"/>
          <w:szCs w:val="28"/>
          <w:u w:val="none"/>
        </w:rPr>
      </w:pPr>
      <w:r w:rsidDel="00000000" w:rsidR="00000000" w:rsidRPr="00000000">
        <w:rPr>
          <w:sz w:val="28"/>
          <w:szCs w:val="28"/>
          <w:u w:val="none"/>
          <w:rtl w:val="0"/>
        </w:rPr>
        <w:t xml:space="preserve">-Which are packed closely together and with limps almost parallel to each other.</w:t>
      </w:r>
    </w:p>
    <w:p w:rsidR="00000000" w:rsidDel="00000000" w:rsidP="00000000" w:rsidRDefault="00000000" w:rsidRPr="00000000" w14:paraId="000000A2">
      <w:pPr>
        <w:rPr>
          <w:sz w:val="28"/>
          <w:szCs w:val="28"/>
          <w:u w:val="none"/>
        </w:rPr>
      </w:pPr>
      <w:r w:rsidDel="00000000" w:rsidR="00000000" w:rsidRPr="00000000">
        <w:rPr>
          <w:sz w:val="28"/>
          <w:szCs w:val="28"/>
          <w:u w:val="none"/>
          <w:rtl w:val="0"/>
        </w:rPr>
        <w:t xml:space="preserve">-Vertical Isoclinal folds are formed by compressional forces of equal magnitude while inclined Isoclinal folds are formed by forces of unequal magnitude.</w:t>
      </w:r>
    </w:p>
    <w:p w:rsidR="00000000" w:rsidDel="00000000" w:rsidP="00000000" w:rsidRDefault="00000000" w:rsidRPr="00000000" w14:paraId="000000A3">
      <w:pPr>
        <w:jc w:val="center"/>
        <w:rPr>
          <w:b w:val="1"/>
          <w:sz w:val="28"/>
          <w:szCs w:val="28"/>
          <w:u w:val="none"/>
        </w:rPr>
      </w:pPr>
      <w:r w:rsidDel="00000000" w:rsidR="00000000" w:rsidRPr="00000000">
        <w:rPr>
          <w:b w:val="1"/>
          <w:sz w:val="28"/>
          <w:szCs w:val="28"/>
          <w:u w:val="none"/>
          <w:rtl w:val="0"/>
        </w:rPr>
        <w:t xml:space="preserve">Recumbent Folds</w:t>
      </w:r>
    </w:p>
    <w:p w:rsidR="00000000" w:rsidDel="00000000" w:rsidP="00000000" w:rsidRDefault="00000000" w:rsidRPr="00000000" w14:paraId="000000A4">
      <w:pPr>
        <w:ind w:left="2160" w:firstLine="0"/>
        <w:rPr>
          <w:b w:val="1"/>
          <w:sz w:val="28"/>
          <w:szCs w:val="28"/>
          <w:u w:val="none"/>
        </w:rPr>
      </w:pPr>
      <w:r w:rsidDel="00000000" w:rsidR="00000000" w:rsidRPr="00000000">
        <w:rPr>
          <w:b w:val="1"/>
          <w:sz w:val="28"/>
          <w:szCs w:val="28"/>
          <w:u w:val="none"/>
        </w:rPr>
        <w:drawing>
          <wp:inline distB="0" distT="0" distL="0" distR="0">
            <wp:extent cx="2038350" cy="1695450"/>
            <wp:effectExtent b="0" l="0" r="0" t="0"/>
            <wp:docPr id="139" name="image58.png"/>
            <a:graphic>
              <a:graphicData uri="http://schemas.openxmlformats.org/drawingml/2006/picture">
                <pic:pic>
                  <pic:nvPicPr>
                    <pic:cNvPr id="0" name="image58.png"/>
                    <pic:cNvPicPr preferRelativeResize="0"/>
                  </pic:nvPicPr>
                  <pic:blipFill>
                    <a:blip r:embed="rId24"/>
                    <a:srcRect b="40805" l="27002" r="37505" t="12001"/>
                    <a:stretch>
                      <a:fillRect/>
                    </a:stretch>
                  </pic:blipFill>
                  <pic:spPr>
                    <a:xfrm>
                      <a:off x="0" y="0"/>
                      <a:ext cx="20383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8"/>
          <w:szCs w:val="28"/>
          <w:u w:val="none"/>
        </w:rPr>
      </w:pPr>
      <w:r w:rsidDel="00000000" w:rsidR="00000000" w:rsidRPr="00000000">
        <w:rPr>
          <w:sz w:val="28"/>
          <w:szCs w:val="28"/>
          <w:u w:val="none"/>
          <w:rtl w:val="0"/>
        </w:rPr>
        <w:t xml:space="preserve">-Which lie in a horizontal manner.</w:t>
      </w:r>
    </w:p>
    <w:p w:rsidR="00000000" w:rsidDel="00000000" w:rsidP="00000000" w:rsidRDefault="00000000" w:rsidRPr="00000000" w14:paraId="000000A6">
      <w:pPr>
        <w:rPr>
          <w:sz w:val="28"/>
          <w:szCs w:val="28"/>
          <w:u w:val="none"/>
        </w:rPr>
      </w:pPr>
      <w:r w:rsidDel="00000000" w:rsidR="00000000" w:rsidRPr="00000000">
        <w:rPr>
          <w:sz w:val="28"/>
          <w:szCs w:val="28"/>
          <w:u w:val="none"/>
          <w:rtl w:val="0"/>
        </w:rPr>
        <w:t xml:space="preserve">-Formed by two compressional forces one of which is very strong.</w:t>
      </w:r>
    </w:p>
    <w:p w:rsidR="00000000" w:rsidDel="00000000" w:rsidP="00000000" w:rsidRDefault="00000000" w:rsidRPr="00000000" w14:paraId="000000A7">
      <w:pPr>
        <w:jc w:val="center"/>
        <w:rPr>
          <w:b w:val="1"/>
          <w:sz w:val="28"/>
          <w:szCs w:val="28"/>
          <w:u w:val="none"/>
        </w:rPr>
      </w:pPr>
      <w:r w:rsidDel="00000000" w:rsidR="00000000" w:rsidRPr="00000000">
        <w:rPr>
          <w:b w:val="1"/>
          <w:sz w:val="28"/>
          <w:szCs w:val="28"/>
          <w:u w:val="none"/>
          <w:rtl w:val="0"/>
        </w:rPr>
        <w:t xml:space="preserve">Nappe/Overthrust Fold</w:t>
      </w:r>
    </w:p>
    <w:p w:rsidR="00000000" w:rsidDel="00000000" w:rsidP="00000000" w:rsidRDefault="00000000" w:rsidRPr="00000000" w14:paraId="000000A8">
      <w:pPr>
        <w:ind w:left="2880" w:firstLine="0"/>
        <w:rPr>
          <w:b w:val="1"/>
          <w:sz w:val="28"/>
          <w:szCs w:val="28"/>
          <w:u w:val="none"/>
        </w:rPr>
      </w:pPr>
      <w:r w:rsidDel="00000000" w:rsidR="00000000" w:rsidRPr="00000000">
        <w:rPr>
          <w:b w:val="1"/>
          <w:sz w:val="28"/>
          <w:szCs w:val="28"/>
          <w:u w:val="none"/>
        </w:rPr>
        <w:drawing>
          <wp:inline distB="0" distT="0" distL="0" distR="0">
            <wp:extent cx="1695450" cy="1781175"/>
            <wp:effectExtent b="0" l="0" r="0" t="0"/>
            <wp:docPr id="141" name="image57.png"/>
            <a:graphic>
              <a:graphicData uri="http://schemas.openxmlformats.org/drawingml/2006/picture">
                <pic:pic>
                  <pic:nvPicPr>
                    <pic:cNvPr id="0" name="image57.png"/>
                    <pic:cNvPicPr preferRelativeResize="0"/>
                  </pic:nvPicPr>
                  <pic:blipFill>
                    <a:blip r:embed="rId25"/>
                    <a:srcRect b="50406" l="0" r="70509" t="0"/>
                    <a:stretch>
                      <a:fillRect/>
                    </a:stretch>
                  </pic:blipFill>
                  <pic:spPr>
                    <a:xfrm>
                      <a:off x="0" y="0"/>
                      <a:ext cx="16954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8"/>
          <w:szCs w:val="28"/>
          <w:u w:val="none"/>
        </w:rPr>
      </w:pPr>
      <w:r w:rsidDel="00000000" w:rsidR="00000000" w:rsidRPr="00000000">
        <w:rPr>
          <w:sz w:val="28"/>
          <w:szCs w:val="28"/>
          <w:u w:val="none"/>
          <w:rtl w:val="0"/>
        </w:rPr>
        <w:t xml:space="preserve">- In which one limp is pushed over the other limp.</w:t>
      </w:r>
    </w:p>
    <w:p w:rsidR="00000000" w:rsidDel="00000000" w:rsidP="00000000" w:rsidRDefault="00000000" w:rsidRPr="00000000" w14:paraId="000000AA">
      <w:pPr>
        <w:rPr>
          <w:sz w:val="28"/>
          <w:szCs w:val="28"/>
          <w:u w:val="none"/>
        </w:rPr>
      </w:pPr>
      <w:r w:rsidDel="00000000" w:rsidR="00000000" w:rsidRPr="00000000">
        <w:rPr>
          <w:sz w:val="28"/>
          <w:szCs w:val="28"/>
          <w:u w:val="none"/>
          <w:rtl w:val="0"/>
        </w:rPr>
        <w:t xml:space="preserve">-The forces are very strong and they cause a fracture/fault to develop.</w:t>
      </w:r>
    </w:p>
    <w:p w:rsidR="00000000" w:rsidDel="00000000" w:rsidP="00000000" w:rsidRDefault="00000000" w:rsidRPr="00000000" w14:paraId="000000AB">
      <w:pPr>
        <w:jc w:val="center"/>
        <w:rPr>
          <w:b w:val="1"/>
          <w:sz w:val="28"/>
          <w:szCs w:val="28"/>
          <w:u w:val="none"/>
        </w:rPr>
      </w:pPr>
      <w:r w:rsidDel="00000000" w:rsidR="00000000" w:rsidRPr="00000000">
        <w:rPr>
          <w:b w:val="1"/>
          <w:sz w:val="28"/>
          <w:szCs w:val="28"/>
          <w:u w:val="none"/>
          <w:rtl w:val="0"/>
        </w:rPr>
        <w:t xml:space="preserve">Anticlinorium and Synclinorium Complex</w:t>
      </w:r>
    </w:p>
    <w:p w:rsidR="00000000" w:rsidDel="00000000" w:rsidP="00000000" w:rsidRDefault="00000000" w:rsidRPr="00000000" w14:paraId="000000AC">
      <w:pPr>
        <w:ind w:left="2160" w:firstLine="0"/>
        <w:rPr>
          <w:b w:val="1"/>
          <w:sz w:val="28"/>
          <w:szCs w:val="28"/>
          <w:u w:val="none"/>
        </w:rPr>
      </w:pPr>
      <w:r w:rsidDel="00000000" w:rsidR="00000000" w:rsidRPr="00000000">
        <w:rPr>
          <w:b w:val="1"/>
          <w:sz w:val="28"/>
          <w:szCs w:val="28"/>
          <w:u w:val="none"/>
        </w:rPr>
        <w:drawing>
          <wp:inline distB="0" distT="0" distL="0" distR="0">
            <wp:extent cx="2552700" cy="1695450"/>
            <wp:effectExtent b="0" l="0" r="0" t="0"/>
            <wp:docPr id="142" name="image62.png"/>
            <a:graphic>
              <a:graphicData uri="http://schemas.openxmlformats.org/drawingml/2006/picture">
                <pic:pic>
                  <pic:nvPicPr>
                    <pic:cNvPr id="0" name="image62.png"/>
                    <pic:cNvPicPr preferRelativeResize="0"/>
                  </pic:nvPicPr>
                  <pic:blipFill>
                    <a:blip r:embed="rId26"/>
                    <a:srcRect b="36004" l="19502" r="36005" t="16801"/>
                    <a:stretch>
                      <a:fillRect/>
                    </a:stretch>
                  </pic:blipFill>
                  <pic:spPr>
                    <a:xfrm>
                      <a:off x="0" y="0"/>
                      <a:ext cx="25527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sz w:val="28"/>
          <w:szCs w:val="28"/>
          <w:u w:val="none"/>
        </w:rPr>
      </w:pPr>
      <w:r w:rsidDel="00000000" w:rsidR="00000000" w:rsidRPr="00000000">
        <w:rPr>
          <w:sz w:val="28"/>
          <w:szCs w:val="28"/>
          <w:u w:val="none"/>
          <w:rtl w:val="0"/>
        </w:rPr>
        <w:t xml:space="preserve">-Folds characterised by minor upfolds and minor downfolds.</w:t>
      </w:r>
    </w:p>
    <w:p w:rsidR="00000000" w:rsidDel="00000000" w:rsidP="00000000" w:rsidRDefault="00000000" w:rsidRPr="00000000" w14:paraId="000000AE">
      <w:pPr>
        <w:numPr>
          <w:ilvl w:val="0"/>
          <w:numId w:val="151"/>
        </w:numPr>
        <w:ind w:left="720" w:hanging="360"/>
        <w:rPr>
          <w:sz w:val="28"/>
          <w:szCs w:val="28"/>
          <w:u w:val="none"/>
        </w:rPr>
      </w:pPr>
      <w:r w:rsidDel="00000000" w:rsidR="00000000" w:rsidRPr="00000000">
        <w:rPr>
          <w:sz w:val="28"/>
          <w:szCs w:val="28"/>
          <w:u w:val="none"/>
          <w:rtl w:val="0"/>
        </w:rPr>
        <w:t xml:space="preserve">Land is first subjected to weak compressional forces resulting into minor folds.</w:t>
      </w:r>
    </w:p>
    <w:p w:rsidR="00000000" w:rsidDel="00000000" w:rsidP="00000000" w:rsidRDefault="00000000" w:rsidRPr="00000000" w14:paraId="000000AF">
      <w:pPr>
        <w:numPr>
          <w:ilvl w:val="0"/>
          <w:numId w:val="151"/>
        </w:numPr>
        <w:ind w:left="720" w:hanging="360"/>
        <w:rPr>
          <w:sz w:val="28"/>
          <w:szCs w:val="28"/>
          <w:u w:val="none"/>
        </w:rPr>
      </w:pPr>
      <w:r w:rsidDel="00000000" w:rsidR="00000000" w:rsidRPr="00000000">
        <w:rPr>
          <w:sz w:val="28"/>
          <w:szCs w:val="28"/>
          <w:u w:val="none"/>
          <w:rtl w:val="0"/>
        </w:rPr>
        <w:t xml:space="preserve">Later the land is subjected to much greater compressional forces resulting into new upfolds with minor folds (Anticlinorium) and new down folds with minor folds (Synclinorium). </w:t>
      </w:r>
    </w:p>
    <w:p w:rsidR="00000000" w:rsidDel="00000000" w:rsidP="00000000" w:rsidRDefault="00000000" w:rsidRPr="00000000" w14:paraId="000000B0">
      <w:pPr>
        <w:jc w:val="center"/>
        <w:rPr>
          <w:b w:val="1"/>
          <w:sz w:val="28"/>
          <w:szCs w:val="28"/>
          <w:u w:val="none"/>
        </w:rPr>
      </w:pPr>
      <w:r w:rsidDel="00000000" w:rsidR="00000000" w:rsidRPr="00000000">
        <w:rPr>
          <w:b w:val="1"/>
          <w:sz w:val="28"/>
          <w:szCs w:val="28"/>
          <w:u w:val="none"/>
          <w:rtl w:val="0"/>
        </w:rPr>
        <w:t xml:space="preserve">Resultant Features Due To Folding</w:t>
      </w:r>
    </w:p>
    <w:p w:rsidR="00000000" w:rsidDel="00000000" w:rsidP="00000000" w:rsidRDefault="00000000" w:rsidRPr="00000000" w14:paraId="000000B1">
      <w:pPr>
        <w:jc w:val="center"/>
        <w:rPr>
          <w:b w:val="1"/>
          <w:sz w:val="28"/>
          <w:szCs w:val="28"/>
          <w:u w:val="none"/>
        </w:rPr>
      </w:pPr>
      <w:r w:rsidDel="00000000" w:rsidR="00000000" w:rsidRPr="00000000">
        <w:rPr>
          <w:b w:val="1"/>
          <w:sz w:val="28"/>
          <w:szCs w:val="28"/>
          <w:u w:val="none"/>
          <w:rtl w:val="0"/>
        </w:rPr>
        <w:t xml:space="preserve">Fold Mountains and Their Distribution</w:t>
      </w:r>
    </w:p>
    <w:p w:rsidR="00000000" w:rsidDel="00000000" w:rsidP="00000000" w:rsidRDefault="00000000" w:rsidRPr="00000000" w14:paraId="000000B2">
      <w:pPr>
        <w:rPr>
          <w:sz w:val="28"/>
          <w:szCs w:val="28"/>
          <w:u w:val="none"/>
        </w:rPr>
        <w:sectPr>
          <w:type w:val="continuous"/>
          <w:pgSz w:h="16834" w:w="11909" w:orient="portrait"/>
          <w:pgMar w:bottom="1440" w:top="1440" w:left="432" w:right="1440" w:header="706" w:footer="706"/>
        </w:sectPr>
      </w:pPr>
      <w:r w:rsidDel="00000000" w:rsidR="00000000" w:rsidRPr="00000000">
        <w:rPr>
          <w:sz w:val="28"/>
          <w:szCs w:val="28"/>
          <w:u w:val="none"/>
          <w:rtl w:val="0"/>
        </w:rPr>
        <w:t xml:space="preserve">-Worlds highest and most impressive mountains and the most conspicuous feature of folding.</w:t>
      </w:r>
    </w:p>
    <w:p w:rsidR="00000000" w:rsidDel="00000000" w:rsidP="00000000" w:rsidRDefault="00000000" w:rsidRPr="00000000" w14:paraId="000000B3">
      <w:pPr>
        <w:numPr>
          <w:ilvl w:val="0"/>
          <w:numId w:val="162"/>
        </w:numPr>
        <w:ind w:left="360" w:hanging="360"/>
        <w:rPr>
          <w:sz w:val="28"/>
          <w:szCs w:val="28"/>
          <w:u w:val="none"/>
        </w:rPr>
      </w:pPr>
      <w:r w:rsidDel="00000000" w:rsidR="00000000" w:rsidRPr="00000000">
        <w:rPr>
          <w:sz w:val="28"/>
          <w:szCs w:val="28"/>
          <w:u w:val="none"/>
          <w:rtl w:val="0"/>
        </w:rPr>
        <w:t xml:space="preserve">Himalayas-Asia</w:t>
      </w:r>
    </w:p>
    <w:p w:rsidR="00000000" w:rsidDel="00000000" w:rsidP="00000000" w:rsidRDefault="00000000" w:rsidRPr="00000000" w14:paraId="000000B4">
      <w:pPr>
        <w:numPr>
          <w:ilvl w:val="0"/>
          <w:numId w:val="162"/>
        </w:numPr>
        <w:ind w:left="360" w:hanging="360"/>
        <w:rPr>
          <w:sz w:val="28"/>
          <w:szCs w:val="28"/>
          <w:u w:val="none"/>
        </w:rPr>
      </w:pPr>
      <w:r w:rsidDel="00000000" w:rsidR="00000000" w:rsidRPr="00000000">
        <w:rPr>
          <w:sz w:val="28"/>
          <w:szCs w:val="28"/>
          <w:u w:val="none"/>
          <w:rtl w:val="0"/>
        </w:rPr>
        <w:t xml:space="preserve">Everest-Nepal-Tibet border-highest point.</w:t>
      </w:r>
    </w:p>
    <w:p w:rsidR="00000000" w:rsidDel="00000000" w:rsidP="00000000" w:rsidRDefault="00000000" w:rsidRPr="00000000" w14:paraId="000000B5">
      <w:pPr>
        <w:numPr>
          <w:ilvl w:val="0"/>
          <w:numId w:val="162"/>
        </w:numPr>
        <w:ind w:left="360" w:hanging="360"/>
        <w:rPr>
          <w:sz w:val="28"/>
          <w:szCs w:val="28"/>
          <w:u w:val="none"/>
        </w:rPr>
      </w:pPr>
      <w:r w:rsidDel="00000000" w:rsidR="00000000" w:rsidRPr="00000000">
        <w:rPr>
          <w:sz w:val="28"/>
          <w:szCs w:val="28"/>
          <w:u w:val="none"/>
          <w:rtl w:val="0"/>
        </w:rPr>
        <w:t xml:space="preserve">Andes-Peru in S. America</w:t>
      </w:r>
    </w:p>
    <w:p w:rsidR="00000000" w:rsidDel="00000000" w:rsidP="00000000" w:rsidRDefault="00000000" w:rsidRPr="00000000" w14:paraId="000000B6">
      <w:pPr>
        <w:numPr>
          <w:ilvl w:val="0"/>
          <w:numId w:val="162"/>
        </w:numPr>
        <w:ind w:left="360" w:hanging="360"/>
        <w:rPr>
          <w:sz w:val="28"/>
          <w:szCs w:val="28"/>
          <w:u w:val="none"/>
        </w:rPr>
      </w:pPr>
      <w:r w:rsidDel="00000000" w:rsidR="00000000" w:rsidRPr="00000000">
        <w:rPr>
          <w:sz w:val="28"/>
          <w:szCs w:val="28"/>
          <w:u w:val="none"/>
          <w:rtl w:val="0"/>
        </w:rPr>
        <w:t xml:space="preserve">Alps-South Central Europe</w:t>
      </w:r>
    </w:p>
    <w:p w:rsidR="00000000" w:rsidDel="00000000" w:rsidP="00000000" w:rsidRDefault="00000000" w:rsidRPr="00000000" w14:paraId="000000B7">
      <w:pPr>
        <w:numPr>
          <w:ilvl w:val="0"/>
          <w:numId w:val="162"/>
        </w:numPr>
        <w:ind w:left="360" w:hanging="360"/>
        <w:rPr>
          <w:sz w:val="28"/>
          <w:szCs w:val="28"/>
          <w:u w:val="none"/>
        </w:rPr>
      </w:pPr>
      <w:r w:rsidDel="00000000" w:rsidR="00000000" w:rsidRPr="00000000">
        <w:rPr>
          <w:sz w:val="28"/>
          <w:szCs w:val="28"/>
          <w:u w:val="none"/>
          <w:rtl w:val="0"/>
        </w:rPr>
        <w:t xml:space="preserve">Rockies-W.N. America</w:t>
      </w:r>
    </w:p>
    <w:p w:rsidR="00000000" w:rsidDel="00000000" w:rsidP="00000000" w:rsidRDefault="00000000" w:rsidRPr="00000000" w14:paraId="000000B8">
      <w:pPr>
        <w:numPr>
          <w:ilvl w:val="0"/>
          <w:numId w:val="162"/>
        </w:numPr>
        <w:ind w:left="360" w:hanging="360"/>
        <w:rPr>
          <w:sz w:val="28"/>
          <w:szCs w:val="28"/>
          <w:u w:val="none"/>
        </w:rPr>
      </w:pPr>
      <w:r w:rsidDel="00000000" w:rsidR="00000000" w:rsidRPr="00000000">
        <w:rPr>
          <w:sz w:val="28"/>
          <w:szCs w:val="28"/>
          <w:u w:val="none"/>
          <w:rtl w:val="0"/>
        </w:rPr>
        <w:t xml:space="preserve">Atlas-N.W. Africa.</w:t>
      </w:r>
    </w:p>
    <w:p w:rsidR="00000000" w:rsidDel="00000000" w:rsidP="00000000" w:rsidRDefault="00000000" w:rsidRPr="00000000" w14:paraId="000000B9">
      <w:pPr>
        <w:numPr>
          <w:ilvl w:val="0"/>
          <w:numId w:val="162"/>
        </w:numPr>
        <w:ind w:left="360" w:hanging="360"/>
        <w:rPr>
          <w:sz w:val="28"/>
          <w:szCs w:val="28"/>
          <w:u w:val="none"/>
        </w:rPr>
        <w:sectPr>
          <w:type w:val="continuous"/>
          <w:pgSz w:h="16834" w:w="11909" w:orient="portrait"/>
          <w:pgMar w:bottom="1440" w:top="1440" w:left="432" w:right="1440" w:header="706" w:footer="706"/>
          <w:cols w:equalWidth="0" w:num="2">
            <w:col w:space="720" w:w="4658.5"/>
            <w:col w:space="0" w:w="4658.5"/>
          </w:cols>
        </w:sectPr>
      </w:pPr>
      <w:r w:rsidDel="00000000" w:rsidR="00000000" w:rsidRPr="00000000">
        <w:rPr>
          <w:sz w:val="28"/>
          <w:szCs w:val="28"/>
          <w:u w:val="none"/>
          <w:rtl w:val="0"/>
        </w:rPr>
        <w:t xml:space="preserve">Appalachian-E.N. America</w:t>
      </w:r>
    </w:p>
    <w:p w:rsidR="00000000" w:rsidDel="00000000" w:rsidP="00000000" w:rsidRDefault="00000000" w:rsidRPr="00000000" w14:paraId="000000BA">
      <w:pPr>
        <w:jc w:val="center"/>
        <w:rPr>
          <w:b w:val="1"/>
          <w:sz w:val="28"/>
          <w:szCs w:val="28"/>
          <w:u w:val="none"/>
        </w:rPr>
      </w:pPr>
      <w:r w:rsidDel="00000000" w:rsidR="00000000" w:rsidRPr="00000000">
        <w:rPr>
          <w:rtl w:val="0"/>
        </w:rPr>
      </w:r>
    </w:p>
    <w:p w:rsidR="00000000" w:rsidDel="00000000" w:rsidP="00000000" w:rsidRDefault="00000000" w:rsidRPr="00000000" w14:paraId="000000BB">
      <w:pPr>
        <w:jc w:val="center"/>
        <w:rPr>
          <w:b w:val="1"/>
          <w:sz w:val="28"/>
          <w:szCs w:val="28"/>
          <w:u w:val="none"/>
        </w:rPr>
      </w:pPr>
      <w:r w:rsidDel="00000000" w:rsidR="00000000" w:rsidRPr="00000000">
        <w:rPr>
          <w:rtl w:val="0"/>
        </w:rPr>
      </w:r>
    </w:p>
    <w:p w:rsidR="00000000" w:rsidDel="00000000" w:rsidP="00000000" w:rsidRDefault="00000000" w:rsidRPr="00000000" w14:paraId="000000BC">
      <w:pPr>
        <w:jc w:val="center"/>
        <w:rPr>
          <w:b w:val="1"/>
          <w:sz w:val="28"/>
          <w:szCs w:val="28"/>
          <w:u w:val="none"/>
        </w:rPr>
      </w:pPr>
      <w:r w:rsidDel="00000000" w:rsidR="00000000" w:rsidRPr="00000000">
        <w:rPr>
          <w:rtl w:val="0"/>
        </w:rPr>
      </w:r>
    </w:p>
    <w:p w:rsidR="00000000" w:rsidDel="00000000" w:rsidP="00000000" w:rsidRDefault="00000000" w:rsidRPr="00000000" w14:paraId="000000BD">
      <w:pPr>
        <w:jc w:val="center"/>
        <w:rPr>
          <w:b w:val="1"/>
          <w:sz w:val="28"/>
          <w:szCs w:val="28"/>
          <w:u w:val="none"/>
        </w:rPr>
      </w:pPr>
      <w:r w:rsidDel="00000000" w:rsidR="00000000" w:rsidRPr="00000000">
        <w:rPr>
          <w:b w:val="1"/>
          <w:sz w:val="28"/>
          <w:szCs w:val="28"/>
          <w:u w:val="none"/>
          <w:rtl w:val="0"/>
        </w:rPr>
        <w:t xml:space="preserve">Theories of Origin of Fold Mountains</w:t>
      </w:r>
    </w:p>
    <w:p w:rsidR="00000000" w:rsidDel="00000000" w:rsidP="00000000" w:rsidRDefault="00000000" w:rsidRPr="00000000" w14:paraId="000000BE">
      <w:pPr>
        <w:jc w:val="center"/>
        <w:rPr>
          <w:b w:val="1"/>
          <w:sz w:val="28"/>
          <w:szCs w:val="28"/>
          <w:u w:val="none"/>
        </w:rPr>
      </w:pPr>
      <w:r w:rsidDel="00000000" w:rsidR="00000000" w:rsidRPr="00000000">
        <w:rPr>
          <w:b w:val="1"/>
          <w:sz w:val="28"/>
          <w:szCs w:val="28"/>
          <w:u w:val="none"/>
          <w:rtl w:val="0"/>
        </w:rPr>
        <w:t xml:space="preserve">Contraction Theory</w:t>
      </w:r>
    </w:p>
    <w:p w:rsidR="00000000" w:rsidDel="00000000" w:rsidP="00000000" w:rsidRDefault="00000000" w:rsidRPr="00000000" w14:paraId="000000BF">
      <w:pPr>
        <w:rPr>
          <w:b w:val="1"/>
          <w:sz w:val="28"/>
          <w:szCs w:val="28"/>
          <w:u w:val="none"/>
        </w:rPr>
      </w:pPr>
      <w:r w:rsidDel="00000000" w:rsidR="00000000" w:rsidRPr="00000000">
        <w:rPr>
          <w:sz w:val="28"/>
          <w:szCs w:val="28"/>
          <w:u w:val="none"/>
          <w:rtl w:val="0"/>
        </w:rPr>
        <w:t xml:space="preserve">During the earth’s formation surface rocks cooled faster and wrinkled to form Fold Mountains.</w:t>
      </w:r>
      <w:r w:rsidDel="00000000" w:rsidR="00000000" w:rsidRPr="00000000">
        <w:rPr>
          <w:rtl w:val="0"/>
        </w:rPr>
      </w:r>
    </w:p>
    <w:p w:rsidR="00000000" w:rsidDel="00000000" w:rsidP="00000000" w:rsidRDefault="00000000" w:rsidRPr="00000000" w14:paraId="000000C0">
      <w:pPr>
        <w:jc w:val="center"/>
        <w:rPr>
          <w:b w:val="1"/>
          <w:sz w:val="28"/>
          <w:szCs w:val="28"/>
          <w:u w:val="none"/>
        </w:rPr>
      </w:pPr>
      <w:r w:rsidDel="00000000" w:rsidR="00000000" w:rsidRPr="00000000">
        <w:rPr>
          <w:b w:val="1"/>
          <w:sz w:val="28"/>
          <w:szCs w:val="28"/>
          <w:u w:val="none"/>
          <w:rtl w:val="0"/>
        </w:rPr>
        <w:t xml:space="preserve">Convectional Currents Theory</w:t>
      </w:r>
    </w:p>
    <w:p w:rsidR="00000000" w:rsidDel="00000000" w:rsidP="00000000" w:rsidRDefault="00000000" w:rsidRPr="00000000" w14:paraId="000000C1">
      <w:pPr>
        <w:numPr>
          <w:ilvl w:val="0"/>
          <w:numId w:val="163"/>
        </w:numPr>
        <w:ind w:left="720" w:hanging="360"/>
        <w:rPr>
          <w:sz w:val="28"/>
          <w:szCs w:val="28"/>
          <w:u w:val="none"/>
        </w:rPr>
      </w:pPr>
      <w:r w:rsidDel="00000000" w:rsidR="00000000" w:rsidRPr="00000000">
        <w:rPr>
          <w:sz w:val="28"/>
          <w:szCs w:val="28"/>
          <w:u w:val="none"/>
          <w:rtl w:val="0"/>
        </w:rPr>
        <w:t xml:space="preserve">Horizontal convectional currents in the mantle exerted frictional pull on crustal rocks.</w:t>
      </w:r>
    </w:p>
    <w:p w:rsidR="00000000" w:rsidDel="00000000" w:rsidP="00000000" w:rsidRDefault="00000000" w:rsidRPr="00000000" w14:paraId="000000C2">
      <w:pPr>
        <w:numPr>
          <w:ilvl w:val="0"/>
          <w:numId w:val="163"/>
        </w:numPr>
        <w:ind w:left="720" w:hanging="360"/>
        <w:rPr>
          <w:sz w:val="28"/>
          <w:szCs w:val="28"/>
          <w:u w:val="none"/>
        </w:rPr>
      </w:pPr>
      <w:r w:rsidDel="00000000" w:rsidR="00000000" w:rsidRPr="00000000">
        <w:rPr>
          <w:sz w:val="28"/>
          <w:szCs w:val="28"/>
          <w:u w:val="none"/>
          <w:rtl w:val="0"/>
        </w:rPr>
        <w:t xml:space="preserve">Continental crusts were pulled towards each other.</w:t>
      </w:r>
    </w:p>
    <w:p w:rsidR="00000000" w:rsidDel="00000000" w:rsidP="00000000" w:rsidRDefault="00000000" w:rsidRPr="00000000" w14:paraId="000000C3">
      <w:pPr>
        <w:numPr>
          <w:ilvl w:val="0"/>
          <w:numId w:val="163"/>
        </w:numPr>
        <w:ind w:left="720" w:hanging="360"/>
        <w:rPr>
          <w:sz w:val="28"/>
          <w:szCs w:val="28"/>
          <w:u w:val="none"/>
        </w:rPr>
      </w:pPr>
      <w:r w:rsidDel="00000000" w:rsidR="00000000" w:rsidRPr="00000000">
        <w:rPr>
          <w:sz w:val="28"/>
          <w:szCs w:val="28"/>
          <w:u w:val="none"/>
          <w:rtl w:val="0"/>
        </w:rPr>
        <w:t xml:space="preserve">Sediments between them were squeezed into folds.</w:t>
      </w:r>
    </w:p>
    <w:p w:rsidR="00000000" w:rsidDel="00000000" w:rsidP="00000000" w:rsidRDefault="00000000" w:rsidRPr="00000000" w14:paraId="000000C4">
      <w:pPr>
        <w:jc w:val="center"/>
        <w:rPr>
          <w:b w:val="1"/>
          <w:sz w:val="28"/>
          <w:szCs w:val="28"/>
          <w:u w:val="none"/>
        </w:rPr>
      </w:pPr>
      <w:r w:rsidDel="00000000" w:rsidR="00000000" w:rsidRPr="00000000">
        <w:rPr>
          <w:b w:val="1"/>
          <w:sz w:val="28"/>
          <w:szCs w:val="28"/>
          <w:u w:val="none"/>
          <w:rtl w:val="0"/>
        </w:rPr>
        <w:t xml:space="preserve">Continental Drift Theory</w:t>
      </w:r>
    </w:p>
    <w:p w:rsidR="00000000" w:rsidDel="00000000" w:rsidP="00000000" w:rsidRDefault="00000000" w:rsidRPr="00000000" w14:paraId="000000C5">
      <w:pPr>
        <w:numPr>
          <w:ilvl w:val="0"/>
          <w:numId w:val="164"/>
        </w:numPr>
        <w:ind w:left="720" w:hanging="360"/>
        <w:rPr>
          <w:sz w:val="28"/>
          <w:szCs w:val="28"/>
          <w:u w:val="none"/>
        </w:rPr>
      </w:pPr>
      <w:r w:rsidDel="00000000" w:rsidR="00000000" w:rsidRPr="00000000">
        <w:rPr>
          <w:sz w:val="28"/>
          <w:szCs w:val="28"/>
          <w:u w:val="none"/>
          <w:rtl w:val="0"/>
        </w:rPr>
        <w:t xml:space="preserve">During break of Gondwanaland India drifted northwards and collided with Eurasia.</w:t>
      </w:r>
    </w:p>
    <w:p w:rsidR="00000000" w:rsidDel="00000000" w:rsidP="00000000" w:rsidRDefault="00000000" w:rsidRPr="00000000" w14:paraId="000000C6">
      <w:pPr>
        <w:numPr>
          <w:ilvl w:val="0"/>
          <w:numId w:val="164"/>
        </w:numPr>
        <w:ind w:left="720" w:hanging="360"/>
        <w:rPr>
          <w:sz w:val="28"/>
          <w:szCs w:val="28"/>
          <w:u w:val="none"/>
        </w:rPr>
      </w:pPr>
      <w:r w:rsidDel="00000000" w:rsidR="00000000" w:rsidRPr="00000000">
        <w:rPr>
          <w:sz w:val="28"/>
          <w:szCs w:val="28"/>
          <w:u w:val="none"/>
          <w:rtl w:val="0"/>
        </w:rPr>
        <w:t xml:space="preserve">Sediments between were squeezed to form fold mountains e.g. Himalayas and Everest.</w:t>
      </w:r>
    </w:p>
    <w:p w:rsidR="00000000" w:rsidDel="00000000" w:rsidP="00000000" w:rsidRDefault="00000000" w:rsidRPr="00000000" w14:paraId="000000C7">
      <w:pPr>
        <w:jc w:val="center"/>
        <w:rPr>
          <w:b w:val="1"/>
          <w:sz w:val="28"/>
          <w:szCs w:val="28"/>
          <w:u w:val="none"/>
        </w:rPr>
      </w:pPr>
      <w:r w:rsidDel="00000000" w:rsidR="00000000" w:rsidRPr="00000000">
        <w:rPr>
          <w:b w:val="1"/>
          <w:sz w:val="28"/>
          <w:szCs w:val="28"/>
          <w:u w:val="none"/>
          <w:rtl w:val="0"/>
        </w:rPr>
        <w:t xml:space="preserve">Plate Tectonics Theory</w:t>
      </w:r>
    </w:p>
    <w:p w:rsidR="00000000" w:rsidDel="00000000" w:rsidP="00000000" w:rsidRDefault="00000000" w:rsidRPr="00000000" w14:paraId="000000C8">
      <w:pPr>
        <w:numPr>
          <w:ilvl w:val="0"/>
          <w:numId w:val="165"/>
        </w:numPr>
        <w:ind w:left="720" w:hanging="360"/>
        <w:rPr>
          <w:sz w:val="28"/>
          <w:szCs w:val="28"/>
          <w:u w:val="none"/>
        </w:rPr>
      </w:pPr>
      <w:r w:rsidDel="00000000" w:rsidR="00000000" w:rsidRPr="00000000">
        <w:rPr>
          <w:sz w:val="28"/>
          <w:szCs w:val="28"/>
          <w:u w:val="none"/>
          <w:rtl w:val="0"/>
        </w:rPr>
        <w:t xml:space="preserve">When an oceanic plate meets another or it meets a continental plate the sediments under the sea are compressed to form Fold Mountains.</w:t>
      </w:r>
    </w:p>
    <w:p w:rsidR="00000000" w:rsidDel="00000000" w:rsidP="00000000" w:rsidRDefault="00000000" w:rsidRPr="00000000" w14:paraId="000000C9">
      <w:pPr>
        <w:numPr>
          <w:ilvl w:val="0"/>
          <w:numId w:val="165"/>
        </w:numPr>
        <w:ind w:left="720" w:hanging="360"/>
        <w:rPr>
          <w:sz w:val="28"/>
          <w:szCs w:val="28"/>
          <w:u w:val="none"/>
        </w:rPr>
      </w:pPr>
      <w:r w:rsidDel="00000000" w:rsidR="00000000" w:rsidRPr="00000000">
        <w:rPr>
          <w:sz w:val="28"/>
          <w:szCs w:val="28"/>
          <w:u w:val="none"/>
          <w:rtl w:val="0"/>
        </w:rPr>
        <w:t xml:space="preserve">When two continental plates meet the sial layer is compressed to form fold mountains</w:t>
      </w:r>
    </w:p>
    <w:p w:rsidR="00000000" w:rsidDel="00000000" w:rsidP="00000000" w:rsidRDefault="00000000" w:rsidRPr="00000000" w14:paraId="000000CA">
      <w:pPr>
        <w:rPr>
          <w:sz w:val="28"/>
          <w:szCs w:val="28"/>
          <w:u w:val="none"/>
        </w:rPr>
      </w:pPr>
      <w:r w:rsidDel="00000000" w:rsidR="00000000" w:rsidRPr="00000000">
        <w:rPr>
          <w:sz w:val="28"/>
          <w:szCs w:val="28"/>
          <w:u w:val="none"/>
          <w:rtl w:val="0"/>
        </w:rPr>
        <w:t xml:space="preserve">-E.g. Alps was formed when Africa plate pushed against the rigid European plate.</w:t>
      </w:r>
    </w:p>
    <w:p w:rsidR="00000000" w:rsidDel="00000000" w:rsidP="00000000" w:rsidRDefault="00000000" w:rsidRPr="00000000" w14:paraId="000000CB">
      <w:pPr>
        <w:jc w:val="center"/>
        <w:rPr>
          <w:b w:val="1"/>
          <w:sz w:val="28"/>
          <w:szCs w:val="28"/>
          <w:u w:val="none"/>
        </w:rPr>
      </w:pPr>
      <w:r w:rsidDel="00000000" w:rsidR="00000000" w:rsidRPr="00000000">
        <w:rPr>
          <w:b w:val="1"/>
          <w:sz w:val="28"/>
          <w:szCs w:val="28"/>
          <w:u w:val="none"/>
          <w:rtl w:val="0"/>
        </w:rPr>
        <w:t xml:space="preserve">Escarpments</w:t>
      </w:r>
    </w:p>
    <w:p w:rsidR="00000000" w:rsidDel="00000000" w:rsidP="00000000" w:rsidRDefault="00000000" w:rsidRPr="00000000" w14:paraId="000000CC">
      <w:pPr>
        <w:ind w:left="1440" w:firstLine="0"/>
        <w:rPr>
          <w:b w:val="1"/>
          <w:sz w:val="28"/>
          <w:szCs w:val="28"/>
          <w:u w:val="none"/>
        </w:rPr>
      </w:pPr>
      <w:r w:rsidDel="00000000" w:rsidR="00000000" w:rsidRPr="00000000">
        <w:rPr>
          <w:b w:val="1"/>
          <w:sz w:val="28"/>
          <w:szCs w:val="28"/>
          <w:u w:val="none"/>
        </w:rPr>
        <w:drawing>
          <wp:inline distB="0" distT="0" distL="0" distR="0">
            <wp:extent cx="4105275" cy="1781175"/>
            <wp:effectExtent b="0" l="0" r="0" t="0"/>
            <wp:docPr id="143" name="image69.png"/>
            <a:graphic>
              <a:graphicData uri="http://schemas.openxmlformats.org/drawingml/2006/picture">
                <pic:pic>
                  <pic:nvPicPr>
                    <pic:cNvPr id="0" name="image69.png"/>
                    <pic:cNvPicPr preferRelativeResize="0"/>
                  </pic:nvPicPr>
                  <pic:blipFill>
                    <a:blip r:embed="rId27"/>
                    <a:srcRect b="50406" l="0" r="28502" t="0"/>
                    <a:stretch>
                      <a:fillRect/>
                    </a:stretch>
                  </pic:blipFill>
                  <pic:spPr>
                    <a:xfrm>
                      <a:off x="0" y="0"/>
                      <a:ext cx="4105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8"/>
          <w:szCs w:val="28"/>
          <w:u w:val="none"/>
        </w:rPr>
      </w:pPr>
      <w:r w:rsidDel="00000000" w:rsidR="00000000" w:rsidRPr="00000000">
        <w:rPr>
          <w:sz w:val="28"/>
          <w:szCs w:val="28"/>
          <w:u w:val="none"/>
          <w:rtl w:val="0"/>
        </w:rPr>
        <w:t xml:space="preserve">-A relatively continuous line of steep slopes facing the same direction.</w:t>
      </w:r>
    </w:p>
    <w:p w:rsidR="00000000" w:rsidDel="00000000" w:rsidP="00000000" w:rsidRDefault="00000000" w:rsidRPr="00000000" w14:paraId="000000CE">
      <w:pPr>
        <w:rPr>
          <w:sz w:val="28"/>
          <w:szCs w:val="28"/>
          <w:u w:val="none"/>
        </w:rPr>
      </w:pPr>
      <w:r w:rsidDel="00000000" w:rsidR="00000000" w:rsidRPr="00000000">
        <w:rPr>
          <w:sz w:val="28"/>
          <w:szCs w:val="28"/>
          <w:u w:val="none"/>
          <w:rtl w:val="0"/>
        </w:rPr>
        <w:t xml:space="preserve">Formed one compressional force causes folding resulting in one steep limp of the anticline which forms the escarpment.</w:t>
      </w:r>
    </w:p>
    <w:p w:rsidR="00000000" w:rsidDel="00000000" w:rsidP="00000000" w:rsidRDefault="00000000" w:rsidRPr="00000000" w14:paraId="000000CF">
      <w:pPr>
        <w:jc w:val="center"/>
        <w:rPr>
          <w:b w:val="1"/>
          <w:sz w:val="28"/>
          <w:szCs w:val="28"/>
          <w:u w:val="none"/>
        </w:rPr>
      </w:pPr>
      <w:r w:rsidDel="00000000" w:rsidR="00000000" w:rsidRPr="00000000">
        <w:rPr>
          <w:b w:val="1"/>
          <w:sz w:val="28"/>
          <w:szCs w:val="28"/>
          <w:u w:val="none"/>
          <w:rtl w:val="0"/>
        </w:rPr>
        <w:t xml:space="preserve">Depressions</w:t>
      </w:r>
    </w:p>
    <w:p w:rsidR="00000000" w:rsidDel="00000000" w:rsidP="00000000" w:rsidRDefault="00000000" w:rsidRPr="00000000" w14:paraId="000000D0">
      <w:pPr>
        <w:ind w:left="2880" w:firstLine="0"/>
        <w:rPr>
          <w:b w:val="1"/>
          <w:sz w:val="28"/>
          <w:szCs w:val="28"/>
          <w:u w:val="none"/>
        </w:rPr>
      </w:pPr>
      <w:r w:rsidDel="00000000" w:rsidR="00000000" w:rsidRPr="00000000">
        <w:rPr>
          <w:b w:val="1"/>
          <w:sz w:val="28"/>
          <w:szCs w:val="28"/>
          <w:u w:val="none"/>
        </w:rPr>
        <w:drawing>
          <wp:inline distB="0" distT="0" distL="0" distR="0">
            <wp:extent cx="2295525" cy="1181100"/>
            <wp:effectExtent b="0" l="0" r="0" t="0"/>
            <wp:docPr id="144" name="image60.png"/>
            <a:graphic>
              <a:graphicData uri="http://schemas.openxmlformats.org/drawingml/2006/picture">
                <pic:pic>
                  <pic:nvPicPr>
                    <pic:cNvPr id="0" name="image60.png"/>
                    <pic:cNvPicPr preferRelativeResize="0"/>
                  </pic:nvPicPr>
                  <pic:blipFill>
                    <a:blip r:embed="rId28"/>
                    <a:srcRect b="52806" l="22502" r="37504" t="14401"/>
                    <a:stretch>
                      <a:fillRect/>
                    </a:stretch>
                  </pic:blipFill>
                  <pic:spPr>
                    <a:xfrm>
                      <a:off x="0" y="0"/>
                      <a:ext cx="22955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8"/>
          <w:szCs w:val="28"/>
          <w:u w:val="none"/>
        </w:rPr>
      </w:pPr>
      <w:r w:rsidDel="00000000" w:rsidR="00000000" w:rsidRPr="00000000">
        <w:rPr>
          <w:sz w:val="28"/>
          <w:szCs w:val="28"/>
          <w:u w:val="none"/>
          <w:rtl w:val="0"/>
        </w:rPr>
        <w:t xml:space="preserve"> Formed when not very strong forces cause folding causing some parts of the earths surface to form synclines forming basins.</w:t>
      </w:r>
    </w:p>
    <w:p w:rsidR="00000000" w:rsidDel="00000000" w:rsidP="00000000" w:rsidRDefault="00000000" w:rsidRPr="00000000" w14:paraId="000000D2">
      <w:pPr>
        <w:jc w:val="center"/>
        <w:rPr>
          <w:b w:val="1"/>
          <w:sz w:val="28"/>
          <w:szCs w:val="28"/>
          <w:u w:val="none"/>
        </w:rPr>
      </w:pPr>
      <w:r w:rsidDel="00000000" w:rsidR="00000000" w:rsidRPr="00000000">
        <w:rPr>
          <w:b w:val="1"/>
          <w:sz w:val="28"/>
          <w:szCs w:val="28"/>
          <w:u w:val="none"/>
          <w:rtl w:val="0"/>
        </w:rPr>
        <w:t xml:space="preserve">Ridges and Valleys</w:t>
      </w:r>
    </w:p>
    <w:p w:rsidR="00000000" w:rsidDel="00000000" w:rsidP="00000000" w:rsidRDefault="00000000" w:rsidRPr="00000000" w14:paraId="000000D3">
      <w:pPr>
        <w:ind w:left="2880" w:firstLine="0"/>
        <w:rPr>
          <w:b w:val="1"/>
          <w:sz w:val="28"/>
          <w:szCs w:val="28"/>
          <w:u w:val="none"/>
        </w:rPr>
      </w:pPr>
      <w:r w:rsidDel="00000000" w:rsidR="00000000" w:rsidRPr="00000000">
        <w:rPr>
          <w:b w:val="1"/>
          <w:sz w:val="28"/>
          <w:szCs w:val="28"/>
          <w:u w:val="none"/>
        </w:rPr>
        <w:drawing>
          <wp:inline distB="0" distT="0" distL="0" distR="0">
            <wp:extent cx="2305050" cy="1438275"/>
            <wp:effectExtent b="0" l="0" r="0" t="0"/>
            <wp:docPr id="145" name="image64.png"/>
            <a:graphic>
              <a:graphicData uri="http://schemas.openxmlformats.org/drawingml/2006/picture">
                <pic:pic>
                  <pic:nvPicPr>
                    <pic:cNvPr id="0" name="image64.png"/>
                    <pic:cNvPicPr preferRelativeResize="0"/>
                  </pic:nvPicPr>
                  <pic:blipFill>
                    <a:blip r:embed="rId29"/>
                    <a:srcRect b="50406" l="18002" r="42005" t="9601"/>
                    <a:stretch>
                      <a:fillRect/>
                    </a:stretch>
                  </pic:blipFill>
                  <pic:spPr>
                    <a:xfrm>
                      <a:off x="0" y="0"/>
                      <a:ext cx="23050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8"/>
          <w:szCs w:val="28"/>
          <w:u w:val="none"/>
        </w:rPr>
      </w:pPr>
      <w:r w:rsidDel="00000000" w:rsidR="00000000" w:rsidRPr="00000000">
        <w:rPr>
          <w:sz w:val="28"/>
          <w:szCs w:val="28"/>
          <w:u w:val="none"/>
          <w:rtl w:val="0"/>
        </w:rPr>
        <w:t xml:space="preserve">When folding occurs anticlines form uplands/ridges/hills while synclines form valleys.</w:t>
      </w:r>
    </w:p>
    <w:p w:rsidR="00000000" w:rsidDel="00000000" w:rsidP="00000000" w:rsidRDefault="00000000" w:rsidRPr="00000000" w14:paraId="000000D5">
      <w:pPr>
        <w:jc w:val="center"/>
        <w:rPr>
          <w:b w:val="1"/>
          <w:sz w:val="28"/>
          <w:szCs w:val="28"/>
          <w:u w:val="none"/>
        </w:rPr>
      </w:pPr>
      <w:r w:rsidDel="00000000" w:rsidR="00000000" w:rsidRPr="00000000">
        <w:rPr>
          <w:b w:val="1"/>
          <w:sz w:val="28"/>
          <w:szCs w:val="28"/>
          <w:u w:val="none"/>
          <w:rtl w:val="0"/>
        </w:rPr>
        <w:t xml:space="preserve">Rolling Plains</w:t>
      </w:r>
    </w:p>
    <w:p w:rsidR="00000000" w:rsidDel="00000000" w:rsidP="00000000" w:rsidRDefault="00000000" w:rsidRPr="00000000" w14:paraId="000000D6">
      <w:pPr>
        <w:ind w:left="1440" w:firstLine="0"/>
        <w:rPr>
          <w:b w:val="1"/>
          <w:sz w:val="28"/>
          <w:szCs w:val="28"/>
          <w:u w:val="none"/>
        </w:rPr>
      </w:pPr>
      <w:r w:rsidDel="00000000" w:rsidR="00000000" w:rsidRPr="00000000">
        <w:rPr>
          <w:b w:val="1"/>
          <w:sz w:val="28"/>
          <w:szCs w:val="28"/>
          <w:u w:val="none"/>
        </w:rPr>
        <w:drawing>
          <wp:inline distB="0" distT="0" distL="0" distR="0">
            <wp:extent cx="3848100" cy="1266825"/>
            <wp:effectExtent b="0" l="0" r="0" t="0"/>
            <wp:docPr id="146" name="image66.png"/>
            <a:graphic>
              <a:graphicData uri="http://schemas.openxmlformats.org/drawingml/2006/picture">
                <pic:pic>
                  <pic:nvPicPr>
                    <pic:cNvPr id="0" name="image66.png"/>
                    <pic:cNvPicPr preferRelativeResize="0"/>
                  </pic:nvPicPr>
                  <pic:blipFill>
                    <a:blip r:embed="rId30"/>
                    <a:srcRect b="48006" l="13500" r="19502" t="16800"/>
                    <a:stretch>
                      <a:fillRect/>
                    </a:stretch>
                  </pic:blipFill>
                  <pic:spPr>
                    <a:xfrm>
                      <a:off x="0" y="0"/>
                      <a:ext cx="38481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Plains which appear to rise and roll.</w:t>
      </w:r>
    </w:p>
    <w:p w:rsidR="00000000" w:rsidDel="00000000" w:rsidP="00000000" w:rsidRDefault="00000000" w:rsidRPr="00000000" w14:paraId="000000D8">
      <w:pPr>
        <w:rPr>
          <w:sz w:val="28"/>
          <w:szCs w:val="28"/>
          <w:u w:val="none"/>
        </w:rPr>
      </w:pPr>
      <w:r w:rsidDel="00000000" w:rsidR="00000000" w:rsidRPr="00000000">
        <w:rPr>
          <w:sz w:val="28"/>
          <w:szCs w:val="28"/>
          <w:u w:val="none"/>
          <w:rtl w:val="0"/>
        </w:rPr>
        <w:t xml:space="preserve">-Formed when plains are acted upon by weak compressional forces resulting into gently sloping anticlines and very wide synclines.</w:t>
      </w:r>
    </w:p>
    <w:p w:rsidR="00000000" w:rsidDel="00000000" w:rsidP="00000000" w:rsidRDefault="00000000" w:rsidRPr="00000000" w14:paraId="000000D9">
      <w:pPr>
        <w:jc w:val="center"/>
        <w:rPr>
          <w:b w:val="1"/>
          <w:sz w:val="28"/>
          <w:szCs w:val="28"/>
          <w:u w:val="none"/>
        </w:rPr>
      </w:pPr>
      <w:r w:rsidDel="00000000" w:rsidR="00000000" w:rsidRPr="00000000">
        <w:rPr>
          <w:b w:val="1"/>
          <w:sz w:val="28"/>
          <w:szCs w:val="28"/>
          <w:u w:val="none"/>
          <w:rtl w:val="0"/>
        </w:rPr>
        <w:t xml:space="preserve">Inter-montane Plateaus </w:t>
      </w:r>
    </w:p>
    <w:p w:rsidR="00000000" w:rsidDel="00000000" w:rsidP="00000000" w:rsidRDefault="00000000" w:rsidRPr="00000000" w14:paraId="000000DA">
      <w:pPr>
        <w:ind w:left="2160" w:firstLine="0"/>
        <w:rPr>
          <w:b w:val="1"/>
          <w:sz w:val="28"/>
          <w:szCs w:val="28"/>
          <w:u w:val="none"/>
        </w:rPr>
      </w:pPr>
      <w:r w:rsidDel="00000000" w:rsidR="00000000" w:rsidRPr="00000000">
        <w:rPr>
          <w:b w:val="1"/>
          <w:sz w:val="28"/>
          <w:szCs w:val="28"/>
          <w:u w:val="none"/>
        </w:rPr>
        <w:drawing>
          <wp:inline distB="0" distT="0" distL="0" distR="0">
            <wp:extent cx="2895600" cy="1524000"/>
            <wp:effectExtent b="0" l="0" r="0" t="0"/>
            <wp:docPr id="147" name="image70.png"/>
            <a:graphic>
              <a:graphicData uri="http://schemas.openxmlformats.org/drawingml/2006/picture">
                <pic:pic>
                  <pic:nvPicPr>
                    <pic:cNvPr id="0" name="image70.png"/>
                    <pic:cNvPicPr preferRelativeResize="0"/>
                  </pic:nvPicPr>
                  <pic:blipFill>
                    <a:blip r:embed="rId31"/>
                    <a:srcRect b="57607" l="0" r="49505" t="0"/>
                    <a:stretch>
                      <a:fillRect/>
                    </a:stretch>
                  </pic:blipFill>
                  <pic:spPr>
                    <a:xfrm>
                      <a:off x="0" y="0"/>
                      <a:ext cx="2895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8"/>
          <w:szCs w:val="28"/>
          <w:u w:val="none"/>
        </w:rPr>
      </w:pPr>
      <w:r w:rsidDel="00000000" w:rsidR="00000000" w:rsidRPr="00000000">
        <w:rPr>
          <w:sz w:val="28"/>
          <w:szCs w:val="28"/>
          <w:u w:val="none"/>
          <w:rtl w:val="0"/>
        </w:rPr>
        <w:t xml:space="preserve">-A high fairly level land between mountains.</w:t>
      </w:r>
    </w:p>
    <w:p w:rsidR="00000000" w:rsidDel="00000000" w:rsidP="00000000" w:rsidRDefault="00000000" w:rsidRPr="00000000" w14:paraId="000000DC">
      <w:pPr>
        <w:rPr>
          <w:sz w:val="28"/>
          <w:szCs w:val="28"/>
          <w:u w:val="none"/>
        </w:rPr>
      </w:pPr>
      <w:r w:rsidDel="00000000" w:rsidR="00000000" w:rsidRPr="00000000">
        <w:rPr>
          <w:sz w:val="28"/>
          <w:szCs w:val="28"/>
          <w:u w:val="none"/>
          <w:rtl w:val="0"/>
        </w:rPr>
        <w:t xml:space="preserve">-Formed when rocks at the edges of a region become intensely folded and the middle parts resist folding resulting into mountains which enclose a high fairly level land. </w:t>
      </w:r>
    </w:p>
    <w:p w:rsidR="00000000" w:rsidDel="00000000" w:rsidP="00000000" w:rsidRDefault="00000000" w:rsidRPr="00000000" w14:paraId="000000DD">
      <w:pPr>
        <w:jc w:val="center"/>
        <w:rPr>
          <w:b w:val="1"/>
          <w:sz w:val="28"/>
          <w:szCs w:val="28"/>
          <w:u w:val="none"/>
        </w:rPr>
      </w:pPr>
      <w:r w:rsidDel="00000000" w:rsidR="00000000" w:rsidRPr="00000000">
        <w:rPr>
          <w:b w:val="1"/>
          <w:sz w:val="28"/>
          <w:szCs w:val="28"/>
          <w:u w:val="none"/>
          <w:rtl w:val="0"/>
        </w:rPr>
        <w:t xml:space="preserve">Inter-montane basins</w:t>
      </w:r>
    </w:p>
    <w:p w:rsidR="00000000" w:rsidDel="00000000" w:rsidP="00000000" w:rsidRDefault="00000000" w:rsidRPr="00000000" w14:paraId="000000DE">
      <w:pPr>
        <w:rPr>
          <w:sz w:val="28"/>
          <w:szCs w:val="28"/>
          <w:u w:val="none"/>
        </w:rPr>
      </w:pPr>
      <w:r w:rsidDel="00000000" w:rsidR="00000000" w:rsidRPr="00000000">
        <w:rPr>
          <w:sz w:val="28"/>
          <w:szCs w:val="28"/>
          <w:u w:val="none"/>
          <w:rtl w:val="0"/>
        </w:rPr>
        <w:t xml:space="preserve">-Formed when some parts of inter-montane plateau sink more to form basins.</w:t>
      </w:r>
    </w:p>
    <w:p w:rsidR="00000000" w:rsidDel="00000000" w:rsidP="00000000" w:rsidRDefault="00000000" w:rsidRPr="00000000" w14:paraId="000000DF">
      <w:pPr>
        <w:jc w:val="center"/>
        <w:rPr>
          <w:b w:val="1"/>
          <w:sz w:val="28"/>
          <w:szCs w:val="28"/>
          <w:u w:val="none"/>
        </w:rPr>
      </w:pPr>
      <w:r w:rsidDel="00000000" w:rsidR="00000000" w:rsidRPr="00000000">
        <w:rPr>
          <w:b w:val="1"/>
          <w:sz w:val="28"/>
          <w:szCs w:val="28"/>
          <w:u w:val="none"/>
          <w:rtl w:val="0"/>
        </w:rPr>
        <w:t xml:space="preserve">Significance of Folding</w:t>
      </w:r>
    </w:p>
    <w:p w:rsidR="00000000" w:rsidDel="00000000" w:rsidP="00000000" w:rsidRDefault="00000000" w:rsidRPr="00000000" w14:paraId="000000E0">
      <w:pPr>
        <w:jc w:val="center"/>
        <w:rPr>
          <w:b w:val="1"/>
          <w:sz w:val="28"/>
          <w:szCs w:val="28"/>
          <w:u w:val="none"/>
        </w:rPr>
      </w:pPr>
      <w:r w:rsidDel="00000000" w:rsidR="00000000" w:rsidRPr="00000000">
        <w:rPr>
          <w:b w:val="1"/>
          <w:sz w:val="28"/>
          <w:szCs w:val="28"/>
          <w:u w:val="none"/>
          <w:rtl w:val="0"/>
        </w:rPr>
        <w:t xml:space="preserve">To Human Activities/Economic significance</w:t>
      </w:r>
    </w:p>
    <w:p w:rsidR="00000000" w:rsidDel="00000000" w:rsidP="00000000" w:rsidRDefault="00000000" w:rsidRPr="00000000" w14:paraId="000000E1">
      <w:pPr>
        <w:jc w:val="center"/>
        <w:rPr>
          <w:b w:val="1"/>
          <w:sz w:val="28"/>
          <w:szCs w:val="28"/>
          <w:u w:val="none"/>
        </w:rPr>
      </w:pPr>
      <w:r w:rsidDel="00000000" w:rsidR="00000000" w:rsidRPr="00000000">
        <w:rPr>
          <w:b w:val="1"/>
          <w:sz w:val="28"/>
          <w:szCs w:val="28"/>
          <w:u w:val="none"/>
          <w:rtl w:val="0"/>
        </w:rPr>
        <w:t xml:space="preserve">Positive/advantages</w:t>
      </w:r>
    </w:p>
    <w:p w:rsidR="00000000" w:rsidDel="00000000" w:rsidP="00000000" w:rsidRDefault="00000000" w:rsidRPr="00000000" w14:paraId="000000E2">
      <w:pPr>
        <w:numPr>
          <w:ilvl w:val="0"/>
          <w:numId w:val="166"/>
        </w:numPr>
        <w:ind w:left="720" w:hanging="360"/>
        <w:rPr>
          <w:sz w:val="28"/>
          <w:szCs w:val="28"/>
          <w:u w:val="none"/>
        </w:rPr>
      </w:pPr>
      <w:r w:rsidDel="00000000" w:rsidR="00000000" w:rsidRPr="00000000">
        <w:rPr>
          <w:sz w:val="28"/>
          <w:szCs w:val="28"/>
          <w:u w:val="none"/>
          <w:rtl w:val="0"/>
        </w:rPr>
        <w:t xml:space="preserve">Fold Mountains are a tourist attraction which brings foreign exchange.</w:t>
      </w:r>
    </w:p>
    <w:p w:rsidR="00000000" w:rsidDel="00000000" w:rsidP="00000000" w:rsidRDefault="00000000" w:rsidRPr="00000000" w14:paraId="000000E3">
      <w:pPr>
        <w:numPr>
          <w:ilvl w:val="0"/>
          <w:numId w:val="166"/>
        </w:numPr>
        <w:ind w:left="720" w:hanging="360"/>
        <w:rPr>
          <w:sz w:val="28"/>
          <w:szCs w:val="28"/>
          <w:u w:val="none"/>
        </w:rPr>
      </w:pPr>
      <w:r w:rsidDel="00000000" w:rsidR="00000000" w:rsidRPr="00000000">
        <w:rPr>
          <w:sz w:val="28"/>
          <w:szCs w:val="28"/>
          <w:u w:val="none"/>
          <w:rtl w:val="0"/>
        </w:rPr>
        <w:t xml:space="preserve">Fold Mountains are water catchment areas and sources of rivers.</w:t>
      </w:r>
    </w:p>
    <w:p w:rsidR="00000000" w:rsidDel="00000000" w:rsidP="00000000" w:rsidRDefault="00000000" w:rsidRPr="00000000" w14:paraId="000000E4">
      <w:pPr>
        <w:numPr>
          <w:ilvl w:val="0"/>
          <w:numId w:val="166"/>
        </w:numPr>
        <w:ind w:left="720" w:hanging="360"/>
        <w:rPr>
          <w:sz w:val="28"/>
          <w:szCs w:val="28"/>
          <w:u w:val="none"/>
        </w:rPr>
      </w:pPr>
      <w:r w:rsidDel="00000000" w:rsidR="00000000" w:rsidRPr="00000000">
        <w:rPr>
          <w:sz w:val="28"/>
          <w:szCs w:val="28"/>
          <w:u w:val="none"/>
          <w:rtl w:val="0"/>
        </w:rPr>
        <w:t xml:space="preserve">Some fold mountains have valuable mineral deposits such as coal and petroleum.</w:t>
      </w:r>
    </w:p>
    <w:p w:rsidR="00000000" w:rsidDel="00000000" w:rsidP="00000000" w:rsidRDefault="00000000" w:rsidRPr="00000000" w14:paraId="000000E5">
      <w:pPr>
        <w:numPr>
          <w:ilvl w:val="0"/>
          <w:numId w:val="166"/>
        </w:numPr>
        <w:ind w:left="720" w:hanging="360"/>
        <w:rPr>
          <w:sz w:val="28"/>
          <w:szCs w:val="28"/>
          <w:u w:val="none"/>
        </w:rPr>
      </w:pPr>
      <w:r w:rsidDel="00000000" w:rsidR="00000000" w:rsidRPr="00000000">
        <w:rPr>
          <w:sz w:val="28"/>
          <w:szCs w:val="28"/>
          <w:u w:val="none"/>
          <w:rtl w:val="0"/>
        </w:rPr>
        <w:t xml:space="preserve">Fold Mountains act as protective barriers during war.</w:t>
      </w:r>
    </w:p>
    <w:p w:rsidR="00000000" w:rsidDel="00000000" w:rsidP="00000000" w:rsidRDefault="00000000" w:rsidRPr="00000000" w14:paraId="000000E6">
      <w:pPr>
        <w:numPr>
          <w:ilvl w:val="0"/>
          <w:numId w:val="166"/>
        </w:numPr>
        <w:ind w:left="720" w:hanging="360"/>
        <w:rPr>
          <w:sz w:val="28"/>
          <w:szCs w:val="28"/>
          <w:u w:val="none"/>
        </w:rPr>
      </w:pPr>
      <w:r w:rsidDel="00000000" w:rsidR="00000000" w:rsidRPr="00000000">
        <w:rPr>
          <w:sz w:val="28"/>
          <w:szCs w:val="28"/>
          <w:u w:val="none"/>
          <w:rtl w:val="0"/>
        </w:rPr>
        <w:t xml:space="preserve">Some fold mountains on the path of rain bearing rainfall influence rainfall causing the windward slopes to receive heavier rainfall.</w:t>
      </w:r>
    </w:p>
    <w:p w:rsidR="00000000" w:rsidDel="00000000" w:rsidP="00000000" w:rsidRDefault="00000000" w:rsidRPr="00000000" w14:paraId="000000E7">
      <w:pPr>
        <w:numPr>
          <w:ilvl w:val="0"/>
          <w:numId w:val="166"/>
        </w:numPr>
        <w:ind w:left="720" w:hanging="360"/>
        <w:rPr>
          <w:sz w:val="28"/>
          <w:szCs w:val="28"/>
          <w:u w:val="none"/>
        </w:rPr>
      </w:pPr>
      <w:r w:rsidDel="00000000" w:rsidR="00000000" w:rsidRPr="00000000">
        <w:rPr>
          <w:sz w:val="28"/>
          <w:szCs w:val="28"/>
          <w:u w:val="none"/>
          <w:rtl w:val="0"/>
        </w:rPr>
        <w:t xml:space="preserve">Folding can lead to formation of valuable minerals due to metamorphism.</w:t>
      </w:r>
    </w:p>
    <w:p w:rsidR="00000000" w:rsidDel="00000000" w:rsidP="00000000" w:rsidRDefault="00000000" w:rsidRPr="00000000" w14:paraId="000000E8">
      <w:pPr>
        <w:numPr>
          <w:ilvl w:val="0"/>
          <w:numId w:val="166"/>
        </w:numPr>
        <w:ind w:left="720" w:hanging="360"/>
        <w:rPr>
          <w:sz w:val="28"/>
          <w:szCs w:val="28"/>
          <w:u w:val="none"/>
        </w:rPr>
      </w:pPr>
      <w:r w:rsidDel="00000000" w:rsidR="00000000" w:rsidRPr="00000000">
        <w:rPr>
          <w:sz w:val="28"/>
          <w:szCs w:val="28"/>
          <w:u w:val="none"/>
          <w:rtl w:val="0"/>
        </w:rPr>
        <w:t xml:space="preserve">Folding brings valuable minerals to the surface making them easily available.</w:t>
      </w:r>
    </w:p>
    <w:p w:rsidR="00000000" w:rsidDel="00000000" w:rsidP="00000000" w:rsidRDefault="00000000" w:rsidRPr="00000000" w14:paraId="000000E9">
      <w:pPr>
        <w:jc w:val="center"/>
        <w:rPr>
          <w:b w:val="1"/>
          <w:sz w:val="28"/>
          <w:szCs w:val="28"/>
          <w:u w:val="none"/>
        </w:rPr>
      </w:pPr>
      <w:r w:rsidDel="00000000" w:rsidR="00000000" w:rsidRPr="00000000">
        <w:rPr>
          <w:b w:val="1"/>
          <w:sz w:val="28"/>
          <w:szCs w:val="28"/>
          <w:u w:val="none"/>
          <w:rtl w:val="0"/>
        </w:rPr>
        <w:t xml:space="preserve">Negative/disadvantages</w:t>
      </w:r>
    </w:p>
    <w:p w:rsidR="00000000" w:rsidDel="00000000" w:rsidP="00000000" w:rsidRDefault="00000000" w:rsidRPr="00000000" w14:paraId="000000EA">
      <w:pPr>
        <w:numPr>
          <w:ilvl w:val="0"/>
          <w:numId w:val="166"/>
        </w:numPr>
        <w:ind w:left="720" w:hanging="360"/>
        <w:rPr>
          <w:sz w:val="28"/>
          <w:szCs w:val="28"/>
          <w:u w:val="none"/>
        </w:rPr>
      </w:pPr>
      <w:r w:rsidDel="00000000" w:rsidR="00000000" w:rsidRPr="00000000">
        <w:rPr>
          <w:sz w:val="28"/>
          <w:szCs w:val="28"/>
          <w:u w:val="none"/>
          <w:rtl w:val="0"/>
        </w:rPr>
        <w:t xml:space="preserve">Fold Mountains on the path of rain winds cause the leeward slopes to receive less rainfall.</w:t>
      </w:r>
    </w:p>
    <w:p w:rsidR="00000000" w:rsidDel="00000000" w:rsidP="00000000" w:rsidRDefault="00000000" w:rsidRPr="00000000" w14:paraId="000000EB">
      <w:pPr>
        <w:numPr>
          <w:ilvl w:val="0"/>
          <w:numId w:val="166"/>
        </w:numPr>
        <w:ind w:left="720" w:hanging="360"/>
        <w:rPr>
          <w:sz w:val="28"/>
          <w:szCs w:val="28"/>
          <w:u w:val="none"/>
        </w:rPr>
      </w:pPr>
      <w:r w:rsidDel="00000000" w:rsidR="00000000" w:rsidRPr="00000000">
        <w:rPr>
          <w:sz w:val="28"/>
          <w:szCs w:val="28"/>
          <w:u w:val="none"/>
          <w:rtl w:val="0"/>
        </w:rPr>
        <w:t xml:space="preserve">Fold Mountains discourage settlement due to cold temperatures and rugged terrain</w:t>
      </w:r>
    </w:p>
    <w:p w:rsidR="00000000" w:rsidDel="00000000" w:rsidP="00000000" w:rsidRDefault="00000000" w:rsidRPr="00000000" w14:paraId="000000EC">
      <w:pPr>
        <w:numPr>
          <w:ilvl w:val="0"/>
          <w:numId w:val="166"/>
        </w:numPr>
        <w:ind w:left="720" w:hanging="360"/>
        <w:rPr>
          <w:sz w:val="28"/>
          <w:szCs w:val="28"/>
          <w:u w:val="none"/>
        </w:rPr>
      </w:pPr>
      <w:r w:rsidDel="00000000" w:rsidR="00000000" w:rsidRPr="00000000">
        <w:rPr>
          <w:sz w:val="28"/>
          <w:szCs w:val="28"/>
          <w:u w:val="none"/>
          <w:rtl w:val="0"/>
        </w:rPr>
        <w:t xml:space="preserve">Folding can lead to burying of minerals.</w:t>
      </w:r>
    </w:p>
    <w:p w:rsidR="00000000" w:rsidDel="00000000" w:rsidP="00000000" w:rsidRDefault="00000000" w:rsidRPr="00000000" w14:paraId="000000ED">
      <w:pPr>
        <w:numPr>
          <w:ilvl w:val="0"/>
          <w:numId w:val="166"/>
        </w:numPr>
        <w:ind w:left="720" w:hanging="360"/>
        <w:rPr>
          <w:sz w:val="28"/>
          <w:szCs w:val="28"/>
          <w:u w:val="none"/>
        </w:rPr>
      </w:pPr>
      <w:r w:rsidDel="00000000" w:rsidR="00000000" w:rsidRPr="00000000">
        <w:rPr>
          <w:sz w:val="28"/>
          <w:szCs w:val="28"/>
          <w:u w:val="none"/>
          <w:rtl w:val="0"/>
        </w:rPr>
        <w:t xml:space="preserve">Fold Mountains are a barrier to road and railway where there are no passes and where there are passes they may be covered by snow. Orographic fog hinders pilot’s visibility.</w:t>
      </w:r>
    </w:p>
    <w:p w:rsidR="00000000" w:rsidDel="00000000" w:rsidP="00000000" w:rsidRDefault="00000000" w:rsidRPr="00000000" w14:paraId="000000EE">
      <w:pPr>
        <w:jc w:val="center"/>
        <w:rPr>
          <w:b w:val="1"/>
          <w:sz w:val="28"/>
          <w:szCs w:val="28"/>
          <w:u w:val="none"/>
        </w:rPr>
      </w:pPr>
      <w:r w:rsidDel="00000000" w:rsidR="00000000" w:rsidRPr="00000000">
        <w:rPr>
          <w:b w:val="1"/>
          <w:sz w:val="28"/>
          <w:szCs w:val="28"/>
          <w:u w:val="none"/>
          <w:rtl w:val="0"/>
        </w:rPr>
        <w:t xml:space="preserve">To Physical Environment</w:t>
      </w:r>
    </w:p>
    <w:p w:rsidR="00000000" w:rsidDel="00000000" w:rsidP="00000000" w:rsidRDefault="00000000" w:rsidRPr="00000000" w14:paraId="000000EF">
      <w:pPr>
        <w:numPr>
          <w:ilvl w:val="1"/>
          <w:numId w:val="166"/>
        </w:numPr>
        <w:ind w:left="720" w:hanging="360"/>
        <w:rPr>
          <w:sz w:val="28"/>
          <w:szCs w:val="28"/>
          <w:u w:val="none"/>
        </w:rPr>
      </w:pPr>
      <w:r w:rsidDel="00000000" w:rsidR="00000000" w:rsidRPr="00000000">
        <w:rPr>
          <w:sz w:val="28"/>
          <w:szCs w:val="28"/>
          <w:u w:val="none"/>
          <w:rtl w:val="0"/>
        </w:rPr>
        <w:t xml:space="preserve">Folding can result in submerged coastal zones which are used as harbours.</w:t>
      </w:r>
    </w:p>
    <w:p w:rsidR="00000000" w:rsidDel="00000000" w:rsidP="00000000" w:rsidRDefault="00000000" w:rsidRPr="00000000" w14:paraId="000000F0">
      <w:pPr>
        <w:numPr>
          <w:ilvl w:val="1"/>
          <w:numId w:val="166"/>
        </w:numPr>
        <w:ind w:left="720" w:hanging="360"/>
        <w:rPr>
          <w:sz w:val="28"/>
          <w:szCs w:val="28"/>
          <w:u w:val="none"/>
        </w:rPr>
      </w:pPr>
      <w:r w:rsidDel="00000000" w:rsidR="00000000" w:rsidRPr="00000000">
        <w:rPr>
          <w:sz w:val="28"/>
          <w:szCs w:val="28"/>
          <w:u w:val="none"/>
          <w:rtl w:val="0"/>
        </w:rPr>
        <w:t xml:space="preserve">Can lead to metamorphism of rocks changing their original state and making them more resistant to erosion.</w:t>
      </w:r>
    </w:p>
    <w:p w:rsidR="00000000" w:rsidDel="00000000" w:rsidP="00000000" w:rsidRDefault="00000000" w:rsidRPr="00000000" w14:paraId="000000F1">
      <w:pPr>
        <w:numPr>
          <w:ilvl w:val="1"/>
          <w:numId w:val="166"/>
        </w:numPr>
        <w:ind w:left="720" w:hanging="360"/>
        <w:rPr>
          <w:sz w:val="28"/>
          <w:szCs w:val="28"/>
          <w:u w:val="none"/>
        </w:rPr>
      </w:pPr>
      <w:r w:rsidDel="00000000" w:rsidR="00000000" w:rsidRPr="00000000">
        <w:rPr>
          <w:sz w:val="28"/>
          <w:szCs w:val="28"/>
          <w:u w:val="none"/>
          <w:rtl w:val="0"/>
        </w:rPr>
        <w:t xml:space="preserve">Depressions formed by folding turn into wet land important for water purification.</w:t>
      </w:r>
    </w:p>
    <w:p w:rsidR="00000000" w:rsidDel="00000000" w:rsidP="00000000" w:rsidRDefault="00000000" w:rsidRPr="00000000" w14:paraId="000000F2">
      <w:pPr>
        <w:numPr>
          <w:ilvl w:val="1"/>
          <w:numId w:val="166"/>
        </w:numPr>
        <w:ind w:left="720" w:hanging="360"/>
        <w:rPr>
          <w:sz w:val="28"/>
          <w:szCs w:val="28"/>
          <w:u w:val="none"/>
        </w:rPr>
      </w:pPr>
      <w:r w:rsidDel="00000000" w:rsidR="00000000" w:rsidRPr="00000000">
        <w:rPr>
          <w:sz w:val="28"/>
          <w:szCs w:val="28"/>
          <w:u w:val="none"/>
          <w:rtl w:val="0"/>
        </w:rPr>
        <w:t xml:space="preserve">Folding leads to faulting and magma may escape through faults leading to Vulcanicity and earth quakes. </w:t>
      </w:r>
    </w:p>
    <w:p w:rsidR="00000000" w:rsidDel="00000000" w:rsidP="00000000" w:rsidRDefault="00000000" w:rsidRPr="00000000" w14:paraId="000000F3">
      <w:pPr>
        <w:jc w:val="center"/>
        <w:rPr>
          <w:b w:val="1"/>
          <w:sz w:val="28"/>
          <w:szCs w:val="28"/>
          <w:u w:val="none"/>
        </w:rPr>
      </w:pPr>
      <w:r w:rsidDel="00000000" w:rsidR="00000000" w:rsidRPr="00000000">
        <w:rPr>
          <w:b w:val="1"/>
          <w:sz w:val="40"/>
          <w:szCs w:val="40"/>
          <w:u w:val="none"/>
          <w:rtl w:val="0"/>
        </w:rPr>
        <w:t xml:space="preserve">FAULTING</w:t>
      </w:r>
      <w:r w:rsidDel="00000000" w:rsidR="00000000" w:rsidRPr="00000000">
        <w:rPr>
          <w:rtl w:val="0"/>
        </w:rPr>
      </w:r>
    </w:p>
    <w:p w:rsidR="00000000" w:rsidDel="00000000" w:rsidP="00000000" w:rsidRDefault="00000000" w:rsidRPr="00000000" w14:paraId="000000F4">
      <w:pPr>
        <w:rPr>
          <w:sz w:val="28"/>
          <w:szCs w:val="28"/>
          <w:u w:val="none"/>
        </w:rPr>
      </w:pPr>
      <w:r w:rsidDel="00000000" w:rsidR="00000000" w:rsidRPr="00000000">
        <w:rPr>
          <w:sz w:val="28"/>
          <w:szCs w:val="28"/>
          <w:u w:val="none"/>
          <w:rtl w:val="0"/>
        </w:rPr>
        <w:t xml:space="preserve">Faulting is the cracking/fracturing of the brittle crustal rocks due to tectonic forces.</w:t>
      </w:r>
    </w:p>
    <w:p w:rsidR="00000000" w:rsidDel="00000000" w:rsidP="00000000" w:rsidRDefault="00000000" w:rsidRPr="00000000" w14:paraId="000000F5">
      <w:pPr>
        <w:rPr>
          <w:sz w:val="28"/>
          <w:szCs w:val="28"/>
          <w:u w:val="none"/>
        </w:rPr>
      </w:pPr>
      <w:r w:rsidDel="00000000" w:rsidR="00000000" w:rsidRPr="00000000">
        <w:rPr>
          <w:sz w:val="28"/>
          <w:szCs w:val="28"/>
          <w:u w:val="none"/>
          <w:rtl w:val="0"/>
        </w:rPr>
        <w:t xml:space="preserve">Faults are fractures or cracks that develop in the crust.</w:t>
      </w:r>
    </w:p>
    <w:p w:rsidR="00000000" w:rsidDel="00000000" w:rsidP="00000000" w:rsidRDefault="00000000" w:rsidRPr="00000000" w14:paraId="000000F6">
      <w:pPr>
        <w:numPr>
          <w:ilvl w:val="0"/>
          <w:numId w:val="156"/>
        </w:numPr>
        <w:ind w:left="720" w:hanging="360"/>
        <w:rPr>
          <w:sz w:val="28"/>
          <w:szCs w:val="28"/>
          <w:u w:val="none"/>
        </w:rPr>
      </w:pPr>
      <w:r w:rsidDel="00000000" w:rsidR="00000000" w:rsidRPr="00000000">
        <w:rPr>
          <w:sz w:val="28"/>
          <w:szCs w:val="28"/>
          <w:u w:val="none"/>
          <w:rtl w:val="0"/>
        </w:rPr>
        <w:t xml:space="preserve">When tensional forces cause crustal rocks to stretch and fracture at the region of maximum tension.</w:t>
      </w:r>
    </w:p>
    <w:p w:rsidR="00000000" w:rsidDel="00000000" w:rsidP="00000000" w:rsidRDefault="00000000" w:rsidRPr="00000000" w14:paraId="000000F7">
      <w:pPr>
        <w:numPr>
          <w:ilvl w:val="0"/>
          <w:numId w:val="156"/>
        </w:numPr>
        <w:ind w:left="720" w:hanging="360"/>
        <w:rPr>
          <w:sz w:val="28"/>
          <w:szCs w:val="28"/>
          <w:u w:val="none"/>
        </w:rPr>
      </w:pPr>
      <w:r w:rsidDel="00000000" w:rsidR="00000000" w:rsidRPr="00000000">
        <w:rPr>
          <w:sz w:val="28"/>
          <w:szCs w:val="28"/>
          <w:u w:val="none"/>
          <w:rtl w:val="0"/>
        </w:rPr>
        <w:t xml:space="preserve">When compressional causes squeezing of crustal rocks to fracture at the areas where they are intensely squeezed.</w:t>
      </w:r>
    </w:p>
    <w:p w:rsidR="00000000" w:rsidDel="00000000" w:rsidP="00000000" w:rsidRDefault="00000000" w:rsidRPr="00000000" w14:paraId="000000F8">
      <w:pPr>
        <w:numPr>
          <w:ilvl w:val="0"/>
          <w:numId w:val="156"/>
        </w:numPr>
        <w:ind w:left="720" w:hanging="360"/>
        <w:rPr>
          <w:sz w:val="28"/>
          <w:szCs w:val="28"/>
          <w:u w:val="none"/>
        </w:rPr>
      </w:pPr>
      <w:r w:rsidDel="00000000" w:rsidR="00000000" w:rsidRPr="00000000">
        <w:rPr>
          <w:sz w:val="28"/>
          <w:szCs w:val="28"/>
          <w:u w:val="none"/>
          <w:rtl w:val="0"/>
        </w:rPr>
        <w:t xml:space="preserve">When vertical movements exert pressure on rocks leading to fracturing.</w:t>
      </w:r>
    </w:p>
    <w:p w:rsidR="00000000" w:rsidDel="00000000" w:rsidP="00000000" w:rsidRDefault="00000000" w:rsidRPr="00000000" w14:paraId="000000F9">
      <w:pPr>
        <w:numPr>
          <w:ilvl w:val="0"/>
          <w:numId w:val="156"/>
        </w:numPr>
        <w:ind w:left="720" w:hanging="360"/>
        <w:rPr>
          <w:sz w:val="28"/>
          <w:szCs w:val="28"/>
          <w:u w:val="none"/>
        </w:rPr>
      </w:pPr>
      <w:r w:rsidDel="00000000" w:rsidR="00000000" w:rsidRPr="00000000">
        <w:rPr>
          <w:sz w:val="28"/>
          <w:szCs w:val="28"/>
          <w:u w:val="none"/>
          <w:rtl w:val="0"/>
        </w:rPr>
        <w:t xml:space="preserve">When shear forces cause crustal rocks to tear.</w:t>
      </w:r>
    </w:p>
    <w:p w:rsidR="00000000" w:rsidDel="00000000" w:rsidP="00000000" w:rsidRDefault="00000000" w:rsidRPr="00000000" w14:paraId="000000FA">
      <w:pPr>
        <w:jc w:val="center"/>
        <w:rPr>
          <w:b w:val="1"/>
          <w:sz w:val="28"/>
          <w:szCs w:val="28"/>
          <w:u w:val="none"/>
        </w:rPr>
      </w:pPr>
      <w:r w:rsidDel="00000000" w:rsidR="00000000" w:rsidRPr="00000000">
        <w:rPr>
          <w:b w:val="1"/>
          <w:sz w:val="28"/>
          <w:szCs w:val="28"/>
          <w:u w:val="none"/>
          <w:rtl w:val="0"/>
        </w:rPr>
        <w:t xml:space="preserve">Parts of a Fault</w:t>
      </w:r>
    </w:p>
    <w:p w:rsidR="00000000" w:rsidDel="00000000" w:rsidP="00000000" w:rsidRDefault="00000000" w:rsidRPr="00000000" w14:paraId="000000FB">
      <w:pPr>
        <w:ind w:left="720" w:firstLine="0"/>
        <w:rPr>
          <w:b w:val="1"/>
          <w:sz w:val="28"/>
          <w:szCs w:val="28"/>
          <w:u w:val="none"/>
        </w:rPr>
      </w:pPr>
      <w:r w:rsidDel="00000000" w:rsidR="00000000" w:rsidRPr="00000000">
        <w:rPr>
          <w:b w:val="1"/>
          <w:sz w:val="28"/>
          <w:szCs w:val="28"/>
          <w:u w:val="none"/>
        </w:rPr>
        <w:drawing>
          <wp:inline distB="0" distT="0" distL="0" distR="0">
            <wp:extent cx="4705350" cy="2124075"/>
            <wp:effectExtent b="0" l="0" r="0" t="0"/>
            <wp:docPr id="148" name="image67.png"/>
            <a:graphic>
              <a:graphicData uri="http://schemas.openxmlformats.org/drawingml/2006/picture">
                <pic:pic>
                  <pic:nvPicPr>
                    <pic:cNvPr id="0" name="image67.png"/>
                    <pic:cNvPicPr preferRelativeResize="0"/>
                  </pic:nvPicPr>
                  <pic:blipFill>
                    <a:blip r:embed="rId32"/>
                    <a:srcRect b="40805" l="2999" r="15001" t="0"/>
                    <a:stretch>
                      <a:fillRect/>
                    </a:stretch>
                  </pic:blipFill>
                  <pic:spPr>
                    <a:xfrm>
                      <a:off x="0" y="0"/>
                      <a:ext cx="47053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156"/>
        </w:numPr>
        <w:ind w:left="1440" w:hanging="360"/>
        <w:rPr>
          <w:sz w:val="28"/>
          <w:szCs w:val="28"/>
          <w:u w:val="none"/>
        </w:rPr>
      </w:pPr>
      <w:r w:rsidDel="00000000" w:rsidR="00000000" w:rsidRPr="00000000">
        <w:rPr>
          <w:sz w:val="28"/>
          <w:szCs w:val="28"/>
          <w:u w:val="none"/>
          <w:rtl w:val="0"/>
        </w:rPr>
        <w:t xml:space="preserve">Upthrow-part of the land displaced upwards.</w:t>
      </w:r>
    </w:p>
    <w:p w:rsidR="00000000" w:rsidDel="00000000" w:rsidP="00000000" w:rsidRDefault="00000000" w:rsidRPr="00000000" w14:paraId="000000FD">
      <w:pPr>
        <w:numPr>
          <w:ilvl w:val="1"/>
          <w:numId w:val="156"/>
        </w:numPr>
        <w:ind w:left="1440" w:hanging="360"/>
        <w:rPr>
          <w:sz w:val="28"/>
          <w:szCs w:val="28"/>
          <w:u w:val="none"/>
        </w:rPr>
      </w:pPr>
      <w:r w:rsidDel="00000000" w:rsidR="00000000" w:rsidRPr="00000000">
        <w:rPr>
          <w:sz w:val="28"/>
          <w:szCs w:val="28"/>
          <w:u w:val="none"/>
          <w:rtl w:val="0"/>
        </w:rPr>
        <w:t xml:space="preserve">Down-throw-part of the land displaced downwards.</w:t>
      </w:r>
    </w:p>
    <w:p w:rsidR="00000000" w:rsidDel="00000000" w:rsidP="00000000" w:rsidRDefault="00000000" w:rsidRPr="00000000" w14:paraId="000000FE">
      <w:pPr>
        <w:numPr>
          <w:ilvl w:val="1"/>
          <w:numId w:val="156"/>
        </w:numPr>
        <w:ind w:left="1440" w:hanging="360"/>
        <w:rPr>
          <w:sz w:val="28"/>
          <w:szCs w:val="28"/>
          <w:u w:val="none"/>
        </w:rPr>
      </w:pPr>
      <w:r w:rsidDel="00000000" w:rsidR="00000000" w:rsidRPr="00000000">
        <w:rPr>
          <w:sz w:val="28"/>
          <w:szCs w:val="28"/>
          <w:u w:val="none"/>
          <w:rtl w:val="0"/>
        </w:rPr>
        <w:t xml:space="preserve">Throw-vertical displacement.</w:t>
      </w:r>
    </w:p>
    <w:p w:rsidR="00000000" w:rsidDel="00000000" w:rsidP="00000000" w:rsidRDefault="00000000" w:rsidRPr="00000000" w14:paraId="000000FF">
      <w:pPr>
        <w:numPr>
          <w:ilvl w:val="1"/>
          <w:numId w:val="156"/>
        </w:numPr>
        <w:ind w:left="1440" w:hanging="360"/>
        <w:rPr>
          <w:sz w:val="28"/>
          <w:szCs w:val="28"/>
          <w:u w:val="none"/>
        </w:rPr>
      </w:pPr>
      <w:r w:rsidDel="00000000" w:rsidR="00000000" w:rsidRPr="00000000">
        <w:rPr>
          <w:sz w:val="28"/>
          <w:szCs w:val="28"/>
          <w:u w:val="none"/>
          <w:rtl w:val="0"/>
        </w:rPr>
        <w:t xml:space="preserve">Heave-horizontal displacement</w:t>
      </w:r>
    </w:p>
    <w:p w:rsidR="00000000" w:rsidDel="00000000" w:rsidP="00000000" w:rsidRDefault="00000000" w:rsidRPr="00000000" w14:paraId="00000100">
      <w:pPr>
        <w:numPr>
          <w:ilvl w:val="1"/>
          <w:numId w:val="156"/>
        </w:numPr>
        <w:ind w:left="1440" w:hanging="360"/>
        <w:rPr>
          <w:sz w:val="28"/>
          <w:szCs w:val="28"/>
          <w:u w:val="none"/>
        </w:rPr>
      </w:pPr>
      <w:r w:rsidDel="00000000" w:rsidR="00000000" w:rsidRPr="00000000">
        <w:rPr>
          <w:sz w:val="28"/>
          <w:szCs w:val="28"/>
          <w:u w:val="none"/>
          <w:rtl w:val="0"/>
        </w:rPr>
        <w:t xml:space="preserve">Hade-inclination of fault to vertical plane</w:t>
      </w:r>
    </w:p>
    <w:p w:rsidR="00000000" w:rsidDel="00000000" w:rsidP="00000000" w:rsidRDefault="00000000" w:rsidRPr="00000000" w14:paraId="00000101">
      <w:pPr>
        <w:numPr>
          <w:ilvl w:val="1"/>
          <w:numId w:val="156"/>
        </w:numPr>
        <w:ind w:left="1440" w:hanging="360"/>
        <w:rPr>
          <w:sz w:val="28"/>
          <w:szCs w:val="28"/>
          <w:u w:val="none"/>
        </w:rPr>
      </w:pPr>
      <w:r w:rsidDel="00000000" w:rsidR="00000000" w:rsidRPr="00000000">
        <w:rPr>
          <w:sz w:val="28"/>
          <w:szCs w:val="28"/>
          <w:u w:val="none"/>
          <w:rtl w:val="0"/>
        </w:rPr>
        <w:t xml:space="preserve">Fault line-fault path</w:t>
      </w:r>
    </w:p>
    <w:p w:rsidR="00000000" w:rsidDel="00000000" w:rsidP="00000000" w:rsidRDefault="00000000" w:rsidRPr="00000000" w14:paraId="00000102">
      <w:pPr>
        <w:numPr>
          <w:ilvl w:val="1"/>
          <w:numId w:val="156"/>
        </w:numPr>
        <w:ind w:left="1440" w:hanging="360"/>
        <w:rPr>
          <w:sz w:val="28"/>
          <w:szCs w:val="28"/>
          <w:u w:val="none"/>
        </w:rPr>
      </w:pPr>
      <w:r w:rsidDel="00000000" w:rsidR="00000000" w:rsidRPr="00000000">
        <w:rPr>
          <w:sz w:val="28"/>
          <w:szCs w:val="28"/>
          <w:u w:val="none"/>
          <w:rtl w:val="0"/>
        </w:rPr>
        <w:t xml:space="preserve">Fault plane-separation of land created by the fault</w:t>
      </w:r>
    </w:p>
    <w:p w:rsidR="00000000" w:rsidDel="00000000" w:rsidP="00000000" w:rsidRDefault="00000000" w:rsidRPr="00000000" w14:paraId="00000103">
      <w:pPr>
        <w:jc w:val="center"/>
        <w:rPr>
          <w:b w:val="1"/>
          <w:sz w:val="28"/>
          <w:szCs w:val="28"/>
          <w:u w:val="none"/>
        </w:rPr>
      </w:pPr>
      <w:r w:rsidDel="00000000" w:rsidR="00000000" w:rsidRPr="00000000">
        <w:rPr>
          <w:b w:val="1"/>
          <w:sz w:val="28"/>
          <w:szCs w:val="28"/>
          <w:u w:val="none"/>
          <w:rtl w:val="0"/>
        </w:rPr>
        <w:t xml:space="preserve">Types of Faults</w:t>
      </w:r>
    </w:p>
    <w:p w:rsidR="00000000" w:rsidDel="00000000" w:rsidP="00000000" w:rsidRDefault="00000000" w:rsidRPr="00000000" w14:paraId="00000104">
      <w:pPr>
        <w:jc w:val="center"/>
        <w:rPr>
          <w:b w:val="1"/>
          <w:sz w:val="28"/>
          <w:szCs w:val="28"/>
          <w:u w:val="none"/>
        </w:rPr>
      </w:pPr>
      <w:r w:rsidDel="00000000" w:rsidR="00000000" w:rsidRPr="00000000">
        <w:rPr>
          <w:b w:val="1"/>
          <w:sz w:val="28"/>
          <w:szCs w:val="28"/>
          <w:u w:val="none"/>
          <w:rtl w:val="0"/>
        </w:rPr>
        <w:t xml:space="preserve">Normal Faults</w:t>
      </w:r>
    </w:p>
    <w:p w:rsidR="00000000" w:rsidDel="00000000" w:rsidP="00000000" w:rsidRDefault="00000000" w:rsidRPr="00000000" w14:paraId="00000105">
      <w:pPr>
        <w:rPr>
          <w:sz w:val="28"/>
          <w:szCs w:val="28"/>
          <w:u w:val="none"/>
        </w:rPr>
      </w:pPr>
      <w:r w:rsidDel="00000000" w:rsidR="00000000" w:rsidRPr="00000000">
        <w:rPr>
          <w:sz w:val="28"/>
          <w:szCs w:val="28"/>
          <w:u w:val="none"/>
          <w:rtl w:val="0"/>
        </w:rPr>
        <w:t xml:space="preserve">Type formed by tensional forces in which one block slides downwards in relation to the other.</w:t>
      </w:r>
    </w:p>
    <w:p w:rsidR="00000000" w:rsidDel="00000000" w:rsidP="00000000" w:rsidRDefault="00000000" w:rsidRPr="00000000" w14:paraId="00000106">
      <w:pPr>
        <w:numPr>
          <w:ilvl w:val="0"/>
          <w:numId w:val="158"/>
        </w:numPr>
        <w:ind w:left="720" w:hanging="360"/>
        <w:rPr>
          <w:sz w:val="28"/>
          <w:szCs w:val="28"/>
          <w:u w:val="none"/>
        </w:rPr>
      </w:pPr>
      <w:r w:rsidDel="00000000" w:rsidR="00000000" w:rsidRPr="00000000">
        <w:rPr>
          <w:sz w:val="28"/>
          <w:szCs w:val="28"/>
          <w:u w:val="none"/>
          <w:rtl w:val="0"/>
        </w:rPr>
        <w:t xml:space="preserve">Rocks are subjected to tensional forces</w:t>
      </w:r>
    </w:p>
    <w:p w:rsidR="00000000" w:rsidDel="00000000" w:rsidP="00000000" w:rsidRDefault="00000000" w:rsidRPr="00000000" w14:paraId="00000107">
      <w:pPr>
        <w:ind w:left="2880" w:firstLine="0"/>
        <w:rPr>
          <w:sz w:val="28"/>
          <w:szCs w:val="28"/>
          <w:u w:val="none"/>
        </w:rPr>
      </w:pPr>
      <w:r w:rsidDel="00000000" w:rsidR="00000000" w:rsidRPr="00000000">
        <w:rPr>
          <w:sz w:val="28"/>
          <w:szCs w:val="28"/>
          <w:u w:val="none"/>
        </w:rPr>
        <w:drawing>
          <wp:inline distB="0" distT="0" distL="0" distR="0">
            <wp:extent cx="2209800" cy="1695450"/>
            <wp:effectExtent b="0" l="0" r="0" t="0"/>
            <wp:docPr id="119" name="image10.png"/>
            <a:graphic>
              <a:graphicData uri="http://schemas.openxmlformats.org/drawingml/2006/picture">
                <pic:pic>
                  <pic:nvPicPr>
                    <pic:cNvPr id="0" name="image10.png"/>
                    <pic:cNvPicPr preferRelativeResize="0"/>
                  </pic:nvPicPr>
                  <pic:blipFill>
                    <a:blip r:embed="rId33"/>
                    <a:srcRect b="40805" l="24004" r="37505" t="12001"/>
                    <a:stretch>
                      <a:fillRect/>
                    </a:stretch>
                  </pic:blipFill>
                  <pic:spPr>
                    <a:xfrm>
                      <a:off x="0" y="0"/>
                      <a:ext cx="22098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157"/>
        </w:numPr>
        <w:ind w:left="720" w:hanging="360"/>
        <w:rPr>
          <w:sz w:val="28"/>
          <w:szCs w:val="28"/>
          <w:u w:val="none"/>
        </w:rPr>
      </w:pPr>
      <w:r w:rsidDel="00000000" w:rsidR="00000000" w:rsidRPr="00000000">
        <w:rPr>
          <w:sz w:val="28"/>
          <w:szCs w:val="28"/>
          <w:u w:val="none"/>
          <w:rtl w:val="0"/>
        </w:rPr>
        <w:t xml:space="preserve">A normal fault develops</w:t>
      </w:r>
    </w:p>
    <w:p w:rsidR="00000000" w:rsidDel="00000000" w:rsidP="00000000" w:rsidRDefault="00000000" w:rsidRPr="00000000" w14:paraId="00000109">
      <w:pPr>
        <w:ind w:left="2160" w:firstLine="0"/>
        <w:rPr>
          <w:sz w:val="28"/>
          <w:szCs w:val="28"/>
          <w:u w:val="none"/>
        </w:rPr>
      </w:pPr>
      <w:r w:rsidDel="00000000" w:rsidR="00000000" w:rsidRPr="00000000">
        <w:rPr>
          <w:sz w:val="28"/>
          <w:szCs w:val="28"/>
          <w:u w:val="none"/>
        </w:rPr>
        <w:drawing>
          <wp:inline distB="0" distT="0" distL="0" distR="0">
            <wp:extent cx="2552700" cy="1771650"/>
            <wp:effectExtent b="0" l="0" r="0" t="0"/>
            <wp:docPr id="120" name="image53.png"/>
            <a:graphic>
              <a:graphicData uri="http://schemas.openxmlformats.org/drawingml/2006/picture">
                <pic:pic>
                  <pic:nvPicPr>
                    <pic:cNvPr id="0" name="image53.png"/>
                    <pic:cNvPicPr preferRelativeResize="0"/>
                  </pic:nvPicPr>
                  <pic:blipFill>
                    <a:blip r:embed="rId34"/>
                    <a:srcRect b="50406" l="0" r="55507" t="0"/>
                    <a:stretch>
                      <a:fillRect/>
                    </a:stretch>
                  </pic:blipFill>
                  <pic:spPr>
                    <a:xfrm>
                      <a:off x="0" y="0"/>
                      <a:ext cx="2552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159"/>
        </w:numPr>
        <w:ind w:left="720" w:hanging="360"/>
        <w:rPr>
          <w:sz w:val="28"/>
          <w:szCs w:val="28"/>
          <w:u w:val="none"/>
        </w:rPr>
      </w:pPr>
      <w:r w:rsidDel="00000000" w:rsidR="00000000" w:rsidRPr="00000000">
        <w:rPr>
          <w:sz w:val="28"/>
          <w:szCs w:val="28"/>
          <w:u w:val="none"/>
          <w:rtl w:val="0"/>
        </w:rPr>
        <w:t xml:space="preserve">One block slides downwards.</w:t>
      </w:r>
    </w:p>
    <w:p w:rsidR="00000000" w:rsidDel="00000000" w:rsidP="00000000" w:rsidRDefault="00000000" w:rsidRPr="00000000" w14:paraId="0000010B">
      <w:pPr>
        <w:jc w:val="center"/>
        <w:rPr>
          <w:sz w:val="28"/>
          <w:szCs w:val="28"/>
          <w:u w:val="none"/>
        </w:rPr>
      </w:pPr>
      <w:r w:rsidDel="00000000" w:rsidR="00000000" w:rsidRPr="00000000">
        <w:rPr>
          <w:sz w:val="28"/>
          <w:szCs w:val="28"/>
          <w:u w:val="none"/>
        </w:rPr>
        <w:drawing>
          <wp:inline distB="0" distT="0" distL="0" distR="0">
            <wp:extent cx="2552700" cy="1781175"/>
            <wp:effectExtent b="0" l="0" r="0" t="0"/>
            <wp:docPr id="121" name="image37.png"/>
            <a:graphic>
              <a:graphicData uri="http://schemas.openxmlformats.org/drawingml/2006/picture">
                <pic:pic>
                  <pic:nvPicPr>
                    <pic:cNvPr id="0" name="image37.png"/>
                    <pic:cNvPicPr preferRelativeResize="0"/>
                  </pic:nvPicPr>
                  <pic:blipFill>
                    <a:blip r:embed="rId35"/>
                    <a:srcRect b="48005" l="19502" r="36005" t="2400"/>
                    <a:stretch>
                      <a:fillRect/>
                    </a:stretch>
                  </pic:blipFill>
                  <pic:spPr>
                    <a:xfrm>
                      <a:off x="0" y="0"/>
                      <a:ext cx="25527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b w:val="1"/>
          <w:sz w:val="28"/>
          <w:szCs w:val="28"/>
          <w:u w:val="none"/>
        </w:rPr>
      </w:pPr>
      <w:r w:rsidDel="00000000" w:rsidR="00000000" w:rsidRPr="00000000">
        <w:rPr>
          <w:b w:val="1"/>
          <w:sz w:val="28"/>
          <w:szCs w:val="28"/>
          <w:u w:val="none"/>
          <w:rtl w:val="0"/>
        </w:rPr>
        <w:t xml:space="preserve">Reverse Fault</w:t>
      </w:r>
    </w:p>
    <w:p w:rsidR="00000000" w:rsidDel="00000000" w:rsidP="00000000" w:rsidRDefault="00000000" w:rsidRPr="00000000" w14:paraId="0000010D">
      <w:pPr>
        <w:rPr>
          <w:sz w:val="28"/>
          <w:szCs w:val="28"/>
          <w:u w:val="none"/>
        </w:rPr>
      </w:pPr>
      <w:r w:rsidDel="00000000" w:rsidR="00000000" w:rsidRPr="00000000">
        <w:rPr>
          <w:sz w:val="28"/>
          <w:szCs w:val="28"/>
          <w:u w:val="none"/>
          <w:rtl w:val="0"/>
        </w:rPr>
        <w:t xml:space="preserve">Type formed by compressional forces in which one block of land is pushed upwards in relation to the other.</w:t>
      </w:r>
    </w:p>
    <w:p w:rsidR="00000000" w:rsidDel="00000000" w:rsidP="00000000" w:rsidRDefault="00000000" w:rsidRPr="00000000" w14:paraId="0000010E">
      <w:pPr>
        <w:numPr>
          <w:ilvl w:val="0"/>
          <w:numId w:val="159"/>
        </w:numPr>
        <w:ind w:left="720" w:hanging="360"/>
        <w:rPr>
          <w:sz w:val="28"/>
          <w:szCs w:val="28"/>
          <w:u w:val="none"/>
        </w:rPr>
      </w:pPr>
      <w:r w:rsidDel="00000000" w:rsidR="00000000" w:rsidRPr="00000000">
        <w:rPr>
          <w:sz w:val="28"/>
          <w:szCs w:val="28"/>
          <w:u w:val="none"/>
          <w:rtl w:val="0"/>
        </w:rPr>
        <w:t xml:space="preserve">Rocks are subjected to compressional forces.</w:t>
      </w:r>
    </w:p>
    <w:p w:rsidR="00000000" w:rsidDel="00000000" w:rsidP="00000000" w:rsidRDefault="00000000" w:rsidRPr="00000000" w14:paraId="0000010F">
      <w:pPr>
        <w:ind w:left="2880" w:firstLine="0"/>
        <w:rPr>
          <w:sz w:val="28"/>
          <w:szCs w:val="28"/>
          <w:u w:val="none"/>
        </w:rPr>
      </w:pPr>
      <w:r w:rsidDel="00000000" w:rsidR="00000000" w:rsidRPr="00000000">
        <w:rPr>
          <w:sz w:val="28"/>
          <w:szCs w:val="28"/>
          <w:u w:val="none"/>
        </w:rPr>
        <w:drawing>
          <wp:inline distB="0" distT="0" distL="0" distR="0">
            <wp:extent cx="2552700" cy="1866900"/>
            <wp:effectExtent b="0" l="0" r="0" t="0"/>
            <wp:docPr id="122" name="image7.png"/>
            <a:graphic>
              <a:graphicData uri="http://schemas.openxmlformats.org/drawingml/2006/picture">
                <pic:pic>
                  <pic:nvPicPr>
                    <pic:cNvPr id="0" name="image7.png"/>
                    <pic:cNvPicPr preferRelativeResize="0"/>
                  </pic:nvPicPr>
                  <pic:blipFill>
                    <a:blip r:embed="rId36"/>
                    <a:srcRect b="36005" l="25503" r="30003" t="12001"/>
                    <a:stretch>
                      <a:fillRect/>
                    </a:stretch>
                  </pic:blipFill>
                  <pic:spPr>
                    <a:xfrm>
                      <a:off x="0" y="0"/>
                      <a:ext cx="2552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numPr>
          <w:ilvl w:val="0"/>
          <w:numId w:val="159"/>
        </w:numPr>
        <w:ind w:left="720" w:hanging="360"/>
        <w:rPr>
          <w:sz w:val="28"/>
          <w:szCs w:val="28"/>
          <w:u w:val="none"/>
        </w:rPr>
      </w:pPr>
      <w:r w:rsidDel="00000000" w:rsidR="00000000" w:rsidRPr="00000000">
        <w:rPr>
          <w:sz w:val="28"/>
          <w:szCs w:val="28"/>
          <w:u w:val="none"/>
          <w:rtl w:val="0"/>
        </w:rPr>
        <w:t xml:space="preserve">A reverse fault develops.</w:t>
      </w:r>
    </w:p>
    <w:p w:rsidR="00000000" w:rsidDel="00000000" w:rsidP="00000000" w:rsidRDefault="00000000" w:rsidRPr="00000000" w14:paraId="00000111">
      <w:pPr>
        <w:ind w:left="2880" w:firstLine="0"/>
        <w:rPr>
          <w:sz w:val="28"/>
          <w:szCs w:val="28"/>
          <w:u w:val="none"/>
        </w:rPr>
      </w:pPr>
      <w:r w:rsidDel="00000000" w:rsidR="00000000" w:rsidRPr="00000000">
        <w:rPr>
          <w:sz w:val="28"/>
          <w:szCs w:val="28"/>
          <w:u w:val="none"/>
        </w:rPr>
        <w:drawing>
          <wp:inline distB="0" distT="0" distL="0" distR="0">
            <wp:extent cx="2552700" cy="1524000"/>
            <wp:effectExtent b="0" l="0" r="0" t="0"/>
            <wp:docPr id="123" name="image45.png"/>
            <a:graphic>
              <a:graphicData uri="http://schemas.openxmlformats.org/drawingml/2006/picture">
                <pic:pic>
                  <pic:nvPicPr>
                    <pic:cNvPr id="0" name="image45.png"/>
                    <pic:cNvPicPr preferRelativeResize="0"/>
                  </pic:nvPicPr>
                  <pic:blipFill>
                    <a:blip r:embed="rId37"/>
                    <a:srcRect b="50406" l="21002" r="34504" t="7201"/>
                    <a:stretch>
                      <a:fillRect/>
                    </a:stretch>
                  </pic:blipFill>
                  <pic:spPr>
                    <a:xfrm>
                      <a:off x="0" y="0"/>
                      <a:ext cx="2552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59"/>
        </w:numPr>
        <w:ind w:left="720" w:hanging="360"/>
        <w:rPr>
          <w:sz w:val="28"/>
          <w:szCs w:val="28"/>
          <w:u w:val="none"/>
        </w:rPr>
      </w:pPr>
      <w:r w:rsidDel="00000000" w:rsidR="00000000" w:rsidRPr="00000000">
        <w:rPr>
          <w:sz w:val="28"/>
          <w:szCs w:val="28"/>
          <w:u w:val="none"/>
          <w:rtl w:val="0"/>
        </w:rPr>
        <w:t xml:space="preserve">One block is pushed over the other.</w:t>
      </w:r>
    </w:p>
    <w:p w:rsidR="00000000" w:rsidDel="00000000" w:rsidP="00000000" w:rsidRDefault="00000000" w:rsidRPr="00000000" w14:paraId="00000113">
      <w:pPr>
        <w:ind w:left="2880" w:firstLine="0"/>
        <w:rPr>
          <w:sz w:val="28"/>
          <w:szCs w:val="28"/>
          <w:u w:val="none"/>
        </w:rPr>
      </w:pPr>
      <w:r w:rsidDel="00000000" w:rsidR="00000000" w:rsidRPr="00000000">
        <w:rPr>
          <w:sz w:val="28"/>
          <w:szCs w:val="28"/>
          <w:u w:val="none"/>
        </w:rPr>
        <w:drawing>
          <wp:inline distB="0" distT="0" distL="0" distR="0">
            <wp:extent cx="2562225" cy="1781175"/>
            <wp:effectExtent b="0" l="0" r="0" t="0"/>
            <wp:docPr id="124" name="image41.png"/>
            <a:graphic>
              <a:graphicData uri="http://schemas.openxmlformats.org/drawingml/2006/picture">
                <pic:pic>
                  <pic:nvPicPr>
                    <pic:cNvPr id="0" name="image41.png"/>
                    <pic:cNvPicPr preferRelativeResize="0"/>
                  </pic:nvPicPr>
                  <pic:blipFill>
                    <a:blip r:embed="rId38"/>
                    <a:srcRect b="33603" l="22502" r="33004" t="16801"/>
                    <a:stretch>
                      <a:fillRect/>
                    </a:stretch>
                  </pic:blipFill>
                  <pic:spPr>
                    <a:xfrm>
                      <a:off x="0" y="0"/>
                      <a:ext cx="25622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sz w:val="28"/>
          <w:szCs w:val="28"/>
          <w:u w:val="none"/>
        </w:rPr>
      </w:pPr>
      <w:r w:rsidDel="00000000" w:rsidR="00000000" w:rsidRPr="00000000">
        <w:rPr>
          <w:rtl w:val="0"/>
        </w:rPr>
      </w:r>
    </w:p>
    <w:p w:rsidR="00000000" w:rsidDel="00000000" w:rsidP="00000000" w:rsidRDefault="00000000" w:rsidRPr="00000000" w14:paraId="00000115">
      <w:pPr>
        <w:jc w:val="center"/>
        <w:rPr>
          <w:b w:val="1"/>
          <w:sz w:val="28"/>
          <w:szCs w:val="28"/>
          <w:u w:val="none"/>
        </w:rPr>
      </w:pPr>
      <w:r w:rsidDel="00000000" w:rsidR="00000000" w:rsidRPr="00000000">
        <w:rPr>
          <w:b w:val="1"/>
          <w:sz w:val="28"/>
          <w:szCs w:val="28"/>
          <w:u w:val="none"/>
          <w:rtl w:val="0"/>
        </w:rPr>
        <w:t xml:space="preserve">Shear/Tear Fault</w:t>
      </w:r>
    </w:p>
    <w:p w:rsidR="00000000" w:rsidDel="00000000" w:rsidP="00000000" w:rsidRDefault="00000000" w:rsidRPr="00000000" w14:paraId="00000116">
      <w:pPr>
        <w:ind w:left="2880" w:firstLine="0"/>
        <w:rPr>
          <w:b w:val="1"/>
          <w:sz w:val="28"/>
          <w:szCs w:val="28"/>
          <w:u w:val="none"/>
        </w:rPr>
      </w:pPr>
      <w:r w:rsidDel="00000000" w:rsidR="00000000" w:rsidRPr="00000000">
        <w:rPr>
          <w:b w:val="1"/>
          <w:sz w:val="28"/>
          <w:szCs w:val="28"/>
          <w:u w:val="none"/>
        </w:rPr>
        <w:drawing>
          <wp:inline distB="0" distT="0" distL="0" distR="0">
            <wp:extent cx="2371725" cy="1600200"/>
            <wp:effectExtent b="0" l="0" r="0" t="0"/>
            <wp:docPr id="125" name="image46.png"/>
            <a:graphic>
              <a:graphicData uri="http://schemas.openxmlformats.org/drawingml/2006/picture">
                <pic:pic>
                  <pic:nvPicPr>
                    <pic:cNvPr id="0" name="image46.png"/>
                    <pic:cNvPicPr preferRelativeResize="0"/>
                  </pic:nvPicPr>
                  <pic:blipFill>
                    <a:blip r:embed="rId39"/>
                    <a:srcRect b="55206" l="0" r="58507" t="0"/>
                    <a:stretch>
                      <a:fillRect/>
                    </a:stretch>
                  </pic:blipFill>
                  <pic:spPr>
                    <a:xfrm>
                      <a:off x="0" y="0"/>
                      <a:ext cx="23717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sz w:val="28"/>
          <w:szCs w:val="28"/>
          <w:u w:val="none"/>
        </w:rPr>
      </w:pPr>
      <w:r w:rsidDel="00000000" w:rsidR="00000000" w:rsidRPr="00000000">
        <w:rPr>
          <w:sz w:val="28"/>
          <w:szCs w:val="28"/>
          <w:u w:val="none"/>
          <w:rtl w:val="0"/>
        </w:rPr>
        <w:t xml:space="preserve">Type formed by shear forces in which adjacent blocks of land slide past one another. If a shear fault occurs between continents it’s called a </w:t>
      </w:r>
      <w:r w:rsidDel="00000000" w:rsidR="00000000" w:rsidRPr="00000000">
        <w:rPr>
          <w:b w:val="1"/>
          <w:sz w:val="28"/>
          <w:szCs w:val="28"/>
          <w:u w:val="none"/>
          <w:rtl w:val="0"/>
        </w:rPr>
        <w:t xml:space="preserve">Transform fault</w:t>
      </w:r>
      <w:r w:rsidDel="00000000" w:rsidR="00000000" w:rsidRPr="00000000">
        <w:rPr>
          <w:sz w:val="28"/>
          <w:szCs w:val="28"/>
          <w:u w:val="none"/>
          <w:rtl w:val="0"/>
        </w:rPr>
        <w:t xml:space="preserve"> e.g. San Andrean fault of California and great glen fault of Scotland.</w:t>
      </w:r>
    </w:p>
    <w:p w:rsidR="00000000" w:rsidDel="00000000" w:rsidP="00000000" w:rsidRDefault="00000000" w:rsidRPr="00000000" w14:paraId="00000118">
      <w:pPr>
        <w:jc w:val="center"/>
        <w:rPr>
          <w:b w:val="1"/>
          <w:sz w:val="28"/>
          <w:szCs w:val="28"/>
          <w:u w:val="none"/>
        </w:rPr>
      </w:pPr>
      <w:r w:rsidDel="00000000" w:rsidR="00000000" w:rsidRPr="00000000">
        <w:rPr>
          <w:rtl w:val="0"/>
        </w:rPr>
      </w:r>
    </w:p>
    <w:p w:rsidR="00000000" w:rsidDel="00000000" w:rsidP="00000000" w:rsidRDefault="00000000" w:rsidRPr="00000000" w14:paraId="00000119">
      <w:pPr>
        <w:jc w:val="center"/>
        <w:rPr>
          <w:b w:val="1"/>
          <w:sz w:val="28"/>
          <w:szCs w:val="28"/>
          <w:u w:val="none"/>
        </w:rPr>
      </w:pPr>
      <w:r w:rsidDel="00000000" w:rsidR="00000000" w:rsidRPr="00000000">
        <w:rPr>
          <w:rtl w:val="0"/>
        </w:rPr>
      </w:r>
    </w:p>
    <w:p w:rsidR="00000000" w:rsidDel="00000000" w:rsidP="00000000" w:rsidRDefault="00000000" w:rsidRPr="00000000" w14:paraId="0000011A">
      <w:pPr>
        <w:jc w:val="center"/>
        <w:rPr>
          <w:b w:val="1"/>
          <w:sz w:val="28"/>
          <w:szCs w:val="28"/>
          <w:u w:val="none"/>
        </w:rPr>
      </w:pPr>
      <w:r w:rsidDel="00000000" w:rsidR="00000000" w:rsidRPr="00000000">
        <w:rPr>
          <w:b w:val="1"/>
          <w:sz w:val="28"/>
          <w:szCs w:val="28"/>
          <w:u w:val="none"/>
          <w:rtl w:val="0"/>
        </w:rPr>
        <w:t xml:space="preserve">Thrust Faults</w:t>
      </w:r>
    </w:p>
    <w:p w:rsidR="00000000" w:rsidDel="00000000" w:rsidP="00000000" w:rsidRDefault="00000000" w:rsidRPr="00000000" w14:paraId="0000011B">
      <w:pPr>
        <w:ind w:left="2160" w:firstLine="0"/>
        <w:rPr>
          <w:b w:val="1"/>
          <w:sz w:val="28"/>
          <w:szCs w:val="28"/>
          <w:u w:val="none"/>
        </w:rPr>
      </w:pPr>
      <w:r w:rsidDel="00000000" w:rsidR="00000000" w:rsidRPr="00000000">
        <w:rPr>
          <w:b w:val="1"/>
          <w:sz w:val="28"/>
          <w:szCs w:val="28"/>
          <w:u w:val="none"/>
        </w:rPr>
        <w:drawing>
          <wp:inline distB="0" distT="0" distL="0" distR="0">
            <wp:extent cx="2809875" cy="2124075"/>
            <wp:effectExtent b="0" l="0" r="0" t="0"/>
            <wp:docPr id="126" name="image43.png"/>
            <a:graphic>
              <a:graphicData uri="http://schemas.openxmlformats.org/drawingml/2006/picture">
                <pic:pic>
                  <pic:nvPicPr>
                    <pic:cNvPr id="0" name="image43.png"/>
                    <pic:cNvPicPr preferRelativeResize="0"/>
                  </pic:nvPicPr>
                  <pic:blipFill>
                    <a:blip r:embed="rId40"/>
                    <a:srcRect b="28804" l="12001" r="39005" t="12001"/>
                    <a:stretch>
                      <a:fillRect/>
                    </a:stretch>
                  </pic:blipFill>
                  <pic:spPr>
                    <a:xfrm>
                      <a:off x="0" y="0"/>
                      <a:ext cx="2809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sz w:val="28"/>
          <w:szCs w:val="28"/>
          <w:u w:val="none"/>
        </w:rPr>
      </w:pPr>
      <w:r w:rsidDel="00000000" w:rsidR="00000000" w:rsidRPr="00000000">
        <w:rPr>
          <w:sz w:val="28"/>
          <w:szCs w:val="28"/>
          <w:u w:val="none"/>
          <w:rtl w:val="0"/>
        </w:rPr>
        <w:t xml:space="preserve">Type</w:t>
      </w:r>
      <w:r w:rsidDel="00000000" w:rsidR="00000000" w:rsidRPr="00000000">
        <w:rPr>
          <w:b w:val="1"/>
          <w:sz w:val="28"/>
          <w:szCs w:val="28"/>
          <w:u w:val="none"/>
          <w:rtl w:val="0"/>
        </w:rPr>
        <w:t xml:space="preserve"> </w:t>
      </w:r>
      <w:r w:rsidDel="00000000" w:rsidR="00000000" w:rsidRPr="00000000">
        <w:rPr>
          <w:sz w:val="28"/>
          <w:szCs w:val="28"/>
          <w:u w:val="none"/>
          <w:rtl w:val="0"/>
        </w:rPr>
        <w:t xml:space="preserve">formed when very strong compressional forces cause almost horizontal faults to develop and one block of land is pushed over the other.</w:t>
      </w:r>
    </w:p>
    <w:p w:rsidR="00000000" w:rsidDel="00000000" w:rsidP="00000000" w:rsidRDefault="00000000" w:rsidRPr="00000000" w14:paraId="0000011D">
      <w:pPr>
        <w:jc w:val="center"/>
        <w:rPr>
          <w:b w:val="1"/>
          <w:sz w:val="28"/>
          <w:szCs w:val="28"/>
          <w:u w:val="none"/>
        </w:rPr>
      </w:pPr>
      <w:r w:rsidDel="00000000" w:rsidR="00000000" w:rsidRPr="00000000">
        <w:rPr>
          <w:b w:val="1"/>
          <w:sz w:val="28"/>
          <w:szCs w:val="28"/>
          <w:u w:val="none"/>
          <w:rtl w:val="0"/>
        </w:rPr>
        <w:t xml:space="preserve">Anticlinal fault</w:t>
      </w:r>
    </w:p>
    <w:p w:rsidR="00000000" w:rsidDel="00000000" w:rsidP="00000000" w:rsidRDefault="00000000" w:rsidRPr="00000000" w14:paraId="0000011E">
      <w:pPr>
        <w:ind w:left="2160" w:firstLine="0"/>
        <w:rPr>
          <w:b w:val="1"/>
          <w:sz w:val="28"/>
          <w:szCs w:val="28"/>
          <w:u w:val="none"/>
        </w:rPr>
      </w:pPr>
      <w:r w:rsidDel="00000000" w:rsidR="00000000" w:rsidRPr="00000000">
        <w:rPr>
          <w:b w:val="1"/>
          <w:sz w:val="28"/>
          <w:szCs w:val="28"/>
          <w:u w:val="none"/>
        </w:rPr>
        <w:drawing>
          <wp:inline distB="0" distT="0" distL="0" distR="0">
            <wp:extent cx="2562225" cy="1609725"/>
            <wp:effectExtent b="0" l="0" r="0" t="0"/>
            <wp:docPr id="127" name="image49.png"/>
            <a:graphic>
              <a:graphicData uri="http://schemas.openxmlformats.org/drawingml/2006/picture">
                <pic:pic>
                  <pic:nvPicPr>
                    <pic:cNvPr id="0" name="image49.png"/>
                    <pic:cNvPicPr preferRelativeResize="0"/>
                  </pic:nvPicPr>
                  <pic:blipFill>
                    <a:blip r:embed="rId41"/>
                    <a:srcRect b="55206" l="0" r="55507" t="0"/>
                    <a:stretch>
                      <a:fillRect/>
                    </a:stretch>
                  </pic:blipFill>
                  <pic:spPr>
                    <a:xfrm>
                      <a:off x="0" y="0"/>
                      <a:ext cx="25622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sz w:val="28"/>
          <w:szCs w:val="28"/>
          <w:u w:val="none"/>
        </w:rPr>
      </w:pPr>
      <w:r w:rsidDel="00000000" w:rsidR="00000000" w:rsidRPr="00000000">
        <w:rPr>
          <w:sz w:val="28"/>
          <w:szCs w:val="28"/>
          <w:u w:val="none"/>
          <w:rtl w:val="0"/>
        </w:rPr>
        <w:t xml:space="preserve">Type</w:t>
      </w:r>
      <w:r w:rsidDel="00000000" w:rsidR="00000000" w:rsidRPr="00000000">
        <w:rPr>
          <w:b w:val="1"/>
          <w:sz w:val="28"/>
          <w:szCs w:val="28"/>
          <w:u w:val="none"/>
          <w:rtl w:val="0"/>
        </w:rPr>
        <w:t xml:space="preserve"> </w:t>
      </w:r>
      <w:r w:rsidDel="00000000" w:rsidR="00000000" w:rsidRPr="00000000">
        <w:rPr>
          <w:sz w:val="28"/>
          <w:szCs w:val="28"/>
          <w:u w:val="none"/>
          <w:rtl w:val="0"/>
        </w:rPr>
        <w:t xml:space="preserve">formed when anticlines are compressed further and cracks form on the crest.</w:t>
      </w:r>
    </w:p>
    <w:p w:rsidR="00000000" w:rsidDel="00000000" w:rsidP="00000000" w:rsidRDefault="00000000" w:rsidRPr="00000000" w14:paraId="00000120">
      <w:pPr>
        <w:jc w:val="center"/>
        <w:rPr>
          <w:b w:val="1"/>
          <w:sz w:val="28"/>
          <w:szCs w:val="28"/>
          <w:u w:val="none"/>
        </w:rPr>
      </w:pPr>
      <w:r w:rsidDel="00000000" w:rsidR="00000000" w:rsidRPr="00000000">
        <w:rPr>
          <w:b w:val="1"/>
          <w:sz w:val="28"/>
          <w:szCs w:val="28"/>
          <w:u w:val="none"/>
          <w:rtl w:val="0"/>
        </w:rPr>
        <w:t xml:space="preserve">Features Resulting From Faulting</w:t>
      </w:r>
    </w:p>
    <w:p w:rsidR="00000000" w:rsidDel="00000000" w:rsidP="00000000" w:rsidRDefault="00000000" w:rsidRPr="00000000" w14:paraId="00000121">
      <w:pPr>
        <w:jc w:val="center"/>
        <w:rPr>
          <w:b w:val="1"/>
          <w:sz w:val="28"/>
          <w:szCs w:val="28"/>
          <w:u w:val="none"/>
        </w:rPr>
      </w:pPr>
      <w:r w:rsidDel="00000000" w:rsidR="00000000" w:rsidRPr="00000000">
        <w:rPr>
          <w:b w:val="1"/>
          <w:sz w:val="28"/>
          <w:szCs w:val="28"/>
          <w:u w:val="none"/>
          <w:rtl w:val="0"/>
        </w:rPr>
        <w:t xml:space="preserve">Fault Scarp/Escarpment</w:t>
      </w:r>
    </w:p>
    <w:p w:rsidR="00000000" w:rsidDel="00000000" w:rsidP="00000000" w:rsidRDefault="00000000" w:rsidRPr="00000000" w14:paraId="00000122">
      <w:pPr>
        <w:ind w:left="2160" w:firstLine="0"/>
        <w:rPr>
          <w:b w:val="1"/>
          <w:sz w:val="28"/>
          <w:szCs w:val="28"/>
          <w:u w:val="none"/>
        </w:rPr>
      </w:pPr>
      <w:r w:rsidDel="00000000" w:rsidR="00000000" w:rsidRPr="00000000">
        <w:rPr>
          <w:b w:val="1"/>
          <w:sz w:val="28"/>
          <w:szCs w:val="28"/>
          <w:u w:val="none"/>
        </w:rPr>
        <w:drawing>
          <wp:inline distB="0" distT="0" distL="0" distR="0">
            <wp:extent cx="2552700" cy="1781175"/>
            <wp:effectExtent b="0" l="0" r="0" t="0"/>
            <wp:docPr id="128" name="image42.png"/>
            <a:graphic>
              <a:graphicData uri="http://schemas.openxmlformats.org/drawingml/2006/picture">
                <pic:pic>
                  <pic:nvPicPr>
                    <pic:cNvPr id="0" name="image42.png"/>
                    <pic:cNvPicPr preferRelativeResize="0"/>
                  </pic:nvPicPr>
                  <pic:blipFill>
                    <a:blip r:embed="rId42"/>
                    <a:srcRect b="50406" l="0" r="55507" t="0"/>
                    <a:stretch>
                      <a:fillRect/>
                    </a:stretch>
                  </pic:blipFill>
                  <pic:spPr>
                    <a:xfrm>
                      <a:off x="0" y="0"/>
                      <a:ext cx="25527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sz w:val="28"/>
          <w:szCs w:val="28"/>
          <w:u w:val="none"/>
        </w:rPr>
      </w:pPr>
      <w:r w:rsidDel="00000000" w:rsidR="00000000" w:rsidRPr="00000000">
        <w:rPr>
          <w:sz w:val="28"/>
          <w:szCs w:val="28"/>
          <w:u w:val="none"/>
          <w:rtl w:val="0"/>
        </w:rPr>
        <w:t xml:space="preserve">Steep line of slopes formed by vertical movement of earth along a fault e.g. Mau, Nguruman, Nyandarua and Nandi.</w:t>
      </w:r>
    </w:p>
    <w:p w:rsidR="00000000" w:rsidDel="00000000" w:rsidP="00000000" w:rsidRDefault="00000000" w:rsidRPr="00000000" w14:paraId="00000124">
      <w:pPr>
        <w:rPr>
          <w:sz w:val="28"/>
          <w:szCs w:val="28"/>
          <w:u w:val="none"/>
        </w:rPr>
      </w:pPr>
      <w:r w:rsidDel="00000000" w:rsidR="00000000" w:rsidRPr="00000000">
        <w:rPr>
          <w:sz w:val="28"/>
          <w:szCs w:val="28"/>
          <w:u w:val="none"/>
          <w:rtl w:val="0"/>
        </w:rPr>
        <w:t xml:space="preserve">-Are exposed parts of a fault plane.</w:t>
      </w:r>
    </w:p>
    <w:p w:rsidR="00000000" w:rsidDel="00000000" w:rsidP="00000000" w:rsidRDefault="00000000" w:rsidRPr="00000000" w14:paraId="00000125">
      <w:pPr>
        <w:rPr>
          <w:sz w:val="28"/>
          <w:szCs w:val="28"/>
          <w:u w:val="none"/>
        </w:rPr>
      </w:pPr>
      <w:r w:rsidDel="00000000" w:rsidR="00000000" w:rsidRPr="00000000">
        <w:rPr>
          <w:sz w:val="28"/>
          <w:szCs w:val="28"/>
          <w:u w:val="none"/>
          <w:rtl w:val="0"/>
        </w:rPr>
        <w:t xml:space="preserve">It may be formed due to normal faulting or reverse faulting when overhanging blocks are eroded.</w:t>
      </w:r>
    </w:p>
    <w:p w:rsidR="00000000" w:rsidDel="00000000" w:rsidP="00000000" w:rsidRDefault="00000000" w:rsidRPr="00000000" w14:paraId="00000126">
      <w:pPr>
        <w:jc w:val="center"/>
        <w:rPr>
          <w:b w:val="1"/>
          <w:sz w:val="28"/>
          <w:szCs w:val="28"/>
          <w:u w:val="none"/>
        </w:rPr>
      </w:pPr>
      <w:r w:rsidDel="00000000" w:rsidR="00000000" w:rsidRPr="00000000">
        <w:rPr>
          <w:b w:val="1"/>
          <w:sz w:val="28"/>
          <w:szCs w:val="28"/>
          <w:u w:val="none"/>
          <w:rtl w:val="0"/>
        </w:rPr>
        <w:t xml:space="preserve">Fault Steps</w:t>
      </w:r>
    </w:p>
    <w:p w:rsidR="00000000" w:rsidDel="00000000" w:rsidP="00000000" w:rsidRDefault="00000000" w:rsidRPr="00000000" w14:paraId="00000127">
      <w:pPr>
        <w:rPr>
          <w:sz w:val="28"/>
          <w:szCs w:val="28"/>
          <w:u w:val="none"/>
        </w:rPr>
      </w:pPr>
      <w:r w:rsidDel="00000000" w:rsidR="00000000" w:rsidRPr="00000000">
        <w:rPr>
          <w:sz w:val="28"/>
          <w:szCs w:val="28"/>
          <w:u w:val="none"/>
          <w:rtl w:val="0"/>
        </w:rPr>
        <w:t xml:space="preserve">-Land</w:t>
      </w:r>
      <w:r w:rsidDel="00000000" w:rsidR="00000000" w:rsidRPr="00000000">
        <w:rPr>
          <w:b w:val="1"/>
          <w:sz w:val="28"/>
          <w:szCs w:val="28"/>
          <w:u w:val="none"/>
          <w:rtl w:val="0"/>
        </w:rPr>
        <w:t xml:space="preserve"> </w:t>
      </w:r>
      <w:r w:rsidDel="00000000" w:rsidR="00000000" w:rsidRPr="00000000">
        <w:rPr>
          <w:sz w:val="28"/>
          <w:szCs w:val="28"/>
          <w:u w:val="none"/>
          <w:rtl w:val="0"/>
        </w:rPr>
        <w:t xml:space="preserve">resembling the staircase or steps of a house with a series of fault scarps at different levels.</w:t>
      </w:r>
    </w:p>
    <w:p w:rsidR="00000000" w:rsidDel="00000000" w:rsidP="00000000" w:rsidRDefault="00000000" w:rsidRPr="00000000" w14:paraId="00000128">
      <w:pPr>
        <w:numPr>
          <w:ilvl w:val="0"/>
          <w:numId w:val="159"/>
        </w:numPr>
        <w:ind w:left="720" w:hanging="360"/>
        <w:rPr>
          <w:sz w:val="28"/>
          <w:szCs w:val="28"/>
          <w:u w:val="none"/>
        </w:rPr>
      </w:pPr>
      <w:r w:rsidDel="00000000" w:rsidR="00000000" w:rsidRPr="00000000">
        <w:rPr>
          <w:sz w:val="28"/>
          <w:szCs w:val="28"/>
          <w:u w:val="none"/>
          <w:rtl w:val="0"/>
        </w:rPr>
        <w:t xml:space="preserve">Parallel vertical faults develop.</w:t>
      </w:r>
    </w:p>
    <w:p w:rsidR="00000000" w:rsidDel="00000000" w:rsidP="00000000" w:rsidRDefault="00000000" w:rsidRPr="00000000" w14:paraId="00000129">
      <w:pPr>
        <w:numPr>
          <w:ilvl w:val="0"/>
          <w:numId w:val="159"/>
        </w:numPr>
        <w:ind w:left="720" w:hanging="360"/>
        <w:rPr>
          <w:sz w:val="28"/>
          <w:szCs w:val="28"/>
          <w:u w:val="none"/>
        </w:rPr>
      </w:pPr>
      <w:r w:rsidDel="00000000" w:rsidR="00000000" w:rsidRPr="00000000">
        <w:rPr>
          <w:sz w:val="28"/>
          <w:szCs w:val="28"/>
          <w:u w:val="none"/>
          <w:rtl w:val="0"/>
        </w:rPr>
        <w:t xml:space="preserve">Land between the faults is unequally displaced downwards.</w:t>
      </w:r>
    </w:p>
    <w:p w:rsidR="00000000" w:rsidDel="00000000" w:rsidP="00000000" w:rsidRDefault="00000000" w:rsidRPr="00000000" w14:paraId="0000012A">
      <w:pPr>
        <w:numPr>
          <w:ilvl w:val="0"/>
          <w:numId w:val="159"/>
        </w:numPr>
        <w:ind w:left="720" w:hanging="360"/>
        <w:rPr>
          <w:sz w:val="28"/>
          <w:szCs w:val="28"/>
          <w:u w:val="none"/>
        </w:rPr>
      </w:pPr>
      <w:r w:rsidDel="00000000" w:rsidR="00000000" w:rsidRPr="00000000">
        <w:rPr>
          <w:sz w:val="28"/>
          <w:szCs w:val="28"/>
          <w:u w:val="none"/>
          <w:rtl w:val="0"/>
        </w:rPr>
        <w:t xml:space="preserve">A series of fault scarps at different levels is formed.</w:t>
      </w:r>
    </w:p>
    <w:p w:rsidR="00000000" w:rsidDel="00000000" w:rsidP="00000000" w:rsidRDefault="00000000" w:rsidRPr="00000000" w14:paraId="0000012B">
      <w:pPr>
        <w:rPr>
          <w:sz w:val="28"/>
          <w:szCs w:val="28"/>
          <w:u w:val="none"/>
        </w:rPr>
      </w:pPr>
      <w:r w:rsidDel="00000000" w:rsidR="00000000" w:rsidRPr="00000000">
        <w:rPr>
          <w:sz w:val="28"/>
          <w:szCs w:val="28"/>
          <w:u w:val="none"/>
          <w:rtl w:val="0"/>
        </w:rPr>
        <w:t xml:space="preserve">-E.g. Keiyo escarpment and at Kijabe.</w:t>
      </w:r>
    </w:p>
    <w:p w:rsidR="00000000" w:rsidDel="00000000" w:rsidP="00000000" w:rsidRDefault="00000000" w:rsidRPr="00000000" w14:paraId="0000012C">
      <w:pPr>
        <w:ind w:left="2160" w:firstLine="0"/>
        <w:rPr>
          <w:sz w:val="28"/>
          <w:szCs w:val="28"/>
          <w:u w:val="none"/>
        </w:rPr>
      </w:pPr>
      <w:r w:rsidDel="00000000" w:rsidR="00000000" w:rsidRPr="00000000">
        <w:rPr>
          <w:sz w:val="28"/>
          <w:szCs w:val="28"/>
          <w:u w:val="none"/>
        </w:rPr>
        <w:drawing>
          <wp:inline distB="0" distT="0" distL="0" distR="0">
            <wp:extent cx="2638425" cy="1952625"/>
            <wp:effectExtent b="0" l="0" r="0" t="0"/>
            <wp:docPr id="85" name="image19.png"/>
            <a:graphic>
              <a:graphicData uri="http://schemas.openxmlformats.org/drawingml/2006/picture">
                <pic:pic>
                  <pic:nvPicPr>
                    <pic:cNvPr id="0" name="image19.png"/>
                    <pic:cNvPicPr preferRelativeResize="0"/>
                  </pic:nvPicPr>
                  <pic:blipFill>
                    <a:blip r:embed="rId43"/>
                    <a:srcRect b="45605" l="0" r="54007" t="0"/>
                    <a:stretch>
                      <a:fillRect/>
                    </a:stretch>
                  </pic:blipFill>
                  <pic:spPr>
                    <a:xfrm>
                      <a:off x="0" y="0"/>
                      <a:ext cx="26384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b w:val="1"/>
          <w:sz w:val="28"/>
          <w:szCs w:val="28"/>
          <w:u w:val="none"/>
        </w:rPr>
      </w:pPr>
      <w:r w:rsidDel="00000000" w:rsidR="00000000" w:rsidRPr="00000000">
        <w:rPr>
          <w:b w:val="1"/>
          <w:sz w:val="28"/>
          <w:szCs w:val="28"/>
          <w:u w:val="none"/>
          <w:rtl w:val="0"/>
        </w:rPr>
        <w:t xml:space="preserve">Fault Blocks/Block/Horst Mountains</w:t>
      </w:r>
    </w:p>
    <w:p w:rsidR="00000000" w:rsidDel="00000000" w:rsidP="00000000" w:rsidRDefault="00000000" w:rsidRPr="00000000" w14:paraId="0000012E">
      <w:pPr>
        <w:ind w:left="1440" w:firstLine="0"/>
        <w:rPr>
          <w:b w:val="1"/>
          <w:sz w:val="28"/>
          <w:szCs w:val="28"/>
          <w:u w:val="none"/>
        </w:rPr>
      </w:pPr>
      <w:r w:rsidDel="00000000" w:rsidR="00000000" w:rsidRPr="00000000">
        <w:rPr>
          <w:rtl w:val="0"/>
        </w:rPr>
      </w:r>
    </w:p>
    <w:p w:rsidR="00000000" w:rsidDel="00000000" w:rsidP="00000000" w:rsidRDefault="00000000" w:rsidRPr="00000000" w14:paraId="0000012F">
      <w:pPr>
        <w:rPr>
          <w:sz w:val="28"/>
          <w:szCs w:val="28"/>
          <w:u w:val="none"/>
        </w:rPr>
      </w:pPr>
      <w:r w:rsidDel="00000000" w:rsidR="00000000" w:rsidRPr="00000000">
        <w:rPr>
          <w:sz w:val="28"/>
          <w:szCs w:val="28"/>
          <w:u w:val="none"/>
          <w:rtl w:val="0"/>
        </w:rPr>
        <w:t xml:space="preserve">Blocks</w:t>
      </w:r>
      <w:r w:rsidDel="00000000" w:rsidR="00000000" w:rsidRPr="00000000">
        <w:rPr>
          <w:b w:val="1"/>
          <w:sz w:val="28"/>
          <w:szCs w:val="28"/>
          <w:u w:val="none"/>
          <w:rtl w:val="0"/>
        </w:rPr>
        <w:t xml:space="preserve"> </w:t>
      </w:r>
      <w:r w:rsidDel="00000000" w:rsidR="00000000" w:rsidRPr="00000000">
        <w:rPr>
          <w:sz w:val="28"/>
          <w:szCs w:val="28"/>
          <w:u w:val="none"/>
          <w:rtl w:val="0"/>
        </w:rPr>
        <w:t xml:space="preserve">of land raised above the surrounding land.</w:t>
      </w:r>
    </w:p>
    <w:p w:rsidR="00000000" w:rsidDel="00000000" w:rsidP="00000000" w:rsidRDefault="00000000" w:rsidRPr="00000000" w14:paraId="00000130">
      <w:pPr>
        <w:numPr>
          <w:ilvl w:val="0"/>
          <w:numId w:val="182"/>
        </w:numPr>
        <w:ind w:left="720" w:hanging="360"/>
        <w:rPr>
          <w:sz w:val="28"/>
          <w:szCs w:val="28"/>
          <w:u w:val="none"/>
        </w:rPr>
      </w:pPr>
      <w:r w:rsidDel="00000000" w:rsidR="00000000" w:rsidRPr="00000000">
        <w:rPr>
          <w:rtl w:val="0"/>
        </w:rPr>
      </w:r>
    </w:p>
    <w:p w:rsidR="00000000" w:rsidDel="00000000" w:rsidP="00000000" w:rsidRDefault="00000000" w:rsidRPr="00000000" w14:paraId="00000131">
      <w:pPr>
        <w:ind w:left="2160" w:firstLine="0"/>
        <w:rPr>
          <w:sz w:val="28"/>
          <w:szCs w:val="28"/>
          <w:u w:val="none"/>
        </w:rPr>
      </w:pPr>
      <w:r w:rsidDel="00000000" w:rsidR="00000000" w:rsidRPr="00000000">
        <w:rPr>
          <w:sz w:val="28"/>
          <w:szCs w:val="28"/>
          <w:u w:val="none"/>
        </w:rPr>
        <w:drawing>
          <wp:inline distB="0" distT="0" distL="0" distR="0">
            <wp:extent cx="2466975" cy="1866900"/>
            <wp:effectExtent b="0" l="0" r="0" t="0"/>
            <wp:docPr id="86" name="image17.png"/>
            <a:graphic>
              <a:graphicData uri="http://schemas.openxmlformats.org/drawingml/2006/picture">
                <pic:pic>
                  <pic:nvPicPr>
                    <pic:cNvPr id="0" name="image17.png"/>
                    <pic:cNvPicPr preferRelativeResize="0"/>
                  </pic:nvPicPr>
                  <pic:blipFill>
                    <a:blip r:embed="rId44"/>
                    <a:srcRect b="43204" l="22502" r="34504" t="4799"/>
                    <a:stretch>
                      <a:fillRect/>
                    </a:stretch>
                  </pic:blipFill>
                  <pic:spPr>
                    <a:xfrm>
                      <a:off x="0" y="0"/>
                      <a:ext cx="24669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numPr>
          <w:ilvl w:val="0"/>
          <w:numId w:val="161"/>
        </w:numPr>
        <w:ind w:left="720" w:hanging="360"/>
        <w:rPr>
          <w:sz w:val="28"/>
          <w:szCs w:val="28"/>
          <w:u w:val="none"/>
        </w:rPr>
      </w:pPr>
      <w:r w:rsidDel="00000000" w:rsidR="00000000" w:rsidRPr="00000000">
        <w:rPr>
          <w:sz w:val="28"/>
          <w:szCs w:val="28"/>
          <w:u w:val="none"/>
          <w:rtl w:val="0"/>
        </w:rPr>
        <w:t xml:space="preserve">Where tectonic forces cause faulting and land on one side of the fault get raised or sink along the fault planes.</w:t>
      </w:r>
    </w:p>
    <w:p w:rsidR="00000000" w:rsidDel="00000000" w:rsidP="00000000" w:rsidRDefault="00000000" w:rsidRPr="00000000" w14:paraId="00000133">
      <w:pPr>
        <w:rPr>
          <w:sz w:val="28"/>
          <w:szCs w:val="28"/>
          <w:u w:val="none"/>
        </w:rPr>
      </w:pPr>
      <w:r w:rsidDel="00000000" w:rsidR="00000000" w:rsidRPr="00000000">
        <w:rPr>
          <w:sz w:val="28"/>
          <w:szCs w:val="28"/>
          <w:u w:val="none"/>
          <w:rtl w:val="0"/>
        </w:rPr>
        <w:t xml:space="preserve">Examples of fault blocks are Aberdare/Nyandarua ranges, Mau escarpment and Nandi Hills.</w:t>
      </w:r>
    </w:p>
    <w:p w:rsidR="00000000" w:rsidDel="00000000" w:rsidP="00000000" w:rsidRDefault="00000000" w:rsidRPr="00000000" w14:paraId="00000134">
      <w:pPr>
        <w:rPr>
          <w:sz w:val="28"/>
          <w:szCs w:val="28"/>
          <w:u w:val="none"/>
        </w:rPr>
      </w:pPr>
      <w:r w:rsidDel="00000000" w:rsidR="00000000" w:rsidRPr="00000000">
        <w:rPr>
          <w:sz w:val="28"/>
          <w:szCs w:val="28"/>
          <w:u w:val="none"/>
          <w:rtl w:val="0"/>
        </w:rPr>
        <w:t xml:space="preserve">2.</w:t>
      </w:r>
    </w:p>
    <w:p w:rsidR="00000000" w:rsidDel="00000000" w:rsidP="00000000" w:rsidRDefault="00000000" w:rsidRPr="00000000" w14:paraId="00000135">
      <w:pPr>
        <w:ind w:left="1440" w:firstLine="0"/>
        <w:rPr>
          <w:sz w:val="28"/>
          <w:szCs w:val="28"/>
          <w:u w:val="none"/>
        </w:rPr>
      </w:pPr>
      <w:r w:rsidDel="00000000" w:rsidR="00000000" w:rsidRPr="00000000">
        <w:rPr>
          <w:sz w:val="28"/>
          <w:szCs w:val="28"/>
          <w:u w:val="none"/>
        </w:rPr>
        <w:drawing>
          <wp:inline distB="0" distT="0" distL="0" distR="0">
            <wp:extent cx="3676650" cy="2124075"/>
            <wp:effectExtent b="0" l="0" r="0" t="0"/>
            <wp:docPr id="87" name="image9.png"/>
            <a:graphic>
              <a:graphicData uri="http://schemas.openxmlformats.org/drawingml/2006/picture">
                <pic:pic>
                  <pic:nvPicPr>
                    <pic:cNvPr id="0" name="image9.png"/>
                    <pic:cNvPicPr preferRelativeResize="0"/>
                  </pic:nvPicPr>
                  <pic:blipFill>
                    <a:blip r:embed="rId45"/>
                    <a:srcRect b="40805" l="0" r="36005" t="0"/>
                    <a:stretch>
                      <a:fillRect/>
                    </a:stretch>
                  </pic:blipFill>
                  <pic:spPr>
                    <a:xfrm>
                      <a:off x="0" y="0"/>
                      <a:ext cx="3676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160"/>
        </w:numPr>
        <w:ind w:left="795" w:hanging="360"/>
        <w:rPr>
          <w:b w:val="1"/>
          <w:sz w:val="28"/>
          <w:szCs w:val="28"/>
          <w:u w:val="none"/>
        </w:rPr>
      </w:pPr>
      <w:r w:rsidDel="00000000" w:rsidR="00000000" w:rsidRPr="00000000">
        <w:rPr>
          <w:sz w:val="28"/>
          <w:szCs w:val="28"/>
          <w:u w:val="none"/>
          <w:rtl w:val="0"/>
        </w:rPr>
        <w:t xml:space="preserve">Where Blocks</w:t>
      </w:r>
      <w:r w:rsidDel="00000000" w:rsidR="00000000" w:rsidRPr="00000000">
        <w:rPr>
          <w:b w:val="1"/>
          <w:sz w:val="28"/>
          <w:szCs w:val="28"/>
          <w:u w:val="none"/>
          <w:rtl w:val="0"/>
        </w:rPr>
        <w:t xml:space="preserve"> </w:t>
      </w:r>
      <w:r w:rsidDel="00000000" w:rsidR="00000000" w:rsidRPr="00000000">
        <w:rPr>
          <w:sz w:val="28"/>
          <w:szCs w:val="28"/>
          <w:u w:val="none"/>
          <w:rtl w:val="0"/>
        </w:rPr>
        <w:t xml:space="preserve">of land bordered by normal faults which are almost parallel to each other sink leaving the middle block standing.</w:t>
      </w:r>
      <w:r w:rsidDel="00000000" w:rsidR="00000000" w:rsidRPr="00000000">
        <w:rPr>
          <w:rtl w:val="0"/>
        </w:rPr>
      </w:r>
    </w:p>
    <w:p w:rsidR="00000000" w:rsidDel="00000000" w:rsidP="00000000" w:rsidRDefault="00000000" w:rsidRPr="00000000" w14:paraId="00000137">
      <w:pPr>
        <w:rPr>
          <w:sz w:val="28"/>
          <w:szCs w:val="28"/>
          <w:u w:val="none"/>
        </w:rPr>
      </w:pPr>
      <w:r w:rsidDel="00000000" w:rsidR="00000000" w:rsidRPr="00000000">
        <w:rPr>
          <w:sz w:val="28"/>
          <w:szCs w:val="28"/>
          <w:u w:val="none"/>
          <w:rtl w:val="0"/>
        </w:rPr>
        <w:t xml:space="preserve">Examples of horsts are Ruwenzori of W. Uganda and Usambara and Pare mountains of Tanzania.</w:t>
      </w:r>
    </w:p>
    <w:p w:rsidR="00000000" w:rsidDel="00000000" w:rsidP="00000000" w:rsidRDefault="00000000" w:rsidRPr="00000000" w14:paraId="00000138">
      <w:pPr>
        <w:jc w:val="center"/>
        <w:rPr>
          <w:b w:val="1"/>
          <w:sz w:val="28"/>
          <w:szCs w:val="28"/>
          <w:u w:val="none"/>
        </w:rPr>
      </w:pPr>
      <w:r w:rsidDel="00000000" w:rsidR="00000000" w:rsidRPr="00000000">
        <w:rPr>
          <w:b w:val="1"/>
          <w:sz w:val="28"/>
          <w:szCs w:val="28"/>
          <w:u w:val="none"/>
          <w:rtl w:val="0"/>
        </w:rPr>
        <w:t xml:space="preserve">Tilt Blocks</w:t>
      </w:r>
    </w:p>
    <w:p w:rsidR="00000000" w:rsidDel="00000000" w:rsidP="00000000" w:rsidRDefault="00000000" w:rsidRPr="00000000" w14:paraId="00000139">
      <w:pPr>
        <w:rPr>
          <w:sz w:val="28"/>
          <w:szCs w:val="28"/>
          <w:u w:val="none"/>
        </w:rPr>
      </w:pPr>
      <w:r w:rsidDel="00000000" w:rsidR="00000000" w:rsidRPr="00000000">
        <w:rPr>
          <w:sz w:val="28"/>
          <w:szCs w:val="28"/>
          <w:u w:val="none"/>
          <w:rtl w:val="0"/>
        </w:rPr>
        <w:t xml:space="preserve">-Fault blocks which are inclined on one side.</w:t>
      </w:r>
    </w:p>
    <w:p w:rsidR="00000000" w:rsidDel="00000000" w:rsidP="00000000" w:rsidRDefault="00000000" w:rsidRPr="00000000" w14:paraId="0000013A">
      <w:pPr>
        <w:numPr>
          <w:ilvl w:val="0"/>
          <w:numId w:val="160"/>
        </w:numPr>
        <w:ind w:left="795" w:hanging="360"/>
        <w:rPr>
          <w:sz w:val="28"/>
          <w:szCs w:val="28"/>
          <w:u w:val="none"/>
        </w:rPr>
      </w:pPr>
      <w:r w:rsidDel="00000000" w:rsidR="00000000" w:rsidRPr="00000000">
        <w:rPr>
          <w:sz w:val="28"/>
          <w:szCs w:val="28"/>
          <w:u w:val="none"/>
          <w:rtl w:val="0"/>
        </w:rPr>
        <w:t xml:space="preserve">Occurs when the fault block, horst or fault steps have greater uplift on one side and as a result they are not flat at the top but tilted. The resultant features are tilted fault blocks, tilted horst and tilt fault steps which form ridges and fault guided valleys. </w:t>
      </w:r>
    </w:p>
    <w:p w:rsidR="00000000" w:rsidDel="00000000" w:rsidP="00000000" w:rsidRDefault="00000000" w:rsidRPr="00000000" w14:paraId="0000013B">
      <w:pPr>
        <w:ind w:left="2160" w:firstLine="0"/>
        <w:rPr>
          <w:sz w:val="28"/>
          <w:szCs w:val="28"/>
          <w:u w:val="none"/>
        </w:rPr>
      </w:pPr>
      <w:r w:rsidDel="00000000" w:rsidR="00000000" w:rsidRPr="00000000">
        <w:rPr>
          <w:sz w:val="28"/>
          <w:szCs w:val="28"/>
          <w:u w:val="none"/>
        </w:rPr>
        <w:drawing>
          <wp:inline distB="0" distT="0" distL="0" distR="0">
            <wp:extent cx="2466975" cy="1866900"/>
            <wp:effectExtent b="0" l="0" r="0" t="0"/>
            <wp:docPr id="88" name="image24.png"/>
            <a:graphic>
              <a:graphicData uri="http://schemas.openxmlformats.org/drawingml/2006/picture">
                <pic:pic>
                  <pic:nvPicPr>
                    <pic:cNvPr id="0" name="image24.png"/>
                    <pic:cNvPicPr preferRelativeResize="0"/>
                  </pic:nvPicPr>
                  <pic:blipFill>
                    <a:blip r:embed="rId46"/>
                    <a:srcRect b="48005" l="0" r="57007" t="0"/>
                    <a:stretch>
                      <a:fillRect/>
                    </a:stretch>
                  </pic:blipFill>
                  <pic:spPr>
                    <a:xfrm>
                      <a:off x="0" y="0"/>
                      <a:ext cx="24669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b w:val="1"/>
          <w:sz w:val="28"/>
          <w:szCs w:val="28"/>
          <w:u w:val="none"/>
        </w:rPr>
      </w:pPr>
      <w:r w:rsidDel="00000000" w:rsidR="00000000" w:rsidRPr="00000000">
        <w:rPr>
          <w:rtl w:val="0"/>
        </w:rPr>
      </w:r>
    </w:p>
    <w:p w:rsidR="00000000" w:rsidDel="00000000" w:rsidP="00000000" w:rsidRDefault="00000000" w:rsidRPr="00000000" w14:paraId="0000013D">
      <w:pPr>
        <w:tabs>
          <w:tab w:val="left" w:pos="3675"/>
        </w:tabs>
        <w:ind w:left="1440" w:firstLine="0"/>
        <w:rPr>
          <w:sz w:val="28"/>
          <w:szCs w:val="28"/>
          <w:u w:val="none"/>
        </w:rPr>
      </w:pPr>
      <w:r w:rsidDel="00000000" w:rsidR="00000000" w:rsidRPr="00000000">
        <w:rPr>
          <w:sz w:val="28"/>
          <w:szCs w:val="28"/>
          <w:u w:val="none"/>
        </w:rPr>
        <w:drawing>
          <wp:inline distB="0" distT="0" distL="0" distR="0">
            <wp:extent cx="3667125" cy="2124075"/>
            <wp:effectExtent b="0" l="0" r="0" t="0"/>
            <wp:docPr id="89" name="image14.png"/>
            <a:graphic>
              <a:graphicData uri="http://schemas.openxmlformats.org/drawingml/2006/picture">
                <pic:pic>
                  <pic:nvPicPr>
                    <pic:cNvPr id="0" name="image14.png"/>
                    <pic:cNvPicPr preferRelativeResize="0"/>
                  </pic:nvPicPr>
                  <pic:blipFill>
                    <a:blip r:embed="rId47"/>
                    <a:srcRect b="40805" l="0" r="36005" t="0"/>
                    <a:stretch>
                      <a:fillRect/>
                    </a:stretch>
                  </pic:blipFill>
                  <pic:spPr>
                    <a:xfrm>
                      <a:off x="0" y="0"/>
                      <a:ext cx="3667125" cy="2124075"/>
                    </a:xfrm>
                    <a:prstGeom prst="rect"/>
                    <a:ln/>
                  </pic:spPr>
                </pic:pic>
              </a:graphicData>
            </a:graphic>
          </wp:inline>
        </w:drawing>
      </w:r>
      <w:r w:rsidDel="00000000" w:rsidR="00000000" w:rsidRPr="00000000">
        <w:rPr>
          <w:sz w:val="28"/>
          <w:szCs w:val="28"/>
          <w:u w:val="none"/>
          <w:rtl w:val="0"/>
        </w:rPr>
        <w:tab/>
      </w:r>
    </w:p>
    <w:p w:rsidR="00000000" w:rsidDel="00000000" w:rsidP="00000000" w:rsidRDefault="00000000" w:rsidRPr="00000000" w14:paraId="0000013E">
      <w:pPr>
        <w:rPr>
          <w:sz w:val="28"/>
          <w:szCs w:val="28"/>
          <w:u w:val="none"/>
        </w:rPr>
      </w:pPr>
      <w:r w:rsidDel="00000000" w:rsidR="00000000" w:rsidRPr="00000000">
        <w:rPr>
          <w:rtl w:val="0"/>
        </w:rPr>
      </w:r>
    </w:p>
    <w:p w:rsidR="00000000" w:rsidDel="00000000" w:rsidP="00000000" w:rsidRDefault="00000000" w:rsidRPr="00000000" w14:paraId="0000013F">
      <w:pPr>
        <w:ind w:left="2160" w:firstLine="0"/>
        <w:rPr>
          <w:b w:val="1"/>
          <w:sz w:val="28"/>
          <w:szCs w:val="28"/>
          <w:u w:val="none"/>
        </w:rPr>
      </w:pPr>
      <w:r w:rsidDel="00000000" w:rsidR="00000000" w:rsidRPr="00000000">
        <w:rPr>
          <w:b w:val="1"/>
          <w:sz w:val="28"/>
          <w:szCs w:val="28"/>
          <w:u w:val="none"/>
        </w:rPr>
        <w:drawing>
          <wp:inline distB="0" distT="0" distL="0" distR="0">
            <wp:extent cx="2638425" cy="1952625"/>
            <wp:effectExtent b="0" l="0" r="0" t="0"/>
            <wp:docPr id="90" name="image8.png"/>
            <a:graphic>
              <a:graphicData uri="http://schemas.openxmlformats.org/drawingml/2006/picture">
                <pic:pic>
                  <pic:nvPicPr>
                    <pic:cNvPr id="0" name="image8.png"/>
                    <pic:cNvPicPr preferRelativeResize="0"/>
                  </pic:nvPicPr>
                  <pic:blipFill>
                    <a:blip r:embed="rId48"/>
                    <a:srcRect b="45605" l="0" r="54007" t="0"/>
                    <a:stretch>
                      <a:fillRect/>
                    </a:stretch>
                  </pic:blipFill>
                  <pic:spPr>
                    <a:xfrm>
                      <a:off x="0" y="0"/>
                      <a:ext cx="26384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b w:val="1"/>
          <w:sz w:val="28"/>
          <w:szCs w:val="28"/>
          <w:u w:val="none"/>
        </w:rPr>
      </w:pPr>
      <w:r w:rsidDel="00000000" w:rsidR="00000000" w:rsidRPr="00000000">
        <w:rPr>
          <w:b w:val="1"/>
          <w:sz w:val="28"/>
          <w:szCs w:val="28"/>
          <w:u w:val="none"/>
          <w:rtl w:val="0"/>
        </w:rPr>
        <w:t xml:space="preserve">Rift Valley</w:t>
      </w:r>
    </w:p>
    <w:p w:rsidR="00000000" w:rsidDel="00000000" w:rsidP="00000000" w:rsidRDefault="00000000" w:rsidRPr="00000000" w14:paraId="00000141">
      <w:pPr>
        <w:rPr>
          <w:sz w:val="28"/>
          <w:szCs w:val="28"/>
          <w:u w:val="none"/>
        </w:rPr>
      </w:pPr>
      <w:r w:rsidDel="00000000" w:rsidR="00000000" w:rsidRPr="00000000">
        <w:rPr>
          <w:sz w:val="28"/>
          <w:szCs w:val="28"/>
          <w:u w:val="none"/>
          <w:rtl w:val="0"/>
        </w:rPr>
        <w:t xml:space="preserve">-Along narrow trough with steep escarpments on both sides.</w:t>
      </w:r>
    </w:p>
    <w:p w:rsidR="00000000" w:rsidDel="00000000" w:rsidP="00000000" w:rsidRDefault="00000000" w:rsidRPr="00000000" w14:paraId="00000142">
      <w:pPr>
        <w:jc w:val="center"/>
        <w:rPr>
          <w:b w:val="1"/>
          <w:sz w:val="28"/>
          <w:szCs w:val="28"/>
          <w:u w:val="none"/>
        </w:rPr>
      </w:pPr>
      <w:r w:rsidDel="00000000" w:rsidR="00000000" w:rsidRPr="00000000">
        <w:rPr>
          <w:b w:val="1"/>
          <w:sz w:val="28"/>
          <w:szCs w:val="28"/>
          <w:u w:val="none"/>
          <w:rtl w:val="0"/>
        </w:rPr>
        <w:t xml:space="preserve">Theories of Formation</w:t>
      </w:r>
    </w:p>
    <w:p w:rsidR="00000000" w:rsidDel="00000000" w:rsidP="00000000" w:rsidRDefault="00000000" w:rsidRPr="00000000" w14:paraId="00000143">
      <w:pPr>
        <w:jc w:val="center"/>
        <w:rPr>
          <w:b w:val="1"/>
          <w:sz w:val="28"/>
          <w:szCs w:val="28"/>
          <w:u w:val="none"/>
        </w:rPr>
      </w:pPr>
      <w:r w:rsidDel="00000000" w:rsidR="00000000" w:rsidRPr="00000000">
        <w:rPr>
          <w:b w:val="1"/>
          <w:sz w:val="28"/>
          <w:szCs w:val="28"/>
          <w:u w:val="none"/>
          <w:rtl w:val="0"/>
        </w:rPr>
        <w:t xml:space="preserve">Tensional Theory</w:t>
      </w:r>
    </w:p>
    <w:p w:rsidR="00000000" w:rsidDel="00000000" w:rsidP="00000000" w:rsidRDefault="00000000" w:rsidRPr="00000000" w14:paraId="00000144">
      <w:pPr>
        <w:numPr>
          <w:ilvl w:val="0"/>
          <w:numId w:val="158"/>
        </w:numPr>
        <w:ind w:left="720" w:hanging="360"/>
        <w:rPr>
          <w:sz w:val="28"/>
          <w:szCs w:val="28"/>
          <w:u w:val="none"/>
        </w:rPr>
      </w:pPr>
      <w:r w:rsidDel="00000000" w:rsidR="00000000" w:rsidRPr="00000000">
        <w:rPr>
          <w:sz w:val="28"/>
          <w:szCs w:val="28"/>
          <w:u w:val="none"/>
          <w:rtl w:val="0"/>
        </w:rPr>
        <w:t xml:space="preserve">Rocks are subjected to tensional forces.</w:t>
      </w:r>
    </w:p>
    <w:p w:rsidR="00000000" w:rsidDel="00000000" w:rsidP="00000000" w:rsidRDefault="00000000" w:rsidRPr="00000000" w14:paraId="00000145">
      <w:pPr>
        <w:ind w:left="2880" w:firstLine="0"/>
        <w:rPr>
          <w:sz w:val="28"/>
          <w:szCs w:val="28"/>
          <w:u w:val="none"/>
        </w:rPr>
      </w:pPr>
      <w:r w:rsidDel="00000000" w:rsidR="00000000" w:rsidRPr="00000000">
        <w:rPr>
          <w:sz w:val="28"/>
          <w:szCs w:val="28"/>
          <w:u w:val="none"/>
        </w:rPr>
        <w:drawing>
          <wp:inline distB="0" distT="0" distL="0" distR="0">
            <wp:extent cx="2209800" cy="1695450"/>
            <wp:effectExtent b="0" l="0" r="0" t="0"/>
            <wp:docPr id="91" name="image10.png"/>
            <a:graphic>
              <a:graphicData uri="http://schemas.openxmlformats.org/drawingml/2006/picture">
                <pic:pic>
                  <pic:nvPicPr>
                    <pic:cNvPr id="0" name="image10.png"/>
                    <pic:cNvPicPr preferRelativeResize="0"/>
                  </pic:nvPicPr>
                  <pic:blipFill>
                    <a:blip r:embed="rId33"/>
                    <a:srcRect b="40805" l="24004" r="37505" t="12001"/>
                    <a:stretch>
                      <a:fillRect/>
                    </a:stretch>
                  </pic:blipFill>
                  <pic:spPr>
                    <a:xfrm>
                      <a:off x="0" y="0"/>
                      <a:ext cx="22098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numPr>
          <w:ilvl w:val="0"/>
          <w:numId w:val="157"/>
        </w:numPr>
        <w:ind w:left="720" w:hanging="360"/>
        <w:rPr>
          <w:sz w:val="28"/>
          <w:szCs w:val="28"/>
          <w:u w:val="none"/>
        </w:rPr>
      </w:pPr>
      <w:r w:rsidDel="00000000" w:rsidR="00000000" w:rsidRPr="00000000">
        <w:rPr>
          <w:sz w:val="28"/>
          <w:szCs w:val="28"/>
          <w:u w:val="none"/>
          <w:rtl w:val="0"/>
        </w:rPr>
        <w:t xml:space="preserve">Normal faults which are almost parallel develop.</w:t>
      </w:r>
    </w:p>
    <w:p w:rsidR="00000000" w:rsidDel="00000000" w:rsidP="00000000" w:rsidRDefault="00000000" w:rsidRPr="00000000" w14:paraId="00000147">
      <w:pPr>
        <w:ind w:left="2880" w:firstLine="0"/>
        <w:rPr>
          <w:sz w:val="28"/>
          <w:szCs w:val="28"/>
          <w:u w:val="none"/>
        </w:rPr>
      </w:pPr>
      <w:r w:rsidDel="00000000" w:rsidR="00000000" w:rsidRPr="00000000">
        <w:rPr>
          <w:sz w:val="28"/>
          <w:szCs w:val="28"/>
          <w:u w:val="none"/>
        </w:rPr>
        <w:drawing>
          <wp:inline distB="0" distT="0" distL="0" distR="0">
            <wp:extent cx="2209800" cy="1685925"/>
            <wp:effectExtent b="0" l="0" r="0" t="0"/>
            <wp:docPr id="92" name="image18.png"/>
            <a:graphic>
              <a:graphicData uri="http://schemas.openxmlformats.org/drawingml/2006/picture">
                <pic:pic>
                  <pic:nvPicPr>
                    <pic:cNvPr id="0" name="image18.png"/>
                    <pic:cNvPicPr preferRelativeResize="0"/>
                  </pic:nvPicPr>
                  <pic:blipFill>
                    <a:blip r:embed="rId49"/>
                    <a:srcRect b="52806" l="0" r="61508" t="0"/>
                    <a:stretch>
                      <a:fillRect/>
                    </a:stretch>
                  </pic:blipFill>
                  <pic:spPr>
                    <a:xfrm>
                      <a:off x="0" y="0"/>
                      <a:ext cx="22098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numPr>
          <w:ilvl w:val="0"/>
          <w:numId w:val="159"/>
        </w:numPr>
        <w:ind w:left="720" w:hanging="360"/>
        <w:rPr>
          <w:sz w:val="28"/>
          <w:szCs w:val="28"/>
          <w:u w:val="none"/>
        </w:rPr>
      </w:pPr>
      <w:r w:rsidDel="00000000" w:rsidR="00000000" w:rsidRPr="00000000">
        <w:rPr>
          <w:sz w:val="28"/>
          <w:szCs w:val="28"/>
          <w:u w:val="none"/>
          <w:rtl w:val="0"/>
        </w:rPr>
        <w:t xml:space="preserve">One block slides downwards forming the rift valley.</w:t>
      </w:r>
    </w:p>
    <w:p w:rsidR="00000000" w:rsidDel="00000000" w:rsidP="00000000" w:rsidRDefault="00000000" w:rsidRPr="00000000" w14:paraId="00000149">
      <w:pPr>
        <w:ind w:left="2880" w:firstLine="0"/>
        <w:rPr>
          <w:sz w:val="28"/>
          <w:szCs w:val="28"/>
          <w:u w:val="none"/>
        </w:rPr>
      </w:pPr>
      <w:r w:rsidDel="00000000" w:rsidR="00000000" w:rsidRPr="00000000">
        <w:rPr>
          <w:sz w:val="28"/>
          <w:szCs w:val="28"/>
          <w:u w:val="none"/>
        </w:rPr>
        <w:drawing>
          <wp:inline distB="0" distT="0" distL="0" distR="0">
            <wp:extent cx="2124075" cy="1866900"/>
            <wp:effectExtent b="0" l="0" r="0" t="0"/>
            <wp:docPr id="93" name="image11.png"/>
            <a:graphic>
              <a:graphicData uri="http://schemas.openxmlformats.org/drawingml/2006/picture">
                <pic:pic>
                  <pic:nvPicPr>
                    <pic:cNvPr id="0" name="image11.png"/>
                    <pic:cNvPicPr preferRelativeResize="0"/>
                  </pic:nvPicPr>
                  <pic:blipFill>
                    <a:blip r:embed="rId50"/>
                    <a:srcRect b="45605" l="25504" r="37505" t="2399"/>
                    <a:stretch>
                      <a:fillRect/>
                    </a:stretch>
                  </pic:blipFill>
                  <pic:spPr>
                    <a:xfrm>
                      <a:off x="0" y="0"/>
                      <a:ext cx="21240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b w:val="1"/>
          <w:sz w:val="28"/>
          <w:szCs w:val="28"/>
          <w:u w:val="none"/>
        </w:rPr>
      </w:pPr>
      <w:r w:rsidDel="00000000" w:rsidR="00000000" w:rsidRPr="00000000">
        <w:rPr>
          <w:b w:val="1"/>
          <w:sz w:val="28"/>
          <w:szCs w:val="28"/>
          <w:u w:val="none"/>
          <w:rtl w:val="0"/>
        </w:rPr>
        <w:t xml:space="preserve">Compressional Theory</w:t>
      </w:r>
    </w:p>
    <w:p w:rsidR="00000000" w:rsidDel="00000000" w:rsidP="00000000" w:rsidRDefault="00000000" w:rsidRPr="00000000" w14:paraId="0000014B">
      <w:pPr>
        <w:numPr>
          <w:ilvl w:val="0"/>
          <w:numId w:val="159"/>
        </w:numPr>
        <w:ind w:left="720" w:hanging="360"/>
        <w:rPr>
          <w:sz w:val="28"/>
          <w:szCs w:val="28"/>
          <w:u w:val="none"/>
        </w:rPr>
      </w:pPr>
      <w:r w:rsidDel="00000000" w:rsidR="00000000" w:rsidRPr="00000000">
        <w:rPr>
          <w:sz w:val="28"/>
          <w:szCs w:val="28"/>
          <w:u w:val="none"/>
          <w:rtl w:val="0"/>
        </w:rPr>
        <w:t xml:space="preserve">Rocks are subjected to compressional forces.</w:t>
      </w:r>
    </w:p>
    <w:p w:rsidR="00000000" w:rsidDel="00000000" w:rsidP="00000000" w:rsidRDefault="00000000" w:rsidRPr="00000000" w14:paraId="0000014C">
      <w:pPr>
        <w:ind w:left="2880" w:firstLine="0"/>
        <w:rPr>
          <w:sz w:val="28"/>
          <w:szCs w:val="28"/>
          <w:u w:val="none"/>
        </w:rPr>
      </w:pPr>
      <w:r w:rsidDel="00000000" w:rsidR="00000000" w:rsidRPr="00000000">
        <w:rPr>
          <w:sz w:val="28"/>
          <w:szCs w:val="28"/>
          <w:u w:val="none"/>
        </w:rPr>
        <w:drawing>
          <wp:inline distB="0" distT="0" distL="0" distR="0">
            <wp:extent cx="2552700" cy="1866900"/>
            <wp:effectExtent b="0" l="0" r="0" t="0"/>
            <wp:docPr id="94" name="image7.png"/>
            <a:graphic>
              <a:graphicData uri="http://schemas.openxmlformats.org/drawingml/2006/picture">
                <pic:pic>
                  <pic:nvPicPr>
                    <pic:cNvPr id="0" name="image7.png"/>
                    <pic:cNvPicPr preferRelativeResize="0"/>
                  </pic:nvPicPr>
                  <pic:blipFill>
                    <a:blip r:embed="rId36"/>
                    <a:srcRect b="36005" l="25503" r="30003" t="12001"/>
                    <a:stretch>
                      <a:fillRect/>
                    </a:stretch>
                  </pic:blipFill>
                  <pic:spPr>
                    <a:xfrm>
                      <a:off x="0" y="0"/>
                      <a:ext cx="2552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numPr>
          <w:ilvl w:val="0"/>
          <w:numId w:val="159"/>
        </w:numPr>
        <w:ind w:left="720" w:hanging="360"/>
        <w:rPr>
          <w:sz w:val="28"/>
          <w:szCs w:val="28"/>
          <w:u w:val="none"/>
        </w:rPr>
      </w:pPr>
      <w:r w:rsidDel="00000000" w:rsidR="00000000" w:rsidRPr="00000000">
        <w:rPr>
          <w:sz w:val="28"/>
          <w:szCs w:val="28"/>
          <w:u w:val="none"/>
          <w:rtl w:val="0"/>
        </w:rPr>
        <w:t xml:space="preserve">Reverse fault which are almost parallel develop.</w:t>
      </w:r>
    </w:p>
    <w:p w:rsidR="00000000" w:rsidDel="00000000" w:rsidP="00000000" w:rsidRDefault="00000000" w:rsidRPr="00000000" w14:paraId="0000014E">
      <w:pPr>
        <w:ind w:left="2880" w:firstLine="0"/>
        <w:rPr>
          <w:sz w:val="28"/>
          <w:szCs w:val="28"/>
          <w:u w:val="none"/>
        </w:rPr>
      </w:pPr>
      <w:r w:rsidDel="00000000" w:rsidR="00000000" w:rsidRPr="00000000">
        <w:rPr>
          <w:sz w:val="28"/>
          <w:szCs w:val="28"/>
          <w:u w:val="none"/>
        </w:rPr>
        <w:drawing>
          <wp:inline distB="0" distT="0" distL="0" distR="0">
            <wp:extent cx="2562225" cy="1866900"/>
            <wp:effectExtent b="0" l="0" r="0" t="0"/>
            <wp:docPr id="75" name="image2.png"/>
            <a:graphic>
              <a:graphicData uri="http://schemas.openxmlformats.org/drawingml/2006/picture">
                <pic:pic>
                  <pic:nvPicPr>
                    <pic:cNvPr id="0" name="image2.png"/>
                    <pic:cNvPicPr preferRelativeResize="0"/>
                  </pic:nvPicPr>
                  <pic:blipFill>
                    <a:blip r:embed="rId51"/>
                    <a:srcRect b="48005" l="0" r="55507" t="0"/>
                    <a:stretch>
                      <a:fillRect/>
                    </a:stretch>
                  </pic:blipFill>
                  <pic:spPr>
                    <a:xfrm>
                      <a:off x="0" y="0"/>
                      <a:ext cx="25622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159"/>
        </w:numPr>
        <w:ind w:left="720" w:hanging="360"/>
        <w:rPr>
          <w:sz w:val="28"/>
          <w:szCs w:val="28"/>
          <w:u w:val="none"/>
        </w:rPr>
      </w:pPr>
      <w:r w:rsidDel="00000000" w:rsidR="00000000" w:rsidRPr="00000000">
        <w:rPr>
          <w:sz w:val="28"/>
          <w:szCs w:val="28"/>
          <w:u w:val="none"/>
          <w:rtl w:val="0"/>
        </w:rPr>
        <w:t xml:space="preserve">The side blocks are pushed over the middle block.</w:t>
      </w:r>
    </w:p>
    <w:p w:rsidR="00000000" w:rsidDel="00000000" w:rsidP="00000000" w:rsidRDefault="00000000" w:rsidRPr="00000000" w14:paraId="00000150">
      <w:pPr>
        <w:ind w:left="2880" w:firstLine="0"/>
        <w:rPr>
          <w:sz w:val="28"/>
          <w:szCs w:val="28"/>
          <w:u w:val="none"/>
        </w:rPr>
      </w:pPr>
      <w:r w:rsidDel="00000000" w:rsidR="00000000" w:rsidRPr="00000000">
        <w:rPr>
          <w:sz w:val="28"/>
          <w:szCs w:val="28"/>
          <w:u w:val="none"/>
        </w:rPr>
        <w:drawing>
          <wp:inline distB="0" distT="0" distL="0" distR="0">
            <wp:extent cx="2638425" cy="1952625"/>
            <wp:effectExtent b="0" l="0" r="0" t="0"/>
            <wp:docPr id="76" name="image3.png"/>
            <a:graphic>
              <a:graphicData uri="http://schemas.openxmlformats.org/drawingml/2006/picture">
                <pic:pic>
                  <pic:nvPicPr>
                    <pic:cNvPr id="0" name="image3.png"/>
                    <pic:cNvPicPr preferRelativeResize="0"/>
                  </pic:nvPicPr>
                  <pic:blipFill>
                    <a:blip r:embed="rId52"/>
                    <a:srcRect b="40804" l="19502" r="34504" t="4800"/>
                    <a:stretch>
                      <a:fillRect/>
                    </a:stretch>
                  </pic:blipFill>
                  <pic:spPr>
                    <a:xfrm>
                      <a:off x="0" y="0"/>
                      <a:ext cx="26384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numPr>
          <w:ilvl w:val="0"/>
          <w:numId w:val="159"/>
        </w:numPr>
        <w:ind w:left="720" w:hanging="360"/>
        <w:rPr>
          <w:sz w:val="28"/>
          <w:szCs w:val="28"/>
          <w:u w:val="none"/>
        </w:rPr>
      </w:pPr>
      <w:r w:rsidDel="00000000" w:rsidR="00000000" w:rsidRPr="00000000">
        <w:rPr>
          <w:sz w:val="28"/>
          <w:szCs w:val="28"/>
          <w:u w:val="none"/>
          <w:rtl w:val="0"/>
        </w:rPr>
        <w:t xml:space="preserve">Overhanging blocks are worn out by denudation to form escarpments</w:t>
      </w:r>
    </w:p>
    <w:p w:rsidR="00000000" w:rsidDel="00000000" w:rsidP="00000000" w:rsidRDefault="00000000" w:rsidRPr="00000000" w14:paraId="00000152">
      <w:pPr>
        <w:ind w:left="2880" w:firstLine="0"/>
        <w:rPr>
          <w:sz w:val="28"/>
          <w:szCs w:val="28"/>
          <w:u w:val="none"/>
        </w:rPr>
      </w:pPr>
      <w:r w:rsidDel="00000000" w:rsidR="00000000" w:rsidRPr="00000000">
        <w:rPr>
          <w:sz w:val="28"/>
          <w:szCs w:val="28"/>
          <w:u w:val="none"/>
        </w:rPr>
        <w:drawing>
          <wp:inline distB="0" distT="0" distL="0" distR="0">
            <wp:extent cx="2124075" cy="1866900"/>
            <wp:effectExtent b="0" l="0" r="0" t="0"/>
            <wp:docPr id="77" name="image11.png"/>
            <a:graphic>
              <a:graphicData uri="http://schemas.openxmlformats.org/drawingml/2006/picture">
                <pic:pic>
                  <pic:nvPicPr>
                    <pic:cNvPr id="0" name="image11.png"/>
                    <pic:cNvPicPr preferRelativeResize="0"/>
                  </pic:nvPicPr>
                  <pic:blipFill>
                    <a:blip r:embed="rId50"/>
                    <a:srcRect b="45605" l="25504" r="37505" t="2399"/>
                    <a:stretch>
                      <a:fillRect/>
                    </a:stretch>
                  </pic:blipFill>
                  <pic:spPr>
                    <a:xfrm>
                      <a:off x="0" y="0"/>
                      <a:ext cx="21240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center"/>
        <w:rPr>
          <w:b w:val="1"/>
          <w:sz w:val="28"/>
          <w:szCs w:val="28"/>
          <w:u w:val="none"/>
        </w:rPr>
      </w:pPr>
      <w:r w:rsidDel="00000000" w:rsidR="00000000" w:rsidRPr="00000000">
        <w:rPr>
          <w:b w:val="1"/>
          <w:sz w:val="28"/>
          <w:szCs w:val="28"/>
          <w:u w:val="none"/>
          <w:rtl w:val="0"/>
        </w:rPr>
        <w:t xml:space="preserve">Anticlinal Theory</w:t>
      </w:r>
    </w:p>
    <w:p w:rsidR="00000000" w:rsidDel="00000000" w:rsidP="00000000" w:rsidRDefault="00000000" w:rsidRPr="00000000" w14:paraId="00000154">
      <w:pPr>
        <w:ind w:left="2160" w:firstLine="0"/>
        <w:rPr>
          <w:b w:val="1"/>
          <w:sz w:val="28"/>
          <w:szCs w:val="28"/>
          <w:u w:val="none"/>
        </w:rPr>
      </w:pPr>
      <w:r w:rsidDel="00000000" w:rsidR="00000000" w:rsidRPr="00000000">
        <w:rPr>
          <w:b w:val="1"/>
          <w:sz w:val="28"/>
          <w:szCs w:val="28"/>
          <w:u w:val="none"/>
        </w:rPr>
        <w:drawing>
          <wp:inline distB="0" distT="0" distL="0" distR="0">
            <wp:extent cx="2552700" cy="1609725"/>
            <wp:effectExtent b="0" l="0" r="0" t="0"/>
            <wp:docPr id="78" name="image22.png"/>
            <a:graphic>
              <a:graphicData uri="http://schemas.openxmlformats.org/drawingml/2006/picture">
                <pic:pic>
                  <pic:nvPicPr>
                    <pic:cNvPr id="0" name="image22.png"/>
                    <pic:cNvPicPr preferRelativeResize="0"/>
                  </pic:nvPicPr>
                  <pic:blipFill>
                    <a:blip r:embed="rId53"/>
                    <a:srcRect b="40805" l="22502" r="33004" t="14401"/>
                    <a:stretch>
                      <a:fillRect/>
                    </a:stretch>
                  </pic:blipFill>
                  <pic:spPr>
                    <a:xfrm>
                      <a:off x="0" y="0"/>
                      <a:ext cx="2552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sz w:val="28"/>
          <w:szCs w:val="28"/>
          <w:u w:val="none"/>
        </w:rPr>
      </w:pPr>
      <w:r w:rsidDel="00000000" w:rsidR="00000000" w:rsidRPr="00000000">
        <w:rPr>
          <w:sz w:val="28"/>
          <w:szCs w:val="28"/>
          <w:u w:val="none"/>
          <w:rtl w:val="0"/>
        </w:rPr>
        <w:t xml:space="preserve">Suggests the rift valley was formed by Anticlinal arching.</w:t>
      </w:r>
    </w:p>
    <w:p w:rsidR="00000000" w:rsidDel="00000000" w:rsidP="00000000" w:rsidRDefault="00000000" w:rsidRPr="00000000" w14:paraId="00000156">
      <w:pPr>
        <w:numPr>
          <w:ilvl w:val="0"/>
          <w:numId w:val="159"/>
        </w:numPr>
        <w:ind w:left="720" w:hanging="360"/>
        <w:rPr>
          <w:sz w:val="28"/>
          <w:szCs w:val="28"/>
          <w:u w:val="none"/>
        </w:rPr>
      </w:pPr>
      <w:r w:rsidDel="00000000" w:rsidR="00000000" w:rsidRPr="00000000">
        <w:rPr>
          <w:sz w:val="28"/>
          <w:szCs w:val="28"/>
          <w:u w:val="none"/>
          <w:rtl w:val="0"/>
        </w:rPr>
        <w:t xml:space="preserve">Upward forces pushed sedimentary rock strata upwards.</w:t>
      </w:r>
    </w:p>
    <w:p w:rsidR="00000000" w:rsidDel="00000000" w:rsidP="00000000" w:rsidRDefault="00000000" w:rsidRPr="00000000" w14:paraId="00000157">
      <w:pPr>
        <w:numPr>
          <w:ilvl w:val="0"/>
          <w:numId w:val="159"/>
        </w:numPr>
        <w:ind w:left="720" w:hanging="360"/>
        <w:rPr>
          <w:sz w:val="28"/>
          <w:szCs w:val="28"/>
          <w:u w:val="none"/>
        </w:rPr>
      </w:pPr>
      <w:r w:rsidDel="00000000" w:rsidR="00000000" w:rsidRPr="00000000">
        <w:rPr>
          <w:sz w:val="28"/>
          <w:szCs w:val="28"/>
          <w:u w:val="none"/>
          <w:rtl w:val="0"/>
        </w:rPr>
        <w:t xml:space="preserve">The rock layers bent into a big arch.</w:t>
      </w:r>
    </w:p>
    <w:p w:rsidR="00000000" w:rsidDel="00000000" w:rsidP="00000000" w:rsidRDefault="00000000" w:rsidRPr="00000000" w14:paraId="00000158">
      <w:pPr>
        <w:numPr>
          <w:ilvl w:val="0"/>
          <w:numId w:val="159"/>
        </w:numPr>
        <w:ind w:left="720" w:hanging="360"/>
        <w:rPr>
          <w:sz w:val="28"/>
          <w:szCs w:val="28"/>
          <w:u w:val="none"/>
        </w:rPr>
      </w:pPr>
      <w:r w:rsidDel="00000000" w:rsidR="00000000" w:rsidRPr="00000000">
        <w:rPr>
          <w:sz w:val="28"/>
          <w:szCs w:val="28"/>
          <w:u w:val="none"/>
          <w:rtl w:val="0"/>
        </w:rPr>
        <w:t xml:space="preserve">A gaping/huge crack developed at the crest of the arch due to tension forming the rift valley.</w:t>
      </w:r>
    </w:p>
    <w:p w:rsidR="00000000" w:rsidDel="00000000" w:rsidP="00000000" w:rsidRDefault="00000000" w:rsidRPr="00000000" w14:paraId="00000159">
      <w:pPr>
        <w:jc w:val="center"/>
        <w:rPr>
          <w:b w:val="1"/>
          <w:sz w:val="28"/>
          <w:szCs w:val="28"/>
          <w:u w:val="none"/>
        </w:rPr>
      </w:pPr>
      <w:r w:rsidDel="00000000" w:rsidR="00000000" w:rsidRPr="00000000">
        <w:rPr>
          <w:b w:val="1"/>
          <w:sz w:val="28"/>
          <w:szCs w:val="28"/>
          <w:u w:val="none"/>
          <w:rtl w:val="0"/>
        </w:rPr>
        <w:t xml:space="preserve">The Great Rift Valley/The Great E.A Rift Valley</w:t>
      </w:r>
    </w:p>
    <w:p w:rsidR="00000000" w:rsidDel="00000000" w:rsidP="00000000" w:rsidRDefault="00000000" w:rsidRPr="00000000" w14:paraId="0000015A">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The world’s biggest rift valley.</w:t>
      </w:r>
    </w:p>
    <w:p w:rsidR="00000000" w:rsidDel="00000000" w:rsidP="00000000" w:rsidRDefault="00000000" w:rsidRPr="00000000" w14:paraId="0000015B">
      <w:pPr>
        <w:rPr>
          <w:sz w:val="28"/>
          <w:szCs w:val="28"/>
          <w:u w:val="none"/>
        </w:rPr>
      </w:pPr>
      <w:r w:rsidDel="00000000" w:rsidR="00000000" w:rsidRPr="00000000">
        <w:rPr>
          <w:sz w:val="28"/>
          <w:szCs w:val="28"/>
          <w:u w:val="none"/>
          <w:rtl w:val="0"/>
        </w:rPr>
        <w:t xml:space="preserve">It starts in Syria and ends in Mozambique.</w:t>
      </w:r>
    </w:p>
    <w:p w:rsidR="00000000" w:rsidDel="00000000" w:rsidP="00000000" w:rsidRDefault="00000000" w:rsidRPr="00000000" w14:paraId="0000015C">
      <w:pPr>
        <w:rPr>
          <w:sz w:val="28"/>
          <w:szCs w:val="28"/>
          <w:u w:val="none"/>
        </w:rPr>
      </w:pPr>
      <w:r w:rsidDel="00000000" w:rsidR="00000000" w:rsidRPr="00000000">
        <w:rPr>
          <w:sz w:val="28"/>
          <w:szCs w:val="28"/>
          <w:u w:val="none"/>
          <w:rtl w:val="0"/>
        </w:rPr>
        <w:t xml:space="preserve">It’s divided into 4 parts.</w:t>
      </w:r>
    </w:p>
    <w:p w:rsidR="00000000" w:rsidDel="00000000" w:rsidP="00000000" w:rsidRDefault="00000000" w:rsidRPr="00000000" w14:paraId="0000015D">
      <w:pPr>
        <w:numPr>
          <w:ilvl w:val="0"/>
          <w:numId w:val="183"/>
        </w:numPr>
        <w:ind w:left="720" w:hanging="360"/>
        <w:rPr>
          <w:sz w:val="28"/>
          <w:szCs w:val="28"/>
          <w:u w:val="none"/>
        </w:rPr>
      </w:pPr>
      <w:r w:rsidDel="00000000" w:rsidR="00000000" w:rsidRPr="00000000">
        <w:rPr>
          <w:sz w:val="28"/>
          <w:szCs w:val="28"/>
          <w:u w:val="none"/>
          <w:rtl w:val="0"/>
        </w:rPr>
        <w:t xml:space="preserve">Ethiopian Rift system-starts from Afar in Ethiopia to the Kenyan border around L. Stephanie.</w:t>
      </w:r>
    </w:p>
    <w:p w:rsidR="00000000" w:rsidDel="00000000" w:rsidP="00000000" w:rsidRDefault="00000000" w:rsidRPr="00000000" w14:paraId="0000015E">
      <w:pPr>
        <w:numPr>
          <w:ilvl w:val="0"/>
          <w:numId w:val="183"/>
        </w:numPr>
        <w:ind w:left="720" w:hanging="360"/>
        <w:rPr>
          <w:sz w:val="28"/>
          <w:szCs w:val="28"/>
          <w:u w:val="none"/>
        </w:rPr>
      </w:pPr>
      <w:r w:rsidDel="00000000" w:rsidR="00000000" w:rsidRPr="00000000">
        <w:rPr>
          <w:sz w:val="28"/>
          <w:szCs w:val="28"/>
          <w:u w:val="none"/>
          <w:rtl w:val="0"/>
        </w:rPr>
        <w:t xml:space="preserve">Gregory Rift system-Starts from the northern border of Kenya with Ethiopia to Tanzania. It has a small N.E-S.W branches:</w:t>
      </w:r>
    </w:p>
    <w:p w:rsidR="00000000" w:rsidDel="00000000" w:rsidP="00000000" w:rsidRDefault="00000000" w:rsidRPr="00000000" w14:paraId="0000015F">
      <w:pPr>
        <w:numPr>
          <w:ilvl w:val="1"/>
          <w:numId w:val="183"/>
        </w:numPr>
        <w:ind w:left="1440" w:hanging="360"/>
        <w:rPr>
          <w:sz w:val="28"/>
          <w:szCs w:val="28"/>
          <w:u w:val="none"/>
        </w:rPr>
      </w:pPr>
      <w:r w:rsidDel="00000000" w:rsidR="00000000" w:rsidRPr="00000000">
        <w:rPr>
          <w:sz w:val="28"/>
          <w:szCs w:val="28"/>
          <w:u w:val="none"/>
          <w:rtl w:val="0"/>
        </w:rPr>
        <w:t xml:space="preserve"> Kano Rift valley in Kenya</w:t>
      </w:r>
    </w:p>
    <w:p w:rsidR="00000000" w:rsidDel="00000000" w:rsidP="00000000" w:rsidRDefault="00000000" w:rsidRPr="00000000" w14:paraId="00000160">
      <w:pPr>
        <w:numPr>
          <w:ilvl w:val="1"/>
          <w:numId w:val="183"/>
        </w:numPr>
        <w:ind w:left="1440" w:hanging="360"/>
        <w:rPr>
          <w:sz w:val="28"/>
          <w:szCs w:val="28"/>
          <w:u w:val="none"/>
        </w:rPr>
      </w:pPr>
      <w:r w:rsidDel="00000000" w:rsidR="00000000" w:rsidRPr="00000000">
        <w:rPr>
          <w:sz w:val="28"/>
          <w:szCs w:val="28"/>
          <w:u w:val="none"/>
          <w:rtl w:val="0"/>
        </w:rPr>
        <w:t xml:space="preserve">L. Eyasi Rift Valley in Tanzania</w:t>
      </w:r>
    </w:p>
    <w:p w:rsidR="00000000" w:rsidDel="00000000" w:rsidP="00000000" w:rsidRDefault="00000000" w:rsidRPr="00000000" w14:paraId="00000161">
      <w:pPr>
        <w:numPr>
          <w:ilvl w:val="0"/>
          <w:numId w:val="183"/>
        </w:numPr>
        <w:ind w:left="720" w:hanging="360"/>
        <w:rPr>
          <w:sz w:val="28"/>
          <w:szCs w:val="28"/>
          <w:u w:val="none"/>
        </w:rPr>
      </w:pPr>
      <w:r w:rsidDel="00000000" w:rsidR="00000000" w:rsidRPr="00000000">
        <w:rPr>
          <w:sz w:val="28"/>
          <w:szCs w:val="28"/>
          <w:u w:val="none"/>
          <w:rtl w:val="0"/>
        </w:rPr>
        <w:t xml:space="preserve">Western Rift valley-Starts at Sudan border to south of L. Rukwa. Features which are here are Ruwenzori Mountain and Lakes Albert, Edward, Kivu, Tanganyika and Rukwa.</w:t>
      </w:r>
    </w:p>
    <w:p w:rsidR="00000000" w:rsidDel="00000000" w:rsidP="00000000" w:rsidRDefault="00000000" w:rsidRPr="00000000" w14:paraId="00000162">
      <w:pPr>
        <w:numPr>
          <w:ilvl w:val="0"/>
          <w:numId w:val="183"/>
        </w:numPr>
        <w:ind w:left="720" w:hanging="360"/>
        <w:rPr>
          <w:sz w:val="28"/>
          <w:szCs w:val="28"/>
          <w:u w:val="none"/>
        </w:rPr>
      </w:pPr>
      <w:r w:rsidDel="00000000" w:rsidR="00000000" w:rsidRPr="00000000">
        <w:rPr>
          <w:sz w:val="28"/>
          <w:szCs w:val="28"/>
          <w:u w:val="none"/>
          <w:rtl w:val="0"/>
        </w:rPr>
        <w:t xml:space="preserve">Malawi Rift valley-a continuation of Gregory Rift system to Zambezi River in Mozambique. It has a small N.E-S.W branch called Luangwa valley.</w:t>
      </w:r>
    </w:p>
    <w:p w:rsidR="00000000" w:rsidDel="00000000" w:rsidP="00000000" w:rsidRDefault="00000000" w:rsidRPr="00000000" w14:paraId="00000163">
      <w:pPr>
        <w:jc w:val="center"/>
        <w:rPr>
          <w:b w:val="1"/>
          <w:sz w:val="28"/>
          <w:szCs w:val="28"/>
          <w:u w:val="none"/>
        </w:rPr>
      </w:pPr>
      <w:r w:rsidDel="00000000" w:rsidR="00000000" w:rsidRPr="00000000">
        <w:rPr>
          <w:b w:val="1"/>
          <w:sz w:val="28"/>
          <w:szCs w:val="28"/>
          <w:u w:val="none"/>
          <w:rtl w:val="0"/>
        </w:rPr>
        <w:t xml:space="preserve">The Gregory Rift Valley</w:t>
      </w:r>
    </w:p>
    <w:p w:rsidR="00000000" w:rsidDel="00000000" w:rsidP="00000000" w:rsidRDefault="00000000" w:rsidRPr="00000000" w14:paraId="00000164">
      <w:pPr>
        <w:rPr>
          <w:sz w:val="28"/>
          <w:szCs w:val="28"/>
          <w:u w:val="none"/>
        </w:rPr>
      </w:pPr>
      <w:r w:rsidDel="00000000" w:rsidR="00000000" w:rsidRPr="00000000">
        <w:rPr>
          <w:sz w:val="28"/>
          <w:szCs w:val="28"/>
          <w:u w:val="none"/>
          <w:rtl w:val="0"/>
        </w:rPr>
        <w:t xml:space="preserve">-Named after a geologist called Gregory J.W who carried out extensive studies in this area.</w:t>
      </w:r>
    </w:p>
    <w:p w:rsidR="00000000" w:rsidDel="00000000" w:rsidP="00000000" w:rsidRDefault="00000000" w:rsidRPr="00000000" w14:paraId="00000165">
      <w:pPr>
        <w:rPr>
          <w:sz w:val="28"/>
          <w:szCs w:val="28"/>
          <w:u w:val="none"/>
        </w:rPr>
      </w:pPr>
      <w:r w:rsidDel="00000000" w:rsidR="00000000" w:rsidRPr="00000000">
        <w:rPr>
          <w:sz w:val="28"/>
          <w:szCs w:val="28"/>
          <w:u w:val="none"/>
          <w:rtl w:val="0"/>
        </w:rPr>
        <w:t xml:space="preserve">It’s where the Rift Valley features are more pronounced.</w:t>
      </w:r>
    </w:p>
    <w:p w:rsidR="00000000" w:rsidDel="00000000" w:rsidP="00000000" w:rsidRDefault="00000000" w:rsidRPr="00000000" w14:paraId="00000166">
      <w:pPr>
        <w:jc w:val="center"/>
        <w:rPr>
          <w:b w:val="1"/>
          <w:sz w:val="28"/>
          <w:szCs w:val="28"/>
          <w:u w:val="none"/>
        </w:rPr>
      </w:pPr>
      <w:r w:rsidDel="00000000" w:rsidR="00000000" w:rsidRPr="00000000">
        <w:rPr>
          <w:b w:val="1"/>
          <w:sz w:val="28"/>
          <w:szCs w:val="28"/>
          <w:u w:val="none"/>
          <w:rtl w:val="0"/>
        </w:rPr>
        <w:t xml:space="preserve">Features associated with it</w:t>
      </w:r>
    </w:p>
    <w:p w:rsidR="00000000" w:rsidDel="00000000" w:rsidP="00000000" w:rsidRDefault="00000000" w:rsidRPr="00000000" w14:paraId="00000167">
      <w:pPr>
        <w:numPr>
          <w:ilvl w:val="0"/>
          <w:numId w:val="184"/>
        </w:numPr>
        <w:ind w:left="720" w:hanging="360"/>
        <w:rPr>
          <w:b w:val="1"/>
          <w:sz w:val="28"/>
          <w:szCs w:val="28"/>
          <w:u w:val="none"/>
        </w:rPr>
      </w:pPr>
      <w:r w:rsidDel="00000000" w:rsidR="00000000" w:rsidRPr="00000000">
        <w:rPr>
          <w:sz w:val="28"/>
          <w:szCs w:val="28"/>
          <w:u w:val="none"/>
          <w:rtl w:val="0"/>
        </w:rPr>
        <w:t xml:space="preserve">Fault blocks</w:t>
      </w:r>
      <w:r w:rsidDel="00000000" w:rsidR="00000000" w:rsidRPr="00000000">
        <w:rPr>
          <w:b w:val="1"/>
          <w:sz w:val="28"/>
          <w:szCs w:val="28"/>
          <w:u w:val="none"/>
          <w:rtl w:val="0"/>
        </w:rPr>
        <w:t xml:space="preserve">-</w:t>
      </w:r>
      <w:r w:rsidDel="00000000" w:rsidR="00000000" w:rsidRPr="00000000">
        <w:rPr>
          <w:sz w:val="28"/>
          <w:szCs w:val="28"/>
          <w:u w:val="none"/>
          <w:rtl w:val="0"/>
        </w:rPr>
        <w:t xml:space="preserve">Aberdare range, Mau, Nandi and Cherangani hills.</w:t>
      </w:r>
      <w:r w:rsidDel="00000000" w:rsidR="00000000" w:rsidRPr="00000000">
        <w:rPr>
          <w:rtl w:val="0"/>
        </w:rPr>
      </w:r>
    </w:p>
    <w:p w:rsidR="00000000" w:rsidDel="00000000" w:rsidP="00000000" w:rsidRDefault="00000000" w:rsidRPr="00000000" w14:paraId="00000168">
      <w:pPr>
        <w:numPr>
          <w:ilvl w:val="0"/>
          <w:numId w:val="184"/>
        </w:numPr>
        <w:ind w:left="720" w:hanging="360"/>
        <w:rPr>
          <w:b w:val="1"/>
          <w:sz w:val="28"/>
          <w:szCs w:val="28"/>
          <w:u w:val="none"/>
        </w:rPr>
      </w:pPr>
      <w:r w:rsidDel="00000000" w:rsidR="00000000" w:rsidRPr="00000000">
        <w:rPr>
          <w:sz w:val="28"/>
          <w:szCs w:val="28"/>
          <w:u w:val="none"/>
          <w:rtl w:val="0"/>
        </w:rPr>
        <w:t xml:space="preserve">Step faults-Kijabe and Tambach</w:t>
      </w:r>
      <w:r w:rsidDel="00000000" w:rsidR="00000000" w:rsidRPr="00000000">
        <w:rPr>
          <w:rtl w:val="0"/>
        </w:rPr>
      </w:r>
    </w:p>
    <w:p w:rsidR="00000000" w:rsidDel="00000000" w:rsidP="00000000" w:rsidRDefault="00000000" w:rsidRPr="00000000" w14:paraId="00000169">
      <w:pPr>
        <w:numPr>
          <w:ilvl w:val="0"/>
          <w:numId w:val="184"/>
        </w:numPr>
        <w:ind w:left="720" w:hanging="360"/>
        <w:rPr>
          <w:sz w:val="28"/>
          <w:szCs w:val="28"/>
          <w:u w:val="none"/>
        </w:rPr>
      </w:pPr>
      <w:r w:rsidDel="00000000" w:rsidR="00000000" w:rsidRPr="00000000">
        <w:rPr>
          <w:sz w:val="28"/>
          <w:szCs w:val="28"/>
          <w:u w:val="none"/>
          <w:rtl w:val="0"/>
        </w:rPr>
        <w:t xml:space="preserve">Tilt blocks-Aberdare range uplifted and tilted eastwards and Mau escarpment uplifted and tilted westwards.</w:t>
      </w:r>
    </w:p>
    <w:p w:rsidR="00000000" w:rsidDel="00000000" w:rsidP="00000000" w:rsidRDefault="00000000" w:rsidRPr="00000000" w14:paraId="0000016A">
      <w:pPr>
        <w:numPr>
          <w:ilvl w:val="0"/>
          <w:numId w:val="184"/>
        </w:numPr>
        <w:ind w:left="720" w:hanging="360"/>
        <w:rPr>
          <w:sz w:val="28"/>
          <w:szCs w:val="28"/>
          <w:u w:val="none"/>
        </w:rPr>
      </w:pPr>
      <w:r w:rsidDel="00000000" w:rsidR="00000000" w:rsidRPr="00000000">
        <w:rPr>
          <w:sz w:val="28"/>
          <w:szCs w:val="28"/>
          <w:u w:val="none"/>
          <w:rtl w:val="0"/>
        </w:rPr>
        <w:t xml:space="preserve">Lava flows and volcanic cones e.g. Menengai and Ngorongoro crater.</w:t>
      </w:r>
    </w:p>
    <w:p w:rsidR="00000000" w:rsidDel="00000000" w:rsidP="00000000" w:rsidRDefault="00000000" w:rsidRPr="00000000" w14:paraId="0000016B">
      <w:pPr>
        <w:numPr>
          <w:ilvl w:val="0"/>
          <w:numId w:val="184"/>
        </w:numPr>
        <w:ind w:left="720" w:hanging="360"/>
        <w:rPr>
          <w:sz w:val="28"/>
          <w:szCs w:val="28"/>
          <w:u w:val="none"/>
        </w:rPr>
      </w:pPr>
      <w:r w:rsidDel="00000000" w:rsidR="00000000" w:rsidRPr="00000000">
        <w:rPr>
          <w:sz w:val="28"/>
          <w:szCs w:val="28"/>
          <w:u w:val="none"/>
          <w:rtl w:val="0"/>
        </w:rPr>
        <w:t xml:space="preserve">Rift Valley lakes formed when unequal sinking created faults which were later filled with water. The lakes are deep and elongated. Examples are Lakes Naivasha, Nakuru, Elementaita, Baringo, Bogoria, Ol Bolossat and Turkana. Most of the lakes are salty with exception of L. Naivasha which has fresh water.</w:t>
      </w:r>
    </w:p>
    <w:p w:rsidR="00000000" w:rsidDel="00000000" w:rsidP="00000000" w:rsidRDefault="00000000" w:rsidRPr="00000000" w14:paraId="0000016C">
      <w:pPr>
        <w:jc w:val="center"/>
        <w:rPr>
          <w:b w:val="1"/>
          <w:sz w:val="28"/>
          <w:szCs w:val="28"/>
          <w:u w:val="none"/>
        </w:rPr>
      </w:pPr>
      <w:r w:rsidDel="00000000" w:rsidR="00000000" w:rsidRPr="00000000">
        <w:rPr>
          <w:b w:val="1"/>
          <w:sz w:val="28"/>
          <w:szCs w:val="28"/>
          <w:u w:val="none"/>
          <w:rtl w:val="0"/>
        </w:rPr>
        <w:t xml:space="preserve">Why Most Rift Valley Lakes Are Salty</w:t>
      </w:r>
    </w:p>
    <w:p w:rsidR="00000000" w:rsidDel="00000000" w:rsidP="00000000" w:rsidRDefault="00000000" w:rsidRPr="00000000" w14:paraId="0000016D">
      <w:pPr>
        <w:numPr>
          <w:ilvl w:val="0"/>
          <w:numId w:val="185"/>
        </w:numPr>
        <w:ind w:left="750" w:hanging="390"/>
        <w:rPr>
          <w:sz w:val="28"/>
          <w:szCs w:val="28"/>
          <w:u w:val="none"/>
        </w:rPr>
      </w:pPr>
      <w:r w:rsidDel="00000000" w:rsidR="00000000" w:rsidRPr="00000000">
        <w:rPr>
          <w:sz w:val="28"/>
          <w:szCs w:val="28"/>
          <w:u w:val="none"/>
          <w:rtl w:val="0"/>
        </w:rPr>
        <w:t xml:space="preserve">Lack of outlets to drain away salts contained in them.</w:t>
      </w:r>
    </w:p>
    <w:p w:rsidR="00000000" w:rsidDel="00000000" w:rsidP="00000000" w:rsidRDefault="00000000" w:rsidRPr="00000000" w14:paraId="0000016E">
      <w:pPr>
        <w:numPr>
          <w:ilvl w:val="0"/>
          <w:numId w:val="185"/>
        </w:numPr>
        <w:ind w:left="750" w:hanging="390"/>
        <w:rPr>
          <w:sz w:val="28"/>
          <w:szCs w:val="28"/>
          <w:u w:val="none"/>
        </w:rPr>
      </w:pPr>
      <w:r w:rsidDel="00000000" w:rsidR="00000000" w:rsidRPr="00000000">
        <w:rPr>
          <w:sz w:val="28"/>
          <w:szCs w:val="28"/>
          <w:u w:val="none"/>
          <w:rtl w:val="0"/>
        </w:rPr>
        <w:t xml:space="preserve">Lack of enough water to dilute salinity due to little rainfall and lack of rivers flowing in them.</w:t>
      </w:r>
    </w:p>
    <w:p w:rsidR="00000000" w:rsidDel="00000000" w:rsidP="00000000" w:rsidRDefault="00000000" w:rsidRPr="00000000" w14:paraId="0000016F">
      <w:pPr>
        <w:numPr>
          <w:ilvl w:val="0"/>
          <w:numId w:val="185"/>
        </w:numPr>
        <w:ind w:left="750" w:hanging="390"/>
        <w:rPr>
          <w:sz w:val="28"/>
          <w:szCs w:val="28"/>
          <w:u w:val="none"/>
        </w:rPr>
      </w:pPr>
      <w:r w:rsidDel="00000000" w:rsidR="00000000" w:rsidRPr="00000000">
        <w:rPr>
          <w:sz w:val="28"/>
          <w:szCs w:val="28"/>
          <w:u w:val="none"/>
          <w:rtl w:val="0"/>
        </w:rPr>
        <w:t xml:space="preserve">High rates of evaporation causing increased accumulation of salts.</w:t>
      </w:r>
    </w:p>
    <w:p w:rsidR="00000000" w:rsidDel="00000000" w:rsidP="00000000" w:rsidRDefault="00000000" w:rsidRPr="00000000" w14:paraId="00000170">
      <w:pPr>
        <w:numPr>
          <w:ilvl w:val="0"/>
          <w:numId w:val="185"/>
        </w:numPr>
        <w:ind w:left="750" w:hanging="390"/>
        <w:rPr>
          <w:sz w:val="28"/>
          <w:szCs w:val="28"/>
          <w:u w:val="none"/>
        </w:rPr>
      </w:pPr>
      <w:r w:rsidDel="00000000" w:rsidR="00000000" w:rsidRPr="00000000">
        <w:rPr>
          <w:sz w:val="28"/>
          <w:szCs w:val="28"/>
          <w:u w:val="none"/>
          <w:rtl w:val="0"/>
        </w:rPr>
        <w:t xml:space="preserve">Lake’s water being in contact with rocks with mineral salts which it directly dissolves.</w:t>
      </w:r>
    </w:p>
    <w:p w:rsidR="00000000" w:rsidDel="00000000" w:rsidP="00000000" w:rsidRDefault="00000000" w:rsidRPr="00000000" w14:paraId="00000171">
      <w:pPr>
        <w:numPr>
          <w:ilvl w:val="0"/>
          <w:numId w:val="185"/>
        </w:numPr>
        <w:ind w:left="750" w:hanging="390"/>
        <w:rPr>
          <w:sz w:val="28"/>
          <w:szCs w:val="28"/>
          <w:u w:val="none"/>
        </w:rPr>
      </w:pPr>
      <w:r w:rsidDel="00000000" w:rsidR="00000000" w:rsidRPr="00000000">
        <w:rPr>
          <w:sz w:val="28"/>
          <w:szCs w:val="28"/>
          <w:u w:val="none"/>
          <w:rtl w:val="0"/>
        </w:rPr>
        <w:t xml:space="preserve">Washing into the lake of mineral rich soils by surface runoff.</w:t>
      </w:r>
    </w:p>
    <w:p w:rsidR="00000000" w:rsidDel="00000000" w:rsidP="00000000" w:rsidRDefault="00000000" w:rsidRPr="00000000" w14:paraId="00000172">
      <w:pPr>
        <w:jc w:val="center"/>
        <w:rPr>
          <w:b w:val="1"/>
          <w:sz w:val="28"/>
          <w:szCs w:val="28"/>
          <w:u w:val="none"/>
        </w:rPr>
      </w:pPr>
      <w:r w:rsidDel="00000000" w:rsidR="00000000" w:rsidRPr="00000000">
        <w:rPr>
          <w:rtl w:val="0"/>
        </w:rPr>
      </w:r>
    </w:p>
    <w:p w:rsidR="00000000" w:rsidDel="00000000" w:rsidP="00000000" w:rsidRDefault="00000000" w:rsidRPr="00000000" w14:paraId="00000173">
      <w:pPr>
        <w:jc w:val="center"/>
        <w:rPr>
          <w:b w:val="1"/>
          <w:sz w:val="28"/>
          <w:szCs w:val="28"/>
          <w:u w:val="none"/>
        </w:rPr>
      </w:pPr>
      <w:r w:rsidDel="00000000" w:rsidR="00000000" w:rsidRPr="00000000">
        <w:rPr>
          <w:b w:val="1"/>
          <w:sz w:val="28"/>
          <w:szCs w:val="28"/>
          <w:u w:val="none"/>
          <w:rtl w:val="0"/>
        </w:rPr>
        <w:t xml:space="preserve">Why L. Naivasha Has Fresh Water</w:t>
      </w:r>
    </w:p>
    <w:p w:rsidR="00000000" w:rsidDel="00000000" w:rsidP="00000000" w:rsidRDefault="00000000" w:rsidRPr="00000000" w14:paraId="00000174">
      <w:pPr>
        <w:numPr>
          <w:ilvl w:val="0"/>
          <w:numId w:val="169"/>
        </w:numPr>
        <w:ind w:left="390" w:hanging="390"/>
        <w:rPr>
          <w:b w:val="1"/>
          <w:sz w:val="28"/>
          <w:szCs w:val="28"/>
          <w:u w:val="none"/>
        </w:rPr>
      </w:pPr>
      <w:r w:rsidDel="00000000" w:rsidR="00000000" w:rsidRPr="00000000">
        <w:rPr>
          <w:sz w:val="28"/>
          <w:szCs w:val="28"/>
          <w:u w:val="none"/>
          <w:rtl w:val="0"/>
        </w:rPr>
        <w:t xml:space="preserve">It has underground drainage to the Indian Ocean.</w:t>
      </w:r>
      <w:r w:rsidDel="00000000" w:rsidR="00000000" w:rsidRPr="00000000">
        <w:rPr>
          <w:rtl w:val="0"/>
        </w:rPr>
      </w:r>
    </w:p>
    <w:p w:rsidR="00000000" w:rsidDel="00000000" w:rsidP="00000000" w:rsidRDefault="00000000" w:rsidRPr="00000000" w14:paraId="00000175">
      <w:pPr>
        <w:numPr>
          <w:ilvl w:val="0"/>
          <w:numId w:val="169"/>
        </w:numPr>
        <w:ind w:left="390" w:hanging="390"/>
        <w:rPr>
          <w:b w:val="1"/>
          <w:sz w:val="28"/>
          <w:szCs w:val="28"/>
          <w:u w:val="none"/>
        </w:rPr>
      </w:pPr>
      <w:r w:rsidDel="00000000" w:rsidR="00000000" w:rsidRPr="00000000">
        <w:rPr>
          <w:sz w:val="28"/>
          <w:szCs w:val="28"/>
          <w:u w:val="none"/>
          <w:rtl w:val="0"/>
        </w:rPr>
        <w:t xml:space="preserve">There is inflow of fresh water from rivers and rain.</w:t>
      </w:r>
      <w:r w:rsidDel="00000000" w:rsidR="00000000" w:rsidRPr="00000000">
        <w:rPr>
          <w:rtl w:val="0"/>
        </w:rPr>
      </w:r>
    </w:p>
    <w:p w:rsidR="00000000" w:rsidDel="00000000" w:rsidP="00000000" w:rsidRDefault="00000000" w:rsidRPr="00000000" w14:paraId="00000176">
      <w:pPr>
        <w:numPr>
          <w:ilvl w:val="0"/>
          <w:numId w:val="169"/>
        </w:numPr>
        <w:ind w:left="390" w:hanging="390"/>
        <w:rPr>
          <w:b w:val="1"/>
          <w:sz w:val="28"/>
          <w:szCs w:val="28"/>
          <w:u w:val="none"/>
        </w:rPr>
      </w:pPr>
      <w:r w:rsidDel="00000000" w:rsidR="00000000" w:rsidRPr="00000000">
        <w:rPr>
          <w:sz w:val="28"/>
          <w:szCs w:val="28"/>
          <w:u w:val="none"/>
          <w:rtl w:val="0"/>
        </w:rPr>
        <w:t xml:space="preserve">The latest volcanic eruption covered the bed rock with lava.</w:t>
      </w:r>
      <w:r w:rsidDel="00000000" w:rsidR="00000000" w:rsidRPr="00000000">
        <w:rPr>
          <w:rtl w:val="0"/>
        </w:rPr>
      </w:r>
    </w:p>
    <w:p w:rsidR="00000000" w:rsidDel="00000000" w:rsidP="00000000" w:rsidRDefault="00000000" w:rsidRPr="00000000" w14:paraId="00000177">
      <w:pPr>
        <w:jc w:val="center"/>
        <w:rPr>
          <w:b w:val="1"/>
          <w:sz w:val="28"/>
          <w:szCs w:val="28"/>
          <w:u w:val="none"/>
        </w:rPr>
      </w:pPr>
      <w:r w:rsidDel="00000000" w:rsidR="00000000" w:rsidRPr="00000000">
        <w:rPr>
          <w:b w:val="1"/>
          <w:sz w:val="28"/>
          <w:szCs w:val="28"/>
          <w:u w:val="none"/>
          <w:rtl w:val="0"/>
        </w:rPr>
        <w:t xml:space="preserve">Major Faulted Areas of the World</w:t>
      </w:r>
    </w:p>
    <w:p w:rsidR="00000000" w:rsidDel="00000000" w:rsidP="00000000" w:rsidRDefault="00000000" w:rsidRPr="00000000" w14:paraId="00000178">
      <w:pPr>
        <w:numPr>
          <w:ilvl w:val="0"/>
          <w:numId w:val="171"/>
        </w:numPr>
        <w:ind w:left="390" w:hanging="390"/>
        <w:rPr>
          <w:sz w:val="28"/>
          <w:szCs w:val="28"/>
          <w:u w:val="none"/>
        </w:rPr>
      </w:pPr>
      <w:r w:rsidDel="00000000" w:rsidR="00000000" w:rsidRPr="00000000">
        <w:rPr>
          <w:sz w:val="28"/>
          <w:szCs w:val="28"/>
          <w:u w:val="none"/>
          <w:rtl w:val="0"/>
        </w:rPr>
        <w:t xml:space="preserve">The Great Rift Valley from Syria to Mozambique.</w:t>
      </w:r>
    </w:p>
    <w:p w:rsidR="00000000" w:rsidDel="00000000" w:rsidP="00000000" w:rsidRDefault="00000000" w:rsidRPr="00000000" w14:paraId="00000179">
      <w:pPr>
        <w:numPr>
          <w:ilvl w:val="0"/>
          <w:numId w:val="171"/>
        </w:numPr>
        <w:ind w:left="390" w:hanging="390"/>
        <w:rPr>
          <w:sz w:val="28"/>
          <w:szCs w:val="28"/>
          <w:u w:val="none"/>
        </w:rPr>
      </w:pPr>
      <w:r w:rsidDel="00000000" w:rsidR="00000000" w:rsidRPr="00000000">
        <w:rPr>
          <w:sz w:val="28"/>
          <w:szCs w:val="28"/>
          <w:u w:val="none"/>
          <w:rtl w:val="0"/>
        </w:rPr>
        <w:t xml:space="preserve">Northern England and the Great Glen Fault of Scotland.  </w:t>
      </w:r>
    </w:p>
    <w:p w:rsidR="00000000" w:rsidDel="00000000" w:rsidP="00000000" w:rsidRDefault="00000000" w:rsidRPr="00000000" w14:paraId="0000017A">
      <w:pPr>
        <w:numPr>
          <w:ilvl w:val="0"/>
          <w:numId w:val="171"/>
        </w:numPr>
        <w:ind w:left="390" w:hanging="390"/>
        <w:rPr>
          <w:sz w:val="28"/>
          <w:szCs w:val="28"/>
          <w:u w:val="none"/>
        </w:rPr>
      </w:pPr>
      <w:r w:rsidDel="00000000" w:rsidR="00000000" w:rsidRPr="00000000">
        <w:rPr>
          <w:sz w:val="28"/>
          <w:szCs w:val="28"/>
          <w:u w:val="none"/>
          <w:rtl w:val="0"/>
        </w:rPr>
        <w:t xml:space="preserve">The Central Massif of Europe.</w:t>
      </w:r>
    </w:p>
    <w:p w:rsidR="00000000" w:rsidDel="00000000" w:rsidP="00000000" w:rsidRDefault="00000000" w:rsidRPr="00000000" w14:paraId="0000017B">
      <w:pPr>
        <w:numPr>
          <w:ilvl w:val="0"/>
          <w:numId w:val="171"/>
        </w:numPr>
        <w:ind w:left="390" w:hanging="390"/>
        <w:rPr>
          <w:sz w:val="28"/>
          <w:szCs w:val="28"/>
          <w:u w:val="none"/>
        </w:rPr>
      </w:pPr>
      <w:r w:rsidDel="00000000" w:rsidR="00000000" w:rsidRPr="00000000">
        <w:rPr>
          <w:sz w:val="28"/>
          <w:szCs w:val="28"/>
          <w:u w:val="none"/>
          <w:rtl w:val="0"/>
        </w:rPr>
        <w:t xml:space="preserve">The middle Rhine Rift Valley region.</w:t>
      </w:r>
    </w:p>
    <w:p w:rsidR="00000000" w:rsidDel="00000000" w:rsidP="00000000" w:rsidRDefault="00000000" w:rsidRPr="00000000" w14:paraId="0000017C">
      <w:pPr>
        <w:jc w:val="center"/>
        <w:rPr>
          <w:b w:val="1"/>
          <w:sz w:val="28"/>
          <w:szCs w:val="28"/>
          <w:u w:val="none"/>
        </w:rPr>
      </w:pPr>
      <w:r w:rsidDel="00000000" w:rsidR="00000000" w:rsidRPr="00000000">
        <w:rPr>
          <w:b w:val="1"/>
          <w:sz w:val="28"/>
          <w:szCs w:val="28"/>
          <w:u w:val="none"/>
          <w:rtl w:val="0"/>
        </w:rPr>
        <w:t xml:space="preserve">Significance of Faulting</w:t>
      </w:r>
    </w:p>
    <w:p w:rsidR="00000000" w:rsidDel="00000000" w:rsidP="00000000" w:rsidRDefault="00000000" w:rsidRPr="00000000" w14:paraId="0000017D">
      <w:pPr>
        <w:jc w:val="center"/>
        <w:rPr>
          <w:b w:val="1"/>
          <w:sz w:val="28"/>
          <w:szCs w:val="28"/>
          <w:u w:val="none"/>
        </w:rPr>
      </w:pPr>
      <w:r w:rsidDel="00000000" w:rsidR="00000000" w:rsidRPr="00000000">
        <w:rPr>
          <w:b w:val="1"/>
          <w:sz w:val="28"/>
          <w:szCs w:val="28"/>
          <w:u w:val="none"/>
          <w:rtl w:val="0"/>
        </w:rPr>
        <w:t xml:space="preserve">To Human Activities</w:t>
      </w:r>
    </w:p>
    <w:p w:rsidR="00000000" w:rsidDel="00000000" w:rsidP="00000000" w:rsidRDefault="00000000" w:rsidRPr="00000000" w14:paraId="0000017E">
      <w:pPr>
        <w:numPr>
          <w:ilvl w:val="0"/>
          <w:numId w:val="173"/>
        </w:numPr>
        <w:ind w:left="360" w:hanging="360"/>
        <w:rPr>
          <w:sz w:val="28"/>
          <w:szCs w:val="28"/>
          <w:u w:val="none"/>
        </w:rPr>
      </w:pPr>
      <w:r w:rsidDel="00000000" w:rsidR="00000000" w:rsidRPr="00000000">
        <w:rPr>
          <w:sz w:val="28"/>
          <w:szCs w:val="28"/>
          <w:u w:val="none"/>
          <w:rtl w:val="0"/>
        </w:rPr>
        <w:t xml:space="preserve">Rift valley lakes are important for fishing, irrigation and domestic use.</w:t>
      </w:r>
    </w:p>
    <w:p w:rsidR="00000000" w:rsidDel="00000000" w:rsidP="00000000" w:rsidRDefault="00000000" w:rsidRPr="00000000" w14:paraId="0000017F">
      <w:pPr>
        <w:numPr>
          <w:ilvl w:val="0"/>
          <w:numId w:val="173"/>
        </w:numPr>
        <w:ind w:left="360" w:hanging="360"/>
        <w:rPr>
          <w:sz w:val="28"/>
          <w:szCs w:val="28"/>
          <w:u w:val="none"/>
        </w:rPr>
      </w:pPr>
      <w:r w:rsidDel="00000000" w:rsidR="00000000" w:rsidRPr="00000000">
        <w:rPr>
          <w:sz w:val="28"/>
          <w:szCs w:val="28"/>
          <w:u w:val="none"/>
          <w:rtl w:val="0"/>
        </w:rPr>
        <w:t xml:space="preserve">The Rift Valley and associated features are a tourist attraction which earns foreign exchange. </w:t>
      </w:r>
    </w:p>
    <w:p w:rsidR="00000000" w:rsidDel="00000000" w:rsidP="00000000" w:rsidRDefault="00000000" w:rsidRPr="00000000" w14:paraId="00000180">
      <w:pPr>
        <w:numPr>
          <w:ilvl w:val="0"/>
          <w:numId w:val="173"/>
        </w:numPr>
        <w:ind w:left="360" w:hanging="360"/>
        <w:rPr>
          <w:sz w:val="28"/>
          <w:szCs w:val="28"/>
          <w:u w:val="none"/>
        </w:rPr>
      </w:pPr>
      <w:r w:rsidDel="00000000" w:rsidR="00000000" w:rsidRPr="00000000">
        <w:rPr>
          <w:sz w:val="28"/>
          <w:szCs w:val="28"/>
          <w:u w:val="none"/>
          <w:rtl w:val="0"/>
        </w:rPr>
        <w:t xml:space="preserve">Hot springs and geysers formed during faulting can be harnessed for geothermal power.</w:t>
      </w:r>
    </w:p>
    <w:p w:rsidR="00000000" w:rsidDel="00000000" w:rsidP="00000000" w:rsidRDefault="00000000" w:rsidRPr="00000000" w14:paraId="00000181">
      <w:pPr>
        <w:numPr>
          <w:ilvl w:val="0"/>
          <w:numId w:val="173"/>
        </w:numPr>
        <w:ind w:left="360" w:hanging="360"/>
        <w:rPr>
          <w:sz w:val="28"/>
          <w:szCs w:val="28"/>
          <w:u w:val="none"/>
        </w:rPr>
      </w:pPr>
      <w:r w:rsidDel="00000000" w:rsidR="00000000" w:rsidRPr="00000000">
        <w:rPr>
          <w:sz w:val="28"/>
          <w:szCs w:val="28"/>
          <w:u w:val="none"/>
          <w:rtl w:val="0"/>
        </w:rPr>
        <w:t xml:space="preserve">Block Mountains are water catchment areas and sources of rivers due to the heavy rainfall they receive on the windward side.</w:t>
      </w:r>
    </w:p>
    <w:p w:rsidR="00000000" w:rsidDel="00000000" w:rsidP="00000000" w:rsidRDefault="00000000" w:rsidRPr="00000000" w14:paraId="00000182">
      <w:pPr>
        <w:numPr>
          <w:ilvl w:val="0"/>
          <w:numId w:val="173"/>
        </w:numPr>
        <w:ind w:left="360" w:hanging="360"/>
        <w:rPr>
          <w:sz w:val="28"/>
          <w:szCs w:val="28"/>
          <w:u w:val="none"/>
        </w:rPr>
      </w:pPr>
      <w:r w:rsidDel="00000000" w:rsidR="00000000" w:rsidRPr="00000000">
        <w:rPr>
          <w:sz w:val="28"/>
          <w:szCs w:val="28"/>
          <w:u w:val="none"/>
          <w:rtl w:val="0"/>
        </w:rPr>
        <w:t xml:space="preserve">Faulting results in the exposure of minerals such as diatomite in Gilgil and Fluorspar in Kerio Valley.</w:t>
      </w:r>
    </w:p>
    <w:p w:rsidR="00000000" w:rsidDel="00000000" w:rsidP="00000000" w:rsidRDefault="00000000" w:rsidRPr="00000000" w14:paraId="00000183">
      <w:pPr>
        <w:numPr>
          <w:ilvl w:val="0"/>
          <w:numId w:val="173"/>
        </w:numPr>
        <w:ind w:left="360" w:hanging="360"/>
        <w:rPr>
          <w:sz w:val="28"/>
          <w:szCs w:val="28"/>
          <w:u w:val="none"/>
        </w:rPr>
      </w:pPr>
      <w:r w:rsidDel="00000000" w:rsidR="00000000" w:rsidRPr="00000000">
        <w:rPr>
          <w:sz w:val="28"/>
          <w:szCs w:val="28"/>
          <w:u w:val="none"/>
          <w:rtl w:val="0"/>
        </w:rPr>
        <w:t xml:space="preserve">Fault scarps may expose underground water resulting in the formation of scarp springs.</w:t>
      </w:r>
    </w:p>
    <w:p w:rsidR="00000000" w:rsidDel="00000000" w:rsidP="00000000" w:rsidRDefault="00000000" w:rsidRPr="00000000" w14:paraId="00000184">
      <w:pPr>
        <w:numPr>
          <w:ilvl w:val="0"/>
          <w:numId w:val="173"/>
        </w:numPr>
        <w:ind w:left="360" w:hanging="360"/>
        <w:rPr>
          <w:sz w:val="28"/>
          <w:szCs w:val="28"/>
          <w:u w:val="none"/>
        </w:rPr>
      </w:pPr>
      <w:r w:rsidDel="00000000" w:rsidR="00000000" w:rsidRPr="00000000">
        <w:rPr>
          <w:sz w:val="28"/>
          <w:szCs w:val="28"/>
          <w:u w:val="none"/>
          <w:rtl w:val="0"/>
        </w:rPr>
        <w:t xml:space="preserve">Unequal subsidence caused by faulting may cause formation of depressions which may form lakes which useful for fishing, transport and mining e.g. L. Naivasha.</w:t>
      </w:r>
    </w:p>
    <w:p w:rsidR="00000000" w:rsidDel="00000000" w:rsidP="00000000" w:rsidRDefault="00000000" w:rsidRPr="00000000" w14:paraId="00000185">
      <w:pPr>
        <w:jc w:val="center"/>
        <w:rPr>
          <w:b w:val="1"/>
          <w:sz w:val="28"/>
          <w:szCs w:val="28"/>
          <w:u w:val="none"/>
        </w:rPr>
      </w:pPr>
      <w:r w:rsidDel="00000000" w:rsidR="00000000" w:rsidRPr="00000000">
        <w:rPr>
          <w:b w:val="1"/>
          <w:sz w:val="28"/>
          <w:szCs w:val="28"/>
          <w:u w:val="none"/>
          <w:rtl w:val="0"/>
        </w:rPr>
        <w:t xml:space="preserve">Negative</w:t>
      </w:r>
    </w:p>
    <w:p w:rsidR="00000000" w:rsidDel="00000000" w:rsidP="00000000" w:rsidRDefault="00000000" w:rsidRPr="00000000" w14:paraId="00000186">
      <w:pPr>
        <w:numPr>
          <w:ilvl w:val="1"/>
          <w:numId w:val="173"/>
        </w:numPr>
        <w:ind w:left="360" w:hanging="360"/>
        <w:rPr>
          <w:sz w:val="28"/>
          <w:szCs w:val="28"/>
          <w:u w:val="none"/>
        </w:rPr>
      </w:pPr>
      <w:r w:rsidDel="00000000" w:rsidR="00000000" w:rsidRPr="00000000">
        <w:rPr>
          <w:sz w:val="28"/>
          <w:szCs w:val="28"/>
          <w:u w:val="none"/>
          <w:rtl w:val="0"/>
        </w:rPr>
        <w:t xml:space="preserve">Faulting disrupts transport and communication by disjointing land.</w:t>
      </w:r>
    </w:p>
    <w:p w:rsidR="00000000" w:rsidDel="00000000" w:rsidP="00000000" w:rsidRDefault="00000000" w:rsidRPr="00000000" w14:paraId="00000187">
      <w:pPr>
        <w:numPr>
          <w:ilvl w:val="1"/>
          <w:numId w:val="173"/>
        </w:numPr>
        <w:ind w:left="360" w:hanging="360"/>
        <w:rPr>
          <w:sz w:val="28"/>
          <w:szCs w:val="28"/>
          <w:u w:val="none"/>
        </w:rPr>
      </w:pPr>
      <w:r w:rsidDel="00000000" w:rsidR="00000000" w:rsidRPr="00000000">
        <w:rPr>
          <w:sz w:val="28"/>
          <w:szCs w:val="28"/>
          <w:u w:val="none"/>
          <w:rtl w:val="0"/>
        </w:rPr>
        <w:t xml:space="preserve">Faulting may lead to loss of life and property by causing land to sink.</w:t>
      </w:r>
    </w:p>
    <w:p w:rsidR="00000000" w:rsidDel="00000000" w:rsidP="00000000" w:rsidRDefault="00000000" w:rsidRPr="00000000" w14:paraId="00000188">
      <w:pPr>
        <w:numPr>
          <w:ilvl w:val="1"/>
          <w:numId w:val="173"/>
        </w:numPr>
        <w:ind w:left="360" w:hanging="360"/>
        <w:rPr>
          <w:sz w:val="28"/>
          <w:szCs w:val="28"/>
          <w:u w:val="none"/>
        </w:rPr>
      </w:pPr>
      <w:r w:rsidDel="00000000" w:rsidR="00000000" w:rsidRPr="00000000">
        <w:rPr>
          <w:sz w:val="28"/>
          <w:szCs w:val="28"/>
          <w:u w:val="none"/>
          <w:rtl w:val="0"/>
        </w:rPr>
        <w:t xml:space="preserve">Faulting may cause a river to disappear or change its course and flow along the fault line.</w:t>
      </w:r>
    </w:p>
    <w:p w:rsidR="00000000" w:rsidDel="00000000" w:rsidP="00000000" w:rsidRDefault="00000000" w:rsidRPr="00000000" w14:paraId="00000189">
      <w:pPr>
        <w:numPr>
          <w:ilvl w:val="1"/>
          <w:numId w:val="173"/>
        </w:numPr>
        <w:ind w:left="360" w:hanging="360"/>
        <w:rPr>
          <w:sz w:val="28"/>
          <w:szCs w:val="28"/>
          <w:u w:val="none"/>
        </w:rPr>
      </w:pPr>
      <w:r w:rsidDel="00000000" w:rsidR="00000000" w:rsidRPr="00000000">
        <w:rPr>
          <w:sz w:val="28"/>
          <w:szCs w:val="28"/>
          <w:u w:val="none"/>
          <w:rtl w:val="0"/>
        </w:rPr>
        <w:t xml:space="preserve">Steep scarp slopes formed by faulting are prone to soil erosion.</w:t>
      </w:r>
    </w:p>
    <w:p w:rsidR="00000000" w:rsidDel="00000000" w:rsidP="00000000" w:rsidRDefault="00000000" w:rsidRPr="00000000" w14:paraId="0000018A">
      <w:pPr>
        <w:numPr>
          <w:ilvl w:val="1"/>
          <w:numId w:val="173"/>
        </w:numPr>
        <w:ind w:left="360" w:hanging="360"/>
        <w:rPr>
          <w:sz w:val="28"/>
          <w:szCs w:val="28"/>
          <w:u w:val="none"/>
        </w:rPr>
      </w:pPr>
      <w:r w:rsidDel="00000000" w:rsidR="00000000" w:rsidRPr="00000000">
        <w:rPr>
          <w:sz w:val="28"/>
          <w:szCs w:val="28"/>
          <w:u w:val="none"/>
          <w:rtl w:val="0"/>
        </w:rPr>
        <w:t xml:space="preserve">Faulting has given rise to semi-desert conditions in some areas when Block Mountains on the path of rain winds cause leeward sides to receive little rainfall.</w:t>
      </w:r>
    </w:p>
    <w:p w:rsidR="00000000" w:rsidDel="00000000" w:rsidP="00000000" w:rsidRDefault="00000000" w:rsidRPr="00000000" w14:paraId="0000018B">
      <w:pPr>
        <w:jc w:val="center"/>
        <w:rPr>
          <w:b w:val="1"/>
          <w:sz w:val="40"/>
          <w:szCs w:val="40"/>
          <w:u w:val="none"/>
        </w:rPr>
      </w:pPr>
      <w:r w:rsidDel="00000000" w:rsidR="00000000" w:rsidRPr="00000000">
        <w:rPr>
          <w:b w:val="1"/>
          <w:sz w:val="40"/>
          <w:szCs w:val="40"/>
          <w:u w:val="none"/>
          <w:rtl w:val="0"/>
        </w:rPr>
        <w:t xml:space="preserve">VULCANICITY</w:t>
      </w:r>
    </w:p>
    <w:p w:rsidR="00000000" w:rsidDel="00000000" w:rsidP="00000000" w:rsidRDefault="00000000" w:rsidRPr="00000000" w14:paraId="0000018C">
      <w:pPr>
        <w:rPr>
          <w:sz w:val="28"/>
          <w:szCs w:val="28"/>
          <w:u w:val="none"/>
        </w:rPr>
      </w:pPr>
      <w:r w:rsidDel="00000000" w:rsidR="00000000" w:rsidRPr="00000000">
        <w:rPr>
          <w:sz w:val="28"/>
          <w:szCs w:val="28"/>
          <w:u w:val="none"/>
          <w:rtl w:val="0"/>
        </w:rPr>
        <w:t xml:space="preserve">-Process in which solid, liquid or gaseous materials are forced out of the interior of the earth into the earth’s crust or onto the earth’s surface.</w:t>
      </w:r>
    </w:p>
    <w:p w:rsidR="00000000" w:rsidDel="00000000" w:rsidP="00000000" w:rsidRDefault="00000000" w:rsidRPr="00000000" w14:paraId="0000018D">
      <w:pPr>
        <w:rPr>
          <w:sz w:val="28"/>
          <w:szCs w:val="28"/>
          <w:u w:val="none"/>
        </w:rPr>
      </w:pPr>
      <w:r w:rsidDel="00000000" w:rsidR="00000000" w:rsidRPr="00000000">
        <w:rPr>
          <w:sz w:val="28"/>
          <w:szCs w:val="28"/>
          <w:u w:val="none"/>
          <w:rtl w:val="0"/>
        </w:rPr>
        <w:t xml:space="preserve">These materials are magma, lava, gases, dust, ash and cinder.</w:t>
      </w:r>
    </w:p>
    <w:p w:rsidR="00000000" w:rsidDel="00000000" w:rsidP="00000000" w:rsidRDefault="00000000" w:rsidRPr="00000000" w14:paraId="0000018E">
      <w:pPr>
        <w:jc w:val="center"/>
        <w:rPr>
          <w:b w:val="1"/>
          <w:sz w:val="28"/>
          <w:szCs w:val="28"/>
          <w:u w:val="none"/>
        </w:rPr>
      </w:pPr>
      <w:r w:rsidDel="00000000" w:rsidR="00000000" w:rsidRPr="00000000">
        <w:rPr>
          <w:b w:val="1"/>
          <w:sz w:val="28"/>
          <w:szCs w:val="28"/>
          <w:u w:val="none"/>
          <w:rtl w:val="0"/>
        </w:rPr>
        <w:t xml:space="preserve">Causes of Vulcanicity</w:t>
      </w:r>
    </w:p>
    <w:p w:rsidR="00000000" w:rsidDel="00000000" w:rsidP="00000000" w:rsidRDefault="00000000" w:rsidRPr="00000000" w14:paraId="0000018F">
      <w:pPr>
        <w:numPr>
          <w:ilvl w:val="0"/>
          <w:numId w:val="175"/>
        </w:numPr>
        <w:ind w:left="720" w:hanging="360"/>
        <w:rPr>
          <w:sz w:val="28"/>
          <w:szCs w:val="28"/>
          <w:u w:val="none"/>
        </w:rPr>
      </w:pPr>
      <w:r w:rsidDel="00000000" w:rsidR="00000000" w:rsidRPr="00000000">
        <w:rPr>
          <w:sz w:val="28"/>
          <w:szCs w:val="28"/>
          <w:u w:val="none"/>
          <w:rtl w:val="0"/>
        </w:rPr>
        <w:t xml:space="preserve">Magma under high temperature and pressure moving through lines of weakness or faults.</w:t>
      </w:r>
    </w:p>
    <w:p w:rsidR="00000000" w:rsidDel="00000000" w:rsidP="00000000" w:rsidRDefault="00000000" w:rsidRPr="00000000" w14:paraId="00000190">
      <w:pPr>
        <w:numPr>
          <w:ilvl w:val="0"/>
          <w:numId w:val="175"/>
        </w:numPr>
        <w:ind w:left="720" w:hanging="360"/>
        <w:rPr>
          <w:sz w:val="28"/>
          <w:szCs w:val="28"/>
          <w:u w:val="none"/>
        </w:rPr>
      </w:pPr>
      <w:r w:rsidDel="00000000" w:rsidR="00000000" w:rsidRPr="00000000">
        <w:rPr>
          <w:sz w:val="28"/>
          <w:szCs w:val="28"/>
          <w:u w:val="none"/>
          <w:rtl w:val="0"/>
        </w:rPr>
        <w:t xml:space="preserve">When tectonic plates move away from each other and boundaries give way to magma.</w:t>
      </w:r>
    </w:p>
    <w:p w:rsidR="00000000" w:rsidDel="00000000" w:rsidP="00000000" w:rsidRDefault="00000000" w:rsidRPr="00000000" w14:paraId="00000191">
      <w:pPr>
        <w:numPr>
          <w:ilvl w:val="0"/>
          <w:numId w:val="175"/>
        </w:numPr>
        <w:ind w:left="720" w:hanging="360"/>
        <w:rPr>
          <w:sz w:val="28"/>
          <w:szCs w:val="28"/>
          <w:u w:val="none"/>
        </w:rPr>
      </w:pPr>
      <w:r w:rsidDel="00000000" w:rsidR="00000000" w:rsidRPr="00000000">
        <w:rPr>
          <w:sz w:val="28"/>
          <w:szCs w:val="28"/>
          <w:u w:val="none"/>
          <w:rtl w:val="0"/>
        </w:rPr>
        <w:t xml:space="preserve">Underground water coming into contact with hot materials hence changing into gaseous form.</w:t>
      </w:r>
    </w:p>
    <w:p w:rsidR="00000000" w:rsidDel="00000000" w:rsidP="00000000" w:rsidRDefault="00000000" w:rsidRPr="00000000" w14:paraId="00000192">
      <w:pPr>
        <w:rPr>
          <w:sz w:val="28"/>
          <w:szCs w:val="28"/>
          <w:u w:val="none"/>
        </w:rPr>
      </w:pPr>
      <w:r w:rsidDel="00000000" w:rsidR="00000000" w:rsidRPr="00000000">
        <w:rPr>
          <w:sz w:val="28"/>
          <w:szCs w:val="28"/>
          <w:u w:val="none"/>
          <w:rtl w:val="0"/>
        </w:rPr>
        <w:t xml:space="preserve">There are 2 types of Vulcanicity:</w:t>
      </w:r>
    </w:p>
    <w:p w:rsidR="00000000" w:rsidDel="00000000" w:rsidP="00000000" w:rsidRDefault="00000000" w:rsidRPr="00000000" w14:paraId="00000193">
      <w:pPr>
        <w:rPr>
          <w:sz w:val="28"/>
          <w:szCs w:val="28"/>
          <w:u w:val="none"/>
        </w:rPr>
      </w:pPr>
      <w:r w:rsidDel="00000000" w:rsidR="00000000" w:rsidRPr="00000000">
        <w:rPr>
          <w:b w:val="1"/>
          <w:sz w:val="28"/>
          <w:szCs w:val="28"/>
          <w:u w:val="none"/>
          <w:rtl w:val="0"/>
        </w:rPr>
        <w:t xml:space="preserve">Extrusive Vulcanicity (volcanic)</w:t>
      </w:r>
      <w:r w:rsidDel="00000000" w:rsidR="00000000" w:rsidRPr="00000000">
        <w:rPr>
          <w:sz w:val="28"/>
          <w:szCs w:val="28"/>
          <w:u w:val="none"/>
          <w:rtl w:val="0"/>
        </w:rPr>
        <w:t xml:space="preserve">: in which materials intrude crustal rocks and don’t reach the earth’s surface. </w:t>
      </w:r>
      <w:r w:rsidDel="00000000" w:rsidR="00000000" w:rsidRPr="00000000">
        <w:rPr>
          <w:b w:val="1"/>
          <w:sz w:val="28"/>
          <w:szCs w:val="28"/>
          <w:u w:val="none"/>
          <w:rtl w:val="0"/>
        </w:rPr>
        <w:t xml:space="preserve">Magma</w:t>
      </w:r>
      <w:r w:rsidDel="00000000" w:rsidR="00000000" w:rsidRPr="00000000">
        <w:rPr>
          <w:sz w:val="28"/>
          <w:szCs w:val="28"/>
          <w:u w:val="none"/>
          <w:rtl w:val="0"/>
        </w:rPr>
        <w:t xml:space="preserve"> is the molten material while it’s underground.</w:t>
      </w:r>
    </w:p>
    <w:p w:rsidR="00000000" w:rsidDel="00000000" w:rsidP="00000000" w:rsidRDefault="00000000" w:rsidRPr="00000000" w14:paraId="00000194">
      <w:pPr>
        <w:rPr>
          <w:sz w:val="28"/>
          <w:szCs w:val="28"/>
          <w:u w:val="none"/>
        </w:rPr>
      </w:pPr>
      <w:r w:rsidDel="00000000" w:rsidR="00000000" w:rsidRPr="00000000">
        <w:rPr>
          <w:b w:val="1"/>
          <w:sz w:val="28"/>
          <w:szCs w:val="28"/>
          <w:u w:val="none"/>
          <w:rtl w:val="0"/>
        </w:rPr>
        <w:t xml:space="preserve">Intrusive Vulcanicity (plutonic):</w:t>
      </w:r>
      <w:r w:rsidDel="00000000" w:rsidR="00000000" w:rsidRPr="00000000">
        <w:rPr>
          <w:sz w:val="28"/>
          <w:szCs w:val="28"/>
          <w:u w:val="none"/>
          <w:rtl w:val="0"/>
        </w:rPr>
        <w:t xml:space="preserve"> in which materials reach the earth’s surface. </w:t>
      </w:r>
      <w:r w:rsidDel="00000000" w:rsidR="00000000" w:rsidRPr="00000000">
        <w:rPr>
          <w:b w:val="1"/>
          <w:sz w:val="28"/>
          <w:szCs w:val="28"/>
          <w:u w:val="none"/>
          <w:rtl w:val="0"/>
        </w:rPr>
        <w:t xml:space="preserve">Lava</w:t>
      </w:r>
      <w:r w:rsidDel="00000000" w:rsidR="00000000" w:rsidRPr="00000000">
        <w:rPr>
          <w:sz w:val="28"/>
          <w:szCs w:val="28"/>
          <w:u w:val="none"/>
          <w:rtl w:val="0"/>
        </w:rPr>
        <w:t xml:space="preserve"> is the molten material after it reaches the surface.</w:t>
      </w:r>
    </w:p>
    <w:p w:rsidR="00000000" w:rsidDel="00000000" w:rsidP="00000000" w:rsidRDefault="00000000" w:rsidRPr="00000000" w14:paraId="00000195">
      <w:pPr>
        <w:rPr>
          <w:sz w:val="28"/>
          <w:szCs w:val="28"/>
          <w:u w:val="none"/>
        </w:rPr>
      </w:pPr>
      <w:r w:rsidDel="00000000" w:rsidR="00000000" w:rsidRPr="00000000">
        <w:rPr>
          <w:sz w:val="28"/>
          <w:szCs w:val="28"/>
          <w:u w:val="none"/>
          <w:rtl w:val="0"/>
        </w:rPr>
        <w:t xml:space="preserve">There are two types of lava and magma, acidic and basic. Acidic lava is viscous and solidifies quickly and doesn’t spread far but accumulates around the vent. Basic lava is more fluid or less viscous and takes longer before cooling and spreads for great distances before doing so. Other materials emitted are </w:t>
      </w:r>
      <w:r w:rsidDel="00000000" w:rsidR="00000000" w:rsidRPr="00000000">
        <w:rPr>
          <w:b w:val="1"/>
          <w:sz w:val="28"/>
          <w:szCs w:val="28"/>
          <w:u w:val="none"/>
          <w:rtl w:val="0"/>
        </w:rPr>
        <w:t xml:space="preserve">gases</w:t>
      </w:r>
      <w:r w:rsidDel="00000000" w:rsidR="00000000" w:rsidRPr="00000000">
        <w:rPr>
          <w:sz w:val="28"/>
          <w:szCs w:val="28"/>
          <w:u w:val="none"/>
          <w:rtl w:val="0"/>
        </w:rPr>
        <w:t xml:space="preserve">, </w:t>
      </w:r>
      <w:r w:rsidDel="00000000" w:rsidR="00000000" w:rsidRPr="00000000">
        <w:rPr>
          <w:b w:val="1"/>
          <w:sz w:val="28"/>
          <w:szCs w:val="28"/>
          <w:u w:val="none"/>
          <w:rtl w:val="0"/>
        </w:rPr>
        <w:t xml:space="preserve">ashes, dust and cinder. </w:t>
      </w:r>
      <w:r w:rsidDel="00000000" w:rsidR="00000000" w:rsidRPr="00000000">
        <w:rPr>
          <w:sz w:val="28"/>
          <w:szCs w:val="28"/>
          <w:u w:val="none"/>
          <w:rtl w:val="0"/>
        </w:rPr>
        <w:t xml:space="preserve">The solid materials are called </w:t>
      </w:r>
      <w:r w:rsidDel="00000000" w:rsidR="00000000" w:rsidRPr="00000000">
        <w:rPr>
          <w:b w:val="1"/>
          <w:sz w:val="28"/>
          <w:szCs w:val="28"/>
          <w:u w:val="none"/>
          <w:rtl w:val="0"/>
        </w:rPr>
        <w:t xml:space="preserve">pyroclasts</w:t>
      </w:r>
      <w:r w:rsidDel="00000000" w:rsidR="00000000" w:rsidRPr="00000000">
        <w:rPr>
          <w:sz w:val="28"/>
          <w:szCs w:val="28"/>
          <w:u w:val="none"/>
          <w:rtl w:val="0"/>
        </w:rPr>
        <w:t xml:space="preserve">. Materials come out through a </w:t>
      </w:r>
      <w:r w:rsidDel="00000000" w:rsidR="00000000" w:rsidRPr="00000000">
        <w:rPr>
          <w:b w:val="1"/>
          <w:sz w:val="28"/>
          <w:szCs w:val="28"/>
          <w:u w:val="none"/>
          <w:rtl w:val="0"/>
        </w:rPr>
        <w:t xml:space="preserve">hole/vent (vent eruption)</w:t>
      </w:r>
      <w:r w:rsidDel="00000000" w:rsidR="00000000" w:rsidRPr="00000000">
        <w:rPr>
          <w:sz w:val="28"/>
          <w:szCs w:val="28"/>
          <w:u w:val="none"/>
          <w:rtl w:val="0"/>
        </w:rPr>
        <w:t xml:space="preserve"> or </w:t>
      </w:r>
      <w:r w:rsidDel="00000000" w:rsidR="00000000" w:rsidRPr="00000000">
        <w:rPr>
          <w:b w:val="1"/>
          <w:sz w:val="28"/>
          <w:szCs w:val="28"/>
          <w:u w:val="none"/>
          <w:rtl w:val="0"/>
        </w:rPr>
        <w:t xml:space="preserve">crack/fissure (fissure eruption)</w:t>
      </w:r>
      <w:r w:rsidDel="00000000" w:rsidR="00000000" w:rsidRPr="00000000">
        <w:rPr>
          <w:sz w:val="28"/>
          <w:szCs w:val="28"/>
          <w:u w:val="none"/>
          <w:rtl w:val="0"/>
        </w:rPr>
        <w:t xml:space="preserve">. </w:t>
      </w:r>
    </w:p>
    <w:p w:rsidR="00000000" w:rsidDel="00000000" w:rsidP="00000000" w:rsidRDefault="00000000" w:rsidRPr="00000000" w14:paraId="00000196">
      <w:pPr>
        <w:jc w:val="center"/>
        <w:rPr>
          <w:b w:val="1"/>
          <w:sz w:val="28"/>
          <w:szCs w:val="28"/>
          <w:u w:val="none"/>
        </w:rPr>
      </w:pPr>
      <w:r w:rsidDel="00000000" w:rsidR="00000000" w:rsidRPr="00000000">
        <w:rPr>
          <w:b w:val="1"/>
          <w:sz w:val="28"/>
          <w:szCs w:val="28"/>
          <w:u w:val="none"/>
          <w:rtl w:val="0"/>
        </w:rPr>
        <w:t xml:space="preserve">Features Resulting From Vulcanicity</w:t>
      </w:r>
    </w:p>
    <w:p w:rsidR="00000000" w:rsidDel="00000000" w:rsidP="00000000" w:rsidRDefault="00000000" w:rsidRPr="00000000" w14:paraId="00000197">
      <w:pPr>
        <w:rPr>
          <w:sz w:val="28"/>
          <w:szCs w:val="28"/>
          <w:u w:val="none"/>
        </w:rPr>
      </w:pPr>
      <w:r w:rsidDel="00000000" w:rsidR="00000000" w:rsidRPr="00000000">
        <w:rPr>
          <w:sz w:val="28"/>
          <w:szCs w:val="28"/>
          <w:u w:val="none"/>
          <w:rtl w:val="0"/>
        </w:rPr>
        <w:t xml:space="preserve">-Divided into intrusive and extrusive features or landforms.</w:t>
      </w:r>
    </w:p>
    <w:p w:rsidR="00000000" w:rsidDel="00000000" w:rsidP="00000000" w:rsidRDefault="00000000" w:rsidRPr="00000000" w14:paraId="00000198">
      <w:pPr>
        <w:jc w:val="center"/>
        <w:rPr>
          <w:b w:val="1"/>
          <w:sz w:val="28"/>
          <w:szCs w:val="28"/>
          <w:u w:val="none"/>
        </w:rPr>
      </w:pPr>
      <w:r w:rsidDel="00000000" w:rsidR="00000000" w:rsidRPr="00000000">
        <w:rPr>
          <w:b w:val="1"/>
          <w:sz w:val="28"/>
          <w:szCs w:val="28"/>
          <w:u w:val="none"/>
          <w:rtl w:val="0"/>
        </w:rPr>
        <w:t xml:space="preserve">Intrusive/Plutonic Features</w:t>
      </w:r>
    </w:p>
    <w:p w:rsidR="00000000" w:rsidDel="00000000" w:rsidP="00000000" w:rsidRDefault="00000000" w:rsidRPr="00000000" w14:paraId="00000199">
      <w:pPr>
        <w:ind w:left="720" w:firstLine="0"/>
        <w:rPr>
          <w:b w:val="1"/>
          <w:sz w:val="28"/>
          <w:szCs w:val="28"/>
          <w:u w:val="none"/>
        </w:rPr>
      </w:pPr>
      <w:r w:rsidDel="00000000" w:rsidR="00000000" w:rsidRPr="00000000">
        <w:rPr>
          <w:b w:val="1"/>
          <w:sz w:val="28"/>
          <w:szCs w:val="28"/>
          <w:u w:val="none"/>
        </w:rPr>
        <w:drawing>
          <wp:inline distB="0" distT="0" distL="0" distR="0">
            <wp:extent cx="4705350" cy="2638425"/>
            <wp:effectExtent b="0" l="0" r="0" t="0"/>
            <wp:docPr id="79" name="image71.png"/>
            <a:graphic>
              <a:graphicData uri="http://schemas.openxmlformats.org/drawingml/2006/picture">
                <pic:pic>
                  <pic:nvPicPr>
                    <pic:cNvPr id="0" name="image71.png"/>
                    <pic:cNvPicPr preferRelativeResize="0"/>
                  </pic:nvPicPr>
                  <pic:blipFill>
                    <a:blip r:embed="rId54"/>
                    <a:srcRect b="19201" l="4500" r="13501" t="7201"/>
                    <a:stretch>
                      <a:fillRect/>
                    </a:stretch>
                  </pic:blipFill>
                  <pic:spPr>
                    <a:xfrm>
                      <a:off x="0" y="0"/>
                      <a:ext cx="47053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sz w:val="28"/>
          <w:szCs w:val="28"/>
          <w:u w:val="none"/>
        </w:rPr>
      </w:pPr>
      <w:r w:rsidDel="00000000" w:rsidR="00000000" w:rsidRPr="00000000">
        <w:rPr>
          <w:sz w:val="28"/>
          <w:szCs w:val="28"/>
          <w:u w:val="none"/>
          <w:rtl w:val="0"/>
        </w:rPr>
        <w:t xml:space="preserve">-Features formed by intrusive Vulcanicity when materials intrude the earth’s crust.</w:t>
      </w:r>
    </w:p>
    <w:p w:rsidR="00000000" w:rsidDel="00000000" w:rsidP="00000000" w:rsidRDefault="00000000" w:rsidRPr="00000000" w14:paraId="0000019B">
      <w:pPr>
        <w:jc w:val="center"/>
        <w:rPr>
          <w:b w:val="1"/>
          <w:sz w:val="28"/>
          <w:szCs w:val="28"/>
          <w:u w:val="none"/>
        </w:rPr>
      </w:pPr>
      <w:r w:rsidDel="00000000" w:rsidR="00000000" w:rsidRPr="00000000">
        <w:rPr>
          <w:b w:val="1"/>
          <w:sz w:val="28"/>
          <w:szCs w:val="28"/>
          <w:u w:val="none"/>
          <w:rtl w:val="0"/>
        </w:rPr>
        <w:t xml:space="preserve">Sill</w:t>
      </w:r>
    </w:p>
    <w:p w:rsidR="00000000" w:rsidDel="00000000" w:rsidP="00000000" w:rsidRDefault="00000000" w:rsidRPr="00000000" w14:paraId="0000019C">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An igneous intrusion which lies along a bending plane of rock strata.</w:t>
      </w:r>
    </w:p>
    <w:p w:rsidR="00000000" w:rsidDel="00000000" w:rsidP="00000000" w:rsidRDefault="00000000" w:rsidRPr="00000000" w14:paraId="0000019D">
      <w:pPr>
        <w:rPr>
          <w:sz w:val="28"/>
          <w:szCs w:val="28"/>
          <w:u w:val="none"/>
        </w:rPr>
      </w:pPr>
      <w:r w:rsidDel="00000000" w:rsidR="00000000" w:rsidRPr="00000000">
        <w:rPr>
          <w:sz w:val="28"/>
          <w:szCs w:val="28"/>
          <w:u w:val="none"/>
          <w:rtl w:val="0"/>
        </w:rPr>
        <w:t xml:space="preserve">-Formed when magma forces its way between rock layers then cools and solidifies.</w:t>
      </w:r>
    </w:p>
    <w:p w:rsidR="00000000" w:rsidDel="00000000" w:rsidP="00000000" w:rsidRDefault="00000000" w:rsidRPr="00000000" w14:paraId="0000019E">
      <w:pPr>
        <w:rPr>
          <w:sz w:val="28"/>
          <w:szCs w:val="28"/>
          <w:u w:val="none"/>
        </w:rPr>
      </w:pPr>
      <w:r w:rsidDel="00000000" w:rsidR="00000000" w:rsidRPr="00000000">
        <w:rPr>
          <w:sz w:val="28"/>
          <w:szCs w:val="28"/>
          <w:u w:val="none"/>
          <w:rtl w:val="0"/>
        </w:rPr>
        <w:t xml:space="preserve">-It forms ridge like escarpments when exposed by erosion e.g. Fouta Djalon highland of Guinea and 3 sisters of S. Africa.</w:t>
      </w:r>
    </w:p>
    <w:p w:rsidR="00000000" w:rsidDel="00000000" w:rsidP="00000000" w:rsidRDefault="00000000" w:rsidRPr="00000000" w14:paraId="0000019F">
      <w:pPr>
        <w:jc w:val="center"/>
        <w:rPr>
          <w:b w:val="1"/>
          <w:sz w:val="28"/>
          <w:szCs w:val="28"/>
          <w:u w:val="none"/>
        </w:rPr>
      </w:pPr>
      <w:r w:rsidDel="00000000" w:rsidR="00000000" w:rsidRPr="00000000">
        <w:rPr>
          <w:b w:val="1"/>
          <w:sz w:val="28"/>
          <w:szCs w:val="28"/>
          <w:u w:val="none"/>
          <w:rtl w:val="0"/>
        </w:rPr>
        <w:t xml:space="preserve">Dyke</w:t>
      </w:r>
    </w:p>
    <w:p w:rsidR="00000000" w:rsidDel="00000000" w:rsidP="00000000" w:rsidRDefault="00000000" w:rsidRPr="00000000" w14:paraId="000001A0">
      <w:pPr>
        <w:rPr>
          <w:sz w:val="28"/>
          <w:szCs w:val="28"/>
          <w:u w:val="none"/>
        </w:rPr>
      </w:pPr>
      <w:r w:rsidDel="00000000" w:rsidR="00000000" w:rsidRPr="00000000">
        <w:rPr>
          <w:sz w:val="28"/>
          <w:szCs w:val="28"/>
          <w:u w:val="none"/>
          <w:rtl w:val="0"/>
        </w:rPr>
        <w:t xml:space="preserve">-A wall-like igneous intrusion which lies across the bedding plane of rock strata.</w:t>
      </w:r>
    </w:p>
    <w:p w:rsidR="00000000" w:rsidDel="00000000" w:rsidP="00000000" w:rsidRDefault="00000000" w:rsidRPr="00000000" w14:paraId="000001A1">
      <w:pPr>
        <w:rPr>
          <w:sz w:val="28"/>
          <w:szCs w:val="28"/>
          <w:u w:val="none"/>
        </w:rPr>
      </w:pPr>
      <w:r w:rsidDel="00000000" w:rsidR="00000000" w:rsidRPr="00000000">
        <w:rPr>
          <w:sz w:val="28"/>
          <w:szCs w:val="28"/>
          <w:u w:val="none"/>
          <w:rtl w:val="0"/>
        </w:rPr>
        <w:t xml:space="preserve">-Formed when magma intrudes cracks or faults cutting across bedding planes of rocks then cools and solidifies.</w:t>
      </w:r>
    </w:p>
    <w:p w:rsidR="00000000" w:rsidDel="00000000" w:rsidP="00000000" w:rsidRDefault="00000000" w:rsidRPr="00000000" w14:paraId="000001A2">
      <w:pPr>
        <w:rPr>
          <w:sz w:val="28"/>
          <w:szCs w:val="28"/>
          <w:u w:val="none"/>
        </w:rPr>
      </w:pPr>
      <w:r w:rsidDel="00000000" w:rsidR="00000000" w:rsidRPr="00000000">
        <w:rPr>
          <w:sz w:val="28"/>
          <w:szCs w:val="28"/>
          <w:u w:val="none"/>
          <w:rtl w:val="0"/>
        </w:rPr>
        <w:t xml:space="preserve">-Can be vertical or inclined.</w:t>
      </w:r>
    </w:p>
    <w:p w:rsidR="00000000" w:rsidDel="00000000" w:rsidP="00000000" w:rsidRDefault="00000000" w:rsidRPr="00000000" w14:paraId="000001A3">
      <w:pPr>
        <w:rPr>
          <w:sz w:val="28"/>
          <w:szCs w:val="28"/>
          <w:u w:val="none"/>
        </w:rPr>
      </w:pPr>
      <w:r w:rsidDel="00000000" w:rsidR="00000000" w:rsidRPr="00000000">
        <w:rPr>
          <w:sz w:val="28"/>
          <w:szCs w:val="28"/>
          <w:u w:val="none"/>
          <w:rtl w:val="0"/>
        </w:rPr>
        <w:t xml:space="preserve">When exposed it forms ridges e.g. Kaap Valley in Transvaal S. Africa and Jos Plateau in Nigeria.</w:t>
      </w:r>
    </w:p>
    <w:p w:rsidR="00000000" w:rsidDel="00000000" w:rsidP="00000000" w:rsidRDefault="00000000" w:rsidRPr="00000000" w14:paraId="000001A4">
      <w:pPr>
        <w:jc w:val="center"/>
        <w:rPr>
          <w:b w:val="1"/>
          <w:sz w:val="28"/>
          <w:szCs w:val="28"/>
          <w:u w:val="none"/>
        </w:rPr>
      </w:pPr>
      <w:r w:rsidDel="00000000" w:rsidR="00000000" w:rsidRPr="00000000">
        <w:rPr>
          <w:b w:val="1"/>
          <w:sz w:val="28"/>
          <w:szCs w:val="28"/>
          <w:u w:val="none"/>
          <w:rtl w:val="0"/>
        </w:rPr>
        <w:t xml:space="preserve">Laccolith</w:t>
      </w:r>
    </w:p>
    <w:p w:rsidR="00000000" w:rsidDel="00000000" w:rsidP="00000000" w:rsidRDefault="00000000" w:rsidRPr="00000000" w14:paraId="000001A5">
      <w:pPr>
        <w:rPr>
          <w:sz w:val="28"/>
          <w:szCs w:val="28"/>
          <w:u w:val="none"/>
        </w:rPr>
      </w:pPr>
      <w:r w:rsidDel="00000000" w:rsidR="00000000" w:rsidRPr="00000000">
        <w:rPr>
          <w:sz w:val="28"/>
          <w:szCs w:val="28"/>
          <w:u w:val="none"/>
          <w:rtl w:val="0"/>
        </w:rPr>
        <w:t xml:space="preserve">-A</w:t>
      </w:r>
      <w:r w:rsidDel="00000000" w:rsidR="00000000" w:rsidRPr="00000000">
        <w:rPr>
          <w:b w:val="1"/>
          <w:sz w:val="28"/>
          <w:szCs w:val="28"/>
          <w:u w:val="none"/>
          <w:rtl w:val="0"/>
        </w:rPr>
        <w:t xml:space="preserve"> </w:t>
      </w:r>
      <w:r w:rsidDel="00000000" w:rsidR="00000000" w:rsidRPr="00000000">
        <w:rPr>
          <w:sz w:val="28"/>
          <w:szCs w:val="28"/>
          <w:u w:val="none"/>
          <w:rtl w:val="0"/>
        </w:rPr>
        <w:t xml:space="preserve">mushroom-shaped igneous intrusion lying between bending planes of a country rock.</w:t>
      </w:r>
    </w:p>
    <w:p w:rsidR="00000000" w:rsidDel="00000000" w:rsidP="00000000" w:rsidRDefault="00000000" w:rsidRPr="00000000" w14:paraId="000001A6">
      <w:pPr>
        <w:rPr>
          <w:sz w:val="28"/>
          <w:szCs w:val="28"/>
          <w:u w:val="none"/>
        </w:rPr>
      </w:pPr>
      <w:r w:rsidDel="00000000" w:rsidR="00000000" w:rsidRPr="00000000">
        <w:rPr>
          <w:sz w:val="28"/>
          <w:szCs w:val="28"/>
          <w:u w:val="none"/>
          <w:rtl w:val="0"/>
        </w:rPr>
        <w:t xml:space="preserve">-Formed when viscous magma pushes its way through a vent and accumulates around the vent before reaching the earth’s surface pushing the overlying rock into a dome shape.</w:t>
      </w:r>
    </w:p>
    <w:p w:rsidR="00000000" w:rsidDel="00000000" w:rsidP="00000000" w:rsidRDefault="00000000" w:rsidRPr="00000000" w14:paraId="000001A7">
      <w:pPr>
        <w:rPr>
          <w:sz w:val="28"/>
          <w:szCs w:val="28"/>
          <w:u w:val="none"/>
        </w:rPr>
      </w:pPr>
      <w:r w:rsidDel="00000000" w:rsidR="00000000" w:rsidRPr="00000000">
        <w:rPr>
          <w:sz w:val="28"/>
          <w:szCs w:val="28"/>
          <w:u w:val="none"/>
          <w:rtl w:val="0"/>
        </w:rPr>
        <w:t xml:space="preserve">-Its so high that land is turned into mountains e.g. El Koub Hill in Algeria, Henry Mountains in Utah U.S.A and Fonjay Massif in Madagascar.</w:t>
      </w:r>
    </w:p>
    <w:p w:rsidR="00000000" w:rsidDel="00000000" w:rsidP="00000000" w:rsidRDefault="00000000" w:rsidRPr="00000000" w14:paraId="000001A8">
      <w:pPr>
        <w:jc w:val="center"/>
        <w:rPr>
          <w:b w:val="1"/>
          <w:sz w:val="28"/>
          <w:szCs w:val="28"/>
          <w:u w:val="none"/>
        </w:rPr>
      </w:pPr>
      <w:r w:rsidDel="00000000" w:rsidR="00000000" w:rsidRPr="00000000">
        <w:rPr>
          <w:b w:val="1"/>
          <w:sz w:val="28"/>
          <w:szCs w:val="28"/>
          <w:u w:val="none"/>
          <w:rtl w:val="0"/>
        </w:rPr>
        <w:t xml:space="preserve">Batholiths</w:t>
      </w:r>
    </w:p>
    <w:p w:rsidR="00000000" w:rsidDel="00000000" w:rsidP="00000000" w:rsidRDefault="00000000" w:rsidRPr="00000000" w14:paraId="000001A9">
      <w:pPr>
        <w:rPr>
          <w:sz w:val="28"/>
          <w:szCs w:val="28"/>
          <w:u w:val="none"/>
        </w:rPr>
      </w:pPr>
      <w:r w:rsidDel="00000000" w:rsidR="00000000" w:rsidRPr="00000000">
        <w:rPr>
          <w:sz w:val="28"/>
          <w:szCs w:val="28"/>
          <w:u w:val="none"/>
          <w:rtl w:val="0"/>
        </w:rPr>
        <w:t xml:space="preserve">-Largest igneous intrusion formed underground formed when very hot magma intrudes bedding planes of rocks and replaces or metamorphoses it e.g. Chaila Massif in Gabon, Ikhonga-Murwe in Kakamega and the largest is in British Columbia.</w:t>
      </w:r>
    </w:p>
    <w:p w:rsidR="00000000" w:rsidDel="00000000" w:rsidP="00000000" w:rsidRDefault="00000000" w:rsidRPr="00000000" w14:paraId="000001AA">
      <w:pPr>
        <w:jc w:val="center"/>
        <w:rPr>
          <w:b w:val="1"/>
          <w:sz w:val="28"/>
          <w:szCs w:val="28"/>
          <w:u w:val="none"/>
        </w:rPr>
      </w:pPr>
      <w:r w:rsidDel="00000000" w:rsidR="00000000" w:rsidRPr="00000000">
        <w:rPr>
          <w:b w:val="1"/>
          <w:sz w:val="28"/>
          <w:szCs w:val="28"/>
          <w:u w:val="none"/>
          <w:rtl w:val="0"/>
        </w:rPr>
        <w:t xml:space="preserve">Lopolith</w:t>
      </w:r>
    </w:p>
    <w:p w:rsidR="00000000" w:rsidDel="00000000" w:rsidP="00000000" w:rsidRDefault="00000000" w:rsidRPr="00000000" w14:paraId="000001AB">
      <w:pPr>
        <w:rPr>
          <w:sz w:val="28"/>
          <w:szCs w:val="28"/>
          <w:u w:val="none"/>
        </w:rPr>
      </w:pPr>
      <w:r w:rsidDel="00000000" w:rsidR="00000000" w:rsidRPr="00000000">
        <w:rPr>
          <w:sz w:val="28"/>
          <w:szCs w:val="28"/>
          <w:u w:val="none"/>
          <w:rtl w:val="0"/>
        </w:rPr>
        <w:t xml:space="preserve">-a large saucer shaped igneous intrusion formed when viscous magma intrudes into bedding planes of a country rock. They form shallow depressions on the earths surface of the earth e.g. Bushveld complex in S. Africa and Duluth Gabbro mass in U.S.A.</w:t>
      </w:r>
    </w:p>
    <w:p w:rsidR="00000000" w:rsidDel="00000000" w:rsidP="00000000" w:rsidRDefault="00000000" w:rsidRPr="00000000" w14:paraId="000001AC">
      <w:pPr>
        <w:jc w:val="center"/>
        <w:rPr>
          <w:b w:val="1"/>
          <w:sz w:val="28"/>
          <w:szCs w:val="28"/>
          <w:u w:val="none"/>
        </w:rPr>
      </w:pPr>
      <w:r w:rsidDel="00000000" w:rsidR="00000000" w:rsidRPr="00000000">
        <w:rPr>
          <w:b w:val="1"/>
          <w:sz w:val="28"/>
          <w:szCs w:val="28"/>
          <w:u w:val="none"/>
          <w:rtl w:val="0"/>
        </w:rPr>
        <w:t xml:space="preserve">Phacolith</w:t>
      </w:r>
    </w:p>
    <w:p w:rsidR="00000000" w:rsidDel="00000000" w:rsidP="00000000" w:rsidRDefault="00000000" w:rsidRPr="00000000" w14:paraId="000001AD">
      <w:pPr>
        <w:ind w:left="2160" w:firstLine="0"/>
        <w:rPr>
          <w:b w:val="1"/>
          <w:sz w:val="28"/>
          <w:szCs w:val="28"/>
          <w:u w:val="none"/>
        </w:rPr>
      </w:pPr>
      <w:r w:rsidDel="00000000" w:rsidR="00000000" w:rsidRPr="00000000">
        <w:rPr>
          <w:b w:val="1"/>
          <w:sz w:val="28"/>
          <w:szCs w:val="28"/>
          <w:u w:val="none"/>
        </w:rPr>
        <w:drawing>
          <wp:inline distB="0" distT="0" distL="0" distR="0">
            <wp:extent cx="2647950" cy="1524000"/>
            <wp:effectExtent b="0" l="0" r="0" t="0"/>
            <wp:docPr id="80" name="image4.png"/>
            <a:graphic>
              <a:graphicData uri="http://schemas.openxmlformats.org/drawingml/2006/picture">
                <pic:pic>
                  <pic:nvPicPr>
                    <pic:cNvPr id="0" name="image4.png"/>
                    <pic:cNvPicPr preferRelativeResize="0"/>
                  </pic:nvPicPr>
                  <pic:blipFill>
                    <a:blip r:embed="rId55"/>
                    <a:srcRect b="45605" l="21002" r="33004" t="12001"/>
                    <a:stretch>
                      <a:fillRect/>
                    </a:stretch>
                  </pic:blipFill>
                  <pic:spPr>
                    <a:xfrm>
                      <a:off x="0" y="0"/>
                      <a:ext cx="26479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 lens shaped igneous intrusion which forms in the crest or trough of an   anticline e.g. Corndon Hill in England.</w:t>
      </w:r>
    </w:p>
    <w:p w:rsidR="00000000" w:rsidDel="00000000" w:rsidP="00000000" w:rsidRDefault="00000000" w:rsidRPr="00000000" w14:paraId="000001AF">
      <w:pPr>
        <w:jc w:val="center"/>
        <w:rPr>
          <w:b w:val="1"/>
          <w:sz w:val="28"/>
          <w:szCs w:val="28"/>
          <w:u w:val="none"/>
        </w:rPr>
      </w:pPr>
      <w:r w:rsidDel="00000000" w:rsidR="00000000" w:rsidRPr="00000000">
        <w:rPr>
          <w:b w:val="1"/>
          <w:sz w:val="28"/>
          <w:szCs w:val="28"/>
          <w:u w:val="none"/>
          <w:rtl w:val="0"/>
        </w:rPr>
        <w:t xml:space="preserve">Extrusive/Volcanic Features</w:t>
      </w:r>
    </w:p>
    <w:p w:rsidR="00000000" w:rsidDel="00000000" w:rsidP="00000000" w:rsidRDefault="00000000" w:rsidRPr="00000000" w14:paraId="000001B0">
      <w:pPr>
        <w:rPr>
          <w:sz w:val="28"/>
          <w:szCs w:val="28"/>
          <w:u w:val="none"/>
        </w:rPr>
      </w:pPr>
      <w:r w:rsidDel="00000000" w:rsidR="00000000" w:rsidRPr="00000000">
        <w:rPr>
          <w:sz w:val="28"/>
          <w:szCs w:val="28"/>
          <w:u w:val="none"/>
          <w:rtl w:val="0"/>
        </w:rPr>
        <w:t xml:space="preserve">-Formed when magma reaches the earth’s surface through vents or fissures.</w:t>
      </w:r>
    </w:p>
    <w:p w:rsidR="00000000" w:rsidDel="00000000" w:rsidP="00000000" w:rsidRDefault="00000000" w:rsidRPr="00000000" w14:paraId="000001B1">
      <w:pPr>
        <w:jc w:val="center"/>
        <w:rPr>
          <w:b w:val="1"/>
          <w:sz w:val="28"/>
          <w:szCs w:val="28"/>
          <w:u w:val="none"/>
        </w:rPr>
      </w:pPr>
      <w:r w:rsidDel="00000000" w:rsidR="00000000" w:rsidRPr="00000000">
        <w:rPr>
          <w:b w:val="1"/>
          <w:sz w:val="28"/>
          <w:szCs w:val="28"/>
          <w:u w:val="none"/>
          <w:rtl w:val="0"/>
        </w:rPr>
        <w:t xml:space="preserve">Volcanoes</w:t>
      </w:r>
    </w:p>
    <w:p w:rsidR="00000000" w:rsidDel="00000000" w:rsidP="00000000" w:rsidRDefault="00000000" w:rsidRPr="00000000" w14:paraId="000001B2">
      <w:pPr>
        <w:rPr>
          <w:sz w:val="28"/>
          <w:szCs w:val="28"/>
          <w:u w:val="none"/>
        </w:rPr>
      </w:pPr>
      <w:r w:rsidDel="00000000" w:rsidR="00000000" w:rsidRPr="00000000">
        <w:rPr>
          <w:sz w:val="28"/>
          <w:szCs w:val="28"/>
          <w:u w:val="none"/>
          <w:rtl w:val="0"/>
        </w:rPr>
        <w:t xml:space="preserve">A volcano is a cone shaped hill formed when volcanic materials flow out and accumulate around a vent. Volcanoes are classified into three groups:</w:t>
      </w:r>
    </w:p>
    <w:p w:rsidR="00000000" w:rsidDel="00000000" w:rsidP="00000000" w:rsidRDefault="00000000" w:rsidRPr="00000000" w14:paraId="000001B3">
      <w:pPr>
        <w:numPr>
          <w:ilvl w:val="0"/>
          <w:numId w:val="177"/>
        </w:numPr>
        <w:ind w:left="720" w:hanging="360"/>
        <w:rPr>
          <w:sz w:val="28"/>
          <w:szCs w:val="28"/>
          <w:u w:val="none"/>
        </w:rPr>
      </w:pPr>
      <w:r w:rsidDel="00000000" w:rsidR="00000000" w:rsidRPr="00000000">
        <w:rPr>
          <w:sz w:val="28"/>
          <w:szCs w:val="28"/>
          <w:u w:val="none"/>
          <w:rtl w:val="0"/>
        </w:rPr>
        <w:t xml:space="preserve">Active volcano- which is known to have erupted in recent times e.g. OL donyo Lengai in Tanzania and Mt. Cameroon, and Mauna Loa in Hawaii.</w:t>
      </w:r>
    </w:p>
    <w:p w:rsidR="00000000" w:rsidDel="00000000" w:rsidP="00000000" w:rsidRDefault="00000000" w:rsidRPr="00000000" w14:paraId="000001B4">
      <w:pPr>
        <w:numPr>
          <w:ilvl w:val="0"/>
          <w:numId w:val="177"/>
        </w:numPr>
        <w:ind w:left="720" w:hanging="360"/>
        <w:rPr>
          <w:sz w:val="28"/>
          <w:szCs w:val="28"/>
          <w:u w:val="none"/>
        </w:rPr>
      </w:pPr>
      <w:r w:rsidDel="00000000" w:rsidR="00000000" w:rsidRPr="00000000">
        <w:rPr>
          <w:sz w:val="28"/>
          <w:szCs w:val="28"/>
          <w:u w:val="none"/>
          <w:rtl w:val="0"/>
        </w:rPr>
        <w:t xml:space="preserve">Dormant volcano-not known to have erupted in the recent past but show signs of volcanic activity such as presence of hot springs, geysers and fumaroles e.g. Mt. Kilimanjaro, Longonot and Menengai.</w:t>
      </w:r>
    </w:p>
    <w:p w:rsidR="00000000" w:rsidDel="00000000" w:rsidP="00000000" w:rsidRDefault="00000000" w:rsidRPr="00000000" w14:paraId="000001B5">
      <w:pPr>
        <w:numPr>
          <w:ilvl w:val="0"/>
          <w:numId w:val="177"/>
        </w:numPr>
        <w:ind w:left="720" w:hanging="360"/>
        <w:rPr>
          <w:sz w:val="28"/>
          <w:szCs w:val="28"/>
          <w:u w:val="none"/>
        </w:rPr>
      </w:pPr>
      <w:r w:rsidDel="00000000" w:rsidR="00000000" w:rsidRPr="00000000">
        <w:rPr>
          <w:sz w:val="28"/>
          <w:szCs w:val="28"/>
          <w:u w:val="none"/>
          <w:rtl w:val="0"/>
        </w:rPr>
        <w:t xml:space="preserve">Extinct volcano-which has not shown signs of possible future eruptions e.g. Mountains Kenya and Elgon.</w:t>
      </w:r>
    </w:p>
    <w:p w:rsidR="00000000" w:rsidDel="00000000" w:rsidP="00000000" w:rsidRDefault="00000000" w:rsidRPr="00000000" w14:paraId="000001B6">
      <w:pPr>
        <w:jc w:val="center"/>
        <w:rPr>
          <w:b w:val="1"/>
          <w:sz w:val="28"/>
          <w:szCs w:val="28"/>
          <w:u w:val="none"/>
        </w:rPr>
      </w:pPr>
      <w:r w:rsidDel="00000000" w:rsidR="00000000" w:rsidRPr="00000000">
        <w:rPr>
          <w:b w:val="1"/>
          <w:sz w:val="28"/>
          <w:szCs w:val="28"/>
          <w:u w:val="none"/>
          <w:rtl w:val="0"/>
        </w:rPr>
        <w:t xml:space="preserve">Types of Volcanoes</w:t>
      </w:r>
    </w:p>
    <w:p w:rsidR="00000000" w:rsidDel="00000000" w:rsidP="00000000" w:rsidRDefault="00000000" w:rsidRPr="00000000" w14:paraId="000001B7">
      <w:pPr>
        <w:jc w:val="center"/>
        <w:rPr>
          <w:b w:val="1"/>
          <w:sz w:val="28"/>
          <w:szCs w:val="28"/>
          <w:u w:val="none"/>
        </w:rPr>
      </w:pPr>
      <w:r w:rsidDel="00000000" w:rsidR="00000000" w:rsidRPr="00000000">
        <w:rPr>
          <w:b w:val="1"/>
          <w:sz w:val="28"/>
          <w:szCs w:val="28"/>
          <w:u w:val="none"/>
          <w:rtl w:val="0"/>
        </w:rPr>
        <w:t xml:space="preserve">Acidic Lava Domes</w:t>
      </w:r>
    </w:p>
    <w:p w:rsidR="00000000" w:rsidDel="00000000" w:rsidP="00000000" w:rsidRDefault="00000000" w:rsidRPr="00000000" w14:paraId="000001B8">
      <w:pPr>
        <w:ind w:left="2160" w:firstLine="0"/>
        <w:rPr>
          <w:b w:val="1"/>
          <w:sz w:val="28"/>
          <w:szCs w:val="28"/>
          <w:u w:val="none"/>
        </w:rPr>
      </w:pPr>
      <w:r w:rsidDel="00000000" w:rsidR="00000000" w:rsidRPr="00000000">
        <w:rPr>
          <w:b w:val="1"/>
          <w:sz w:val="28"/>
          <w:szCs w:val="28"/>
          <w:u w:val="none"/>
        </w:rPr>
        <w:drawing>
          <wp:inline distB="0" distT="0" distL="0" distR="0">
            <wp:extent cx="2724150" cy="1943100"/>
            <wp:effectExtent b="0" l="0" r="0" t="0"/>
            <wp:docPr id="81" name="image6.png"/>
            <a:graphic>
              <a:graphicData uri="http://schemas.openxmlformats.org/drawingml/2006/picture">
                <pic:pic>
                  <pic:nvPicPr>
                    <pic:cNvPr id="0" name="image6.png"/>
                    <pic:cNvPicPr preferRelativeResize="0"/>
                  </pic:nvPicPr>
                  <pic:blipFill>
                    <a:blip r:embed="rId56"/>
                    <a:srcRect b="36005" l="18002" r="34504" t="9601"/>
                    <a:stretch>
                      <a:fillRect/>
                    </a:stretch>
                  </pic:blipFill>
                  <pic:spPr>
                    <a:xfrm>
                      <a:off x="0" y="0"/>
                      <a:ext cx="27241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 steep dome shaped volcanic hill made of acidic lava.</w:t>
      </w:r>
    </w:p>
    <w:p w:rsidR="00000000" w:rsidDel="00000000" w:rsidP="00000000" w:rsidRDefault="00000000" w:rsidRPr="00000000" w14:paraId="000001BA">
      <w:pPr>
        <w:numPr>
          <w:ilvl w:val="0"/>
          <w:numId w:val="178"/>
        </w:numPr>
        <w:ind w:left="720" w:hanging="360"/>
        <w:rPr>
          <w:sz w:val="28"/>
          <w:szCs w:val="28"/>
          <w:u w:val="none"/>
        </w:rPr>
      </w:pPr>
      <w:r w:rsidDel="00000000" w:rsidR="00000000" w:rsidRPr="00000000">
        <w:rPr>
          <w:sz w:val="28"/>
          <w:szCs w:val="28"/>
          <w:u w:val="none"/>
          <w:rtl w:val="0"/>
        </w:rPr>
        <w:t xml:space="preserve">Viscous lava flows out through a vent.</w:t>
      </w:r>
    </w:p>
    <w:p w:rsidR="00000000" w:rsidDel="00000000" w:rsidP="00000000" w:rsidRDefault="00000000" w:rsidRPr="00000000" w14:paraId="000001BB">
      <w:pPr>
        <w:numPr>
          <w:ilvl w:val="0"/>
          <w:numId w:val="178"/>
        </w:numPr>
        <w:ind w:left="720" w:hanging="360"/>
        <w:rPr>
          <w:sz w:val="28"/>
          <w:szCs w:val="28"/>
          <w:u w:val="none"/>
        </w:rPr>
      </w:pPr>
      <w:r w:rsidDel="00000000" w:rsidR="00000000" w:rsidRPr="00000000">
        <w:rPr>
          <w:sz w:val="28"/>
          <w:szCs w:val="28"/>
          <w:u w:val="none"/>
          <w:rtl w:val="0"/>
        </w:rPr>
        <w:t xml:space="preserve">It accumulates around the vent because it’s viscous.</w:t>
      </w:r>
    </w:p>
    <w:p w:rsidR="00000000" w:rsidDel="00000000" w:rsidP="00000000" w:rsidRDefault="00000000" w:rsidRPr="00000000" w14:paraId="000001BC">
      <w:pPr>
        <w:numPr>
          <w:ilvl w:val="0"/>
          <w:numId w:val="178"/>
        </w:numPr>
        <w:ind w:left="720" w:hanging="360"/>
        <w:rPr>
          <w:sz w:val="28"/>
          <w:szCs w:val="28"/>
          <w:u w:val="none"/>
        </w:rPr>
      </w:pPr>
      <w:r w:rsidDel="00000000" w:rsidR="00000000" w:rsidRPr="00000000">
        <w:rPr>
          <w:sz w:val="28"/>
          <w:szCs w:val="28"/>
          <w:u w:val="none"/>
          <w:rtl w:val="0"/>
        </w:rPr>
        <w:t xml:space="preserve">Eruptions occur later and lava flows out covering the layers below.</w:t>
      </w:r>
    </w:p>
    <w:p w:rsidR="00000000" w:rsidDel="00000000" w:rsidP="00000000" w:rsidRDefault="00000000" w:rsidRPr="00000000" w14:paraId="000001BD">
      <w:pPr>
        <w:numPr>
          <w:ilvl w:val="0"/>
          <w:numId w:val="178"/>
        </w:numPr>
        <w:ind w:left="720" w:hanging="360"/>
        <w:rPr>
          <w:sz w:val="28"/>
          <w:szCs w:val="28"/>
          <w:u w:val="none"/>
        </w:rPr>
      </w:pPr>
      <w:r w:rsidDel="00000000" w:rsidR="00000000" w:rsidRPr="00000000">
        <w:rPr>
          <w:sz w:val="28"/>
          <w:szCs w:val="28"/>
          <w:u w:val="none"/>
          <w:rtl w:val="0"/>
        </w:rPr>
        <w:t xml:space="preserve">A steep sided dome shaped mound of volcano is formed e.g. Itasy Massif of Madagascar, Mt. Kenya and Kilimanjaro.</w:t>
      </w:r>
    </w:p>
    <w:p w:rsidR="00000000" w:rsidDel="00000000" w:rsidP="00000000" w:rsidRDefault="00000000" w:rsidRPr="00000000" w14:paraId="000001BE">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1BF">
      <w:pPr>
        <w:numPr>
          <w:ilvl w:val="0"/>
          <w:numId w:val="179"/>
        </w:numPr>
        <w:ind w:left="390" w:hanging="390"/>
        <w:jc w:val="center"/>
        <w:rPr>
          <w:b w:val="1"/>
          <w:sz w:val="28"/>
          <w:szCs w:val="28"/>
          <w:u w:val="none"/>
        </w:rPr>
      </w:pPr>
      <w:r w:rsidDel="00000000" w:rsidR="00000000" w:rsidRPr="00000000">
        <w:rPr>
          <w:sz w:val="28"/>
          <w:szCs w:val="28"/>
          <w:u w:val="none"/>
          <w:rtl w:val="0"/>
        </w:rPr>
        <w:t xml:space="preserve">Its dome-shaped</w:t>
      </w:r>
      <w:r w:rsidDel="00000000" w:rsidR="00000000" w:rsidRPr="00000000">
        <w:rPr>
          <w:rtl w:val="0"/>
        </w:rPr>
      </w:r>
    </w:p>
    <w:p w:rsidR="00000000" w:rsidDel="00000000" w:rsidP="00000000" w:rsidRDefault="00000000" w:rsidRPr="00000000" w14:paraId="000001C0">
      <w:pPr>
        <w:numPr>
          <w:ilvl w:val="0"/>
          <w:numId w:val="179"/>
        </w:numPr>
        <w:ind w:left="390" w:hanging="390"/>
        <w:jc w:val="center"/>
        <w:rPr>
          <w:b w:val="1"/>
          <w:sz w:val="28"/>
          <w:szCs w:val="28"/>
          <w:u w:val="none"/>
        </w:rPr>
      </w:pPr>
      <w:r w:rsidDel="00000000" w:rsidR="00000000" w:rsidRPr="00000000">
        <w:rPr>
          <w:sz w:val="28"/>
          <w:szCs w:val="28"/>
          <w:u w:val="none"/>
          <w:rtl w:val="0"/>
        </w:rPr>
        <w:t xml:space="preserve">Has steep slopes</w:t>
      </w:r>
      <w:r w:rsidDel="00000000" w:rsidR="00000000" w:rsidRPr="00000000">
        <w:rPr>
          <w:rtl w:val="0"/>
        </w:rPr>
      </w:r>
    </w:p>
    <w:p w:rsidR="00000000" w:rsidDel="00000000" w:rsidP="00000000" w:rsidRDefault="00000000" w:rsidRPr="00000000" w14:paraId="000001C1">
      <w:pPr>
        <w:numPr>
          <w:ilvl w:val="0"/>
          <w:numId w:val="179"/>
        </w:numPr>
        <w:ind w:left="390" w:hanging="390"/>
        <w:jc w:val="center"/>
        <w:rPr>
          <w:b w:val="1"/>
          <w:sz w:val="28"/>
          <w:szCs w:val="28"/>
          <w:u w:val="none"/>
        </w:rPr>
      </w:pPr>
      <w:r w:rsidDel="00000000" w:rsidR="00000000" w:rsidRPr="00000000">
        <w:rPr>
          <w:sz w:val="28"/>
          <w:szCs w:val="28"/>
          <w:u w:val="none"/>
          <w:rtl w:val="0"/>
        </w:rPr>
        <w:t xml:space="preserve">Made of acidic lava</w:t>
      </w:r>
      <w:r w:rsidDel="00000000" w:rsidR="00000000" w:rsidRPr="00000000">
        <w:rPr>
          <w:rtl w:val="0"/>
        </w:rPr>
      </w:r>
    </w:p>
    <w:p w:rsidR="00000000" w:rsidDel="00000000" w:rsidP="00000000" w:rsidRDefault="00000000" w:rsidRPr="00000000" w14:paraId="000001C2">
      <w:pPr>
        <w:numPr>
          <w:ilvl w:val="0"/>
          <w:numId w:val="179"/>
        </w:numPr>
        <w:ind w:left="390" w:hanging="390"/>
        <w:jc w:val="center"/>
        <w:rPr>
          <w:b w:val="1"/>
          <w:sz w:val="28"/>
          <w:szCs w:val="28"/>
          <w:u w:val="none"/>
        </w:rPr>
      </w:pPr>
      <w:r w:rsidDel="00000000" w:rsidR="00000000" w:rsidRPr="00000000">
        <w:rPr>
          <w:sz w:val="28"/>
          <w:szCs w:val="28"/>
          <w:u w:val="none"/>
          <w:rtl w:val="0"/>
        </w:rPr>
        <w:t xml:space="preserve">Has lava layers</w:t>
      </w:r>
      <w:r w:rsidDel="00000000" w:rsidR="00000000" w:rsidRPr="00000000">
        <w:rPr>
          <w:rtl w:val="0"/>
        </w:rPr>
      </w:r>
    </w:p>
    <w:p w:rsidR="00000000" w:rsidDel="00000000" w:rsidP="00000000" w:rsidRDefault="00000000" w:rsidRPr="00000000" w14:paraId="000001C3">
      <w:pPr>
        <w:numPr>
          <w:ilvl w:val="0"/>
          <w:numId w:val="179"/>
        </w:numPr>
        <w:ind w:left="390" w:hanging="390"/>
        <w:jc w:val="center"/>
        <w:rPr>
          <w:b w:val="1"/>
          <w:sz w:val="28"/>
          <w:szCs w:val="28"/>
          <w:u w:val="none"/>
        </w:rPr>
      </w:pPr>
      <w:r w:rsidDel="00000000" w:rsidR="00000000" w:rsidRPr="00000000">
        <w:rPr>
          <w:sz w:val="28"/>
          <w:szCs w:val="28"/>
          <w:u w:val="none"/>
          <w:rtl w:val="0"/>
        </w:rPr>
        <w:t xml:space="preserve">Has steep slopes</w:t>
      </w:r>
      <w:r w:rsidDel="00000000" w:rsidR="00000000" w:rsidRPr="00000000">
        <w:rPr>
          <w:rtl w:val="0"/>
        </w:rPr>
      </w:r>
    </w:p>
    <w:p w:rsidR="00000000" w:rsidDel="00000000" w:rsidP="00000000" w:rsidRDefault="00000000" w:rsidRPr="00000000" w14:paraId="000001C4">
      <w:pPr>
        <w:numPr>
          <w:ilvl w:val="0"/>
          <w:numId w:val="179"/>
        </w:numPr>
        <w:ind w:left="390" w:hanging="390"/>
        <w:jc w:val="center"/>
        <w:rPr>
          <w:b w:val="1"/>
          <w:sz w:val="28"/>
          <w:szCs w:val="28"/>
          <w:u w:val="none"/>
        </w:rPr>
      </w:pPr>
      <w:r w:rsidDel="00000000" w:rsidR="00000000" w:rsidRPr="00000000">
        <w:rPr>
          <w:sz w:val="28"/>
          <w:szCs w:val="28"/>
          <w:u w:val="none"/>
          <w:rtl w:val="0"/>
        </w:rPr>
        <w:t xml:space="preserve">Has a narrow base</w:t>
      </w:r>
      <w:r w:rsidDel="00000000" w:rsidR="00000000" w:rsidRPr="00000000">
        <w:rPr>
          <w:rtl w:val="0"/>
        </w:rPr>
      </w:r>
    </w:p>
    <w:p w:rsidR="00000000" w:rsidDel="00000000" w:rsidP="00000000" w:rsidRDefault="00000000" w:rsidRPr="00000000" w14:paraId="000001C5">
      <w:pPr>
        <w:jc w:val="center"/>
        <w:rPr>
          <w:b w:val="1"/>
          <w:sz w:val="28"/>
          <w:szCs w:val="28"/>
          <w:u w:val="none"/>
        </w:rPr>
      </w:pPr>
      <w:r w:rsidDel="00000000" w:rsidR="00000000" w:rsidRPr="00000000">
        <w:rPr>
          <w:b w:val="1"/>
          <w:sz w:val="28"/>
          <w:szCs w:val="28"/>
          <w:u w:val="none"/>
          <w:rtl w:val="0"/>
        </w:rPr>
        <w:t xml:space="preserve">Basic Lava Domes/Shield Volcanoes</w:t>
      </w:r>
    </w:p>
    <w:p w:rsidR="00000000" w:rsidDel="00000000" w:rsidP="00000000" w:rsidRDefault="00000000" w:rsidRPr="00000000" w14:paraId="000001C6">
      <w:pPr>
        <w:ind w:left="2160" w:firstLine="0"/>
        <w:rPr>
          <w:b w:val="1"/>
          <w:sz w:val="28"/>
          <w:szCs w:val="28"/>
          <w:u w:val="none"/>
        </w:rPr>
      </w:pPr>
      <w:r w:rsidDel="00000000" w:rsidR="00000000" w:rsidRPr="00000000">
        <w:rPr>
          <w:b w:val="1"/>
          <w:sz w:val="28"/>
          <w:szCs w:val="28"/>
          <w:u w:val="none"/>
        </w:rPr>
        <w:drawing>
          <wp:inline distB="0" distT="0" distL="0" distR="0">
            <wp:extent cx="2809875" cy="1695450"/>
            <wp:effectExtent b="0" l="0" r="0" t="0"/>
            <wp:docPr id="82" name="image13.png"/>
            <a:graphic>
              <a:graphicData uri="http://schemas.openxmlformats.org/drawingml/2006/picture">
                <pic:pic>
                  <pic:nvPicPr>
                    <pic:cNvPr id="0" name="image13.png"/>
                    <pic:cNvPicPr preferRelativeResize="0"/>
                  </pic:nvPicPr>
                  <pic:blipFill>
                    <a:blip r:embed="rId57"/>
                    <a:srcRect b="36004" l="16502" r="34504" t="16801"/>
                    <a:stretch>
                      <a:fillRect/>
                    </a:stretch>
                  </pic:blipFill>
                  <pic:spPr>
                    <a:xfrm>
                      <a:off x="0" y="0"/>
                      <a:ext cx="28098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 low lying volcanic hill made of basic lava.</w:t>
      </w:r>
    </w:p>
    <w:p w:rsidR="00000000" w:rsidDel="00000000" w:rsidP="00000000" w:rsidRDefault="00000000" w:rsidRPr="00000000" w14:paraId="000001C8">
      <w:pPr>
        <w:numPr>
          <w:ilvl w:val="0"/>
          <w:numId w:val="198"/>
        </w:numPr>
        <w:ind w:left="720" w:hanging="360"/>
        <w:rPr>
          <w:sz w:val="28"/>
          <w:szCs w:val="28"/>
          <w:u w:val="none"/>
        </w:rPr>
      </w:pPr>
      <w:r w:rsidDel="00000000" w:rsidR="00000000" w:rsidRPr="00000000">
        <w:rPr>
          <w:sz w:val="28"/>
          <w:szCs w:val="28"/>
          <w:u w:val="none"/>
          <w:rtl w:val="0"/>
        </w:rPr>
        <w:t xml:space="preserve">Basic magma flows out to the surface through a vent.</w:t>
      </w:r>
    </w:p>
    <w:p w:rsidR="00000000" w:rsidDel="00000000" w:rsidP="00000000" w:rsidRDefault="00000000" w:rsidRPr="00000000" w14:paraId="000001C9">
      <w:pPr>
        <w:numPr>
          <w:ilvl w:val="0"/>
          <w:numId w:val="198"/>
        </w:numPr>
        <w:ind w:left="720" w:hanging="360"/>
        <w:rPr>
          <w:sz w:val="28"/>
          <w:szCs w:val="28"/>
          <w:u w:val="none"/>
        </w:rPr>
      </w:pPr>
      <w:r w:rsidDel="00000000" w:rsidR="00000000" w:rsidRPr="00000000">
        <w:rPr>
          <w:sz w:val="28"/>
          <w:szCs w:val="28"/>
          <w:u w:val="none"/>
          <w:rtl w:val="0"/>
        </w:rPr>
        <w:t xml:space="preserve">The lava flows far before solidifying because its fluid.</w:t>
      </w:r>
    </w:p>
    <w:p w:rsidR="00000000" w:rsidDel="00000000" w:rsidP="00000000" w:rsidRDefault="00000000" w:rsidRPr="00000000" w14:paraId="000001CA">
      <w:pPr>
        <w:numPr>
          <w:ilvl w:val="0"/>
          <w:numId w:val="198"/>
        </w:numPr>
        <w:ind w:left="720" w:hanging="360"/>
        <w:rPr>
          <w:sz w:val="28"/>
          <w:szCs w:val="28"/>
          <w:u w:val="none"/>
        </w:rPr>
      </w:pPr>
      <w:r w:rsidDel="00000000" w:rsidR="00000000" w:rsidRPr="00000000">
        <w:rPr>
          <w:sz w:val="28"/>
          <w:szCs w:val="28"/>
          <w:u w:val="none"/>
          <w:rtl w:val="0"/>
        </w:rPr>
        <w:t xml:space="preserve">Eruptions occur later and lava spreads over the old lava.</w:t>
      </w:r>
    </w:p>
    <w:p w:rsidR="00000000" w:rsidDel="00000000" w:rsidP="00000000" w:rsidRDefault="00000000" w:rsidRPr="00000000" w14:paraId="000001CB">
      <w:pPr>
        <w:numPr>
          <w:ilvl w:val="0"/>
          <w:numId w:val="198"/>
        </w:numPr>
        <w:ind w:left="720" w:hanging="360"/>
        <w:rPr>
          <w:sz w:val="28"/>
          <w:szCs w:val="28"/>
          <w:u w:val="none"/>
        </w:rPr>
      </w:pPr>
      <w:r w:rsidDel="00000000" w:rsidR="00000000" w:rsidRPr="00000000">
        <w:rPr>
          <w:sz w:val="28"/>
          <w:szCs w:val="28"/>
          <w:u w:val="none"/>
          <w:rtl w:val="0"/>
        </w:rPr>
        <w:t xml:space="preserve">A shield shaped mound of volcano is formed e.g. Canary Islands, Cape Verde and Sao Tome which are volcanic Islands in the Indian Ocean.</w:t>
      </w:r>
    </w:p>
    <w:p w:rsidR="00000000" w:rsidDel="00000000" w:rsidP="00000000" w:rsidRDefault="00000000" w:rsidRPr="00000000" w14:paraId="000001CC">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1CD">
      <w:pPr>
        <w:numPr>
          <w:ilvl w:val="0"/>
          <w:numId w:val="200"/>
        </w:numPr>
        <w:ind w:left="390" w:hanging="390"/>
        <w:jc w:val="center"/>
        <w:rPr>
          <w:sz w:val="28"/>
          <w:szCs w:val="28"/>
          <w:u w:val="none"/>
        </w:rPr>
      </w:pPr>
      <w:r w:rsidDel="00000000" w:rsidR="00000000" w:rsidRPr="00000000">
        <w:rPr>
          <w:sz w:val="28"/>
          <w:szCs w:val="28"/>
          <w:u w:val="none"/>
          <w:rtl w:val="0"/>
        </w:rPr>
        <w:t xml:space="preserve">Dome/shield shaped</w:t>
      </w:r>
    </w:p>
    <w:p w:rsidR="00000000" w:rsidDel="00000000" w:rsidP="00000000" w:rsidRDefault="00000000" w:rsidRPr="00000000" w14:paraId="000001CE">
      <w:pPr>
        <w:numPr>
          <w:ilvl w:val="0"/>
          <w:numId w:val="200"/>
        </w:numPr>
        <w:ind w:left="390" w:hanging="390"/>
        <w:jc w:val="center"/>
        <w:rPr>
          <w:sz w:val="28"/>
          <w:szCs w:val="28"/>
          <w:u w:val="none"/>
        </w:rPr>
      </w:pPr>
      <w:r w:rsidDel="00000000" w:rsidR="00000000" w:rsidRPr="00000000">
        <w:rPr>
          <w:sz w:val="28"/>
          <w:szCs w:val="28"/>
          <w:u w:val="none"/>
          <w:rtl w:val="0"/>
        </w:rPr>
        <w:t xml:space="preserve">Has gentle slopes</w:t>
      </w:r>
    </w:p>
    <w:p w:rsidR="00000000" w:rsidDel="00000000" w:rsidP="00000000" w:rsidRDefault="00000000" w:rsidRPr="00000000" w14:paraId="000001CF">
      <w:pPr>
        <w:numPr>
          <w:ilvl w:val="0"/>
          <w:numId w:val="200"/>
        </w:numPr>
        <w:ind w:left="390" w:hanging="390"/>
        <w:jc w:val="center"/>
        <w:rPr>
          <w:sz w:val="28"/>
          <w:szCs w:val="28"/>
          <w:u w:val="none"/>
        </w:rPr>
      </w:pPr>
      <w:r w:rsidDel="00000000" w:rsidR="00000000" w:rsidRPr="00000000">
        <w:rPr>
          <w:sz w:val="28"/>
          <w:szCs w:val="28"/>
          <w:u w:val="none"/>
          <w:rtl w:val="0"/>
        </w:rPr>
        <w:t xml:space="preserve">Made of basic lava</w:t>
      </w:r>
    </w:p>
    <w:p w:rsidR="00000000" w:rsidDel="00000000" w:rsidP="00000000" w:rsidRDefault="00000000" w:rsidRPr="00000000" w14:paraId="000001D0">
      <w:pPr>
        <w:numPr>
          <w:ilvl w:val="0"/>
          <w:numId w:val="200"/>
        </w:numPr>
        <w:ind w:left="390" w:hanging="390"/>
        <w:jc w:val="center"/>
        <w:rPr>
          <w:sz w:val="28"/>
          <w:szCs w:val="28"/>
          <w:u w:val="none"/>
        </w:rPr>
      </w:pPr>
      <w:r w:rsidDel="00000000" w:rsidR="00000000" w:rsidRPr="00000000">
        <w:rPr>
          <w:sz w:val="28"/>
          <w:szCs w:val="28"/>
          <w:u w:val="none"/>
          <w:rtl w:val="0"/>
        </w:rPr>
        <w:t xml:space="preserve">Has lava layers</w:t>
      </w:r>
    </w:p>
    <w:p w:rsidR="00000000" w:rsidDel="00000000" w:rsidP="00000000" w:rsidRDefault="00000000" w:rsidRPr="00000000" w14:paraId="000001D1">
      <w:pPr>
        <w:numPr>
          <w:ilvl w:val="0"/>
          <w:numId w:val="200"/>
        </w:numPr>
        <w:ind w:left="390" w:hanging="390"/>
        <w:jc w:val="center"/>
        <w:rPr>
          <w:sz w:val="28"/>
          <w:szCs w:val="28"/>
          <w:u w:val="none"/>
        </w:rPr>
      </w:pPr>
      <w:r w:rsidDel="00000000" w:rsidR="00000000" w:rsidRPr="00000000">
        <w:rPr>
          <w:sz w:val="28"/>
          <w:szCs w:val="28"/>
          <w:u w:val="none"/>
          <w:rtl w:val="0"/>
        </w:rPr>
        <w:t xml:space="preserve">Has a broad base</w:t>
      </w:r>
    </w:p>
    <w:p w:rsidR="00000000" w:rsidDel="00000000" w:rsidP="00000000" w:rsidRDefault="00000000" w:rsidRPr="00000000" w14:paraId="000001D2">
      <w:pPr>
        <w:jc w:val="center"/>
        <w:rPr>
          <w:b w:val="1"/>
          <w:sz w:val="28"/>
          <w:szCs w:val="28"/>
          <w:u w:val="none"/>
        </w:rPr>
      </w:pPr>
      <w:r w:rsidDel="00000000" w:rsidR="00000000" w:rsidRPr="00000000">
        <w:rPr>
          <w:b w:val="1"/>
          <w:sz w:val="28"/>
          <w:szCs w:val="28"/>
          <w:u w:val="none"/>
          <w:rtl w:val="0"/>
        </w:rPr>
        <w:t xml:space="preserve">Ash and Cinder Cones</w:t>
      </w:r>
    </w:p>
    <w:p w:rsidR="00000000" w:rsidDel="00000000" w:rsidP="00000000" w:rsidRDefault="00000000" w:rsidRPr="00000000" w14:paraId="000001D3">
      <w:pPr>
        <w:ind w:left="2880" w:firstLine="0"/>
        <w:rPr>
          <w:b w:val="1"/>
          <w:sz w:val="28"/>
          <w:szCs w:val="28"/>
          <w:u w:val="none"/>
        </w:rPr>
      </w:pPr>
      <w:r w:rsidDel="00000000" w:rsidR="00000000" w:rsidRPr="00000000">
        <w:rPr>
          <w:b w:val="1"/>
          <w:sz w:val="28"/>
          <w:szCs w:val="28"/>
          <w:u w:val="none"/>
        </w:rPr>
        <w:drawing>
          <wp:inline distB="0" distT="0" distL="0" distR="0">
            <wp:extent cx="2209800" cy="1781175"/>
            <wp:effectExtent b="0" l="0" r="0" t="0"/>
            <wp:docPr id="83" name="image1.png"/>
            <a:graphic>
              <a:graphicData uri="http://schemas.openxmlformats.org/drawingml/2006/picture">
                <pic:pic>
                  <pic:nvPicPr>
                    <pic:cNvPr id="0" name="image1.png"/>
                    <pic:cNvPicPr preferRelativeResize="0"/>
                  </pic:nvPicPr>
                  <pic:blipFill>
                    <a:blip r:embed="rId58"/>
                    <a:srcRect b="43204" l="12001" r="49506" t="7201"/>
                    <a:stretch>
                      <a:fillRect/>
                    </a:stretch>
                  </pic:blipFill>
                  <pic:spPr>
                    <a:xfrm>
                      <a:off x="0" y="0"/>
                      <a:ext cx="2209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sz w:val="28"/>
          <w:szCs w:val="28"/>
          <w:u w:val="none"/>
        </w:rPr>
      </w:pPr>
      <w:r w:rsidDel="00000000" w:rsidR="00000000" w:rsidRPr="00000000">
        <w:rPr>
          <w:sz w:val="28"/>
          <w:szCs w:val="28"/>
          <w:u w:val="none"/>
          <w:rtl w:val="0"/>
        </w:rPr>
        <w:t xml:space="preserve">A volcano built from ash and cinder or small fragments of lava.</w:t>
      </w:r>
    </w:p>
    <w:p w:rsidR="00000000" w:rsidDel="00000000" w:rsidP="00000000" w:rsidRDefault="00000000" w:rsidRPr="00000000" w14:paraId="000001D5">
      <w:pPr>
        <w:numPr>
          <w:ilvl w:val="0"/>
          <w:numId w:val="202"/>
        </w:numPr>
        <w:ind w:left="720" w:hanging="360"/>
        <w:rPr>
          <w:sz w:val="28"/>
          <w:szCs w:val="28"/>
          <w:u w:val="none"/>
        </w:rPr>
      </w:pPr>
      <w:r w:rsidDel="00000000" w:rsidR="00000000" w:rsidRPr="00000000">
        <w:rPr>
          <w:sz w:val="28"/>
          <w:szCs w:val="28"/>
          <w:u w:val="none"/>
          <w:rtl w:val="0"/>
        </w:rPr>
        <w:t xml:space="preserve">Violent vent eruption occurs.</w:t>
      </w:r>
    </w:p>
    <w:p w:rsidR="00000000" w:rsidDel="00000000" w:rsidP="00000000" w:rsidRDefault="00000000" w:rsidRPr="00000000" w14:paraId="000001D6">
      <w:pPr>
        <w:numPr>
          <w:ilvl w:val="0"/>
          <w:numId w:val="202"/>
        </w:numPr>
        <w:ind w:left="720" w:hanging="360"/>
        <w:rPr>
          <w:sz w:val="28"/>
          <w:szCs w:val="28"/>
          <w:u w:val="none"/>
        </w:rPr>
      </w:pPr>
      <w:r w:rsidDel="00000000" w:rsidR="00000000" w:rsidRPr="00000000">
        <w:rPr>
          <w:sz w:val="28"/>
          <w:szCs w:val="28"/>
          <w:u w:val="none"/>
          <w:rtl w:val="0"/>
        </w:rPr>
        <w:t xml:space="preserve">Ash and pyroclasts are emitted and thrown high.</w:t>
      </w:r>
    </w:p>
    <w:p w:rsidR="00000000" w:rsidDel="00000000" w:rsidP="00000000" w:rsidRDefault="00000000" w:rsidRPr="00000000" w14:paraId="000001D7">
      <w:pPr>
        <w:numPr>
          <w:ilvl w:val="0"/>
          <w:numId w:val="202"/>
        </w:numPr>
        <w:ind w:left="720" w:hanging="360"/>
        <w:rPr>
          <w:sz w:val="28"/>
          <w:szCs w:val="28"/>
          <w:u w:val="none"/>
        </w:rPr>
      </w:pPr>
      <w:r w:rsidDel="00000000" w:rsidR="00000000" w:rsidRPr="00000000">
        <w:rPr>
          <w:sz w:val="28"/>
          <w:szCs w:val="28"/>
          <w:u w:val="none"/>
          <w:rtl w:val="0"/>
        </w:rPr>
        <w:t xml:space="preserve">Some materials fall and settle around the vent forming a hill.</w:t>
      </w:r>
    </w:p>
    <w:p w:rsidR="00000000" w:rsidDel="00000000" w:rsidP="00000000" w:rsidRDefault="00000000" w:rsidRPr="00000000" w14:paraId="000001D8">
      <w:pPr>
        <w:numPr>
          <w:ilvl w:val="0"/>
          <w:numId w:val="202"/>
        </w:numPr>
        <w:ind w:left="720" w:hanging="360"/>
        <w:rPr>
          <w:sz w:val="28"/>
          <w:szCs w:val="28"/>
          <w:u w:val="none"/>
        </w:rPr>
      </w:pPr>
      <w:r w:rsidDel="00000000" w:rsidR="00000000" w:rsidRPr="00000000">
        <w:rPr>
          <w:sz w:val="28"/>
          <w:szCs w:val="28"/>
          <w:u w:val="none"/>
          <w:rtl w:val="0"/>
        </w:rPr>
        <w:t xml:space="preserve">Light materials are blown by wind to the leeward side e.g. Chyulu Hills, Teleki and Likaiyu near L. Turkana. </w:t>
      </w:r>
    </w:p>
    <w:p w:rsidR="00000000" w:rsidDel="00000000" w:rsidP="00000000" w:rsidRDefault="00000000" w:rsidRPr="00000000" w14:paraId="000001D9">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1DA">
      <w:pPr>
        <w:numPr>
          <w:ilvl w:val="0"/>
          <w:numId w:val="186"/>
        </w:numPr>
        <w:ind w:left="390" w:hanging="390"/>
        <w:jc w:val="center"/>
        <w:rPr>
          <w:sz w:val="28"/>
          <w:szCs w:val="28"/>
          <w:u w:val="none"/>
        </w:rPr>
      </w:pPr>
      <w:r w:rsidDel="00000000" w:rsidR="00000000" w:rsidRPr="00000000">
        <w:rPr>
          <w:sz w:val="28"/>
          <w:szCs w:val="28"/>
          <w:u w:val="none"/>
          <w:rtl w:val="0"/>
        </w:rPr>
        <w:t xml:space="preserve">Made of pyroclasts</w:t>
      </w:r>
    </w:p>
    <w:p w:rsidR="00000000" w:rsidDel="00000000" w:rsidP="00000000" w:rsidRDefault="00000000" w:rsidRPr="00000000" w14:paraId="000001DB">
      <w:pPr>
        <w:numPr>
          <w:ilvl w:val="0"/>
          <w:numId w:val="186"/>
        </w:numPr>
        <w:ind w:left="390" w:hanging="390"/>
        <w:jc w:val="center"/>
        <w:rPr>
          <w:sz w:val="28"/>
          <w:szCs w:val="28"/>
          <w:u w:val="none"/>
        </w:rPr>
      </w:pPr>
      <w:r w:rsidDel="00000000" w:rsidR="00000000" w:rsidRPr="00000000">
        <w:rPr>
          <w:sz w:val="28"/>
          <w:szCs w:val="28"/>
          <w:u w:val="none"/>
          <w:rtl w:val="0"/>
        </w:rPr>
        <w:t xml:space="preserve">Asymmetrical about the axis</w:t>
      </w:r>
    </w:p>
    <w:p w:rsidR="00000000" w:rsidDel="00000000" w:rsidP="00000000" w:rsidRDefault="00000000" w:rsidRPr="00000000" w14:paraId="000001DC">
      <w:pPr>
        <w:numPr>
          <w:ilvl w:val="0"/>
          <w:numId w:val="186"/>
        </w:numPr>
        <w:ind w:left="390" w:hanging="390"/>
        <w:jc w:val="center"/>
        <w:rPr>
          <w:sz w:val="28"/>
          <w:szCs w:val="28"/>
          <w:u w:val="none"/>
        </w:rPr>
      </w:pPr>
      <w:r w:rsidDel="00000000" w:rsidR="00000000" w:rsidRPr="00000000">
        <w:rPr>
          <w:sz w:val="28"/>
          <w:szCs w:val="28"/>
          <w:u w:val="none"/>
          <w:rtl w:val="0"/>
        </w:rPr>
        <w:t xml:space="preserve">Cone shaped</w:t>
      </w:r>
    </w:p>
    <w:p w:rsidR="00000000" w:rsidDel="00000000" w:rsidP="00000000" w:rsidRDefault="00000000" w:rsidRPr="00000000" w14:paraId="000001DD">
      <w:pPr>
        <w:numPr>
          <w:ilvl w:val="0"/>
          <w:numId w:val="186"/>
        </w:numPr>
        <w:ind w:left="390" w:hanging="390"/>
        <w:jc w:val="center"/>
        <w:rPr>
          <w:sz w:val="28"/>
          <w:szCs w:val="28"/>
          <w:u w:val="none"/>
        </w:rPr>
      </w:pPr>
      <w:r w:rsidDel="00000000" w:rsidR="00000000" w:rsidRPr="00000000">
        <w:rPr>
          <w:sz w:val="28"/>
          <w:szCs w:val="28"/>
          <w:u w:val="none"/>
          <w:rtl w:val="0"/>
        </w:rPr>
        <w:t xml:space="preserve">Has smooth slopes</w:t>
      </w:r>
    </w:p>
    <w:p w:rsidR="00000000" w:rsidDel="00000000" w:rsidP="00000000" w:rsidRDefault="00000000" w:rsidRPr="00000000" w14:paraId="000001DE">
      <w:pPr>
        <w:numPr>
          <w:ilvl w:val="0"/>
          <w:numId w:val="186"/>
        </w:numPr>
        <w:ind w:left="390" w:hanging="390"/>
        <w:jc w:val="center"/>
        <w:rPr>
          <w:sz w:val="28"/>
          <w:szCs w:val="28"/>
          <w:u w:val="none"/>
        </w:rPr>
      </w:pPr>
      <w:r w:rsidDel="00000000" w:rsidR="00000000" w:rsidRPr="00000000">
        <w:rPr>
          <w:sz w:val="28"/>
          <w:szCs w:val="28"/>
          <w:u w:val="none"/>
          <w:rtl w:val="0"/>
        </w:rPr>
        <w:t xml:space="preserve">Has steep windward slope and gentle leeward slope</w:t>
      </w:r>
    </w:p>
    <w:p w:rsidR="00000000" w:rsidDel="00000000" w:rsidP="00000000" w:rsidRDefault="00000000" w:rsidRPr="00000000" w14:paraId="000001DF">
      <w:pPr>
        <w:jc w:val="center"/>
        <w:rPr>
          <w:b w:val="1"/>
          <w:sz w:val="28"/>
          <w:szCs w:val="28"/>
          <w:u w:val="none"/>
        </w:rPr>
      </w:pPr>
      <w:r w:rsidDel="00000000" w:rsidR="00000000" w:rsidRPr="00000000">
        <w:rPr>
          <w:b w:val="1"/>
          <w:sz w:val="28"/>
          <w:szCs w:val="28"/>
          <w:u w:val="none"/>
          <w:rtl w:val="0"/>
        </w:rPr>
        <w:t xml:space="preserve">Composite /Complex/Stratified Volcanoes</w:t>
      </w:r>
    </w:p>
    <w:p w:rsidR="00000000" w:rsidDel="00000000" w:rsidP="00000000" w:rsidRDefault="00000000" w:rsidRPr="00000000" w14:paraId="000001E0">
      <w:pPr>
        <w:ind w:left="1440" w:firstLine="0"/>
        <w:rPr>
          <w:b w:val="1"/>
          <w:sz w:val="28"/>
          <w:szCs w:val="28"/>
          <w:u w:val="none"/>
        </w:rPr>
      </w:pPr>
      <w:r w:rsidDel="00000000" w:rsidR="00000000" w:rsidRPr="00000000">
        <w:rPr>
          <w:b w:val="1"/>
          <w:sz w:val="28"/>
          <w:szCs w:val="28"/>
          <w:u w:val="none"/>
        </w:rPr>
        <w:drawing>
          <wp:inline distB="0" distT="0" distL="0" distR="0">
            <wp:extent cx="3238500" cy="2124075"/>
            <wp:effectExtent b="0" l="0" r="0" t="0"/>
            <wp:docPr id="84" name="image5.png"/>
            <a:graphic>
              <a:graphicData uri="http://schemas.openxmlformats.org/drawingml/2006/picture">
                <pic:pic>
                  <pic:nvPicPr>
                    <pic:cNvPr id="0" name="image5.png"/>
                    <pic:cNvPicPr preferRelativeResize="0"/>
                  </pic:nvPicPr>
                  <pic:blipFill>
                    <a:blip r:embed="rId59"/>
                    <a:srcRect b="36005" l="12000" r="31503" t="4800"/>
                    <a:stretch>
                      <a:fillRect/>
                    </a:stretch>
                  </pic:blipFill>
                  <pic:spPr>
                    <a:xfrm>
                      <a:off x="0" y="0"/>
                      <a:ext cx="32385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sz w:val="28"/>
          <w:szCs w:val="28"/>
          <w:u w:val="none"/>
        </w:rPr>
      </w:pPr>
      <w:r w:rsidDel="00000000" w:rsidR="00000000" w:rsidRPr="00000000">
        <w:rPr>
          <w:sz w:val="28"/>
          <w:szCs w:val="28"/>
          <w:u w:val="none"/>
          <w:rtl w:val="0"/>
        </w:rPr>
        <w:t xml:space="preserve">A volcano made of alternating layers of lava and pyroclasts and conelets.</w:t>
      </w:r>
    </w:p>
    <w:p w:rsidR="00000000" w:rsidDel="00000000" w:rsidP="00000000" w:rsidRDefault="00000000" w:rsidRPr="00000000" w14:paraId="000001E2">
      <w:pPr>
        <w:numPr>
          <w:ilvl w:val="0"/>
          <w:numId w:val="187"/>
        </w:numPr>
        <w:ind w:left="1440" w:hanging="360"/>
        <w:rPr>
          <w:b w:val="1"/>
          <w:sz w:val="28"/>
          <w:szCs w:val="28"/>
          <w:u w:val="none"/>
        </w:rPr>
      </w:pPr>
      <w:r w:rsidDel="00000000" w:rsidR="00000000" w:rsidRPr="00000000">
        <w:rPr>
          <w:sz w:val="28"/>
          <w:szCs w:val="28"/>
          <w:u w:val="none"/>
          <w:rtl w:val="0"/>
        </w:rPr>
        <w:t xml:space="preserve">The first eruption throws out pyroclasts.</w:t>
      </w:r>
      <w:r w:rsidDel="00000000" w:rsidR="00000000" w:rsidRPr="00000000">
        <w:rPr>
          <w:rtl w:val="0"/>
        </w:rPr>
      </w:r>
    </w:p>
    <w:p w:rsidR="00000000" w:rsidDel="00000000" w:rsidP="00000000" w:rsidRDefault="00000000" w:rsidRPr="00000000" w14:paraId="000001E3">
      <w:pPr>
        <w:numPr>
          <w:ilvl w:val="0"/>
          <w:numId w:val="187"/>
        </w:numPr>
        <w:ind w:left="1440" w:hanging="360"/>
        <w:rPr>
          <w:b w:val="1"/>
          <w:sz w:val="28"/>
          <w:szCs w:val="28"/>
          <w:u w:val="none"/>
        </w:rPr>
      </w:pPr>
      <w:r w:rsidDel="00000000" w:rsidR="00000000" w:rsidRPr="00000000">
        <w:rPr>
          <w:sz w:val="28"/>
          <w:szCs w:val="28"/>
          <w:u w:val="none"/>
          <w:rtl w:val="0"/>
        </w:rPr>
        <w:t xml:space="preserve">Then viscous lava flows out and solidifies on them.</w:t>
      </w:r>
      <w:r w:rsidDel="00000000" w:rsidR="00000000" w:rsidRPr="00000000">
        <w:rPr>
          <w:rtl w:val="0"/>
        </w:rPr>
      </w:r>
    </w:p>
    <w:p w:rsidR="00000000" w:rsidDel="00000000" w:rsidP="00000000" w:rsidRDefault="00000000" w:rsidRPr="00000000" w14:paraId="000001E4">
      <w:pPr>
        <w:numPr>
          <w:ilvl w:val="0"/>
          <w:numId w:val="187"/>
        </w:numPr>
        <w:ind w:left="1440" w:hanging="360"/>
        <w:rPr>
          <w:b w:val="1"/>
          <w:sz w:val="28"/>
          <w:szCs w:val="28"/>
          <w:u w:val="none"/>
        </w:rPr>
      </w:pPr>
      <w:r w:rsidDel="00000000" w:rsidR="00000000" w:rsidRPr="00000000">
        <w:rPr>
          <w:sz w:val="28"/>
          <w:szCs w:val="28"/>
          <w:u w:val="none"/>
          <w:rtl w:val="0"/>
        </w:rPr>
        <w:t xml:space="preserve">Eruption occurs later blowing the rocks sealing the vent.</w:t>
      </w:r>
      <w:r w:rsidDel="00000000" w:rsidR="00000000" w:rsidRPr="00000000">
        <w:rPr>
          <w:rtl w:val="0"/>
        </w:rPr>
      </w:r>
    </w:p>
    <w:p w:rsidR="00000000" w:rsidDel="00000000" w:rsidP="00000000" w:rsidRDefault="00000000" w:rsidRPr="00000000" w14:paraId="000001E5">
      <w:pPr>
        <w:numPr>
          <w:ilvl w:val="0"/>
          <w:numId w:val="187"/>
        </w:numPr>
        <w:ind w:left="1440" w:hanging="360"/>
        <w:rPr>
          <w:b w:val="1"/>
          <w:sz w:val="28"/>
          <w:szCs w:val="28"/>
          <w:u w:val="none"/>
        </w:rPr>
      </w:pPr>
      <w:r w:rsidDel="00000000" w:rsidR="00000000" w:rsidRPr="00000000">
        <w:rPr>
          <w:sz w:val="28"/>
          <w:szCs w:val="28"/>
          <w:u w:val="none"/>
          <w:rtl w:val="0"/>
        </w:rPr>
        <w:t xml:space="preserve">The pieces of rock settle on earlier solidified lava.</w:t>
      </w:r>
      <w:r w:rsidDel="00000000" w:rsidR="00000000" w:rsidRPr="00000000">
        <w:rPr>
          <w:rtl w:val="0"/>
        </w:rPr>
      </w:r>
    </w:p>
    <w:p w:rsidR="00000000" w:rsidDel="00000000" w:rsidP="00000000" w:rsidRDefault="00000000" w:rsidRPr="00000000" w14:paraId="000001E6">
      <w:pPr>
        <w:numPr>
          <w:ilvl w:val="0"/>
          <w:numId w:val="187"/>
        </w:numPr>
        <w:ind w:left="1440" w:hanging="360"/>
        <w:rPr>
          <w:b w:val="1"/>
          <w:sz w:val="28"/>
          <w:szCs w:val="28"/>
          <w:u w:val="none"/>
        </w:rPr>
      </w:pPr>
      <w:r w:rsidDel="00000000" w:rsidR="00000000" w:rsidRPr="00000000">
        <w:rPr>
          <w:sz w:val="28"/>
          <w:szCs w:val="28"/>
          <w:u w:val="none"/>
          <w:rtl w:val="0"/>
        </w:rPr>
        <w:t xml:space="preserve">Another mass of lava flows out and spreads over pyroclasts and solidifies.</w:t>
      </w:r>
      <w:r w:rsidDel="00000000" w:rsidR="00000000" w:rsidRPr="00000000">
        <w:rPr>
          <w:rtl w:val="0"/>
        </w:rPr>
      </w:r>
    </w:p>
    <w:p w:rsidR="00000000" w:rsidDel="00000000" w:rsidP="00000000" w:rsidRDefault="00000000" w:rsidRPr="00000000" w14:paraId="000001E7">
      <w:pPr>
        <w:numPr>
          <w:ilvl w:val="0"/>
          <w:numId w:val="187"/>
        </w:numPr>
        <w:ind w:left="1440" w:hanging="360"/>
        <w:rPr>
          <w:b w:val="1"/>
          <w:sz w:val="28"/>
          <w:szCs w:val="28"/>
          <w:u w:val="none"/>
        </w:rPr>
      </w:pPr>
      <w:r w:rsidDel="00000000" w:rsidR="00000000" w:rsidRPr="00000000">
        <w:rPr>
          <w:sz w:val="28"/>
          <w:szCs w:val="28"/>
          <w:u w:val="none"/>
          <w:rtl w:val="0"/>
        </w:rPr>
        <w:t xml:space="preserve">The process is repeated causing the volcano to build upwards</w:t>
      </w:r>
      <w:r w:rsidDel="00000000" w:rsidR="00000000" w:rsidRPr="00000000">
        <w:rPr>
          <w:rtl w:val="0"/>
        </w:rPr>
      </w:r>
    </w:p>
    <w:p w:rsidR="00000000" w:rsidDel="00000000" w:rsidP="00000000" w:rsidRDefault="00000000" w:rsidRPr="00000000" w14:paraId="000001E8">
      <w:pPr>
        <w:numPr>
          <w:ilvl w:val="0"/>
          <w:numId w:val="187"/>
        </w:numPr>
        <w:ind w:left="1440" w:hanging="360"/>
        <w:rPr>
          <w:b w:val="1"/>
          <w:sz w:val="28"/>
          <w:szCs w:val="28"/>
          <w:u w:val="none"/>
        </w:rPr>
      </w:pPr>
      <w:r w:rsidDel="00000000" w:rsidR="00000000" w:rsidRPr="00000000">
        <w:rPr>
          <w:sz w:val="28"/>
          <w:szCs w:val="28"/>
          <w:u w:val="none"/>
          <w:rtl w:val="0"/>
        </w:rPr>
        <w:t xml:space="preserve">The conelets are formed when magma is unable to overcome the plug and finds its way through weak lines at the sides and then pyroclasts and lava accumulate around the side vent e.g. Mountains Kenya, Longonot, Elgon and Kilimanjaro.</w:t>
      </w:r>
      <w:r w:rsidDel="00000000" w:rsidR="00000000" w:rsidRPr="00000000">
        <w:rPr>
          <w:rtl w:val="0"/>
        </w:rPr>
      </w:r>
    </w:p>
    <w:p w:rsidR="00000000" w:rsidDel="00000000" w:rsidP="00000000" w:rsidRDefault="00000000" w:rsidRPr="00000000" w14:paraId="000001E9">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1EA">
      <w:pPr>
        <w:numPr>
          <w:ilvl w:val="0"/>
          <w:numId w:val="188"/>
        </w:numPr>
        <w:ind w:left="390" w:hanging="390"/>
        <w:jc w:val="center"/>
        <w:rPr>
          <w:sz w:val="28"/>
          <w:szCs w:val="28"/>
          <w:u w:val="none"/>
        </w:rPr>
      </w:pPr>
      <w:r w:rsidDel="00000000" w:rsidR="00000000" w:rsidRPr="00000000">
        <w:rPr>
          <w:sz w:val="28"/>
          <w:szCs w:val="28"/>
          <w:u w:val="none"/>
          <w:rtl w:val="0"/>
        </w:rPr>
        <w:t xml:space="preserve">Cone shaped</w:t>
      </w:r>
    </w:p>
    <w:p w:rsidR="00000000" w:rsidDel="00000000" w:rsidP="00000000" w:rsidRDefault="00000000" w:rsidRPr="00000000" w14:paraId="000001EB">
      <w:pPr>
        <w:numPr>
          <w:ilvl w:val="0"/>
          <w:numId w:val="188"/>
        </w:numPr>
        <w:ind w:left="390" w:hanging="390"/>
        <w:jc w:val="center"/>
        <w:rPr>
          <w:b w:val="1"/>
          <w:sz w:val="28"/>
          <w:szCs w:val="28"/>
          <w:u w:val="none"/>
        </w:rPr>
      </w:pPr>
      <w:r w:rsidDel="00000000" w:rsidR="00000000" w:rsidRPr="00000000">
        <w:rPr>
          <w:sz w:val="28"/>
          <w:szCs w:val="28"/>
          <w:u w:val="none"/>
          <w:rtl w:val="0"/>
        </w:rPr>
        <w:t xml:space="preserve">Stratified (made of alternating layers of lava and pyroclasts.</w:t>
      </w:r>
      <w:r w:rsidDel="00000000" w:rsidR="00000000" w:rsidRPr="00000000">
        <w:rPr>
          <w:rtl w:val="0"/>
        </w:rPr>
      </w:r>
    </w:p>
    <w:p w:rsidR="00000000" w:rsidDel="00000000" w:rsidP="00000000" w:rsidRDefault="00000000" w:rsidRPr="00000000" w14:paraId="000001EC">
      <w:pPr>
        <w:numPr>
          <w:ilvl w:val="0"/>
          <w:numId w:val="188"/>
        </w:numPr>
        <w:ind w:left="390" w:hanging="390"/>
        <w:jc w:val="center"/>
        <w:rPr>
          <w:b w:val="1"/>
          <w:sz w:val="28"/>
          <w:szCs w:val="28"/>
          <w:u w:val="none"/>
        </w:rPr>
      </w:pPr>
      <w:r w:rsidDel="00000000" w:rsidR="00000000" w:rsidRPr="00000000">
        <w:rPr>
          <w:sz w:val="28"/>
          <w:szCs w:val="28"/>
          <w:u w:val="none"/>
          <w:rtl w:val="0"/>
        </w:rPr>
        <w:t xml:space="preserve">It has conelets (parasitic cones).</w:t>
      </w:r>
      <w:r w:rsidDel="00000000" w:rsidR="00000000" w:rsidRPr="00000000">
        <w:rPr>
          <w:rtl w:val="0"/>
        </w:rPr>
      </w:r>
    </w:p>
    <w:p w:rsidR="00000000" w:rsidDel="00000000" w:rsidP="00000000" w:rsidRDefault="00000000" w:rsidRPr="00000000" w14:paraId="000001ED">
      <w:pPr>
        <w:numPr>
          <w:ilvl w:val="0"/>
          <w:numId w:val="188"/>
        </w:numPr>
        <w:ind w:left="390" w:hanging="390"/>
        <w:jc w:val="center"/>
        <w:rPr>
          <w:sz w:val="28"/>
          <w:szCs w:val="28"/>
          <w:u w:val="none"/>
        </w:rPr>
      </w:pPr>
      <w:r w:rsidDel="00000000" w:rsidR="00000000" w:rsidRPr="00000000">
        <w:rPr>
          <w:sz w:val="28"/>
          <w:szCs w:val="28"/>
          <w:u w:val="none"/>
          <w:rtl w:val="0"/>
        </w:rPr>
        <w:t xml:space="preserve">It has steep slopes.</w:t>
      </w:r>
    </w:p>
    <w:p w:rsidR="00000000" w:rsidDel="00000000" w:rsidP="00000000" w:rsidRDefault="00000000" w:rsidRPr="00000000" w14:paraId="000001EE">
      <w:pPr>
        <w:numPr>
          <w:ilvl w:val="0"/>
          <w:numId w:val="188"/>
        </w:numPr>
        <w:ind w:left="390" w:hanging="390"/>
        <w:jc w:val="center"/>
        <w:rPr>
          <w:sz w:val="28"/>
          <w:szCs w:val="28"/>
          <w:u w:val="none"/>
        </w:rPr>
      </w:pPr>
      <w:r w:rsidDel="00000000" w:rsidR="00000000" w:rsidRPr="00000000">
        <w:rPr>
          <w:sz w:val="28"/>
          <w:szCs w:val="28"/>
          <w:u w:val="none"/>
          <w:rtl w:val="0"/>
        </w:rPr>
        <w:t xml:space="preserve">Made of acidic lava</w:t>
      </w:r>
    </w:p>
    <w:p w:rsidR="00000000" w:rsidDel="00000000" w:rsidP="00000000" w:rsidRDefault="00000000" w:rsidRPr="00000000" w14:paraId="000001EF">
      <w:pPr>
        <w:jc w:val="center"/>
        <w:rPr>
          <w:b w:val="1"/>
          <w:sz w:val="28"/>
          <w:szCs w:val="28"/>
          <w:u w:val="none"/>
        </w:rPr>
      </w:pPr>
      <w:r w:rsidDel="00000000" w:rsidR="00000000" w:rsidRPr="00000000">
        <w:rPr>
          <w:rtl w:val="0"/>
        </w:rPr>
      </w:r>
    </w:p>
    <w:p w:rsidR="00000000" w:rsidDel="00000000" w:rsidP="00000000" w:rsidRDefault="00000000" w:rsidRPr="00000000" w14:paraId="000001F0">
      <w:pPr>
        <w:jc w:val="center"/>
        <w:rPr>
          <w:b w:val="1"/>
          <w:sz w:val="28"/>
          <w:szCs w:val="28"/>
          <w:u w:val="none"/>
        </w:rPr>
      </w:pPr>
      <w:r w:rsidDel="00000000" w:rsidR="00000000" w:rsidRPr="00000000">
        <w:rPr>
          <w:b w:val="1"/>
          <w:sz w:val="28"/>
          <w:szCs w:val="28"/>
          <w:u w:val="none"/>
          <w:rtl w:val="0"/>
        </w:rPr>
        <w:t xml:space="preserve">Plug Dome/volcano/Spine</w:t>
      </w:r>
    </w:p>
    <w:p w:rsidR="00000000" w:rsidDel="00000000" w:rsidP="00000000" w:rsidRDefault="00000000" w:rsidRPr="00000000" w14:paraId="000001F1">
      <w:pPr>
        <w:ind w:left="2160" w:firstLine="0"/>
        <w:rPr>
          <w:b w:val="1"/>
          <w:sz w:val="28"/>
          <w:szCs w:val="28"/>
          <w:u w:val="none"/>
        </w:rPr>
      </w:pPr>
      <w:r w:rsidDel="00000000" w:rsidR="00000000" w:rsidRPr="00000000">
        <w:rPr>
          <w:b w:val="1"/>
          <w:sz w:val="28"/>
          <w:szCs w:val="28"/>
          <w:u w:val="none"/>
        </w:rPr>
        <w:drawing>
          <wp:inline distB="0" distT="0" distL="0" distR="0">
            <wp:extent cx="2638425" cy="1952625"/>
            <wp:effectExtent b="0" l="0" r="0" t="0"/>
            <wp:docPr id="107" name="image25.png"/>
            <a:graphic>
              <a:graphicData uri="http://schemas.openxmlformats.org/drawingml/2006/picture">
                <pic:pic>
                  <pic:nvPicPr>
                    <pic:cNvPr id="0" name="image25.png"/>
                    <pic:cNvPicPr preferRelativeResize="0"/>
                  </pic:nvPicPr>
                  <pic:blipFill>
                    <a:blip r:embed="rId60"/>
                    <a:srcRect b="45605" l="0" r="54007" t="0"/>
                    <a:stretch>
                      <a:fillRect/>
                    </a:stretch>
                  </pic:blipFill>
                  <pic:spPr>
                    <a:xfrm>
                      <a:off x="0" y="0"/>
                      <a:ext cx="26384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sz w:val="28"/>
          <w:szCs w:val="28"/>
          <w:u w:val="none"/>
        </w:rPr>
      </w:pPr>
      <w:r w:rsidDel="00000000" w:rsidR="00000000" w:rsidRPr="00000000">
        <w:rPr>
          <w:sz w:val="28"/>
          <w:szCs w:val="28"/>
          <w:u w:val="none"/>
          <w:rtl w:val="0"/>
        </w:rPr>
        <w:t xml:space="preserve">-A column of very viscous lava which sticks above the ground.</w:t>
      </w:r>
    </w:p>
    <w:p w:rsidR="00000000" w:rsidDel="00000000" w:rsidP="00000000" w:rsidRDefault="00000000" w:rsidRPr="00000000" w14:paraId="000001F3">
      <w:pPr>
        <w:numPr>
          <w:ilvl w:val="0"/>
          <w:numId w:val="189"/>
        </w:numPr>
        <w:ind w:left="720" w:hanging="360"/>
        <w:rPr>
          <w:sz w:val="28"/>
          <w:szCs w:val="28"/>
          <w:u w:val="none"/>
        </w:rPr>
      </w:pPr>
      <w:r w:rsidDel="00000000" w:rsidR="00000000" w:rsidRPr="00000000">
        <w:rPr>
          <w:sz w:val="28"/>
          <w:szCs w:val="28"/>
          <w:u w:val="none"/>
          <w:rtl w:val="0"/>
        </w:rPr>
        <w:t xml:space="preserve">A column of very viscous magma flows out of the ground.</w:t>
      </w:r>
    </w:p>
    <w:p w:rsidR="00000000" w:rsidDel="00000000" w:rsidP="00000000" w:rsidRDefault="00000000" w:rsidRPr="00000000" w14:paraId="000001F4">
      <w:pPr>
        <w:numPr>
          <w:ilvl w:val="0"/>
          <w:numId w:val="189"/>
        </w:numPr>
        <w:ind w:left="720" w:hanging="360"/>
        <w:rPr>
          <w:sz w:val="28"/>
          <w:szCs w:val="28"/>
          <w:u w:val="none"/>
        </w:rPr>
      </w:pPr>
      <w:r w:rsidDel="00000000" w:rsidR="00000000" w:rsidRPr="00000000">
        <w:rPr>
          <w:sz w:val="28"/>
          <w:szCs w:val="28"/>
          <w:u w:val="none"/>
          <w:rtl w:val="0"/>
        </w:rPr>
        <w:t xml:space="preserve">It cools and hardens rapidly as it rises vertically.</w:t>
      </w:r>
    </w:p>
    <w:p w:rsidR="00000000" w:rsidDel="00000000" w:rsidP="00000000" w:rsidRDefault="00000000" w:rsidRPr="00000000" w14:paraId="000001F5">
      <w:pPr>
        <w:numPr>
          <w:ilvl w:val="0"/>
          <w:numId w:val="189"/>
        </w:numPr>
        <w:ind w:left="720" w:hanging="360"/>
        <w:rPr>
          <w:sz w:val="28"/>
          <w:szCs w:val="28"/>
          <w:u w:val="none"/>
        </w:rPr>
      </w:pPr>
      <w:r w:rsidDel="00000000" w:rsidR="00000000" w:rsidRPr="00000000">
        <w:rPr>
          <w:sz w:val="28"/>
          <w:szCs w:val="28"/>
          <w:u w:val="none"/>
          <w:rtl w:val="0"/>
        </w:rPr>
        <w:t xml:space="preserve">Pieces of rock break from the plug and accumulate on the sides e.g. Mont Pelee in West Indies, Hyrax and Fischer’s Tower at Hells gate in Naivasha and Devils Tower in U.S.A. </w:t>
      </w:r>
    </w:p>
    <w:p w:rsidR="00000000" w:rsidDel="00000000" w:rsidP="00000000" w:rsidRDefault="00000000" w:rsidRPr="00000000" w14:paraId="000001F6">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1F7">
      <w:pPr>
        <w:numPr>
          <w:ilvl w:val="0"/>
          <w:numId w:val="190"/>
        </w:numPr>
        <w:ind w:left="390" w:hanging="390"/>
        <w:jc w:val="center"/>
        <w:rPr>
          <w:sz w:val="28"/>
          <w:szCs w:val="28"/>
          <w:u w:val="none"/>
        </w:rPr>
      </w:pPr>
      <w:r w:rsidDel="00000000" w:rsidR="00000000" w:rsidRPr="00000000">
        <w:rPr>
          <w:sz w:val="28"/>
          <w:szCs w:val="28"/>
          <w:u w:val="none"/>
          <w:rtl w:val="0"/>
        </w:rPr>
        <w:t xml:space="preserve">Made of very viscous lava.</w:t>
      </w:r>
    </w:p>
    <w:p w:rsidR="00000000" w:rsidDel="00000000" w:rsidP="00000000" w:rsidRDefault="00000000" w:rsidRPr="00000000" w14:paraId="000001F8">
      <w:pPr>
        <w:numPr>
          <w:ilvl w:val="0"/>
          <w:numId w:val="190"/>
        </w:numPr>
        <w:ind w:left="390" w:hanging="390"/>
        <w:jc w:val="center"/>
        <w:rPr>
          <w:sz w:val="28"/>
          <w:szCs w:val="28"/>
          <w:u w:val="none"/>
        </w:rPr>
      </w:pPr>
      <w:r w:rsidDel="00000000" w:rsidR="00000000" w:rsidRPr="00000000">
        <w:rPr>
          <w:sz w:val="28"/>
          <w:szCs w:val="28"/>
          <w:u w:val="none"/>
          <w:rtl w:val="0"/>
        </w:rPr>
        <w:t xml:space="preserve">It is dome shaped like a mushroom germinating out of the ground.</w:t>
      </w:r>
    </w:p>
    <w:p w:rsidR="00000000" w:rsidDel="00000000" w:rsidP="00000000" w:rsidRDefault="00000000" w:rsidRPr="00000000" w14:paraId="000001F9">
      <w:pPr>
        <w:numPr>
          <w:ilvl w:val="0"/>
          <w:numId w:val="190"/>
        </w:numPr>
        <w:ind w:left="390" w:hanging="390"/>
        <w:jc w:val="center"/>
        <w:rPr>
          <w:sz w:val="28"/>
          <w:szCs w:val="28"/>
          <w:u w:val="none"/>
        </w:rPr>
      </w:pPr>
      <w:r w:rsidDel="00000000" w:rsidR="00000000" w:rsidRPr="00000000">
        <w:rPr>
          <w:sz w:val="28"/>
          <w:szCs w:val="28"/>
          <w:u w:val="none"/>
          <w:rtl w:val="0"/>
        </w:rPr>
        <w:t xml:space="preserve">Has debris on its sides.</w:t>
      </w:r>
    </w:p>
    <w:p w:rsidR="00000000" w:rsidDel="00000000" w:rsidP="00000000" w:rsidRDefault="00000000" w:rsidRPr="00000000" w14:paraId="000001FA">
      <w:pPr>
        <w:numPr>
          <w:ilvl w:val="0"/>
          <w:numId w:val="190"/>
        </w:numPr>
        <w:ind w:left="390" w:hanging="390"/>
        <w:jc w:val="center"/>
        <w:rPr>
          <w:sz w:val="28"/>
          <w:szCs w:val="28"/>
          <w:u w:val="none"/>
        </w:rPr>
      </w:pPr>
      <w:r w:rsidDel="00000000" w:rsidR="00000000" w:rsidRPr="00000000">
        <w:rPr>
          <w:sz w:val="28"/>
          <w:szCs w:val="28"/>
          <w:u w:val="none"/>
          <w:rtl w:val="0"/>
        </w:rPr>
        <w:t xml:space="preserve">Has very steep sides</w:t>
      </w:r>
    </w:p>
    <w:p w:rsidR="00000000" w:rsidDel="00000000" w:rsidP="00000000" w:rsidRDefault="00000000" w:rsidRPr="00000000" w14:paraId="000001FB">
      <w:pPr>
        <w:numPr>
          <w:ilvl w:val="0"/>
          <w:numId w:val="190"/>
        </w:numPr>
        <w:ind w:left="390" w:hanging="390"/>
        <w:jc w:val="center"/>
        <w:rPr>
          <w:sz w:val="28"/>
          <w:szCs w:val="28"/>
          <w:u w:val="none"/>
        </w:rPr>
      </w:pPr>
      <w:r w:rsidDel="00000000" w:rsidR="00000000" w:rsidRPr="00000000">
        <w:rPr>
          <w:sz w:val="28"/>
          <w:szCs w:val="28"/>
          <w:u w:val="none"/>
          <w:rtl w:val="0"/>
        </w:rPr>
        <w:t xml:space="preserve">Cylindrical in shape</w:t>
      </w:r>
    </w:p>
    <w:p w:rsidR="00000000" w:rsidDel="00000000" w:rsidP="00000000" w:rsidRDefault="00000000" w:rsidRPr="00000000" w14:paraId="000001FC">
      <w:pPr>
        <w:numPr>
          <w:ilvl w:val="0"/>
          <w:numId w:val="190"/>
        </w:numPr>
        <w:ind w:left="390" w:hanging="390"/>
        <w:jc w:val="center"/>
        <w:rPr>
          <w:sz w:val="28"/>
          <w:szCs w:val="28"/>
          <w:u w:val="none"/>
        </w:rPr>
      </w:pPr>
      <w:r w:rsidDel="00000000" w:rsidR="00000000" w:rsidRPr="00000000">
        <w:rPr>
          <w:sz w:val="28"/>
          <w:szCs w:val="28"/>
          <w:u w:val="none"/>
          <w:rtl w:val="0"/>
        </w:rPr>
        <w:t xml:space="preserve">Disintegrates fast due to rocks undergoing rapid cooling.</w:t>
      </w:r>
    </w:p>
    <w:p w:rsidR="00000000" w:rsidDel="00000000" w:rsidP="00000000" w:rsidRDefault="00000000" w:rsidRPr="00000000" w14:paraId="000001FD">
      <w:pPr>
        <w:jc w:val="center"/>
        <w:rPr>
          <w:b w:val="1"/>
          <w:sz w:val="28"/>
          <w:szCs w:val="28"/>
          <w:u w:val="none"/>
        </w:rPr>
      </w:pPr>
      <w:r w:rsidDel="00000000" w:rsidR="00000000" w:rsidRPr="00000000">
        <w:rPr>
          <w:b w:val="1"/>
          <w:sz w:val="28"/>
          <w:szCs w:val="28"/>
          <w:u w:val="none"/>
          <w:rtl w:val="0"/>
        </w:rPr>
        <w:t xml:space="preserve">Volcanic Plug</w:t>
      </w:r>
    </w:p>
    <w:p w:rsidR="00000000" w:rsidDel="00000000" w:rsidP="00000000" w:rsidRDefault="00000000" w:rsidRPr="00000000" w14:paraId="000001FE">
      <w:pPr>
        <w:ind w:left="2160" w:firstLine="0"/>
        <w:rPr>
          <w:b w:val="1"/>
          <w:sz w:val="28"/>
          <w:szCs w:val="28"/>
          <w:u w:val="none"/>
        </w:rPr>
      </w:pPr>
      <w:r w:rsidDel="00000000" w:rsidR="00000000" w:rsidRPr="00000000">
        <w:rPr>
          <w:b w:val="1"/>
          <w:sz w:val="28"/>
          <w:szCs w:val="28"/>
          <w:u w:val="none"/>
        </w:rPr>
        <w:drawing>
          <wp:inline distB="0" distT="0" distL="0" distR="0">
            <wp:extent cx="2647950" cy="2209800"/>
            <wp:effectExtent b="0" l="0" r="0" t="0"/>
            <wp:docPr id="108" name="image38.png"/>
            <a:graphic>
              <a:graphicData uri="http://schemas.openxmlformats.org/drawingml/2006/picture">
                <pic:pic>
                  <pic:nvPicPr>
                    <pic:cNvPr id="0" name="image38.png"/>
                    <pic:cNvPicPr preferRelativeResize="0"/>
                  </pic:nvPicPr>
                  <pic:blipFill>
                    <a:blip r:embed="rId61"/>
                    <a:srcRect b="21602" l="13501" r="40504" t="16801"/>
                    <a:stretch>
                      <a:fillRect/>
                    </a:stretch>
                  </pic:blipFill>
                  <pic:spPr>
                    <a:xfrm>
                      <a:off x="0" y="0"/>
                      <a:ext cx="26479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sz w:val="28"/>
          <w:szCs w:val="28"/>
          <w:u w:val="none"/>
        </w:rPr>
      </w:pPr>
      <w:r w:rsidDel="00000000" w:rsidR="00000000" w:rsidRPr="00000000">
        <w:rPr>
          <w:sz w:val="28"/>
          <w:szCs w:val="28"/>
          <w:u w:val="none"/>
          <w:rtl w:val="0"/>
        </w:rPr>
        <w:t xml:space="preserve">-Stump of rock formed when magma which solidified inside a vent (plug) is exposed by denudation.</w:t>
      </w:r>
    </w:p>
    <w:p w:rsidR="00000000" w:rsidDel="00000000" w:rsidP="00000000" w:rsidRDefault="00000000" w:rsidRPr="00000000" w14:paraId="00000200">
      <w:pPr>
        <w:numPr>
          <w:ilvl w:val="0"/>
          <w:numId w:val="192"/>
        </w:numPr>
        <w:ind w:left="720" w:hanging="360"/>
        <w:rPr>
          <w:sz w:val="28"/>
          <w:szCs w:val="28"/>
          <w:u w:val="none"/>
        </w:rPr>
      </w:pPr>
      <w:r w:rsidDel="00000000" w:rsidR="00000000" w:rsidRPr="00000000">
        <w:rPr>
          <w:sz w:val="28"/>
          <w:szCs w:val="28"/>
          <w:u w:val="none"/>
          <w:rtl w:val="0"/>
        </w:rPr>
        <w:t xml:space="preserve">A volcano is first formed.</w:t>
      </w:r>
    </w:p>
    <w:p w:rsidR="00000000" w:rsidDel="00000000" w:rsidP="00000000" w:rsidRDefault="00000000" w:rsidRPr="00000000" w14:paraId="00000201">
      <w:pPr>
        <w:numPr>
          <w:ilvl w:val="0"/>
          <w:numId w:val="192"/>
        </w:numPr>
        <w:ind w:left="720" w:hanging="360"/>
        <w:rPr>
          <w:sz w:val="28"/>
          <w:szCs w:val="28"/>
          <w:u w:val="none"/>
        </w:rPr>
      </w:pPr>
      <w:r w:rsidDel="00000000" w:rsidR="00000000" w:rsidRPr="00000000">
        <w:rPr>
          <w:sz w:val="28"/>
          <w:szCs w:val="28"/>
          <w:u w:val="none"/>
          <w:rtl w:val="0"/>
        </w:rPr>
        <w:t xml:space="preserve">Lava on the sides of the volcano is eroded fast due to cooling fast.</w:t>
      </w:r>
    </w:p>
    <w:p w:rsidR="00000000" w:rsidDel="00000000" w:rsidP="00000000" w:rsidRDefault="00000000" w:rsidRPr="00000000" w14:paraId="00000202">
      <w:pPr>
        <w:numPr>
          <w:ilvl w:val="0"/>
          <w:numId w:val="192"/>
        </w:numPr>
        <w:ind w:left="720" w:hanging="360"/>
        <w:rPr>
          <w:sz w:val="28"/>
          <w:szCs w:val="28"/>
          <w:u w:val="none"/>
        </w:rPr>
      </w:pPr>
      <w:r w:rsidDel="00000000" w:rsidR="00000000" w:rsidRPr="00000000">
        <w:rPr>
          <w:sz w:val="28"/>
          <w:szCs w:val="28"/>
          <w:u w:val="none"/>
          <w:rtl w:val="0"/>
        </w:rPr>
        <w:t xml:space="preserve">The lava in the vent which is hard due to slow cooling is exposed forming a stump of rock e.g. Peaks of Mt. Kenya, Rangwa Hill and Tororo Rock.</w:t>
      </w:r>
    </w:p>
    <w:p w:rsidR="00000000" w:rsidDel="00000000" w:rsidP="00000000" w:rsidRDefault="00000000" w:rsidRPr="00000000" w14:paraId="00000203">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204">
      <w:pPr>
        <w:numPr>
          <w:ilvl w:val="0"/>
          <w:numId w:val="194"/>
        </w:numPr>
        <w:ind w:left="390" w:hanging="390"/>
        <w:jc w:val="center"/>
        <w:rPr>
          <w:sz w:val="28"/>
          <w:szCs w:val="28"/>
          <w:u w:val="none"/>
        </w:rPr>
      </w:pPr>
      <w:r w:rsidDel="00000000" w:rsidR="00000000" w:rsidRPr="00000000">
        <w:rPr>
          <w:sz w:val="28"/>
          <w:szCs w:val="28"/>
          <w:u w:val="none"/>
          <w:rtl w:val="0"/>
        </w:rPr>
        <w:t xml:space="preserve">It resembles a stump of a tree.</w:t>
      </w:r>
    </w:p>
    <w:p w:rsidR="00000000" w:rsidDel="00000000" w:rsidP="00000000" w:rsidRDefault="00000000" w:rsidRPr="00000000" w14:paraId="00000205">
      <w:pPr>
        <w:numPr>
          <w:ilvl w:val="0"/>
          <w:numId w:val="194"/>
        </w:numPr>
        <w:ind w:left="390" w:hanging="390"/>
        <w:jc w:val="center"/>
        <w:rPr>
          <w:sz w:val="28"/>
          <w:szCs w:val="28"/>
          <w:u w:val="none"/>
        </w:rPr>
      </w:pPr>
      <w:r w:rsidDel="00000000" w:rsidR="00000000" w:rsidRPr="00000000">
        <w:rPr>
          <w:sz w:val="28"/>
          <w:szCs w:val="28"/>
          <w:u w:val="none"/>
          <w:rtl w:val="0"/>
        </w:rPr>
        <w:t xml:space="preserve">Its dome shaped.</w:t>
      </w:r>
    </w:p>
    <w:p w:rsidR="00000000" w:rsidDel="00000000" w:rsidP="00000000" w:rsidRDefault="00000000" w:rsidRPr="00000000" w14:paraId="00000206">
      <w:pPr>
        <w:numPr>
          <w:ilvl w:val="0"/>
          <w:numId w:val="194"/>
        </w:numPr>
        <w:ind w:left="390" w:hanging="390"/>
        <w:jc w:val="center"/>
        <w:rPr>
          <w:sz w:val="28"/>
          <w:szCs w:val="28"/>
          <w:u w:val="none"/>
        </w:rPr>
      </w:pPr>
      <w:r w:rsidDel="00000000" w:rsidR="00000000" w:rsidRPr="00000000">
        <w:rPr>
          <w:sz w:val="28"/>
          <w:szCs w:val="28"/>
          <w:u w:val="none"/>
          <w:rtl w:val="0"/>
        </w:rPr>
        <w:t xml:space="preserve">Very steep at the top and less steep at the bottom</w:t>
      </w:r>
    </w:p>
    <w:p w:rsidR="00000000" w:rsidDel="00000000" w:rsidP="00000000" w:rsidRDefault="00000000" w:rsidRPr="00000000" w14:paraId="00000207">
      <w:pPr>
        <w:numPr>
          <w:ilvl w:val="0"/>
          <w:numId w:val="194"/>
        </w:numPr>
        <w:ind w:left="390" w:hanging="390"/>
        <w:jc w:val="center"/>
        <w:rPr>
          <w:sz w:val="28"/>
          <w:szCs w:val="28"/>
          <w:u w:val="none"/>
        </w:rPr>
      </w:pPr>
      <w:r w:rsidDel="00000000" w:rsidR="00000000" w:rsidRPr="00000000">
        <w:rPr>
          <w:sz w:val="28"/>
          <w:szCs w:val="28"/>
          <w:u w:val="none"/>
          <w:rtl w:val="0"/>
        </w:rPr>
        <w:t xml:space="preserve">Made of hard/resistant rock</w:t>
      </w:r>
    </w:p>
    <w:p w:rsidR="00000000" w:rsidDel="00000000" w:rsidP="00000000" w:rsidRDefault="00000000" w:rsidRPr="00000000" w14:paraId="00000208">
      <w:pPr>
        <w:jc w:val="center"/>
        <w:rPr>
          <w:b w:val="1"/>
          <w:sz w:val="28"/>
          <w:szCs w:val="28"/>
          <w:u w:val="none"/>
        </w:rPr>
      </w:pPr>
      <w:r w:rsidDel="00000000" w:rsidR="00000000" w:rsidRPr="00000000">
        <w:rPr>
          <w:b w:val="1"/>
          <w:sz w:val="28"/>
          <w:szCs w:val="28"/>
          <w:u w:val="none"/>
          <w:rtl w:val="0"/>
        </w:rPr>
        <w:t xml:space="preserve">Lava Plains and Plateaus</w:t>
      </w:r>
    </w:p>
    <w:p w:rsidR="00000000" w:rsidDel="00000000" w:rsidP="00000000" w:rsidRDefault="00000000" w:rsidRPr="00000000" w14:paraId="00000209">
      <w:pPr>
        <w:ind w:left="2160" w:firstLine="0"/>
        <w:rPr>
          <w:b w:val="1"/>
          <w:sz w:val="28"/>
          <w:szCs w:val="28"/>
          <w:u w:val="none"/>
        </w:rPr>
      </w:pPr>
      <w:r w:rsidDel="00000000" w:rsidR="00000000" w:rsidRPr="00000000">
        <w:rPr>
          <w:b w:val="1"/>
          <w:sz w:val="28"/>
          <w:szCs w:val="28"/>
          <w:u w:val="none"/>
        </w:rPr>
        <w:drawing>
          <wp:inline distB="0" distT="0" distL="0" distR="0">
            <wp:extent cx="2981325" cy="1781175"/>
            <wp:effectExtent b="0" l="0" r="0" t="0"/>
            <wp:docPr id="109" name="image34.png"/>
            <a:graphic>
              <a:graphicData uri="http://schemas.openxmlformats.org/drawingml/2006/picture">
                <pic:pic>
                  <pic:nvPicPr>
                    <pic:cNvPr id="0" name="image34.png"/>
                    <pic:cNvPicPr preferRelativeResize="0"/>
                  </pic:nvPicPr>
                  <pic:blipFill>
                    <a:blip r:embed="rId62"/>
                    <a:srcRect b="33603" l="19502" r="28503" t="16801"/>
                    <a:stretch>
                      <a:fillRect/>
                    </a:stretch>
                  </pic:blipFill>
                  <pic:spPr>
                    <a:xfrm>
                      <a:off x="0" y="0"/>
                      <a:ext cx="29813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jc w:val="center"/>
        <w:rPr>
          <w:sz w:val="28"/>
          <w:szCs w:val="28"/>
          <w:u w:val="none"/>
        </w:rPr>
      </w:pPr>
      <w:r w:rsidDel="00000000" w:rsidR="00000000" w:rsidRPr="00000000">
        <w:rPr>
          <w:sz w:val="28"/>
          <w:szCs w:val="28"/>
          <w:u w:val="none"/>
          <w:rtl w:val="0"/>
        </w:rPr>
        <w:t xml:space="preserve">Lava plain: fairly level lowland below 500m above sea level covered by thin lava layers.</w:t>
      </w:r>
    </w:p>
    <w:p w:rsidR="00000000" w:rsidDel="00000000" w:rsidP="00000000" w:rsidRDefault="00000000" w:rsidRPr="00000000" w14:paraId="0000020B">
      <w:pPr>
        <w:jc w:val="center"/>
        <w:rPr>
          <w:sz w:val="28"/>
          <w:szCs w:val="28"/>
          <w:u w:val="none"/>
        </w:rPr>
      </w:pPr>
      <w:r w:rsidDel="00000000" w:rsidR="00000000" w:rsidRPr="00000000">
        <w:rPr>
          <w:sz w:val="28"/>
          <w:szCs w:val="28"/>
          <w:u w:val="none"/>
          <w:rtl w:val="0"/>
        </w:rPr>
        <w:t xml:space="preserve">Lava plateau: fairly level highland/upland above 500m above sea level covered by thick layers.</w:t>
      </w:r>
    </w:p>
    <w:p w:rsidR="00000000" w:rsidDel="00000000" w:rsidP="00000000" w:rsidRDefault="00000000" w:rsidRPr="00000000" w14:paraId="0000020C">
      <w:pPr>
        <w:jc w:val="center"/>
        <w:rPr>
          <w:sz w:val="28"/>
          <w:szCs w:val="28"/>
          <w:u w:val="none"/>
        </w:rPr>
      </w:pPr>
      <w:r w:rsidDel="00000000" w:rsidR="00000000" w:rsidRPr="00000000">
        <w:rPr>
          <w:sz w:val="28"/>
          <w:szCs w:val="28"/>
          <w:u w:val="none"/>
          <w:rtl w:val="0"/>
        </w:rPr>
        <w:t xml:space="preserve">-Formed by fissure eruption.</w:t>
      </w:r>
    </w:p>
    <w:p w:rsidR="00000000" w:rsidDel="00000000" w:rsidP="00000000" w:rsidRDefault="00000000" w:rsidRPr="00000000" w14:paraId="0000020D">
      <w:pPr>
        <w:numPr>
          <w:ilvl w:val="0"/>
          <w:numId w:val="196"/>
        </w:numPr>
        <w:ind w:left="720" w:hanging="360"/>
        <w:rPr>
          <w:sz w:val="28"/>
          <w:szCs w:val="28"/>
          <w:u w:val="none"/>
        </w:rPr>
      </w:pPr>
      <w:r w:rsidDel="00000000" w:rsidR="00000000" w:rsidRPr="00000000">
        <w:rPr>
          <w:sz w:val="28"/>
          <w:szCs w:val="28"/>
          <w:u w:val="none"/>
          <w:rtl w:val="0"/>
        </w:rPr>
        <w:t xml:space="preserve">Magma of low viscosity comes out of the ground through a fissure.</w:t>
      </w:r>
    </w:p>
    <w:p w:rsidR="00000000" w:rsidDel="00000000" w:rsidP="00000000" w:rsidRDefault="00000000" w:rsidRPr="00000000" w14:paraId="0000020E">
      <w:pPr>
        <w:numPr>
          <w:ilvl w:val="0"/>
          <w:numId w:val="196"/>
        </w:numPr>
        <w:ind w:left="720" w:hanging="360"/>
        <w:rPr>
          <w:sz w:val="28"/>
          <w:szCs w:val="28"/>
          <w:u w:val="none"/>
        </w:rPr>
      </w:pPr>
      <w:r w:rsidDel="00000000" w:rsidR="00000000" w:rsidRPr="00000000">
        <w:rPr>
          <w:sz w:val="28"/>
          <w:szCs w:val="28"/>
          <w:u w:val="none"/>
          <w:rtl w:val="0"/>
        </w:rPr>
        <w:t xml:space="preserve">It flows for a long distance before cooling and solidifying filling depressions and valleys forming a plain.</w:t>
      </w:r>
    </w:p>
    <w:p w:rsidR="00000000" w:rsidDel="00000000" w:rsidP="00000000" w:rsidRDefault="00000000" w:rsidRPr="00000000" w14:paraId="0000020F">
      <w:pPr>
        <w:numPr>
          <w:ilvl w:val="0"/>
          <w:numId w:val="196"/>
        </w:numPr>
        <w:ind w:left="720" w:hanging="360"/>
        <w:rPr>
          <w:sz w:val="28"/>
          <w:szCs w:val="28"/>
          <w:u w:val="none"/>
        </w:rPr>
      </w:pPr>
      <w:r w:rsidDel="00000000" w:rsidR="00000000" w:rsidRPr="00000000">
        <w:rPr>
          <w:sz w:val="28"/>
          <w:szCs w:val="28"/>
          <w:u w:val="none"/>
          <w:rtl w:val="0"/>
        </w:rPr>
        <w:t xml:space="preserve">Eruption occurs later and lava flows out through lines of weakness on crustal rock and solidified lava.</w:t>
      </w:r>
    </w:p>
    <w:p w:rsidR="00000000" w:rsidDel="00000000" w:rsidP="00000000" w:rsidRDefault="00000000" w:rsidRPr="00000000" w14:paraId="00000210">
      <w:pPr>
        <w:numPr>
          <w:ilvl w:val="0"/>
          <w:numId w:val="196"/>
        </w:numPr>
        <w:ind w:left="720" w:hanging="360"/>
        <w:rPr>
          <w:sz w:val="28"/>
          <w:szCs w:val="28"/>
          <w:u w:val="none"/>
        </w:rPr>
      </w:pPr>
      <w:r w:rsidDel="00000000" w:rsidR="00000000" w:rsidRPr="00000000">
        <w:rPr>
          <w:sz w:val="28"/>
          <w:szCs w:val="28"/>
          <w:u w:val="none"/>
          <w:rtl w:val="0"/>
        </w:rPr>
        <w:t xml:space="preserve">The new lava spreads on top of the old lava forming a new layer. </w:t>
      </w:r>
    </w:p>
    <w:p w:rsidR="00000000" w:rsidDel="00000000" w:rsidP="00000000" w:rsidRDefault="00000000" w:rsidRPr="00000000" w14:paraId="00000211">
      <w:pPr>
        <w:numPr>
          <w:ilvl w:val="0"/>
          <w:numId w:val="196"/>
        </w:numPr>
        <w:ind w:left="720" w:hanging="360"/>
        <w:rPr>
          <w:sz w:val="28"/>
          <w:szCs w:val="28"/>
          <w:u w:val="none"/>
        </w:rPr>
      </w:pPr>
      <w:r w:rsidDel="00000000" w:rsidR="00000000" w:rsidRPr="00000000">
        <w:rPr>
          <w:sz w:val="28"/>
          <w:szCs w:val="28"/>
          <w:u w:val="none"/>
          <w:rtl w:val="0"/>
        </w:rPr>
        <w:t xml:space="preserve">The process is repeated and a plateau is formed e.g. Mwea, Nandi and Laikipia Plains and Yatta and Uasin Gishu Plateaus.</w:t>
      </w:r>
    </w:p>
    <w:p w:rsidR="00000000" w:rsidDel="00000000" w:rsidP="00000000" w:rsidRDefault="00000000" w:rsidRPr="00000000" w14:paraId="00000212">
      <w:pPr>
        <w:jc w:val="center"/>
        <w:rPr>
          <w:b w:val="1"/>
          <w:sz w:val="28"/>
          <w:szCs w:val="28"/>
          <w:u w:val="none"/>
        </w:rPr>
      </w:pPr>
      <w:r w:rsidDel="00000000" w:rsidR="00000000" w:rsidRPr="00000000">
        <w:rPr>
          <w:b w:val="1"/>
          <w:sz w:val="28"/>
          <w:szCs w:val="28"/>
          <w:u w:val="none"/>
          <w:rtl w:val="0"/>
        </w:rPr>
        <w:t xml:space="preserve">Craters</w:t>
      </w:r>
    </w:p>
    <w:p w:rsidR="00000000" w:rsidDel="00000000" w:rsidP="00000000" w:rsidRDefault="00000000" w:rsidRPr="00000000" w14:paraId="00000213">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 funnel shaped depression found on top of a volcano.</w:t>
      </w:r>
    </w:p>
    <w:p w:rsidR="00000000" w:rsidDel="00000000" w:rsidP="00000000" w:rsidRDefault="00000000" w:rsidRPr="00000000" w14:paraId="00000214">
      <w:pPr>
        <w:jc w:val="center"/>
        <w:rPr>
          <w:b w:val="1"/>
          <w:sz w:val="28"/>
          <w:szCs w:val="28"/>
          <w:u w:val="none"/>
        </w:rPr>
      </w:pPr>
      <w:r w:rsidDel="00000000" w:rsidR="00000000" w:rsidRPr="00000000">
        <w:rPr>
          <w:b w:val="1"/>
          <w:sz w:val="28"/>
          <w:szCs w:val="28"/>
          <w:u w:val="none"/>
          <w:rtl w:val="0"/>
        </w:rPr>
        <w:t xml:space="preserve">Modes of Formation</w:t>
      </w:r>
    </w:p>
    <w:p w:rsidR="00000000" w:rsidDel="00000000" w:rsidP="00000000" w:rsidRDefault="00000000" w:rsidRPr="00000000" w14:paraId="00000215">
      <w:pPr>
        <w:jc w:val="center"/>
        <w:rPr>
          <w:b w:val="1"/>
          <w:sz w:val="28"/>
          <w:szCs w:val="28"/>
          <w:u w:val="none"/>
        </w:rPr>
      </w:pPr>
      <w:r w:rsidDel="00000000" w:rsidR="00000000" w:rsidRPr="00000000">
        <w:rPr>
          <w:b w:val="1"/>
          <w:sz w:val="28"/>
          <w:szCs w:val="28"/>
          <w:u w:val="none"/>
          <w:rtl w:val="0"/>
        </w:rPr>
        <w:t xml:space="preserve">Cooling and Contraction of Magma</w:t>
      </w:r>
    </w:p>
    <w:p w:rsidR="00000000" w:rsidDel="00000000" w:rsidP="00000000" w:rsidRDefault="00000000" w:rsidRPr="00000000" w14:paraId="00000216">
      <w:pPr>
        <w:numPr>
          <w:ilvl w:val="0"/>
          <w:numId w:val="219"/>
        </w:numPr>
        <w:ind w:left="720" w:hanging="360"/>
        <w:rPr>
          <w:sz w:val="28"/>
          <w:szCs w:val="28"/>
          <w:u w:val="none"/>
        </w:rPr>
      </w:pPr>
      <w:r w:rsidDel="00000000" w:rsidR="00000000" w:rsidRPr="00000000">
        <w:rPr>
          <w:sz w:val="28"/>
          <w:szCs w:val="28"/>
          <w:u w:val="none"/>
          <w:rtl w:val="0"/>
        </w:rPr>
        <w:t xml:space="preserve">Eruption occurs and a volcano is formed.</w:t>
      </w:r>
    </w:p>
    <w:p w:rsidR="00000000" w:rsidDel="00000000" w:rsidP="00000000" w:rsidRDefault="00000000" w:rsidRPr="00000000" w14:paraId="00000217">
      <w:pPr>
        <w:numPr>
          <w:ilvl w:val="0"/>
          <w:numId w:val="219"/>
        </w:numPr>
        <w:ind w:left="720" w:hanging="360"/>
        <w:rPr>
          <w:sz w:val="28"/>
          <w:szCs w:val="28"/>
          <w:u w:val="none"/>
        </w:rPr>
      </w:pPr>
      <w:r w:rsidDel="00000000" w:rsidR="00000000" w:rsidRPr="00000000">
        <w:rPr>
          <w:sz w:val="28"/>
          <w:szCs w:val="28"/>
          <w:u w:val="none"/>
          <w:rtl w:val="0"/>
        </w:rPr>
        <w:t xml:space="preserve">Magma in the vent cools and contracts.</w:t>
      </w:r>
    </w:p>
    <w:p w:rsidR="00000000" w:rsidDel="00000000" w:rsidP="00000000" w:rsidRDefault="00000000" w:rsidRPr="00000000" w14:paraId="00000218">
      <w:pPr>
        <w:numPr>
          <w:ilvl w:val="0"/>
          <w:numId w:val="219"/>
        </w:numPr>
        <w:ind w:left="720" w:hanging="360"/>
        <w:rPr>
          <w:sz w:val="28"/>
          <w:szCs w:val="28"/>
          <w:u w:val="none"/>
        </w:rPr>
      </w:pPr>
      <w:r w:rsidDel="00000000" w:rsidR="00000000" w:rsidRPr="00000000">
        <w:rPr>
          <w:sz w:val="28"/>
          <w:szCs w:val="28"/>
          <w:u w:val="none"/>
          <w:rtl w:val="0"/>
        </w:rPr>
        <w:t xml:space="preserve">It withdraws into the vent leaving a depression at the vents mouth e.g. Ngorongoro and Menengai craters.</w:t>
      </w:r>
    </w:p>
    <w:p w:rsidR="00000000" w:rsidDel="00000000" w:rsidP="00000000" w:rsidRDefault="00000000" w:rsidRPr="00000000" w14:paraId="00000219">
      <w:pPr>
        <w:numPr>
          <w:ilvl w:val="0"/>
          <w:numId w:val="219"/>
        </w:numPr>
        <w:ind w:left="720" w:hanging="360"/>
        <w:rPr>
          <w:sz w:val="28"/>
          <w:szCs w:val="28"/>
          <w:u w:val="none"/>
        </w:rPr>
      </w:pPr>
      <w:r w:rsidDel="00000000" w:rsidR="00000000" w:rsidRPr="00000000">
        <w:rPr>
          <w:sz w:val="28"/>
          <w:szCs w:val="28"/>
          <w:u w:val="none"/>
          <w:rtl w:val="0"/>
        </w:rPr>
        <w:t xml:space="preserve">Rain water or water from melting snow may collect into craters to form crater lakes e.g. L. Paradise on Mt. Marsabit, L. Magadi on Ngorongoro Crater and L. Chala on Kenyan Tanzanian border.</w:t>
      </w:r>
    </w:p>
    <w:p w:rsidR="00000000" w:rsidDel="00000000" w:rsidP="00000000" w:rsidRDefault="00000000" w:rsidRPr="00000000" w14:paraId="0000021A">
      <w:pPr>
        <w:jc w:val="center"/>
        <w:rPr>
          <w:b w:val="1"/>
          <w:sz w:val="28"/>
          <w:szCs w:val="28"/>
          <w:u w:val="none"/>
        </w:rPr>
      </w:pPr>
      <w:r w:rsidDel="00000000" w:rsidR="00000000" w:rsidRPr="00000000">
        <w:rPr>
          <w:b w:val="1"/>
          <w:sz w:val="28"/>
          <w:szCs w:val="28"/>
          <w:u w:val="none"/>
          <w:rtl w:val="0"/>
        </w:rPr>
        <w:t xml:space="preserve">Explosion</w:t>
      </w:r>
    </w:p>
    <w:p w:rsidR="00000000" w:rsidDel="00000000" w:rsidP="00000000" w:rsidRDefault="00000000" w:rsidRPr="00000000" w14:paraId="0000021B">
      <w:pPr>
        <w:numPr>
          <w:ilvl w:val="0"/>
          <w:numId w:val="221"/>
        </w:numPr>
        <w:ind w:left="720" w:hanging="360"/>
        <w:rPr>
          <w:b w:val="1"/>
          <w:sz w:val="28"/>
          <w:szCs w:val="28"/>
          <w:u w:val="none"/>
        </w:rPr>
      </w:pPr>
      <w:r w:rsidDel="00000000" w:rsidR="00000000" w:rsidRPr="00000000">
        <w:rPr>
          <w:sz w:val="28"/>
          <w:szCs w:val="28"/>
          <w:u w:val="none"/>
          <w:rtl w:val="0"/>
        </w:rPr>
        <w:t xml:space="preserve">Gases underground expand due to heat from magma.</w:t>
      </w:r>
      <w:r w:rsidDel="00000000" w:rsidR="00000000" w:rsidRPr="00000000">
        <w:rPr>
          <w:rtl w:val="0"/>
        </w:rPr>
      </w:r>
    </w:p>
    <w:p w:rsidR="00000000" w:rsidDel="00000000" w:rsidP="00000000" w:rsidRDefault="00000000" w:rsidRPr="00000000" w14:paraId="0000021C">
      <w:pPr>
        <w:numPr>
          <w:ilvl w:val="0"/>
          <w:numId w:val="221"/>
        </w:numPr>
        <w:ind w:left="720" w:hanging="360"/>
        <w:rPr>
          <w:b w:val="1"/>
          <w:sz w:val="28"/>
          <w:szCs w:val="28"/>
          <w:u w:val="none"/>
        </w:rPr>
      </w:pPr>
      <w:r w:rsidDel="00000000" w:rsidR="00000000" w:rsidRPr="00000000">
        <w:rPr>
          <w:sz w:val="28"/>
          <w:szCs w:val="28"/>
          <w:u w:val="none"/>
          <w:rtl w:val="0"/>
        </w:rPr>
        <w:t xml:space="preserve">They force their way out through a weak line in the crustal rocks.</w:t>
      </w:r>
      <w:r w:rsidDel="00000000" w:rsidR="00000000" w:rsidRPr="00000000">
        <w:rPr>
          <w:rtl w:val="0"/>
        </w:rPr>
      </w:r>
    </w:p>
    <w:p w:rsidR="00000000" w:rsidDel="00000000" w:rsidP="00000000" w:rsidRDefault="00000000" w:rsidRPr="00000000" w14:paraId="0000021D">
      <w:pPr>
        <w:numPr>
          <w:ilvl w:val="0"/>
          <w:numId w:val="221"/>
        </w:numPr>
        <w:ind w:left="720" w:hanging="360"/>
        <w:rPr>
          <w:b w:val="1"/>
          <w:sz w:val="28"/>
          <w:szCs w:val="28"/>
          <w:u w:val="none"/>
        </w:rPr>
      </w:pPr>
      <w:r w:rsidDel="00000000" w:rsidR="00000000" w:rsidRPr="00000000">
        <w:rPr>
          <w:sz w:val="28"/>
          <w:szCs w:val="28"/>
          <w:u w:val="none"/>
          <w:rtl w:val="0"/>
        </w:rPr>
        <w:t xml:space="preserve">An explosion occurs leaving a hole in the ground called a </w:t>
      </w:r>
      <w:r w:rsidDel="00000000" w:rsidR="00000000" w:rsidRPr="00000000">
        <w:rPr>
          <w:b w:val="1"/>
          <w:sz w:val="28"/>
          <w:szCs w:val="28"/>
          <w:u w:val="none"/>
          <w:rtl w:val="0"/>
        </w:rPr>
        <w:t xml:space="preserve">ring crater</w:t>
      </w:r>
      <w:r w:rsidDel="00000000" w:rsidR="00000000" w:rsidRPr="00000000">
        <w:rPr>
          <w:sz w:val="28"/>
          <w:szCs w:val="28"/>
          <w:u w:val="none"/>
          <w:rtl w:val="0"/>
        </w:rPr>
        <w:t xml:space="preserve"> e.g. Ghama and Dobot craters in Tanzania and Hora craters in</w:t>
      </w:r>
      <w:r w:rsidDel="00000000" w:rsidR="00000000" w:rsidRPr="00000000">
        <w:rPr>
          <w:b w:val="1"/>
          <w:sz w:val="28"/>
          <w:szCs w:val="28"/>
          <w:u w:val="none"/>
          <w:rtl w:val="0"/>
        </w:rPr>
        <w:t xml:space="preserve"> </w:t>
      </w:r>
      <w:r w:rsidDel="00000000" w:rsidR="00000000" w:rsidRPr="00000000">
        <w:rPr>
          <w:sz w:val="28"/>
          <w:szCs w:val="28"/>
          <w:u w:val="none"/>
          <w:rtl w:val="0"/>
        </w:rPr>
        <w:t xml:space="preserve">Ethiopia.</w:t>
      </w:r>
      <w:r w:rsidDel="00000000" w:rsidR="00000000" w:rsidRPr="00000000">
        <w:rPr>
          <w:rtl w:val="0"/>
        </w:rPr>
      </w:r>
    </w:p>
    <w:p w:rsidR="00000000" w:rsidDel="00000000" w:rsidP="00000000" w:rsidRDefault="00000000" w:rsidRPr="00000000" w14:paraId="0000021E">
      <w:pPr>
        <w:numPr>
          <w:ilvl w:val="0"/>
          <w:numId w:val="221"/>
        </w:numPr>
        <w:ind w:left="720" w:hanging="360"/>
        <w:rPr>
          <w:b w:val="1"/>
          <w:sz w:val="28"/>
          <w:szCs w:val="28"/>
          <w:u w:val="none"/>
        </w:rPr>
      </w:pPr>
      <w:r w:rsidDel="00000000" w:rsidR="00000000" w:rsidRPr="00000000">
        <w:rPr>
          <w:sz w:val="28"/>
          <w:szCs w:val="28"/>
          <w:u w:val="none"/>
          <w:rtl w:val="0"/>
        </w:rPr>
        <w:t xml:space="preserve">Water from underground or rivers may accumulate into ring craters to form lakes called </w:t>
      </w:r>
      <w:r w:rsidDel="00000000" w:rsidR="00000000" w:rsidRPr="00000000">
        <w:rPr>
          <w:b w:val="1"/>
          <w:sz w:val="28"/>
          <w:szCs w:val="28"/>
          <w:u w:val="none"/>
          <w:rtl w:val="0"/>
        </w:rPr>
        <w:t xml:space="preserve">maars</w:t>
      </w:r>
      <w:r w:rsidDel="00000000" w:rsidR="00000000" w:rsidRPr="00000000">
        <w:rPr>
          <w:sz w:val="28"/>
          <w:szCs w:val="28"/>
          <w:u w:val="none"/>
          <w:rtl w:val="0"/>
        </w:rPr>
        <w:t xml:space="preserve"> e.g. Lakes Katwe and Nyungu in Uganda.</w:t>
      </w:r>
      <w:r w:rsidDel="00000000" w:rsidR="00000000" w:rsidRPr="00000000">
        <w:rPr>
          <w:rtl w:val="0"/>
        </w:rPr>
      </w:r>
    </w:p>
    <w:p w:rsidR="00000000" w:rsidDel="00000000" w:rsidP="00000000" w:rsidRDefault="00000000" w:rsidRPr="00000000" w14:paraId="0000021F">
      <w:pPr>
        <w:jc w:val="center"/>
        <w:rPr>
          <w:b w:val="1"/>
          <w:sz w:val="28"/>
          <w:szCs w:val="28"/>
          <w:u w:val="none"/>
        </w:rPr>
      </w:pPr>
      <w:r w:rsidDel="00000000" w:rsidR="00000000" w:rsidRPr="00000000">
        <w:rPr>
          <w:rtl w:val="0"/>
        </w:rPr>
      </w:r>
    </w:p>
    <w:p w:rsidR="00000000" w:rsidDel="00000000" w:rsidP="00000000" w:rsidRDefault="00000000" w:rsidRPr="00000000" w14:paraId="00000220">
      <w:pPr>
        <w:jc w:val="center"/>
        <w:rPr>
          <w:b w:val="1"/>
          <w:sz w:val="28"/>
          <w:szCs w:val="28"/>
          <w:u w:val="none"/>
        </w:rPr>
      </w:pPr>
      <w:r w:rsidDel="00000000" w:rsidR="00000000" w:rsidRPr="00000000">
        <w:rPr>
          <w:b w:val="1"/>
          <w:sz w:val="28"/>
          <w:szCs w:val="28"/>
          <w:u w:val="none"/>
          <w:rtl w:val="0"/>
        </w:rPr>
        <w:t xml:space="preserve">Falling of a Meteorite</w:t>
      </w:r>
    </w:p>
    <w:p w:rsidR="00000000" w:rsidDel="00000000" w:rsidP="00000000" w:rsidRDefault="00000000" w:rsidRPr="00000000" w14:paraId="00000221">
      <w:pPr>
        <w:numPr>
          <w:ilvl w:val="0"/>
          <w:numId w:val="218"/>
        </w:numPr>
        <w:ind w:left="720" w:hanging="360"/>
        <w:rPr>
          <w:b w:val="1"/>
          <w:sz w:val="28"/>
          <w:szCs w:val="28"/>
          <w:u w:val="none"/>
        </w:rPr>
      </w:pPr>
      <w:r w:rsidDel="00000000" w:rsidR="00000000" w:rsidRPr="00000000">
        <w:rPr>
          <w:sz w:val="28"/>
          <w:szCs w:val="28"/>
          <w:u w:val="none"/>
          <w:rtl w:val="0"/>
        </w:rPr>
        <w:t xml:space="preserve">A meteorite falls on the earth’s surface.</w:t>
      </w:r>
      <w:r w:rsidDel="00000000" w:rsidR="00000000" w:rsidRPr="00000000">
        <w:rPr>
          <w:rtl w:val="0"/>
        </w:rPr>
      </w:r>
    </w:p>
    <w:p w:rsidR="00000000" w:rsidDel="00000000" w:rsidP="00000000" w:rsidRDefault="00000000" w:rsidRPr="00000000" w14:paraId="00000222">
      <w:pPr>
        <w:numPr>
          <w:ilvl w:val="0"/>
          <w:numId w:val="218"/>
        </w:numPr>
        <w:ind w:left="720" w:hanging="360"/>
        <w:rPr>
          <w:b w:val="1"/>
          <w:sz w:val="28"/>
          <w:szCs w:val="28"/>
          <w:u w:val="none"/>
        </w:rPr>
      </w:pPr>
      <w:r w:rsidDel="00000000" w:rsidR="00000000" w:rsidRPr="00000000">
        <w:rPr>
          <w:sz w:val="28"/>
          <w:szCs w:val="28"/>
          <w:u w:val="none"/>
          <w:rtl w:val="0"/>
        </w:rPr>
        <w:t xml:space="preserve">It sinks into the rocks leaving a depression.</w:t>
      </w:r>
      <w:r w:rsidDel="00000000" w:rsidR="00000000" w:rsidRPr="00000000">
        <w:rPr>
          <w:rtl w:val="0"/>
        </w:rPr>
      </w:r>
    </w:p>
    <w:p w:rsidR="00000000" w:rsidDel="00000000" w:rsidP="00000000" w:rsidRDefault="00000000" w:rsidRPr="00000000" w14:paraId="00000223">
      <w:pPr>
        <w:numPr>
          <w:ilvl w:val="0"/>
          <w:numId w:val="218"/>
        </w:numPr>
        <w:ind w:left="720" w:hanging="360"/>
        <w:rPr>
          <w:b w:val="1"/>
          <w:sz w:val="28"/>
          <w:szCs w:val="28"/>
          <w:u w:val="none"/>
        </w:rPr>
      </w:pPr>
      <w:r w:rsidDel="00000000" w:rsidR="00000000" w:rsidRPr="00000000">
        <w:rPr>
          <w:sz w:val="28"/>
          <w:szCs w:val="28"/>
          <w:u w:val="none"/>
          <w:rtl w:val="0"/>
        </w:rPr>
        <w:t xml:space="preserve">Water may collect into the depression forming a lake e.g. L. Bosumtwi in Ghana.</w:t>
      </w:r>
      <w:r w:rsidDel="00000000" w:rsidR="00000000" w:rsidRPr="00000000">
        <w:rPr>
          <w:rtl w:val="0"/>
        </w:rPr>
      </w:r>
    </w:p>
    <w:p w:rsidR="00000000" w:rsidDel="00000000" w:rsidP="00000000" w:rsidRDefault="00000000" w:rsidRPr="00000000" w14:paraId="00000224">
      <w:pPr>
        <w:jc w:val="center"/>
        <w:rPr>
          <w:b w:val="1"/>
          <w:sz w:val="28"/>
          <w:szCs w:val="28"/>
          <w:u w:val="none"/>
        </w:rPr>
      </w:pPr>
      <w:r w:rsidDel="00000000" w:rsidR="00000000" w:rsidRPr="00000000">
        <w:rPr>
          <w:b w:val="1"/>
          <w:sz w:val="28"/>
          <w:szCs w:val="28"/>
          <w:u w:val="none"/>
          <w:rtl w:val="0"/>
        </w:rPr>
        <w:t xml:space="preserve">Calderas/Basal Wreck</w:t>
      </w:r>
    </w:p>
    <w:p w:rsidR="00000000" w:rsidDel="00000000" w:rsidP="00000000" w:rsidRDefault="00000000" w:rsidRPr="00000000" w14:paraId="00000225">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 very large basin-shaped depression on the summit of a volcano.</w:t>
      </w:r>
    </w:p>
    <w:p w:rsidR="00000000" w:rsidDel="00000000" w:rsidP="00000000" w:rsidRDefault="00000000" w:rsidRPr="00000000" w14:paraId="00000226">
      <w:pPr>
        <w:jc w:val="center"/>
        <w:rPr>
          <w:b w:val="1"/>
          <w:sz w:val="28"/>
          <w:szCs w:val="28"/>
          <w:u w:val="none"/>
        </w:rPr>
      </w:pPr>
      <w:r w:rsidDel="00000000" w:rsidR="00000000" w:rsidRPr="00000000">
        <w:rPr>
          <w:b w:val="1"/>
          <w:sz w:val="28"/>
          <w:szCs w:val="28"/>
          <w:u w:val="none"/>
          <w:rtl w:val="0"/>
        </w:rPr>
        <w:t xml:space="preserve">Modes of Formation</w:t>
      </w:r>
    </w:p>
    <w:p w:rsidR="00000000" w:rsidDel="00000000" w:rsidP="00000000" w:rsidRDefault="00000000" w:rsidRPr="00000000" w14:paraId="00000227">
      <w:pPr>
        <w:jc w:val="center"/>
        <w:rPr>
          <w:b w:val="1"/>
          <w:sz w:val="28"/>
          <w:szCs w:val="28"/>
          <w:u w:val="none"/>
        </w:rPr>
      </w:pPr>
      <w:r w:rsidDel="00000000" w:rsidR="00000000" w:rsidRPr="00000000">
        <w:rPr>
          <w:b w:val="1"/>
          <w:sz w:val="28"/>
          <w:szCs w:val="28"/>
          <w:u w:val="none"/>
          <w:rtl w:val="0"/>
        </w:rPr>
        <w:t xml:space="preserve">Violent Explosion</w:t>
      </w:r>
    </w:p>
    <w:p w:rsidR="00000000" w:rsidDel="00000000" w:rsidP="00000000" w:rsidRDefault="00000000" w:rsidRPr="00000000" w14:paraId="00000228">
      <w:pPr>
        <w:numPr>
          <w:ilvl w:val="0"/>
          <w:numId w:val="207"/>
        </w:numPr>
        <w:ind w:left="720" w:hanging="360"/>
        <w:rPr>
          <w:sz w:val="28"/>
          <w:szCs w:val="28"/>
          <w:u w:val="none"/>
        </w:rPr>
      </w:pPr>
      <w:r w:rsidDel="00000000" w:rsidR="00000000" w:rsidRPr="00000000">
        <w:rPr>
          <w:sz w:val="28"/>
          <w:szCs w:val="28"/>
          <w:u w:val="none"/>
          <w:rtl w:val="0"/>
        </w:rPr>
        <w:t xml:space="preserve">Gases and water heated by magma expand.</w:t>
      </w:r>
    </w:p>
    <w:p w:rsidR="00000000" w:rsidDel="00000000" w:rsidP="00000000" w:rsidRDefault="00000000" w:rsidRPr="00000000" w14:paraId="00000229">
      <w:pPr>
        <w:numPr>
          <w:ilvl w:val="0"/>
          <w:numId w:val="207"/>
        </w:numPr>
        <w:ind w:left="720" w:hanging="360"/>
        <w:rPr>
          <w:sz w:val="28"/>
          <w:szCs w:val="28"/>
          <w:u w:val="none"/>
        </w:rPr>
      </w:pPr>
      <w:r w:rsidDel="00000000" w:rsidR="00000000" w:rsidRPr="00000000">
        <w:rPr>
          <w:sz w:val="28"/>
          <w:szCs w:val="28"/>
          <w:u w:val="none"/>
          <w:rtl w:val="0"/>
        </w:rPr>
        <w:t xml:space="preserve">They force their way through a vent.</w:t>
      </w:r>
    </w:p>
    <w:p w:rsidR="00000000" w:rsidDel="00000000" w:rsidP="00000000" w:rsidRDefault="00000000" w:rsidRPr="00000000" w14:paraId="0000022A">
      <w:pPr>
        <w:numPr>
          <w:ilvl w:val="0"/>
          <w:numId w:val="207"/>
        </w:numPr>
        <w:ind w:left="720" w:hanging="360"/>
        <w:rPr>
          <w:sz w:val="28"/>
          <w:szCs w:val="28"/>
          <w:u w:val="none"/>
        </w:rPr>
      </w:pPr>
      <w:r w:rsidDel="00000000" w:rsidR="00000000" w:rsidRPr="00000000">
        <w:rPr>
          <w:sz w:val="28"/>
          <w:szCs w:val="28"/>
          <w:u w:val="none"/>
          <w:rtl w:val="0"/>
        </w:rPr>
        <w:t xml:space="preserve">The rocks at the top of the volcano are blown off forming a large depression e.g. Nyirarongo Caldera in DRC and Sabiro Caldera in Uganda.</w:t>
      </w:r>
    </w:p>
    <w:p w:rsidR="00000000" w:rsidDel="00000000" w:rsidP="00000000" w:rsidRDefault="00000000" w:rsidRPr="00000000" w14:paraId="0000022B">
      <w:pPr>
        <w:jc w:val="center"/>
        <w:rPr>
          <w:b w:val="1"/>
          <w:sz w:val="28"/>
          <w:szCs w:val="28"/>
          <w:u w:val="none"/>
        </w:rPr>
      </w:pPr>
      <w:r w:rsidDel="00000000" w:rsidR="00000000" w:rsidRPr="00000000">
        <w:rPr>
          <w:b w:val="1"/>
          <w:sz w:val="28"/>
          <w:szCs w:val="28"/>
          <w:u w:val="none"/>
          <w:rtl w:val="0"/>
        </w:rPr>
        <w:t xml:space="preserve">Block Subsidence/Cauldron</w:t>
      </w:r>
    </w:p>
    <w:p w:rsidR="00000000" w:rsidDel="00000000" w:rsidP="00000000" w:rsidRDefault="00000000" w:rsidRPr="00000000" w14:paraId="0000022C">
      <w:pPr>
        <w:ind w:left="2160" w:firstLine="0"/>
        <w:rPr>
          <w:b w:val="1"/>
          <w:sz w:val="28"/>
          <w:szCs w:val="28"/>
          <w:u w:val="none"/>
        </w:rPr>
      </w:pPr>
      <w:r w:rsidDel="00000000" w:rsidR="00000000" w:rsidRPr="00000000">
        <w:rPr>
          <w:b w:val="1"/>
          <w:sz w:val="28"/>
          <w:szCs w:val="28"/>
          <w:u w:val="none"/>
        </w:rPr>
        <w:drawing>
          <wp:inline distB="0" distT="0" distL="0" distR="0">
            <wp:extent cx="2990850" cy="1952625"/>
            <wp:effectExtent b="0" l="0" r="0" t="0"/>
            <wp:docPr id="110" name="image40.png"/>
            <a:graphic>
              <a:graphicData uri="http://schemas.openxmlformats.org/drawingml/2006/picture">
                <pic:pic>
                  <pic:nvPicPr>
                    <pic:cNvPr id="0" name="image40.png"/>
                    <pic:cNvPicPr preferRelativeResize="0"/>
                  </pic:nvPicPr>
                  <pic:blipFill>
                    <a:blip r:embed="rId63"/>
                    <a:srcRect b="45605" l="0" r="48005" t="0"/>
                    <a:stretch>
                      <a:fillRect/>
                    </a:stretch>
                  </pic:blipFill>
                  <pic:spPr>
                    <a:xfrm>
                      <a:off x="0" y="0"/>
                      <a:ext cx="29908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numPr>
          <w:ilvl w:val="0"/>
          <w:numId w:val="208"/>
        </w:numPr>
        <w:ind w:left="720" w:hanging="360"/>
        <w:rPr>
          <w:sz w:val="28"/>
          <w:szCs w:val="28"/>
          <w:u w:val="none"/>
        </w:rPr>
      </w:pPr>
      <w:r w:rsidDel="00000000" w:rsidR="00000000" w:rsidRPr="00000000">
        <w:rPr>
          <w:sz w:val="28"/>
          <w:szCs w:val="28"/>
          <w:u w:val="none"/>
          <w:rtl w:val="0"/>
        </w:rPr>
        <w:t xml:space="preserve">Eruption occurs to form a volcano.</w:t>
      </w:r>
    </w:p>
    <w:p w:rsidR="00000000" w:rsidDel="00000000" w:rsidP="00000000" w:rsidRDefault="00000000" w:rsidRPr="00000000" w14:paraId="0000022E">
      <w:pPr>
        <w:numPr>
          <w:ilvl w:val="0"/>
          <w:numId w:val="208"/>
        </w:numPr>
        <w:ind w:left="720" w:hanging="360"/>
        <w:rPr>
          <w:b w:val="1"/>
          <w:sz w:val="28"/>
          <w:szCs w:val="28"/>
          <w:u w:val="none"/>
        </w:rPr>
      </w:pPr>
      <w:r w:rsidDel="00000000" w:rsidR="00000000" w:rsidRPr="00000000">
        <w:rPr>
          <w:sz w:val="28"/>
          <w:szCs w:val="28"/>
          <w:u w:val="none"/>
          <w:rtl w:val="0"/>
        </w:rPr>
        <w:t xml:space="preserve">An empty space (cauldron) is left in the magma reservoir in the mantle.</w:t>
      </w:r>
      <w:r w:rsidDel="00000000" w:rsidR="00000000" w:rsidRPr="00000000">
        <w:rPr>
          <w:rtl w:val="0"/>
        </w:rPr>
      </w:r>
    </w:p>
    <w:p w:rsidR="00000000" w:rsidDel="00000000" w:rsidP="00000000" w:rsidRDefault="00000000" w:rsidRPr="00000000" w14:paraId="0000022F">
      <w:pPr>
        <w:numPr>
          <w:ilvl w:val="0"/>
          <w:numId w:val="208"/>
        </w:numPr>
        <w:ind w:left="720" w:hanging="360"/>
        <w:rPr>
          <w:b w:val="1"/>
          <w:sz w:val="28"/>
          <w:szCs w:val="28"/>
          <w:u w:val="none"/>
        </w:rPr>
      </w:pPr>
      <w:r w:rsidDel="00000000" w:rsidR="00000000" w:rsidRPr="00000000">
        <w:rPr>
          <w:sz w:val="28"/>
          <w:szCs w:val="28"/>
          <w:u w:val="none"/>
          <w:rtl w:val="0"/>
        </w:rPr>
        <w:t xml:space="preserve">The rocks forming the middle of volcano are pulled inwards by gravity. </w:t>
      </w:r>
      <w:r w:rsidDel="00000000" w:rsidR="00000000" w:rsidRPr="00000000">
        <w:rPr>
          <w:rtl w:val="0"/>
        </w:rPr>
      </w:r>
    </w:p>
    <w:p w:rsidR="00000000" w:rsidDel="00000000" w:rsidP="00000000" w:rsidRDefault="00000000" w:rsidRPr="00000000" w14:paraId="00000230">
      <w:pPr>
        <w:numPr>
          <w:ilvl w:val="0"/>
          <w:numId w:val="208"/>
        </w:numPr>
        <w:ind w:left="720" w:hanging="360"/>
        <w:rPr>
          <w:sz w:val="28"/>
          <w:szCs w:val="28"/>
          <w:u w:val="none"/>
        </w:rPr>
      </w:pPr>
      <w:r w:rsidDel="00000000" w:rsidR="00000000" w:rsidRPr="00000000">
        <w:rPr>
          <w:sz w:val="28"/>
          <w:szCs w:val="28"/>
          <w:u w:val="none"/>
          <w:rtl w:val="0"/>
        </w:rPr>
        <w:t xml:space="preserve">The middle of the volcano collapses forming a large depression at the top e.g. Menengai Caldera near Nakuru and Ngorongoro caldera which is the largest in E. Africa and 6</w:t>
      </w:r>
      <w:r w:rsidDel="00000000" w:rsidR="00000000" w:rsidRPr="00000000">
        <w:rPr>
          <w:sz w:val="28"/>
          <w:szCs w:val="28"/>
          <w:u w:val="none"/>
          <w:vertAlign w:val="superscript"/>
          <w:rtl w:val="0"/>
        </w:rPr>
        <w:t xml:space="preserve">th</w:t>
      </w:r>
      <w:r w:rsidDel="00000000" w:rsidR="00000000" w:rsidRPr="00000000">
        <w:rPr>
          <w:sz w:val="28"/>
          <w:szCs w:val="28"/>
          <w:u w:val="none"/>
          <w:rtl w:val="0"/>
        </w:rPr>
        <w:t xml:space="preserve"> largest in the world.</w:t>
      </w:r>
    </w:p>
    <w:p w:rsidR="00000000" w:rsidDel="00000000" w:rsidP="00000000" w:rsidRDefault="00000000" w:rsidRPr="00000000" w14:paraId="00000231">
      <w:pPr>
        <w:numPr>
          <w:ilvl w:val="0"/>
          <w:numId w:val="208"/>
        </w:numPr>
        <w:ind w:left="720" w:hanging="360"/>
        <w:rPr>
          <w:sz w:val="28"/>
          <w:szCs w:val="28"/>
          <w:u w:val="none"/>
        </w:rPr>
      </w:pPr>
      <w:r w:rsidDel="00000000" w:rsidR="00000000" w:rsidRPr="00000000">
        <w:rPr>
          <w:sz w:val="28"/>
          <w:szCs w:val="28"/>
          <w:u w:val="none"/>
          <w:rtl w:val="0"/>
        </w:rPr>
        <w:t xml:space="preserve">Water from rain or underground may fill calderas to form lakes e.g. L. Magadi in the Ngorongoro caldera and L. Ngozi in Tanzania. </w:t>
      </w:r>
    </w:p>
    <w:p w:rsidR="00000000" w:rsidDel="00000000" w:rsidP="00000000" w:rsidRDefault="00000000" w:rsidRPr="00000000" w14:paraId="00000232">
      <w:pPr>
        <w:jc w:val="center"/>
        <w:rPr>
          <w:b w:val="1"/>
          <w:sz w:val="28"/>
          <w:szCs w:val="28"/>
          <w:u w:val="none"/>
        </w:rPr>
      </w:pPr>
      <w:r w:rsidDel="00000000" w:rsidR="00000000" w:rsidRPr="00000000">
        <w:rPr>
          <w:b w:val="1"/>
          <w:sz w:val="28"/>
          <w:szCs w:val="28"/>
          <w:u w:val="none"/>
          <w:rtl w:val="0"/>
        </w:rPr>
        <w:t xml:space="preserve">Outward Collapsing</w:t>
      </w:r>
    </w:p>
    <w:p w:rsidR="00000000" w:rsidDel="00000000" w:rsidP="00000000" w:rsidRDefault="00000000" w:rsidRPr="00000000" w14:paraId="00000233">
      <w:pPr>
        <w:numPr>
          <w:ilvl w:val="0"/>
          <w:numId w:val="209"/>
        </w:numPr>
        <w:ind w:left="720" w:hanging="360"/>
        <w:rPr>
          <w:b w:val="1"/>
          <w:sz w:val="28"/>
          <w:szCs w:val="28"/>
          <w:u w:val="none"/>
        </w:rPr>
      </w:pPr>
      <w:r w:rsidDel="00000000" w:rsidR="00000000" w:rsidRPr="00000000">
        <w:rPr>
          <w:sz w:val="28"/>
          <w:szCs w:val="28"/>
          <w:u w:val="none"/>
          <w:rtl w:val="0"/>
        </w:rPr>
        <w:t xml:space="preserve">Ash and pyroclasts volcano grows high.</w:t>
      </w:r>
      <w:r w:rsidDel="00000000" w:rsidR="00000000" w:rsidRPr="00000000">
        <w:rPr>
          <w:rtl w:val="0"/>
        </w:rPr>
      </w:r>
    </w:p>
    <w:p w:rsidR="00000000" w:rsidDel="00000000" w:rsidP="00000000" w:rsidRDefault="00000000" w:rsidRPr="00000000" w14:paraId="00000234">
      <w:pPr>
        <w:numPr>
          <w:ilvl w:val="0"/>
          <w:numId w:val="209"/>
        </w:numPr>
        <w:ind w:left="720" w:hanging="360"/>
        <w:rPr>
          <w:b w:val="1"/>
          <w:sz w:val="28"/>
          <w:szCs w:val="28"/>
          <w:u w:val="none"/>
        </w:rPr>
      </w:pPr>
      <w:r w:rsidDel="00000000" w:rsidR="00000000" w:rsidRPr="00000000">
        <w:rPr>
          <w:sz w:val="28"/>
          <w:szCs w:val="28"/>
          <w:u w:val="none"/>
          <w:rtl w:val="0"/>
        </w:rPr>
        <w:t xml:space="preserve">Materials on top exert pressure on those below.</w:t>
      </w:r>
      <w:r w:rsidDel="00000000" w:rsidR="00000000" w:rsidRPr="00000000">
        <w:rPr>
          <w:rtl w:val="0"/>
        </w:rPr>
      </w:r>
    </w:p>
    <w:p w:rsidR="00000000" w:rsidDel="00000000" w:rsidP="00000000" w:rsidRDefault="00000000" w:rsidRPr="00000000" w14:paraId="00000235">
      <w:pPr>
        <w:numPr>
          <w:ilvl w:val="0"/>
          <w:numId w:val="209"/>
        </w:numPr>
        <w:ind w:left="720" w:hanging="360"/>
        <w:rPr>
          <w:sz w:val="28"/>
          <w:szCs w:val="28"/>
          <w:u w:val="none"/>
        </w:rPr>
      </w:pPr>
      <w:r w:rsidDel="00000000" w:rsidR="00000000" w:rsidRPr="00000000">
        <w:rPr>
          <w:sz w:val="28"/>
          <w:szCs w:val="28"/>
          <w:u w:val="none"/>
          <w:rtl w:val="0"/>
        </w:rPr>
        <w:t xml:space="preserve">Materials at the base begin to spread outwards.</w:t>
      </w:r>
    </w:p>
    <w:p w:rsidR="00000000" w:rsidDel="00000000" w:rsidP="00000000" w:rsidRDefault="00000000" w:rsidRPr="00000000" w14:paraId="00000236">
      <w:pPr>
        <w:numPr>
          <w:ilvl w:val="0"/>
          <w:numId w:val="209"/>
        </w:numPr>
        <w:ind w:left="720" w:hanging="360"/>
        <w:rPr>
          <w:b w:val="1"/>
          <w:sz w:val="28"/>
          <w:szCs w:val="28"/>
          <w:u w:val="none"/>
        </w:rPr>
      </w:pPr>
      <w:r w:rsidDel="00000000" w:rsidR="00000000" w:rsidRPr="00000000">
        <w:rPr>
          <w:sz w:val="28"/>
          <w:szCs w:val="28"/>
          <w:u w:val="none"/>
          <w:rtl w:val="0"/>
        </w:rPr>
        <w:t xml:space="preserve">The top of volcano collapses inwards forming a collapse caldera e.g. Napak Caldera in Uganda. </w:t>
      </w:r>
      <w:r w:rsidDel="00000000" w:rsidR="00000000" w:rsidRPr="00000000">
        <w:rPr>
          <w:rtl w:val="0"/>
        </w:rPr>
      </w:r>
    </w:p>
    <w:p w:rsidR="00000000" w:rsidDel="00000000" w:rsidP="00000000" w:rsidRDefault="00000000" w:rsidRPr="00000000" w14:paraId="00000237">
      <w:pPr>
        <w:ind w:left="360" w:firstLine="0"/>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 vent in a volcano which emits gases.</w:t>
      </w:r>
    </w:p>
    <w:p w:rsidR="00000000" w:rsidDel="00000000" w:rsidP="00000000" w:rsidRDefault="00000000" w:rsidRPr="00000000" w14:paraId="00000238">
      <w:pPr>
        <w:jc w:val="center"/>
        <w:rPr>
          <w:b w:val="1"/>
          <w:sz w:val="28"/>
          <w:szCs w:val="28"/>
          <w:u w:val="none"/>
        </w:rPr>
      </w:pPr>
      <w:r w:rsidDel="00000000" w:rsidR="00000000" w:rsidRPr="00000000">
        <w:rPr>
          <w:rtl w:val="0"/>
        </w:rPr>
      </w:r>
    </w:p>
    <w:p w:rsidR="00000000" w:rsidDel="00000000" w:rsidP="00000000" w:rsidRDefault="00000000" w:rsidRPr="00000000" w14:paraId="00000239">
      <w:pPr>
        <w:jc w:val="center"/>
        <w:rPr>
          <w:b w:val="1"/>
          <w:sz w:val="28"/>
          <w:szCs w:val="28"/>
          <w:u w:val="none"/>
        </w:rPr>
      </w:pPr>
      <w:r w:rsidDel="00000000" w:rsidR="00000000" w:rsidRPr="00000000">
        <w:rPr>
          <w:rtl w:val="0"/>
        </w:rPr>
      </w:r>
    </w:p>
    <w:p w:rsidR="00000000" w:rsidDel="00000000" w:rsidP="00000000" w:rsidRDefault="00000000" w:rsidRPr="00000000" w14:paraId="0000023A">
      <w:pPr>
        <w:jc w:val="center"/>
        <w:rPr>
          <w:b w:val="1"/>
          <w:sz w:val="28"/>
          <w:szCs w:val="28"/>
          <w:u w:val="none"/>
        </w:rPr>
      </w:pPr>
      <w:r w:rsidDel="00000000" w:rsidR="00000000" w:rsidRPr="00000000">
        <w:rPr>
          <w:b w:val="1"/>
          <w:sz w:val="28"/>
          <w:szCs w:val="28"/>
          <w:u w:val="none"/>
          <w:rtl w:val="0"/>
        </w:rPr>
        <w:t xml:space="preserve">Fumaroles</w:t>
      </w:r>
    </w:p>
    <w:p w:rsidR="00000000" w:rsidDel="00000000" w:rsidP="00000000" w:rsidRDefault="00000000" w:rsidRPr="00000000" w14:paraId="0000023B">
      <w:pPr>
        <w:rPr>
          <w:sz w:val="28"/>
          <w:szCs w:val="28"/>
          <w:u w:val="none"/>
        </w:rPr>
      </w:pPr>
      <w:r w:rsidDel="00000000" w:rsidR="00000000" w:rsidRPr="00000000">
        <w:rPr>
          <w:sz w:val="28"/>
          <w:szCs w:val="28"/>
          <w:u w:val="none"/>
          <w:rtl w:val="0"/>
        </w:rPr>
        <w:t xml:space="preserve">The gases come from chemical reactions in crustal rocks when heated by magma or when minerals in rocks come into contact with hot air and steam underground. </w:t>
      </w:r>
    </w:p>
    <w:p w:rsidR="00000000" w:rsidDel="00000000" w:rsidP="00000000" w:rsidRDefault="00000000" w:rsidRPr="00000000" w14:paraId="0000023C">
      <w:pPr>
        <w:rPr>
          <w:sz w:val="28"/>
          <w:szCs w:val="28"/>
          <w:u w:val="none"/>
        </w:rPr>
      </w:pPr>
      <w:r w:rsidDel="00000000" w:rsidR="00000000" w:rsidRPr="00000000">
        <w:rPr>
          <w:sz w:val="28"/>
          <w:szCs w:val="28"/>
          <w:u w:val="none"/>
          <w:rtl w:val="0"/>
        </w:rPr>
        <w:t xml:space="preserve">They are of two types:</w:t>
      </w:r>
    </w:p>
    <w:p w:rsidR="00000000" w:rsidDel="00000000" w:rsidP="00000000" w:rsidRDefault="00000000" w:rsidRPr="00000000" w14:paraId="0000023D">
      <w:pPr>
        <w:rPr>
          <w:sz w:val="28"/>
          <w:szCs w:val="28"/>
          <w:u w:val="none"/>
        </w:rPr>
      </w:pPr>
      <w:r w:rsidDel="00000000" w:rsidR="00000000" w:rsidRPr="00000000">
        <w:rPr>
          <w:sz w:val="28"/>
          <w:szCs w:val="28"/>
          <w:u w:val="none"/>
          <w:rtl w:val="0"/>
        </w:rPr>
        <w:t xml:space="preserve">Mofette: fumarole which emits carbon dioxide.</w:t>
      </w:r>
    </w:p>
    <w:p w:rsidR="00000000" w:rsidDel="00000000" w:rsidP="00000000" w:rsidRDefault="00000000" w:rsidRPr="00000000" w14:paraId="0000023E">
      <w:pPr>
        <w:rPr>
          <w:sz w:val="28"/>
          <w:szCs w:val="28"/>
          <w:u w:val="none"/>
        </w:rPr>
      </w:pPr>
      <w:r w:rsidDel="00000000" w:rsidR="00000000" w:rsidRPr="00000000">
        <w:rPr>
          <w:sz w:val="28"/>
          <w:szCs w:val="28"/>
          <w:u w:val="none"/>
          <w:rtl w:val="0"/>
        </w:rPr>
        <w:t xml:space="preserve">Solfatara: fumarole which emits gases with sulphurous compounds.</w:t>
      </w:r>
    </w:p>
    <w:p w:rsidR="00000000" w:rsidDel="00000000" w:rsidP="00000000" w:rsidRDefault="00000000" w:rsidRPr="00000000" w14:paraId="0000023F">
      <w:pPr>
        <w:jc w:val="center"/>
        <w:rPr>
          <w:b w:val="1"/>
          <w:sz w:val="28"/>
          <w:szCs w:val="28"/>
          <w:u w:val="none"/>
        </w:rPr>
      </w:pPr>
      <w:r w:rsidDel="00000000" w:rsidR="00000000" w:rsidRPr="00000000">
        <w:rPr>
          <w:b w:val="1"/>
          <w:sz w:val="28"/>
          <w:szCs w:val="28"/>
          <w:u w:val="none"/>
          <w:rtl w:val="0"/>
        </w:rPr>
        <w:t xml:space="preserve">Hot Springs and Geysers</w:t>
      </w:r>
    </w:p>
    <w:p w:rsidR="00000000" w:rsidDel="00000000" w:rsidP="00000000" w:rsidRDefault="00000000" w:rsidRPr="00000000" w14:paraId="00000240">
      <w:pPr>
        <w:rPr>
          <w:sz w:val="28"/>
          <w:szCs w:val="28"/>
          <w:u w:val="none"/>
        </w:rPr>
      </w:pPr>
      <w:r w:rsidDel="00000000" w:rsidR="00000000" w:rsidRPr="00000000">
        <w:rPr>
          <w:sz w:val="28"/>
          <w:szCs w:val="28"/>
          <w:u w:val="none"/>
          <w:rtl w:val="0"/>
        </w:rPr>
        <w:t xml:space="preserve">Hot spring is a place where hot water is emitted from the ground quietly e.g. at the shores of Lakes Magadi and Bogoria.</w:t>
      </w:r>
    </w:p>
    <w:p w:rsidR="00000000" w:rsidDel="00000000" w:rsidP="00000000" w:rsidRDefault="00000000" w:rsidRPr="00000000" w14:paraId="00000241">
      <w:pPr>
        <w:rPr>
          <w:sz w:val="28"/>
          <w:szCs w:val="28"/>
          <w:u w:val="none"/>
        </w:rPr>
      </w:pPr>
      <w:r w:rsidDel="00000000" w:rsidR="00000000" w:rsidRPr="00000000">
        <w:rPr>
          <w:sz w:val="28"/>
          <w:szCs w:val="28"/>
          <w:u w:val="none"/>
          <w:rtl w:val="0"/>
        </w:rPr>
        <w:t xml:space="preserve">A geyser is a jet of water and steam which are violently ejected from the ground e.g. at Olkaria and western shores of L. Bogoria.</w:t>
      </w:r>
    </w:p>
    <w:p w:rsidR="00000000" w:rsidDel="00000000" w:rsidP="00000000" w:rsidRDefault="00000000" w:rsidRPr="00000000" w14:paraId="00000242">
      <w:pPr>
        <w:jc w:val="center"/>
        <w:rPr>
          <w:b w:val="1"/>
          <w:sz w:val="28"/>
          <w:szCs w:val="28"/>
          <w:u w:val="none"/>
        </w:rPr>
      </w:pPr>
      <w:r w:rsidDel="00000000" w:rsidR="00000000" w:rsidRPr="00000000">
        <w:rPr>
          <w:b w:val="1"/>
          <w:sz w:val="28"/>
          <w:szCs w:val="28"/>
          <w:u w:val="none"/>
          <w:rtl w:val="0"/>
        </w:rPr>
        <w:t xml:space="preserve">How They Are Formed</w:t>
      </w:r>
    </w:p>
    <w:p w:rsidR="00000000" w:rsidDel="00000000" w:rsidP="00000000" w:rsidRDefault="00000000" w:rsidRPr="00000000" w14:paraId="00000243">
      <w:pPr>
        <w:numPr>
          <w:ilvl w:val="0"/>
          <w:numId w:val="210"/>
        </w:numPr>
        <w:ind w:left="720" w:hanging="360"/>
        <w:rPr>
          <w:sz w:val="28"/>
          <w:szCs w:val="28"/>
          <w:u w:val="none"/>
        </w:rPr>
      </w:pPr>
      <w:r w:rsidDel="00000000" w:rsidR="00000000" w:rsidRPr="00000000">
        <w:rPr>
          <w:sz w:val="28"/>
          <w:szCs w:val="28"/>
          <w:u w:val="none"/>
          <w:rtl w:val="0"/>
        </w:rPr>
        <w:t xml:space="preserve">Percolating water is heated by hot rocks or magma.</w:t>
      </w:r>
    </w:p>
    <w:p w:rsidR="00000000" w:rsidDel="00000000" w:rsidP="00000000" w:rsidRDefault="00000000" w:rsidRPr="00000000" w14:paraId="00000244">
      <w:pPr>
        <w:numPr>
          <w:ilvl w:val="0"/>
          <w:numId w:val="210"/>
        </w:numPr>
        <w:ind w:left="720" w:hanging="360"/>
        <w:rPr>
          <w:sz w:val="28"/>
          <w:szCs w:val="28"/>
          <w:u w:val="none"/>
        </w:rPr>
      </w:pPr>
      <w:r w:rsidDel="00000000" w:rsidR="00000000" w:rsidRPr="00000000">
        <w:rPr>
          <w:sz w:val="28"/>
          <w:szCs w:val="28"/>
          <w:u w:val="none"/>
          <w:rtl w:val="0"/>
        </w:rPr>
        <w:t xml:space="preserve">Some collect into chambers called sumps where it develops pressure causing it to be superheated super heated.</w:t>
      </w:r>
    </w:p>
    <w:p w:rsidR="00000000" w:rsidDel="00000000" w:rsidP="00000000" w:rsidRDefault="00000000" w:rsidRPr="00000000" w14:paraId="00000245">
      <w:pPr>
        <w:numPr>
          <w:ilvl w:val="0"/>
          <w:numId w:val="210"/>
        </w:numPr>
        <w:ind w:left="720" w:hanging="360"/>
        <w:rPr>
          <w:sz w:val="28"/>
          <w:szCs w:val="28"/>
          <w:u w:val="none"/>
        </w:rPr>
      </w:pPr>
      <w:r w:rsidDel="00000000" w:rsidR="00000000" w:rsidRPr="00000000">
        <w:rPr>
          <w:sz w:val="28"/>
          <w:szCs w:val="28"/>
          <w:u w:val="none"/>
          <w:rtl w:val="0"/>
        </w:rPr>
        <w:t xml:space="preserve">The pressure forces the steam outwards towards the earths surface through holes and cracks in rocks.</w:t>
      </w:r>
    </w:p>
    <w:p w:rsidR="00000000" w:rsidDel="00000000" w:rsidP="00000000" w:rsidRDefault="00000000" w:rsidRPr="00000000" w14:paraId="00000246">
      <w:pPr>
        <w:numPr>
          <w:ilvl w:val="0"/>
          <w:numId w:val="210"/>
        </w:numPr>
        <w:ind w:left="720" w:hanging="360"/>
        <w:rPr>
          <w:sz w:val="28"/>
          <w:szCs w:val="28"/>
          <w:u w:val="none"/>
        </w:rPr>
      </w:pPr>
      <w:r w:rsidDel="00000000" w:rsidR="00000000" w:rsidRPr="00000000">
        <w:rPr>
          <w:sz w:val="28"/>
          <w:szCs w:val="28"/>
          <w:u w:val="none"/>
          <w:rtl w:val="0"/>
        </w:rPr>
        <w:t xml:space="preserve">The steam comes out of the ground which reduces pressure in sumps causing the water to expand/boil and come to the surface.</w:t>
      </w:r>
    </w:p>
    <w:p w:rsidR="00000000" w:rsidDel="00000000" w:rsidP="00000000" w:rsidRDefault="00000000" w:rsidRPr="00000000" w14:paraId="00000247">
      <w:pPr>
        <w:numPr>
          <w:ilvl w:val="0"/>
          <w:numId w:val="210"/>
        </w:numPr>
        <w:ind w:left="720" w:hanging="360"/>
        <w:rPr>
          <w:sz w:val="28"/>
          <w:szCs w:val="28"/>
          <w:u w:val="none"/>
        </w:rPr>
      </w:pPr>
      <w:r w:rsidDel="00000000" w:rsidR="00000000" w:rsidRPr="00000000">
        <w:rPr>
          <w:sz w:val="28"/>
          <w:szCs w:val="28"/>
          <w:u w:val="none"/>
          <w:rtl w:val="0"/>
        </w:rPr>
        <w:t xml:space="preserve">The steam comes out with a whistling sound accompanied by water forming a geyser.</w:t>
      </w:r>
    </w:p>
    <w:p w:rsidR="00000000" w:rsidDel="00000000" w:rsidP="00000000" w:rsidRDefault="00000000" w:rsidRPr="00000000" w14:paraId="00000248">
      <w:pPr>
        <w:numPr>
          <w:ilvl w:val="0"/>
          <w:numId w:val="210"/>
        </w:numPr>
        <w:ind w:left="720" w:hanging="360"/>
        <w:rPr>
          <w:sz w:val="28"/>
          <w:szCs w:val="28"/>
          <w:u w:val="none"/>
        </w:rPr>
      </w:pPr>
      <w:r w:rsidDel="00000000" w:rsidR="00000000" w:rsidRPr="00000000">
        <w:rPr>
          <w:sz w:val="28"/>
          <w:szCs w:val="28"/>
          <w:u w:val="none"/>
          <w:rtl w:val="0"/>
        </w:rPr>
        <w:t xml:space="preserve">The escaping steam heats ground water in surrounding rock.</w:t>
      </w:r>
    </w:p>
    <w:p w:rsidR="00000000" w:rsidDel="00000000" w:rsidP="00000000" w:rsidRDefault="00000000" w:rsidRPr="00000000" w14:paraId="00000249">
      <w:pPr>
        <w:numPr>
          <w:ilvl w:val="0"/>
          <w:numId w:val="210"/>
        </w:numPr>
        <w:ind w:left="720" w:hanging="360"/>
        <w:rPr>
          <w:sz w:val="28"/>
          <w:szCs w:val="28"/>
          <w:u w:val="none"/>
        </w:rPr>
      </w:pPr>
      <w:r w:rsidDel="00000000" w:rsidR="00000000" w:rsidRPr="00000000">
        <w:rPr>
          <w:sz w:val="28"/>
          <w:szCs w:val="28"/>
          <w:u w:val="none"/>
          <w:rtl w:val="0"/>
        </w:rPr>
        <w:t xml:space="preserve">The heated water may find its way to the surface where it quietly comes out of the ground forming a hot spring.</w:t>
      </w:r>
    </w:p>
    <w:p w:rsidR="00000000" w:rsidDel="00000000" w:rsidP="00000000" w:rsidRDefault="00000000" w:rsidRPr="00000000" w14:paraId="0000024A">
      <w:pPr>
        <w:jc w:val="center"/>
        <w:rPr>
          <w:b w:val="1"/>
          <w:sz w:val="28"/>
          <w:szCs w:val="28"/>
          <w:u w:val="none"/>
        </w:rPr>
      </w:pPr>
      <w:r w:rsidDel="00000000" w:rsidR="00000000" w:rsidRPr="00000000">
        <w:rPr>
          <w:b w:val="1"/>
          <w:sz w:val="28"/>
          <w:szCs w:val="28"/>
          <w:u w:val="none"/>
          <w:rtl w:val="0"/>
        </w:rPr>
        <w:t xml:space="preserve">Differences</w:t>
      </w:r>
    </w:p>
    <w:tbl>
      <w:tblPr>
        <w:tblStyle w:val="Table1"/>
        <w:tblW w:w="792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126"/>
        <w:tblGridChange w:id="0">
          <w:tblGrid>
            <w:gridCol w:w="3794"/>
            <w:gridCol w:w="4126"/>
          </w:tblGrid>
        </w:tblGridChange>
      </w:tblGrid>
      <w:tr>
        <w:tc>
          <w:tcPr/>
          <w:p w:rsidR="00000000" w:rsidDel="00000000" w:rsidP="00000000" w:rsidRDefault="00000000" w:rsidRPr="00000000" w14:paraId="0000024B">
            <w:pPr>
              <w:jc w:val="center"/>
              <w:rPr>
                <w:sz w:val="28"/>
                <w:szCs w:val="28"/>
                <w:u w:val="none"/>
              </w:rPr>
            </w:pPr>
            <w:r w:rsidDel="00000000" w:rsidR="00000000" w:rsidRPr="00000000">
              <w:rPr>
                <w:sz w:val="28"/>
                <w:szCs w:val="28"/>
                <w:u w:val="none"/>
                <w:rtl w:val="0"/>
              </w:rPr>
              <w:t xml:space="preserve">Hot spring</w:t>
            </w:r>
          </w:p>
        </w:tc>
        <w:tc>
          <w:tcPr/>
          <w:p w:rsidR="00000000" w:rsidDel="00000000" w:rsidP="00000000" w:rsidRDefault="00000000" w:rsidRPr="00000000" w14:paraId="0000024C">
            <w:pPr>
              <w:jc w:val="center"/>
              <w:rPr>
                <w:sz w:val="28"/>
                <w:szCs w:val="28"/>
                <w:u w:val="none"/>
              </w:rPr>
            </w:pPr>
            <w:r w:rsidDel="00000000" w:rsidR="00000000" w:rsidRPr="00000000">
              <w:rPr>
                <w:sz w:val="28"/>
                <w:szCs w:val="28"/>
                <w:u w:val="none"/>
                <w:rtl w:val="0"/>
              </w:rPr>
              <w:t xml:space="preserve">Geyser</w:t>
            </w:r>
          </w:p>
        </w:tc>
      </w:tr>
      <w:tr>
        <w:trPr>
          <w:trHeight w:val="1185" w:hRule="atLeast"/>
        </w:trPr>
        <w:tc>
          <w:tcPr/>
          <w:p w:rsidR="00000000" w:rsidDel="00000000" w:rsidP="00000000" w:rsidRDefault="00000000" w:rsidRPr="00000000" w14:paraId="0000024D">
            <w:pPr>
              <w:rPr>
                <w:sz w:val="28"/>
                <w:szCs w:val="28"/>
                <w:u w:val="none"/>
              </w:rPr>
            </w:pPr>
            <w:r w:rsidDel="00000000" w:rsidR="00000000" w:rsidRPr="00000000">
              <w:rPr>
                <w:sz w:val="28"/>
                <w:szCs w:val="28"/>
                <w:u w:val="none"/>
                <w:rtl w:val="0"/>
              </w:rPr>
              <w:t xml:space="preserve">-Water comes out quietly.</w:t>
            </w:r>
          </w:p>
          <w:p w:rsidR="00000000" w:rsidDel="00000000" w:rsidP="00000000" w:rsidRDefault="00000000" w:rsidRPr="00000000" w14:paraId="0000024E">
            <w:pPr>
              <w:rPr>
                <w:sz w:val="28"/>
                <w:szCs w:val="28"/>
                <w:u w:val="none"/>
              </w:rPr>
            </w:pPr>
            <w:r w:rsidDel="00000000" w:rsidR="00000000" w:rsidRPr="00000000">
              <w:rPr>
                <w:rtl w:val="0"/>
              </w:rPr>
            </w:r>
          </w:p>
          <w:p w:rsidR="00000000" w:rsidDel="00000000" w:rsidP="00000000" w:rsidRDefault="00000000" w:rsidRPr="00000000" w14:paraId="0000024F">
            <w:pPr>
              <w:rPr>
                <w:sz w:val="28"/>
                <w:szCs w:val="28"/>
                <w:u w:val="none"/>
              </w:rPr>
            </w:pPr>
            <w:r w:rsidDel="00000000" w:rsidR="00000000" w:rsidRPr="00000000">
              <w:rPr>
                <w:sz w:val="28"/>
                <w:szCs w:val="28"/>
                <w:u w:val="none"/>
                <w:rtl w:val="0"/>
              </w:rPr>
              <w:t xml:space="preserve">-only water comes out.</w:t>
            </w:r>
          </w:p>
          <w:p w:rsidR="00000000" w:rsidDel="00000000" w:rsidP="00000000" w:rsidRDefault="00000000" w:rsidRPr="00000000" w14:paraId="00000250">
            <w:pPr>
              <w:rPr>
                <w:sz w:val="28"/>
                <w:szCs w:val="28"/>
                <w:u w:val="none"/>
              </w:rPr>
            </w:pPr>
            <w:r w:rsidDel="00000000" w:rsidR="00000000" w:rsidRPr="00000000">
              <w:rPr>
                <w:sz w:val="28"/>
                <w:szCs w:val="28"/>
                <w:u w:val="none"/>
                <w:rtl w:val="0"/>
              </w:rPr>
              <w:t xml:space="preserve">-water may just be warm.</w:t>
            </w:r>
          </w:p>
        </w:tc>
        <w:tc>
          <w:tcPr/>
          <w:p w:rsidR="00000000" w:rsidDel="00000000" w:rsidP="00000000" w:rsidRDefault="00000000" w:rsidRPr="00000000" w14:paraId="00000251">
            <w:pPr>
              <w:rPr>
                <w:sz w:val="28"/>
                <w:szCs w:val="28"/>
                <w:u w:val="none"/>
              </w:rPr>
            </w:pPr>
            <w:r w:rsidDel="00000000" w:rsidR="00000000" w:rsidRPr="00000000">
              <w:rPr>
                <w:sz w:val="28"/>
                <w:szCs w:val="28"/>
                <w:u w:val="none"/>
                <w:rtl w:val="0"/>
              </w:rPr>
              <w:t xml:space="preserve">-Water and steam come out violently.</w:t>
            </w:r>
          </w:p>
          <w:p w:rsidR="00000000" w:rsidDel="00000000" w:rsidP="00000000" w:rsidRDefault="00000000" w:rsidRPr="00000000" w14:paraId="00000252">
            <w:pPr>
              <w:rPr>
                <w:sz w:val="28"/>
                <w:szCs w:val="28"/>
                <w:u w:val="none"/>
              </w:rPr>
            </w:pPr>
            <w:r w:rsidDel="00000000" w:rsidR="00000000" w:rsidRPr="00000000">
              <w:rPr>
                <w:sz w:val="28"/>
                <w:szCs w:val="28"/>
                <w:u w:val="none"/>
                <w:rtl w:val="0"/>
              </w:rPr>
              <w:t xml:space="preserve">-water is accompanied by steam.</w:t>
            </w:r>
          </w:p>
          <w:p w:rsidR="00000000" w:rsidDel="00000000" w:rsidP="00000000" w:rsidRDefault="00000000" w:rsidRPr="00000000" w14:paraId="00000253">
            <w:pPr>
              <w:rPr>
                <w:sz w:val="28"/>
                <w:szCs w:val="28"/>
                <w:u w:val="none"/>
              </w:rPr>
            </w:pPr>
            <w:r w:rsidDel="00000000" w:rsidR="00000000" w:rsidRPr="00000000">
              <w:rPr>
                <w:sz w:val="28"/>
                <w:szCs w:val="28"/>
                <w:u w:val="none"/>
                <w:rtl w:val="0"/>
              </w:rPr>
              <w:t xml:space="preserve">-water is very hot.</w:t>
            </w:r>
          </w:p>
        </w:tc>
      </w:tr>
    </w:tbl>
    <w:p w:rsidR="00000000" w:rsidDel="00000000" w:rsidP="00000000" w:rsidRDefault="00000000" w:rsidRPr="00000000" w14:paraId="00000254">
      <w:pPr>
        <w:jc w:val="center"/>
        <w:rPr>
          <w:b w:val="1"/>
          <w:sz w:val="28"/>
          <w:szCs w:val="28"/>
          <w:u w:val="none"/>
        </w:rPr>
      </w:pPr>
      <w:r w:rsidDel="00000000" w:rsidR="00000000" w:rsidRPr="00000000">
        <w:rPr>
          <w:b w:val="1"/>
          <w:sz w:val="28"/>
          <w:szCs w:val="28"/>
          <w:u w:val="none"/>
          <w:rtl w:val="0"/>
        </w:rPr>
        <w:t xml:space="preserve">Pools of Boiling Water</w:t>
      </w:r>
    </w:p>
    <w:p w:rsidR="00000000" w:rsidDel="00000000" w:rsidP="00000000" w:rsidRDefault="00000000" w:rsidRPr="00000000" w14:paraId="00000255">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Small area of still water which appears to be boiling.</w:t>
      </w:r>
    </w:p>
    <w:p w:rsidR="00000000" w:rsidDel="00000000" w:rsidP="00000000" w:rsidRDefault="00000000" w:rsidRPr="00000000" w14:paraId="00000256">
      <w:pPr>
        <w:numPr>
          <w:ilvl w:val="0"/>
          <w:numId w:val="211"/>
        </w:numPr>
        <w:ind w:left="720" w:hanging="360"/>
        <w:rPr>
          <w:sz w:val="28"/>
          <w:szCs w:val="28"/>
          <w:u w:val="none"/>
        </w:rPr>
      </w:pPr>
      <w:r w:rsidDel="00000000" w:rsidR="00000000" w:rsidRPr="00000000">
        <w:rPr>
          <w:sz w:val="28"/>
          <w:szCs w:val="28"/>
          <w:u w:val="none"/>
          <w:rtl w:val="0"/>
        </w:rPr>
        <w:t xml:space="preserve">Actual heating of pool water by gases and steam causing the water to boil.</w:t>
      </w:r>
    </w:p>
    <w:p w:rsidR="00000000" w:rsidDel="00000000" w:rsidP="00000000" w:rsidRDefault="00000000" w:rsidRPr="00000000" w14:paraId="00000257">
      <w:pPr>
        <w:numPr>
          <w:ilvl w:val="0"/>
          <w:numId w:val="211"/>
        </w:numPr>
        <w:ind w:left="720" w:hanging="360"/>
        <w:rPr>
          <w:sz w:val="28"/>
          <w:szCs w:val="28"/>
          <w:u w:val="none"/>
        </w:rPr>
      </w:pPr>
      <w:r w:rsidDel="00000000" w:rsidR="00000000" w:rsidRPr="00000000">
        <w:rPr>
          <w:sz w:val="28"/>
          <w:szCs w:val="28"/>
          <w:u w:val="none"/>
          <w:rtl w:val="0"/>
        </w:rPr>
        <w:t xml:space="preserve">Gases and steam coming out below the pool of water causing the pool to bubble and appear as if it’s boiling.</w:t>
      </w:r>
    </w:p>
    <w:p w:rsidR="00000000" w:rsidDel="00000000" w:rsidP="00000000" w:rsidRDefault="00000000" w:rsidRPr="00000000" w14:paraId="00000258">
      <w:pPr>
        <w:jc w:val="center"/>
        <w:rPr>
          <w:b w:val="1"/>
          <w:sz w:val="28"/>
          <w:szCs w:val="28"/>
          <w:u w:val="none"/>
        </w:rPr>
      </w:pPr>
      <w:r w:rsidDel="00000000" w:rsidR="00000000" w:rsidRPr="00000000">
        <w:rPr>
          <w:b w:val="1"/>
          <w:sz w:val="28"/>
          <w:szCs w:val="28"/>
          <w:u w:val="none"/>
          <w:rtl w:val="0"/>
        </w:rPr>
        <w:t xml:space="preserve">World Distribution of Volcanoes</w:t>
      </w:r>
    </w:p>
    <w:p w:rsidR="00000000" w:rsidDel="00000000" w:rsidP="00000000" w:rsidRDefault="00000000" w:rsidRPr="00000000" w14:paraId="00000259">
      <w:pPr>
        <w:numPr>
          <w:ilvl w:val="0"/>
          <w:numId w:val="213"/>
        </w:numPr>
        <w:ind w:left="390" w:hanging="390"/>
        <w:rPr>
          <w:b w:val="1"/>
          <w:sz w:val="28"/>
          <w:szCs w:val="28"/>
          <w:u w:val="none"/>
        </w:rPr>
      </w:pPr>
      <w:r w:rsidDel="00000000" w:rsidR="00000000" w:rsidRPr="00000000">
        <w:rPr>
          <w:sz w:val="28"/>
          <w:szCs w:val="28"/>
          <w:u w:val="none"/>
          <w:rtl w:val="0"/>
        </w:rPr>
        <w:t xml:space="preserve">Regions of faulting e.g. the Great Rift Valley of E. Africa.</w:t>
      </w:r>
      <w:r w:rsidDel="00000000" w:rsidR="00000000" w:rsidRPr="00000000">
        <w:rPr>
          <w:rtl w:val="0"/>
        </w:rPr>
      </w:r>
    </w:p>
    <w:p w:rsidR="00000000" w:rsidDel="00000000" w:rsidP="00000000" w:rsidRDefault="00000000" w:rsidRPr="00000000" w14:paraId="0000025A">
      <w:pPr>
        <w:numPr>
          <w:ilvl w:val="0"/>
          <w:numId w:val="213"/>
        </w:numPr>
        <w:ind w:left="390" w:hanging="390"/>
        <w:rPr>
          <w:b w:val="1"/>
          <w:sz w:val="28"/>
          <w:szCs w:val="28"/>
          <w:u w:val="none"/>
        </w:rPr>
      </w:pPr>
      <w:r w:rsidDel="00000000" w:rsidR="00000000" w:rsidRPr="00000000">
        <w:rPr>
          <w:sz w:val="28"/>
          <w:szCs w:val="28"/>
          <w:u w:val="none"/>
          <w:rtl w:val="0"/>
        </w:rPr>
        <w:t xml:space="preserve">Mid-Atlantic ocean ridge.</w:t>
      </w:r>
      <w:r w:rsidDel="00000000" w:rsidR="00000000" w:rsidRPr="00000000">
        <w:rPr>
          <w:rtl w:val="0"/>
        </w:rPr>
      </w:r>
    </w:p>
    <w:p w:rsidR="00000000" w:rsidDel="00000000" w:rsidP="00000000" w:rsidRDefault="00000000" w:rsidRPr="00000000" w14:paraId="0000025B">
      <w:pPr>
        <w:numPr>
          <w:ilvl w:val="0"/>
          <w:numId w:val="213"/>
        </w:numPr>
        <w:ind w:left="390" w:hanging="390"/>
        <w:rPr>
          <w:sz w:val="28"/>
          <w:szCs w:val="28"/>
          <w:u w:val="none"/>
        </w:rPr>
      </w:pPr>
      <w:r w:rsidDel="00000000" w:rsidR="00000000" w:rsidRPr="00000000">
        <w:rPr>
          <w:sz w:val="28"/>
          <w:szCs w:val="28"/>
          <w:u w:val="none"/>
          <w:rtl w:val="0"/>
        </w:rPr>
        <w:t xml:space="preserve">The western coast of America.</w:t>
      </w:r>
    </w:p>
    <w:p w:rsidR="00000000" w:rsidDel="00000000" w:rsidP="00000000" w:rsidRDefault="00000000" w:rsidRPr="00000000" w14:paraId="0000025C">
      <w:pPr>
        <w:numPr>
          <w:ilvl w:val="0"/>
          <w:numId w:val="213"/>
        </w:numPr>
        <w:ind w:left="390" w:hanging="390"/>
        <w:rPr>
          <w:sz w:val="28"/>
          <w:szCs w:val="28"/>
          <w:u w:val="none"/>
        </w:rPr>
      </w:pPr>
      <w:r w:rsidDel="00000000" w:rsidR="00000000" w:rsidRPr="00000000">
        <w:rPr>
          <w:sz w:val="28"/>
          <w:szCs w:val="28"/>
          <w:u w:val="none"/>
          <w:rtl w:val="0"/>
        </w:rPr>
        <w:t xml:space="preserve">Zones of recent mountain building e.g. fold mountains of S.E Asia.</w:t>
      </w:r>
    </w:p>
    <w:p w:rsidR="00000000" w:rsidDel="00000000" w:rsidP="00000000" w:rsidRDefault="00000000" w:rsidRPr="00000000" w14:paraId="0000025D">
      <w:pPr>
        <w:jc w:val="center"/>
        <w:rPr>
          <w:b w:val="1"/>
          <w:sz w:val="28"/>
          <w:szCs w:val="28"/>
          <w:u w:val="none"/>
        </w:rPr>
      </w:pPr>
      <w:r w:rsidDel="00000000" w:rsidR="00000000" w:rsidRPr="00000000">
        <w:rPr>
          <w:b w:val="1"/>
          <w:sz w:val="28"/>
          <w:szCs w:val="28"/>
          <w:u w:val="none"/>
          <w:rtl w:val="0"/>
        </w:rPr>
        <w:t xml:space="preserve">Significance of Vulcanicity</w:t>
      </w:r>
    </w:p>
    <w:p w:rsidR="00000000" w:rsidDel="00000000" w:rsidP="00000000" w:rsidRDefault="00000000" w:rsidRPr="00000000" w14:paraId="0000025E">
      <w:pPr>
        <w:jc w:val="center"/>
        <w:rPr>
          <w:b w:val="1"/>
          <w:sz w:val="28"/>
          <w:szCs w:val="28"/>
          <w:u w:val="none"/>
        </w:rPr>
      </w:pPr>
      <w:r w:rsidDel="00000000" w:rsidR="00000000" w:rsidRPr="00000000">
        <w:rPr>
          <w:b w:val="1"/>
          <w:sz w:val="28"/>
          <w:szCs w:val="28"/>
          <w:u w:val="none"/>
          <w:rtl w:val="0"/>
        </w:rPr>
        <w:t xml:space="preserve">Positive</w:t>
      </w:r>
    </w:p>
    <w:p w:rsidR="00000000" w:rsidDel="00000000" w:rsidP="00000000" w:rsidRDefault="00000000" w:rsidRPr="00000000" w14:paraId="0000025F">
      <w:pPr>
        <w:numPr>
          <w:ilvl w:val="0"/>
          <w:numId w:val="214"/>
        </w:numPr>
        <w:ind w:left="390" w:hanging="390"/>
        <w:rPr>
          <w:b w:val="1"/>
          <w:sz w:val="28"/>
          <w:szCs w:val="28"/>
          <w:u w:val="none"/>
        </w:rPr>
      </w:pPr>
      <w:r w:rsidDel="00000000" w:rsidR="00000000" w:rsidRPr="00000000">
        <w:rPr>
          <w:sz w:val="28"/>
          <w:szCs w:val="28"/>
          <w:u w:val="none"/>
          <w:rtl w:val="0"/>
        </w:rPr>
        <w:t xml:space="preserve">Volcanic rocks weather to form fertile agriculturally productive soils e.g. basalt.</w:t>
      </w:r>
      <w:r w:rsidDel="00000000" w:rsidR="00000000" w:rsidRPr="00000000">
        <w:rPr>
          <w:rtl w:val="0"/>
        </w:rPr>
      </w:r>
    </w:p>
    <w:p w:rsidR="00000000" w:rsidDel="00000000" w:rsidP="00000000" w:rsidRDefault="00000000" w:rsidRPr="00000000" w14:paraId="00000260">
      <w:pPr>
        <w:numPr>
          <w:ilvl w:val="0"/>
          <w:numId w:val="214"/>
        </w:numPr>
        <w:ind w:left="390" w:hanging="390"/>
        <w:rPr>
          <w:b w:val="1"/>
          <w:sz w:val="28"/>
          <w:szCs w:val="28"/>
          <w:u w:val="none"/>
        </w:rPr>
      </w:pPr>
      <w:r w:rsidDel="00000000" w:rsidR="00000000" w:rsidRPr="00000000">
        <w:rPr>
          <w:sz w:val="28"/>
          <w:szCs w:val="28"/>
          <w:u w:val="none"/>
          <w:rtl w:val="0"/>
        </w:rPr>
        <w:t xml:space="preserve">Geysers are sources of geothermal electricity e.g. at Olkaria.</w:t>
      </w:r>
      <w:r w:rsidDel="00000000" w:rsidR="00000000" w:rsidRPr="00000000">
        <w:rPr>
          <w:rtl w:val="0"/>
        </w:rPr>
      </w:r>
    </w:p>
    <w:p w:rsidR="00000000" w:rsidDel="00000000" w:rsidP="00000000" w:rsidRDefault="00000000" w:rsidRPr="00000000" w14:paraId="00000261">
      <w:pPr>
        <w:numPr>
          <w:ilvl w:val="0"/>
          <w:numId w:val="214"/>
        </w:numPr>
        <w:ind w:left="390" w:hanging="390"/>
        <w:rPr>
          <w:b w:val="1"/>
          <w:sz w:val="28"/>
          <w:szCs w:val="28"/>
          <w:u w:val="none"/>
        </w:rPr>
      </w:pPr>
      <w:r w:rsidDel="00000000" w:rsidR="00000000" w:rsidRPr="00000000">
        <w:rPr>
          <w:sz w:val="28"/>
          <w:szCs w:val="28"/>
          <w:u w:val="none"/>
          <w:rtl w:val="0"/>
        </w:rPr>
        <w:t xml:space="preserve">Hot springs water is pumped into houses for heating during winter e.g. Iceland.</w:t>
      </w:r>
      <w:r w:rsidDel="00000000" w:rsidR="00000000" w:rsidRPr="00000000">
        <w:rPr>
          <w:rtl w:val="0"/>
        </w:rPr>
      </w:r>
    </w:p>
    <w:p w:rsidR="00000000" w:rsidDel="00000000" w:rsidP="00000000" w:rsidRDefault="00000000" w:rsidRPr="00000000" w14:paraId="00000262">
      <w:pPr>
        <w:numPr>
          <w:ilvl w:val="0"/>
          <w:numId w:val="214"/>
        </w:numPr>
        <w:ind w:left="390" w:hanging="390"/>
        <w:rPr>
          <w:b w:val="1"/>
          <w:sz w:val="28"/>
          <w:szCs w:val="28"/>
          <w:u w:val="none"/>
        </w:rPr>
      </w:pPr>
      <w:r w:rsidDel="00000000" w:rsidR="00000000" w:rsidRPr="00000000">
        <w:rPr>
          <w:sz w:val="28"/>
          <w:szCs w:val="28"/>
          <w:u w:val="none"/>
          <w:rtl w:val="0"/>
        </w:rPr>
        <w:t xml:space="preserve">Volcanic features are a tourist attraction e.g. hot springs, geysers and snow capped Mt. Kenya.</w:t>
      </w:r>
      <w:r w:rsidDel="00000000" w:rsidR="00000000" w:rsidRPr="00000000">
        <w:rPr>
          <w:rtl w:val="0"/>
        </w:rPr>
      </w:r>
    </w:p>
    <w:p w:rsidR="00000000" w:rsidDel="00000000" w:rsidP="00000000" w:rsidRDefault="00000000" w:rsidRPr="00000000" w14:paraId="00000263">
      <w:pPr>
        <w:numPr>
          <w:ilvl w:val="0"/>
          <w:numId w:val="214"/>
        </w:numPr>
        <w:ind w:left="390" w:hanging="390"/>
        <w:rPr>
          <w:b w:val="1"/>
          <w:sz w:val="28"/>
          <w:szCs w:val="28"/>
          <w:u w:val="none"/>
        </w:rPr>
      </w:pPr>
      <w:r w:rsidDel="00000000" w:rsidR="00000000" w:rsidRPr="00000000">
        <w:rPr>
          <w:sz w:val="28"/>
          <w:szCs w:val="28"/>
          <w:u w:val="none"/>
          <w:rtl w:val="0"/>
        </w:rPr>
        <w:t xml:space="preserve">Igneous rocks e.g. phonolites are crushed to make ballast for building roads, bridges, etc.</w:t>
      </w:r>
      <w:r w:rsidDel="00000000" w:rsidR="00000000" w:rsidRPr="00000000">
        <w:rPr>
          <w:rtl w:val="0"/>
        </w:rPr>
      </w:r>
    </w:p>
    <w:p w:rsidR="00000000" w:rsidDel="00000000" w:rsidP="00000000" w:rsidRDefault="00000000" w:rsidRPr="00000000" w14:paraId="00000264">
      <w:pPr>
        <w:numPr>
          <w:ilvl w:val="0"/>
          <w:numId w:val="214"/>
        </w:numPr>
        <w:ind w:left="390" w:hanging="390"/>
        <w:rPr>
          <w:b w:val="1"/>
          <w:sz w:val="28"/>
          <w:szCs w:val="28"/>
          <w:u w:val="none"/>
        </w:rPr>
      </w:pPr>
      <w:r w:rsidDel="00000000" w:rsidR="00000000" w:rsidRPr="00000000">
        <w:rPr>
          <w:sz w:val="28"/>
          <w:szCs w:val="28"/>
          <w:u w:val="none"/>
          <w:rtl w:val="0"/>
        </w:rPr>
        <w:t xml:space="preserve">Crater lakes are a source of fish e.g. L. Katwe in Uganda, sources of minerals e.g. L. Magadi and sources of water for domestic use.</w:t>
      </w:r>
      <w:r w:rsidDel="00000000" w:rsidR="00000000" w:rsidRPr="00000000">
        <w:rPr>
          <w:rtl w:val="0"/>
        </w:rPr>
      </w:r>
    </w:p>
    <w:p w:rsidR="00000000" w:rsidDel="00000000" w:rsidP="00000000" w:rsidRDefault="00000000" w:rsidRPr="00000000" w14:paraId="00000265">
      <w:pPr>
        <w:numPr>
          <w:ilvl w:val="0"/>
          <w:numId w:val="214"/>
        </w:numPr>
        <w:ind w:left="390" w:hanging="390"/>
        <w:rPr>
          <w:b w:val="1"/>
          <w:sz w:val="28"/>
          <w:szCs w:val="28"/>
          <w:u w:val="none"/>
        </w:rPr>
      </w:pPr>
      <w:r w:rsidDel="00000000" w:rsidR="00000000" w:rsidRPr="00000000">
        <w:rPr>
          <w:sz w:val="28"/>
          <w:szCs w:val="28"/>
          <w:u w:val="none"/>
          <w:rtl w:val="0"/>
        </w:rPr>
        <w:t xml:space="preserve">Volcanic mountains are catchment areas, sources of rivers and habitats for wildlife.</w:t>
      </w:r>
      <w:r w:rsidDel="00000000" w:rsidR="00000000" w:rsidRPr="00000000">
        <w:rPr>
          <w:rtl w:val="0"/>
        </w:rPr>
      </w:r>
    </w:p>
    <w:p w:rsidR="00000000" w:rsidDel="00000000" w:rsidP="00000000" w:rsidRDefault="00000000" w:rsidRPr="00000000" w14:paraId="00000266">
      <w:pPr>
        <w:numPr>
          <w:ilvl w:val="0"/>
          <w:numId w:val="214"/>
        </w:numPr>
        <w:ind w:left="390" w:hanging="390"/>
        <w:rPr>
          <w:b w:val="1"/>
          <w:sz w:val="28"/>
          <w:szCs w:val="28"/>
          <w:u w:val="none"/>
        </w:rPr>
      </w:pPr>
      <w:r w:rsidDel="00000000" w:rsidR="00000000" w:rsidRPr="00000000">
        <w:rPr>
          <w:sz w:val="28"/>
          <w:szCs w:val="28"/>
          <w:u w:val="none"/>
          <w:rtl w:val="0"/>
        </w:rPr>
        <w:t xml:space="preserve">Pumice a volcanic rock is used as a scrubbing stone.</w:t>
      </w:r>
      <w:r w:rsidDel="00000000" w:rsidR="00000000" w:rsidRPr="00000000">
        <w:rPr>
          <w:rtl w:val="0"/>
        </w:rPr>
      </w:r>
    </w:p>
    <w:p w:rsidR="00000000" w:rsidDel="00000000" w:rsidP="00000000" w:rsidRDefault="00000000" w:rsidRPr="00000000" w14:paraId="00000267">
      <w:pPr>
        <w:numPr>
          <w:ilvl w:val="0"/>
          <w:numId w:val="214"/>
        </w:numPr>
        <w:ind w:left="390" w:hanging="390"/>
        <w:rPr>
          <w:b w:val="1"/>
          <w:sz w:val="28"/>
          <w:szCs w:val="28"/>
          <w:u w:val="none"/>
        </w:rPr>
      </w:pPr>
      <w:r w:rsidDel="00000000" w:rsidR="00000000" w:rsidRPr="00000000">
        <w:rPr>
          <w:sz w:val="28"/>
          <w:szCs w:val="28"/>
          <w:u w:val="none"/>
          <w:rtl w:val="0"/>
        </w:rPr>
        <w:t xml:space="preserve">Vulcanicity is useful for production of gases e.g. carbon dioxide used in soft drinks manufacture.</w:t>
      </w:r>
      <w:r w:rsidDel="00000000" w:rsidR="00000000" w:rsidRPr="00000000">
        <w:rPr>
          <w:rtl w:val="0"/>
        </w:rPr>
      </w:r>
    </w:p>
    <w:p w:rsidR="00000000" w:rsidDel="00000000" w:rsidP="00000000" w:rsidRDefault="00000000" w:rsidRPr="00000000" w14:paraId="00000268">
      <w:pPr>
        <w:jc w:val="center"/>
        <w:rPr>
          <w:b w:val="1"/>
          <w:sz w:val="28"/>
          <w:szCs w:val="28"/>
          <w:u w:val="none"/>
        </w:rPr>
      </w:pPr>
      <w:r w:rsidDel="00000000" w:rsidR="00000000" w:rsidRPr="00000000">
        <w:rPr>
          <w:b w:val="1"/>
          <w:sz w:val="28"/>
          <w:szCs w:val="28"/>
          <w:u w:val="none"/>
          <w:rtl w:val="0"/>
        </w:rPr>
        <w:t xml:space="preserve">Negative</w:t>
      </w:r>
    </w:p>
    <w:p w:rsidR="00000000" w:rsidDel="00000000" w:rsidP="00000000" w:rsidRDefault="00000000" w:rsidRPr="00000000" w14:paraId="00000269">
      <w:pPr>
        <w:numPr>
          <w:ilvl w:val="0"/>
          <w:numId w:val="216"/>
        </w:numPr>
        <w:ind w:left="390" w:hanging="390"/>
        <w:rPr>
          <w:b w:val="1"/>
          <w:sz w:val="28"/>
          <w:szCs w:val="28"/>
          <w:u w:val="none"/>
        </w:rPr>
      </w:pPr>
      <w:r w:rsidDel="00000000" w:rsidR="00000000" w:rsidRPr="00000000">
        <w:rPr>
          <w:sz w:val="28"/>
          <w:szCs w:val="28"/>
          <w:u w:val="none"/>
          <w:rtl w:val="0"/>
        </w:rPr>
        <w:t xml:space="preserve">Volcanic eruptions cause of life and destruction of property e.g. sulphur dioxide, ash, cinder and lava may bury houses and farm land.</w:t>
      </w:r>
      <w:r w:rsidDel="00000000" w:rsidR="00000000" w:rsidRPr="00000000">
        <w:rPr>
          <w:rtl w:val="0"/>
        </w:rPr>
      </w:r>
    </w:p>
    <w:p w:rsidR="00000000" w:rsidDel="00000000" w:rsidP="00000000" w:rsidRDefault="00000000" w:rsidRPr="00000000" w14:paraId="0000026A">
      <w:pPr>
        <w:numPr>
          <w:ilvl w:val="0"/>
          <w:numId w:val="216"/>
        </w:numPr>
        <w:ind w:left="390" w:hanging="390"/>
        <w:rPr>
          <w:b w:val="1"/>
          <w:sz w:val="28"/>
          <w:szCs w:val="28"/>
          <w:u w:val="none"/>
        </w:rPr>
      </w:pPr>
      <w:r w:rsidDel="00000000" w:rsidR="00000000" w:rsidRPr="00000000">
        <w:rPr>
          <w:sz w:val="28"/>
          <w:szCs w:val="28"/>
          <w:u w:val="none"/>
          <w:rtl w:val="0"/>
        </w:rPr>
        <w:t xml:space="preserve">Volcanic mountains are barrier to transport and communication.</w:t>
      </w:r>
      <w:r w:rsidDel="00000000" w:rsidR="00000000" w:rsidRPr="00000000">
        <w:rPr>
          <w:rtl w:val="0"/>
        </w:rPr>
      </w:r>
    </w:p>
    <w:p w:rsidR="00000000" w:rsidDel="00000000" w:rsidP="00000000" w:rsidRDefault="00000000" w:rsidRPr="00000000" w14:paraId="0000026B">
      <w:pPr>
        <w:numPr>
          <w:ilvl w:val="0"/>
          <w:numId w:val="216"/>
        </w:numPr>
        <w:ind w:left="390" w:hanging="390"/>
        <w:rPr>
          <w:b w:val="1"/>
          <w:sz w:val="28"/>
          <w:szCs w:val="28"/>
          <w:u w:val="none"/>
        </w:rPr>
      </w:pPr>
      <w:r w:rsidDel="00000000" w:rsidR="00000000" w:rsidRPr="00000000">
        <w:rPr>
          <w:sz w:val="28"/>
          <w:szCs w:val="28"/>
          <w:u w:val="none"/>
          <w:rtl w:val="0"/>
        </w:rPr>
        <w:t xml:space="preserve">Volcanic mountains on the path of rain winds cause leeward slopes to receive little rainfall by preventing rain bearing winds from reaching there.</w:t>
      </w:r>
      <w:r w:rsidDel="00000000" w:rsidR="00000000" w:rsidRPr="00000000">
        <w:rPr>
          <w:rtl w:val="0"/>
        </w:rPr>
      </w:r>
    </w:p>
    <w:p w:rsidR="00000000" w:rsidDel="00000000" w:rsidP="00000000" w:rsidRDefault="00000000" w:rsidRPr="00000000" w14:paraId="0000026C">
      <w:pPr>
        <w:numPr>
          <w:ilvl w:val="0"/>
          <w:numId w:val="216"/>
        </w:numPr>
        <w:ind w:left="390" w:hanging="390"/>
        <w:rPr>
          <w:b w:val="1"/>
          <w:sz w:val="28"/>
          <w:szCs w:val="28"/>
          <w:u w:val="none"/>
        </w:rPr>
      </w:pPr>
      <w:r w:rsidDel="00000000" w:rsidR="00000000" w:rsidRPr="00000000">
        <w:rPr>
          <w:sz w:val="28"/>
          <w:szCs w:val="28"/>
          <w:u w:val="none"/>
          <w:rtl w:val="0"/>
        </w:rPr>
        <w:t xml:space="preserve">Volcanic eruptions cause environmental pollution from dust, ash and sulphur dioxide.</w:t>
      </w:r>
      <w:r w:rsidDel="00000000" w:rsidR="00000000" w:rsidRPr="00000000">
        <w:rPr>
          <w:rtl w:val="0"/>
        </w:rPr>
      </w:r>
    </w:p>
    <w:p w:rsidR="00000000" w:rsidDel="00000000" w:rsidP="00000000" w:rsidRDefault="00000000" w:rsidRPr="00000000" w14:paraId="0000026D">
      <w:pPr>
        <w:jc w:val="center"/>
        <w:rPr>
          <w:b w:val="1"/>
          <w:sz w:val="28"/>
          <w:szCs w:val="28"/>
          <w:u w:val="none"/>
        </w:rPr>
      </w:pPr>
      <w:r w:rsidDel="00000000" w:rsidR="00000000" w:rsidRPr="00000000">
        <w:rPr>
          <w:b w:val="1"/>
          <w:sz w:val="28"/>
          <w:szCs w:val="28"/>
          <w:u w:val="none"/>
          <w:rtl w:val="0"/>
        </w:rPr>
        <w:t xml:space="preserve">EARTH QUAKES</w:t>
      </w:r>
    </w:p>
    <w:p w:rsidR="00000000" w:rsidDel="00000000" w:rsidP="00000000" w:rsidRDefault="00000000" w:rsidRPr="00000000" w14:paraId="0000026E">
      <w:pPr>
        <w:ind w:left="2160" w:firstLine="0"/>
        <w:rPr>
          <w:b w:val="1"/>
          <w:sz w:val="28"/>
          <w:szCs w:val="28"/>
          <w:u w:val="none"/>
        </w:rPr>
      </w:pPr>
      <w:r w:rsidDel="00000000" w:rsidR="00000000" w:rsidRPr="00000000">
        <w:rPr>
          <w:b w:val="1"/>
          <w:sz w:val="28"/>
          <w:szCs w:val="28"/>
          <w:u w:val="none"/>
        </w:rPr>
        <w:drawing>
          <wp:inline distB="0" distT="0" distL="0" distR="0">
            <wp:extent cx="2895600" cy="1695450"/>
            <wp:effectExtent b="0" l="0" r="0" t="0"/>
            <wp:docPr id="111" name="image33.png"/>
            <a:graphic>
              <a:graphicData uri="http://schemas.openxmlformats.org/drawingml/2006/picture">
                <pic:pic>
                  <pic:nvPicPr>
                    <pic:cNvPr id="0" name="image33.png"/>
                    <pic:cNvPicPr preferRelativeResize="0"/>
                  </pic:nvPicPr>
                  <pic:blipFill>
                    <a:blip r:embed="rId64"/>
                    <a:srcRect b="40805" l="21002" r="28502" t="12001"/>
                    <a:stretch>
                      <a:fillRect/>
                    </a:stretch>
                  </pic:blipFill>
                  <pic:spPr>
                    <a:xfrm>
                      <a:off x="0" y="0"/>
                      <a:ext cx="2895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sz w:val="28"/>
          <w:szCs w:val="28"/>
          <w:u w:val="none"/>
        </w:rPr>
      </w:pPr>
      <w:r w:rsidDel="00000000" w:rsidR="00000000" w:rsidRPr="00000000">
        <w:rPr>
          <w:sz w:val="28"/>
          <w:szCs w:val="28"/>
          <w:u w:val="none"/>
          <w:rtl w:val="0"/>
        </w:rPr>
        <w:t xml:space="preserve">-Sudden and rapid movement of the earths crust.</w:t>
      </w:r>
    </w:p>
    <w:p w:rsidR="00000000" w:rsidDel="00000000" w:rsidP="00000000" w:rsidRDefault="00000000" w:rsidRPr="00000000" w14:paraId="00000270">
      <w:pPr>
        <w:rPr>
          <w:sz w:val="28"/>
          <w:szCs w:val="28"/>
          <w:u w:val="none"/>
        </w:rPr>
      </w:pPr>
      <w:r w:rsidDel="00000000" w:rsidR="00000000" w:rsidRPr="00000000">
        <w:rPr>
          <w:sz w:val="28"/>
          <w:szCs w:val="28"/>
          <w:u w:val="none"/>
          <w:rtl w:val="0"/>
        </w:rPr>
        <w:t xml:space="preserve">-areas prone to them are called </w:t>
      </w:r>
      <w:r w:rsidDel="00000000" w:rsidR="00000000" w:rsidRPr="00000000">
        <w:rPr>
          <w:b w:val="1"/>
          <w:sz w:val="28"/>
          <w:szCs w:val="28"/>
          <w:u w:val="none"/>
          <w:rtl w:val="0"/>
        </w:rPr>
        <w:t xml:space="preserve">seismic zones</w:t>
      </w:r>
      <w:r w:rsidDel="00000000" w:rsidR="00000000" w:rsidRPr="00000000">
        <w:rPr>
          <w:sz w:val="28"/>
          <w:szCs w:val="28"/>
          <w:u w:val="none"/>
          <w:rtl w:val="0"/>
        </w:rPr>
        <w:t xml:space="preserve"> and those not prone are called </w:t>
      </w:r>
      <w:r w:rsidDel="00000000" w:rsidR="00000000" w:rsidRPr="00000000">
        <w:rPr>
          <w:b w:val="1"/>
          <w:sz w:val="28"/>
          <w:szCs w:val="28"/>
          <w:u w:val="none"/>
          <w:rtl w:val="0"/>
        </w:rPr>
        <w:t xml:space="preserve">aseismic zones</w:t>
      </w:r>
      <w:r w:rsidDel="00000000" w:rsidR="00000000" w:rsidRPr="00000000">
        <w:rPr>
          <w:sz w:val="28"/>
          <w:szCs w:val="28"/>
          <w:u w:val="none"/>
          <w:rtl w:val="0"/>
        </w:rPr>
        <w:t xml:space="preserve">.</w:t>
      </w:r>
    </w:p>
    <w:p w:rsidR="00000000" w:rsidDel="00000000" w:rsidP="00000000" w:rsidRDefault="00000000" w:rsidRPr="00000000" w14:paraId="00000271">
      <w:pPr>
        <w:rPr>
          <w:sz w:val="28"/>
          <w:szCs w:val="28"/>
          <w:u w:val="none"/>
        </w:rPr>
      </w:pPr>
      <w:r w:rsidDel="00000000" w:rsidR="00000000" w:rsidRPr="00000000">
        <w:rPr>
          <w:sz w:val="28"/>
          <w:szCs w:val="28"/>
          <w:u w:val="none"/>
          <w:rtl w:val="0"/>
        </w:rPr>
        <w:t xml:space="preserve">It’s caused by shock waves.</w:t>
      </w:r>
    </w:p>
    <w:p w:rsidR="00000000" w:rsidDel="00000000" w:rsidP="00000000" w:rsidRDefault="00000000" w:rsidRPr="00000000" w14:paraId="00000272">
      <w:pPr>
        <w:rPr>
          <w:sz w:val="28"/>
          <w:szCs w:val="28"/>
          <w:u w:val="none"/>
        </w:rPr>
      </w:pPr>
      <w:r w:rsidDel="00000000" w:rsidR="00000000" w:rsidRPr="00000000">
        <w:rPr>
          <w:sz w:val="28"/>
          <w:szCs w:val="28"/>
          <w:u w:val="none"/>
          <w:rtl w:val="0"/>
        </w:rPr>
        <w:t xml:space="preserve">There are 3 types of earthquake waves namely:</w:t>
      </w:r>
    </w:p>
    <w:p w:rsidR="00000000" w:rsidDel="00000000" w:rsidP="00000000" w:rsidRDefault="00000000" w:rsidRPr="00000000" w14:paraId="00000273">
      <w:pPr>
        <w:numPr>
          <w:ilvl w:val="0"/>
          <w:numId w:val="240"/>
        </w:numPr>
        <w:ind w:left="1440" w:hanging="360"/>
        <w:rPr>
          <w:sz w:val="28"/>
          <w:szCs w:val="28"/>
          <w:u w:val="none"/>
        </w:rPr>
      </w:pPr>
      <w:r w:rsidDel="00000000" w:rsidR="00000000" w:rsidRPr="00000000">
        <w:rPr>
          <w:sz w:val="28"/>
          <w:szCs w:val="28"/>
          <w:u w:val="none"/>
          <w:rtl w:val="0"/>
        </w:rPr>
        <w:t xml:space="preserve">Primary waves-which travel fastest and cause the rock particles to vibrate in a push and pull manner and can pass through gases, liquids and solids.</w:t>
      </w:r>
    </w:p>
    <w:p w:rsidR="00000000" w:rsidDel="00000000" w:rsidP="00000000" w:rsidRDefault="00000000" w:rsidRPr="00000000" w14:paraId="00000274">
      <w:pPr>
        <w:ind w:left="2880" w:firstLine="0"/>
        <w:rPr>
          <w:sz w:val="28"/>
          <w:szCs w:val="28"/>
          <w:u w:val="none"/>
        </w:rPr>
      </w:pPr>
      <w:r w:rsidDel="00000000" w:rsidR="00000000" w:rsidRPr="00000000">
        <w:rPr>
          <w:sz w:val="28"/>
          <w:szCs w:val="28"/>
          <w:u w:val="none"/>
        </w:rPr>
        <w:drawing>
          <wp:inline distB="0" distT="0" distL="0" distR="0">
            <wp:extent cx="2209800" cy="1181100"/>
            <wp:effectExtent b="0" l="0" r="0" t="0"/>
            <wp:docPr id="112" name="image39.png"/>
            <a:graphic>
              <a:graphicData uri="http://schemas.openxmlformats.org/drawingml/2006/picture">
                <pic:pic>
                  <pic:nvPicPr>
                    <pic:cNvPr id="0" name="image39.png"/>
                    <pic:cNvPicPr preferRelativeResize="0"/>
                  </pic:nvPicPr>
                  <pic:blipFill>
                    <a:blip r:embed="rId65"/>
                    <a:srcRect b="43205" l="19502" r="42006" t="24004"/>
                    <a:stretch>
                      <a:fillRect/>
                    </a:stretch>
                  </pic:blipFill>
                  <pic:spPr>
                    <a:xfrm>
                      <a:off x="0" y="0"/>
                      <a:ext cx="22098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numPr>
          <w:ilvl w:val="0"/>
          <w:numId w:val="240"/>
        </w:numPr>
        <w:ind w:left="1440" w:hanging="360"/>
        <w:rPr>
          <w:sz w:val="28"/>
          <w:szCs w:val="28"/>
          <w:u w:val="none"/>
        </w:rPr>
      </w:pPr>
      <w:r w:rsidDel="00000000" w:rsidR="00000000" w:rsidRPr="00000000">
        <w:rPr>
          <w:sz w:val="28"/>
          <w:szCs w:val="28"/>
          <w:u w:val="none"/>
          <w:rtl w:val="0"/>
        </w:rPr>
        <w:t xml:space="preserve">Secondary waves-which cause rock particles to vibrate at right angles to the direction of wave movement.</w:t>
      </w:r>
    </w:p>
    <w:p w:rsidR="00000000" w:rsidDel="00000000" w:rsidP="00000000" w:rsidRDefault="00000000" w:rsidRPr="00000000" w14:paraId="00000276">
      <w:pPr>
        <w:jc w:val="center"/>
        <w:rPr>
          <w:sz w:val="28"/>
          <w:szCs w:val="28"/>
          <w:u w:val="none"/>
        </w:rPr>
      </w:pPr>
      <w:r w:rsidDel="00000000" w:rsidR="00000000" w:rsidRPr="00000000">
        <w:rPr>
          <w:sz w:val="28"/>
          <w:szCs w:val="28"/>
          <w:u w:val="none"/>
        </w:rPr>
        <w:drawing>
          <wp:inline distB="0" distT="0" distL="0" distR="0">
            <wp:extent cx="1952625" cy="914400"/>
            <wp:effectExtent b="0" l="0" r="0" t="0"/>
            <wp:docPr id="113" name="image30.png"/>
            <a:graphic>
              <a:graphicData uri="http://schemas.openxmlformats.org/drawingml/2006/picture">
                <pic:pic>
                  <pic:nvPicPr>
                    <pic:cNvPr id="0" name="image30.png"/>
                    <pic:cNvPicPr preferRelativeResize="0"/>
                  </pic:nvPicPr>
                  <pic:blipFill>
                    <a:blip r:embed="rId66"/>
                    <a:srcRect b="50406" l="21002" r="45006" t="24004"/>
                    <a:stretch>
                      <a:fillRect/>
                    </a:stretch>
                  </pic:blipFill>
                  <pic:spPr>
                    <a:xfrm>
                      <a:off x="0" y="0"/>
                      <a:ext cx="19526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numPr>
          <w:ilvl w:val="0"/>
          <w:numId w:val="240"/>
        </w:numPr>
        <w:ind w:left="1440" w:hanging="360"/>
        <w:rPr>
          <w:sz w:val="28"/>
          <w:szCs w:val="28"/>
          <w:u w:val="none"/>
        </w:rPr>
      </w:pPr>
      <w:r w:rsidDel="00000000" w:rsidR="00000000" w:rsidRPr="00000000">
        <w:rPr>
          <w:sz w:val="28"/>
          <w:szCs w:val="28"/>
          <w:u w:val="none"/>
          <w:rtl w:val="0"/>
        </w:rPr>
        <w:t xml:space="preserve">Surface longitudinal waves-which cause surface rocks to shake sometimes causing buildings to collapse.</w:t>
      </w:r>
    </w:p>
    <w:p w:rsidR="00000000" w:rsidDel="00000000" w:rsidP="00000000" w:rsidRDefault="00000000" w:rsidRPr="00000000" w14:paraId="00000278">
      <w:pPr>
        <w:numPr>
          <w:ilvl w:val="2"/>
          <w:numId w:val="240"/>
        </w:numPr>
        <w:ind w:left="2160" w:hanging="180"/>
        <w:rPr>
          <w:sz w:val="28"/>
          <w:szCs w:val="28"/>
          <w:u w:val="none"/>
        </w:rPr>
      </w:pPr>
      <w:r w:rsidDel="00000000" w:rsidR="00000000" w:rsidRPr="00000000">
        <w:rPr>
          <w:sz w:val="28"/>
          <w:szCs w:val="28"/>
          <w:u w:val="none"/>
          <w:rtl w:val="0"/>
        </w:rPr>
        <w:t xml:space="preserve">Rayleigh waves-Which cause surface rocks to move in elliptical orbits.</w:t>
      </w:r>
    </w:p>
    <w:p w:rsidR="00000000" w:rsidDel="00000000" w:rsidP="00000000" w:rsidRDefault="00000000" w:rsidRPr="00000000" w14:paraId="00000279">
      <w:pPr>
        <w:jc w:val="center"/>
        <w:rPr>
          <w:sz w:val="28"/>
          <w:szCs w:val="28"/>
          <w:u w:val="none"/>
        </w:rPr>
      </w:pPr>
      <w:r w:rsidDel="00000000" w:rsidR="00000000" w:rsidRPr="00000000">
        <w:rPr>
          <w:sz w:val="28"/>
          <w:szCs w:val="28"/>
          <w:u w:val="none"/>
        </w:rPr>
        <w:drawing>
          <wp:inline distB="0" distT="0" distL="0" distR="0">
            <wp:extent cx="1447800" cy="914400"/>
            <wp:effectExtent b="0" l="0" r="0" t="0"/>
            <wp:docPr id="114" name="image35.png"/>
            <a:graphic>
              <a:graphicData uri="http://schemas.openxmlformats.org/drawingml/2006/picture">
                <pic:pic>
                  <pic:nvPicPr>
                    <pic:cNvPr id="0" name="image35.png"/>
                    <pic:cNvPicPr preferRelativeResize="0"/>
                  </pic:nvPicPr>
                  <pic:blipFill>
                    <a:blip r:embed="rId67"/>
                    <a:srcRect b="50406" l="19502" r="55507" t="24004"/>
                    <a:stretch>
                      <a:fillRect/>
                    </a:stretch>
                  </pic:blipFill>
                  <pic:spPr>
                    <a:xfrm>
                      <a:off x="0" y="0"/>
                      <a:ext cx="1447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numPr>
          <w:ilvl w:val="2"/>
          <w:numId w:val="240"/>
        </w:numPr>
        <w:ind w:left="2160" w:hanging="180"/>
        <w:rPr>
          <w:sz w:val="28"/>
          <w:szCs w:val="28"/>
          <w:u w:val="none"/>
        </w:rPr>
      </w:pPr>
      <w:r w:rsidDel="00000000" w:rsidR="00000000" w:rsidRPr="00000000">
        <w:rPr>
          <w:sz w:val="28"/>
          <w:szCs w:val="28"/>
          <w:u w:val="none"/>
          <w:rtl w:val="0"/>
        </w:rPr>
        <w:t xml:space="preserve">Love waves-which cause rock particles to move in a horizontal manner at right angle to the direction of wave.</w:t>
      </w:r>
    </w:p>
    <w:p w:rsidR="00000000" w:rsidDel="00000000" w:rsidP="00000000" w:rsidRDefault="00000000" w:rsidRPr="00000000" w14:paraId="0000027B">
      <w:pPr>
        <w:jc w:val="center"/>
        <w:rPr>
          <w:sz w:val="28"/>
          <w:szCs w:val="28"/>
          <w:u w:val="none"/>
        </w:rPr>
      </w:pPr>
      <w:r w:rsidDel="00000000" w:rsidR="00000000" w:rsidRPr="00000000">
        <w:rPr>
          <w:sz w:val="28"/>
          <w:szCs w:val="28"/>
          <w:u w:val="none"/>
        </w:rPr>
        <w:drawing>
          <wp:inline distB="0" distT="0" distL="0" distR="0">
            <wp:extent cx="1866900" cy="838200"/>
            <wp:effectExtent b="0" l="0" r="0" t="0"/>
            <wp:docPr id="115" name="image32.png"/>
            <a:graphic>
              <a:graphicData uri="http://schemas.openxmlformats.org/drawingml/2006/picture">
                <pic:pic>
                  <pic:nvPicPr>
                    <pic:cNvPr id="0" name="image32.png"/>
                    <pic:cNvPicPr preferRelativeResize="0"/>
                  </pic:nvPicPr>
                  <pic:blipFill>
                    <a:blip r:embed="rId68"/>
                    <a:srcRect b="52806" l="22502" r="45005" t="24004"/>
                    <a:stretch>
                      <a:fillRect/>
                    </a:stretch>
                  </pic:blipFill>
                  <pic:spPr>
                    <a:xfrm>
                      <a:off x="0" y="0"/>
                      <a:ext cx="18669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rPr>
          <w:sz w:val="28"/>
          <w:szCs w:val="28"/>
          <w:u w:val="none"/>
        </w:rPr>
      </w:pPr>
      <w:r w:rsidDel="00000000" w:rsidR="00000000" w:rsidRPr="00000000">
        <w:rPr>
          <w:sz w:val="28"/>
          <w:szCs w:val="28"/>
          <w:u w:val="none"/>
          <w:rtl w:val="0"/>
        </w:rPr>
        <w:t xml:space="preserve">Earth quake originates from a point known as </w:t>
      </w:r>
      <w:r w:rsidDel="00000000" w:rsidR="00000000" w:rsidRPr="00000000">
        <w:rPr>
          <w:b w:val="1"/>
          <w:sz w:val="28"/>
          <w:szCs w:val="28"/>
          <w:u w:val="none"/>
          <w:rtl w:val="0"/>
        </w:rPr>
        <w:t xml:space="preserve">seismic focus/origin</w:t>
      </w:r>
      <w:r w:rsidDel="00000000" w:rsidR="00000000" w:rsidRPr="00000000">
        <w:rPr>
          <w:sz w:val="28"/>
          <w:szCs w:val="28"/>
          <w:u w:val="none"/>
          <w:rtl w:val="0"/>
        </w:rPr>
        <w:t xml:space="preserve">.</w:t>
      </w:r>
    </w:p>
    <w:p w:rsidR="00000000" w:rsidDel="00000000" w:rsidP="00000000" w:rsidRDefault="00000000" w:rsidRPr="00000000" w14:paraId="0000027D">
      <w:pPr>
        <w:rPr>
          <w:sz w:val="28"/>
          <w:szCs w:val="28"/>
          <w:u w:val="none"/>
        </w:rPr>
      </w:pPr>
      <w:r w:rsidDel="00000000" w:rsidR="00000000" w:rsidRPr="00000000">
        <w:rPr>
          <w:sz w:val="28"/>
          <w:szCs w:val="28"/>
          <w:u w:val="none"/>
          <w:rtl w:val="0"/>
        </w:rPr>
        <w:t xml:space="preserve">The part of the earth vertically above the seismic focus and where the shock waves are first experienced is called </w:t>
      </w:r>
      <w:r w:rsidDel="00000000" w:rsidR="00000000" w:rsidRPr="00000000">
        <w:rPr>
          <w:b w:val="1"/>
          <w:sz w:val="28"/>
          <w:szCs w:val="28"/>
          <w:u w:val="none"/>
          <w:rtl w:val="0"/>
        </w:rPr>
        <w:t xml:space="preserve">epicentre</w:t>
      </w:r>
      <w:r w:rsidDel="00000000" w:rsidR="00000000" w:rsidRPr="00000000">
        <w:rPr>
          <w:sz w:val="28"/>
          <w:szCs w:val="28"/>
          <w:u w:val="none"/>
          <w:rtl w:val="0"/>
        </w:rPr>
        <w:t xml:space="preserve">.</w:t>
      </w:r>
    </w:p>
    <w:p w:rsidR="00000000" w:rsidDel="00000000" w:rsidP="00000000" w:rsidRDefault="00000000" w:rsidRPr="00000000" w14:paraId="0000027E">
      <w:pPr>
        <w:jc w:val="center"/>
        <w:rPr>
          <w:b w:val="1"/>
          <w:sz w:val="28"/>
          <w:szCs w:val="28"/>
          <w:u w:val="none"/>
        </w:rPr>
      </w:pPr>
      <w:r w:rsidDel="00000000" w:rsidR="00000000" w:rsidRPr="00000000">
        <w:rPr>
          <w:b w:val="1"/>
          <w:sz w:val="28"/>
          <w:szCs w:val="28"/>
          <w:u w:val="none"/>
          <w:rtl w:val="0"/>
        </w:rPr>
        <w:t xml:space="preserve">Causes of Earthquakes</w:t>
      </w:r>
    </w:p>
    <w:p w:rsidR="00000000" w:rsidDel="00000000" w:rsidP="00000000" w:rsidRDefault="00000000" w:rsidRPr="00000000" w14:paraId="0000027F">
      <w:pPr>
        <w:jc w:val="center"/>
        <w:rPr>
          <w:b w:val="1"/>
          <w:sz w:val="28"/>
          <w:szCs w:val="28"/>
          <w:u w:val="none"/>
        </w:rPr>
      </w:pPr>
      <w:r w:rsidDel="00000000" w:rsidR="00000000" w:rsidRPr="00000000">
        <w:rPr>
          <w:b w:val="1"/>
          <w:sz w:val="28"/>
          <w:szCs w:val="28"/>
          <w:u w:val="none"/>
          <w:rtl w:val="0"/>
        </w:rPr>
        <w:t xml:space="preserve">Natural Causes</w:t>
      </w:r>
    </w:p>
    <w:p w:rsidR="00000000" w:rsidDel="00000000" w:rsidP="00000000" w:rsidRDefault="00000000" w:rsidRPr="00000000" w14:paraId="00000280">
      <w:pPr>
        <w:numPr>
          <w:ilvl w:val="0"/>
          <w:numId w:val="238"/>
        </w:numPr>
        <w:ind w:left="390" w:hanging="390"/>
        <w:rPr>
          <w:sz w:val="28"/>
          <w:szCs w:val="28"/>
          <w:u w:val="none"/>
        </w:rPr>
      </w:pPr>
      <w:r w:rsidDel="00000000" w:rsidR="00000000" w:rsidRPr="00000000">
        <w:rPr>
          <w:sz w:val="28"/>
          <w:szCs w:val="28"/>
          <w:u w:val="none"/>
          <w:rtl w:val="0"/>
        </w:rPr>
        <w:t xml:space="preserve">Tectonic movements e.g. movement of tectonic plates. They cause tectonic earthquakes.</w:t>
      </w:r>
    </w:p>
    <w:p w:rsidR="00000000" w:rsidDel="00000000" w:rsidP="00000000" w:rsidRDefault="00000000" w:rsidRPr="00000000" w14:paraId="00000281">
      <w:pPr>
        <w:numPr>
          <w:ilvl w:val="0"/>
          <w:numId w:val="238"/>
        </w:numPr>
        <w:ind w:left="390" w:hanging="390"/>
        <w:rPr>
          <w:sz w:val="28"/>
          <w:szCs w:val="28"/>
          <w:u w:val="none"/>
        </w:rPr>
      </w:pPr>
      <w:r w:rsidDel="00000000" w:rsidR="00000000" w:rsidRPr="00000000">
        <w:rPr>
          <w:sz w:val="28"/>
          <w:szCs w:val="28"/>
          <w:u w:val="none"/>
          <w:rtl w:val="0"/>
        </w:rPr>
        <w:t xml:space="preserve">Vulcanicity when magma movement displaces rocks suddenly shaking and shuttering them.</w:t>
      </w:r>
    </w:p>
    <w:p w:rsidR="00000000" w:rsidDel="00000000" w:rsidP="00000000" w:rsidRDefault="00000000" w:rsidRPr="00000000" w14:paraId="00000282">
      <w:pPr>
        <w:numPr>
          <w:ilvl w:val="0"/>
          <w:numId w:val="238"/>
        </w:numPr>
        <w:ind w:left="390" w:hanging="390"/>
        <w:rPr>
          <w:sz w:val="28"/>
          <w:szCs w:val="28"/>
          <w:u w:val="none"/>
        </w:rPr>
      </w:pPr>
      <w:r w:rsidDel="00000000" w:rsidR="00000000" w:rsidRPr="00000000">
        <w:rPr>
          <w:sz w:val="28"/>
          <w:szCs w:val="28"/>
          <w:u w:val="none"/>
          <w:rtl w:val="0"/>
        </w:rPr>
        <w:t xml:space="preserve">Gravitative force when crustal rocks collapse into cauldron due to gravity.</w:t>
      </w:r>
    </w:p>
    <w:p w:rsidR="00000000" w:rsidDel="00000000" w:rsidP="00000000" w:rsidRDefault="00000000" w:rsidRPr="00000000" w14:paraId="00000283">
      <w:pPr>
        <w:numPr>
          <w:ilvl w:val="0"/>
          <w:numId w:val="238"/>
        </w:numPr>
        <w:ind w:left="390" w:hanging="390"/>
        <w:rPr>
          <w:sz w:val="28"/>
          <w:szCs w:val="28"/>
          <w:u w:val="none"/>
        </w:rPr>
      </w:pPr>
      <w:r w:rsidDel="00000000" w:rsidR="00000000" w:rsidRPr="00000000">
        <w:rPr>
          <w:sz w:val="28"/>
          <w:szCs w:val="28"/>
          <w:u w:val="none"/>
          <w:rtl w:val="0"/>
        </w:rPr>
        <w:t xml:space="preserve">Energy release in the mantle when radioactivity takes place in mantle releasing explosive energy which sends shock waves outwards.</w:t>
      </w:r>
    </w:p>
    <w:p w:rsidR="00000000" w:rsidDel="00000000" w:rsidP="00000000" w:rsidRDefault="00000000" w:rsidRPr="00000000" w14:paraId="00000284">
      <w:pPr>
        <w:numPr>
          <w:ilvl w:val="0"/>
          <w:numId w:val="238"/>
        </w:numPr>
        <w:ind w:left="390" w:hanging="390"/>
        <w:rPr>
          <w:sz w:val="28"/>
          <w:szCs w:val="28"/>
          <w:u w:val="none"/>
        </w:rPr>
      </w:pPr>
      <w:r w:rsidDel="00000000" w:rsidR="00000000" w:rsidRPr="00000000">
        <w:rPr>
          <w:sz w:val="28"/>
          <w:szCs w:val="28"/>
          <w:u w:val="none"/>
          <w:rtl w:val="0"/>
        </w:rPr>
        <w:t xml:space="preserve">Isostatic adjustment when the continental masses rise to restore the upset state of balance between sial and sima layers.</w:t>
      </w:r>
    </w:p>
    <w:p w:rsidR="00000000" w:rsidDel="00000000" w:rsidP="00000000" w:rsidRDefault="00000000" w:rsidRPr="00000000" w14:paraId="00000285">
      <w:pPr>
        <w:jc w:val="center"/>
        <w:rPr>
          <w:b w:val="1"/>
          <w:sz w:val="28"/>
          <w:szCs w:val="28"/>
          <w:u w:val="none"/>
        </w:rPr>
      </w:pPr>
      <w:r w:rsidDel="00000000" w:rsidR="00000000" w:rsidRPr="00000000">
        <w:rPr>
          <w:b w:val="1"/>
          <w:sz w:val="28"/>
          <w:szCs w:val="28"/>
          <w:u w:val="none"/>
          <w:rtl w:val="0"/>
        </w:rPr>
        <w:t xml:space="preserve">Human Causes</w:t>
      </w:r>
    </w:p>
    <w:p w:rsidR="00000000" w:rsidDel="00000000" w:rsidP="00000000" w:rsidRDefault="00000000" w:rsidRPr="00000000" w14:paraId="00000286">
      <w:pPr>
        <w:numPr>
          <w:ilvl w:val="0"/>
          <w:numId w:val="239"/>
        </w:numPr>
        <w:ind w:left="390" w:hanging="390"/>
        <w:rPr>
          <w:sz w:val="28"/>
          <w:szCs w:val="28"/>
          <w:u w:val="none"/>
        </w:rPr>
      </w:pPr>
      <w:r w:rsidDel="00000000" w:rsidR="00000000" w:rsidRPr="00000000">
        <w:rPr>
          <w:sz w:val="28"/>
          <w:szCs w:val="28"/>
          <w:u w:val="none"/>
          <w:rtl w:val="0"/>
        </w:rPr>
        <w:t xml:space="preserve">Exploding nuclear bombs underground which causes shock waves which spread outwards and are felt in the neighbourhood.</w:t>
      </w:r>
    </w:p>
    <w:p w:rsidR="00000000" w:rsidDel="00000000" w:rsidP="00000000" w:rsidRDefault="00000000" w:rsidRPr="00000000" w14:paraId="00000287">
      <w:pPr>
        <w:numPr>
          <w:ilvl w:val="0"/>
          <w:numId w:val="239"/>
        </w:numPr>
        <w:ind w:left="390" w:hanging="390"/>
        <w:rPr>
          <w:sz w:val="28"/>
          <w:szCs w:val="28"/>
          <w:u w:val="none"/>
        </w:rPr>
      </w:pPr>
      <w:r w:rsidDel="00000000" w:rsidR="00000000" w:rsidRPr="00000000">
        <w:rPr>
          <w:sz w:val="28"/>
          <w:szCs w:val="28"/>
          <w:u w:val="none"/>
          <w:rtl w:val="0"/>
        </w:rPr>
        <w:t xml:space="preserve">When a train rolls on its rails causing the ground to vibrate.</w:t>
      </w:r>
    </w:p>
    <w:p w:rsidR="00000000" w:rsidDel="00000000" w:rsidP="00000000" w:rsidRDefault="00000000" w:rsidRPr="00000000" w14:paraId="00000288">
      <w:pPr>
        <w:numPr>
          <w:ilvl w:val="0"/>
          <w:numId w:val="239"/>
        </w:numPr>
        <w:ind w:left="390" w:hanging="390"/>
        <w:rPr>
          <w:sz w:val="28"/>
          <w:szCs w:val="28"/>
          <w:u w:val="none"/>
        </w:rPr>
      </w:pPr>
      <w:r w:rsidDel="00000000" w:rsidR="00000000" w:rsidRPr="00000000">
        <w:rPr>
          <w:sz w:val="28"/>
          <w:szCs w:val="28"/>
          <w:u w:val="none"/>
          <w:rtl w:val="0"/>
        </w:rPr>
        <w:t xml:space="preserve">Explosion of explosives used in mining and quarrying which cause vibrations to be felt in the neighbourhood.</w:t>
      </w:r>
    </w:p>
    <w:p w:rsidR="00000000" w:rsidDel="00000000" w:rsidP="00000000" w:rsidRDefault="00000000" w:rsidRPr="00000000" w14:paraId="00000289">
      <w:pPr>
        <w:numPr>
          <w:ilvl w:val="0"/>
          <w:numId w:val="239"/>
        </w:numPr>
        <w:ind w:left="390" w:hanging="390"/>
        <w:rPr>
          <w:sz w:val="28"/>
          <w:szCs w:val="28"/>
          <w:u w:val="none"/>
        </w:rPr>
      </w:pPr>
      <w:r w:rsidDel="00000000" w:rsidR="00000000" w:rsidRPr="00000000">
        <w:rPr>
          <w:sz w:val="28"/>
          <w:szCs w:val="28"/>
          <w:u w:val="none"/>
          <w:rtl w:val="0"/>
        </w:rPr>
        <w:t xml:space="preserve">When large reservoirs are constructed and the heavy weight of water reactivate dormant faults causing tremors.</w:t>
      </w:r>
    </w:p>
    <w:p w:rsidR="00000000" w:rsidDel="00000000" w:rsidP="00000000" w:rsidRDefault="00000000" w:rsidRPr="00000000" w14:paraId="0000028A">
      <w:pPr>
        <w:jc w:val="center"/>
        <w:rPr>
          <w:b w:val="1"/>
          <w:sz w:val="28"/>
          <w:szCs w:val="28"/>
          <w:u w:val="none"/>
        </w:rPr>
      </w:pPr>
      <w:r w:rsidDel="00000000" w:rsidR="00000000" w:rsidRPr="00000000">
        <w:rPr>
          <w:b w:val="1"/>
          <w:sz w:val="28"/>
          <w:szCs w:val="28"/>
          <w:u w:val="none"/>
          <w:rtl w:val="0"/>
        </w:rPr>
        <w:t xml:space="preserve">Measurement of Earthquakes</w:t>
      </w:r>
    </w:p>
    <w:p w:rsidR="00000000" w:rsidDel="00000000" w:rsidP="00000000" w:rsidRDefault="00000000" w:rsidRPr="00000000" w14:paraId="0000028B">
      <w:pPr>
        <w:rPr>
          <w:sz w:val="28"/>
          <w:szCs w:val="28"/>
          <w:u w:val="none"/>
        </w:rPr>
      </w:pPr>
      <w:r w:rsidDel="00000000" w:rsidR="00000000" w:rsidRPr="00000000">
        <w:rPr>
          <w:sz w:val="28"/>
          <w:szCs w:val="28"/>
          <w:u w:val="none"/>
          <w:rtl w:val="0"/>
        </w:rPr>
        <w:t xml:space="preserve">Seismograph is a pendulum based instrument used to measure earthquakes.</w:t>
      </w:r>
    </w:p>
    <w:p w:rsidR="00000000" w:rsidDel="00000000" w:rsidP="00000000" w:rsidRDefault="00000000" w:rsidRPr="00000000" w14:paraId="0000028C">
      <w:pPr>
        <w:rPr>
          <w:sz w:val="28"/>
          <w:szCs w:val="28"/>
          <w:u w:val="none"/>
        </w:rPr>
      </w:pPr>
      <w:r w:rsidDel="00000000" w:rsidR="00000000" w:rsidRPr="00000000">
        <w:rPr>
          <w:sz w:val="28"/>
          <w:szCs w:val="28"/>
          <w:u w:val="none"/>
          <w:rtl w:val="0"/>
        </w:rPr>
        <w:t xml:space="preserve">It records seismic impulses on a graph-like record called seismogram mounted on it.</w:t>
      </w:r>
    </w:p>
    <w:p w:rsidR="00000000" w:rsidDel="00000000" w:rsidP="00000000" w:rsidRDefault="00000000" w:rsidRPr="00000000" w14:paraId="0000028D">
      <w:pPr>
        <w:rPr>
          <w:sz w:val="28"/>
          <w:szCs w:val="28"/>
          <w:u w:val="none"/>
        </w:rPr>
      </w:pPr>
      <w:r w:rsidDel="00000000" w:rsidR="00000000" w:rsidRPr="00000000">
        <w:rPr>
          <w:sz w:val="28"/>
          <w:szCs w:val="28"/>
          <w:u w:val="none"/>
          <w:rtl w:val="0"/>
        </w:rPr>
        <w:t xml:space="preserve">Earthquakes are measured by their intensity and magnitude.</w:t>
      </w:r>
    </w:p>
    <w:p w:rsidR="00000000" w:rsidDel="00000000" w:rsidP="00000000" w:rsidRDefault="00000000" w:rsidRPr="00000000" w14:paraId="0000028E">
      <w:pPr>
        <w:jc w:val="center"/>
        <w:rPr>
          <w:b w:val="1"/>
          <w:sz w:val="28"/>
          <w:szCs w:val="28"/>
          <w:u w:val="none"/>
        </w:rPr>
      </w:pPr>
      <w:r w:rsidDel="00000000" w:rsidR="00000000" w:rsidRPr="00000000">
        <w:rPr>
          <w:b w:val="1"/>
          <w:sz w:val="28"/>
          <w:szCs w:val="28"/>
          <w:u w:val="none"/>
          <w:rtl w:val="0"/>
        </w:rPr>
        <w:t xml:space="preserve">Intensity</w:t>
      </w:r>
    </w:p>
    <w:p w:rsidR="00000000" w:rsidDel="00000000" w:rsidP="00000000" w:rsidRDefault="00000000" w:rsidRPr="00000000" w14:paraId="0000028F">
      <w:pPr>
        <w:rPr>
          <w:sz w:val="28"/>
          <w:szCs w:val="28"/>
          <w:u w:val="none"/>
        </w:rPr>
      </w:pPr>
      <w:r w:rsidDel="00000000" w:rsidR="00000000" w:rsidRPr="00000000">
        <w:rPr>
          <w:sz w:val="28"/>
          <w:szCs w:val="28"/>
          <w:u w:val="none"/>
          <w:rtl w:val="0"/>
        </w:rPr>
        <w:t xml:space="preserve">-Measure of how strong/hard the quake shakes the ground.</w:t>
      </w:r>
    </w:p>
    <w:p w:rsidR="00000000" w:rsidDel="00000000" w:rsidP="00000000" w:rsidRDefault="00000000" w:rsidRPr="00000000" w14:paraId="00000290">
      <w:pPr>
        <w:rPr>
          <w:sz w:val="28"/>
          <w:szCs w:val="28"/>
          <w:u w:val="none"/>
        </w:rPr>
      </w:pPr>
      <w:r w:rsidDel="00000000" w:rsidR="00000000" w:rsidRPr="00000000">
        <w:rPr>
          <w:sz w:val="28"/>
          <w:szCs w:val="28"/>
          <w:u w:val="none"/>
          <w:rtl w:val="0"/>
        </w:rPr>
        <w:t xml:space="preserve">It’s seen from the effects the earthquake has on people, buildings and other structures.</w:t>
      </w:r>
    </w:p>
    <w:p w:rsidR="00000000" w:rsidDel="00000000" w:rsidP="00000000" w:rsidRDefault="00000000" w:rsidRPr="00000000" w14:paraId="00000291">
      <w:pPr>
        <w:rPr>
          <w:sz w:val="28"/>
          <w:szCs w:val="28"/>
          <w:u w:val="none"/>
        </w:rPr>
      </w:pPr>
      <w:r w:rsidDel="00000000" w:rsidR="00000000" w:rsidRPr="00000000">
        <w:rPr>
          <w:sz w:val="28"/>
          <w:szCs w:val="28"/>
          <w:u w:val="none"/>
          <w:rtl w:val="0"/>
        </w:rPr>
        <w:t xml:space="preserve">It’s measured on the </w:t>
      </w:r>
      <w:r w:rsidDel="00000000" w:rsidR="00000000" w:rsidRPr="00000000">
        <w:rPr>
          <w:b w:val="1"/>
          <w:sz w:val="28"/>
          <w:szCs w:val="28"/>
          <w:u w:val="none"/>
          <w:rtl w:val="0"/>
        </w:rPr>
        <w:t xml:space="preserve">Mercalli Scale</w:t>
      </w:r>
      <w:r w:rsidDel="00000000" w:rsidR="00000000" w:rsidRPr="00000000">
        <w:rPr>
          <w:sz w:val="28"/>
          <w:szCs w:val="28"/>
          <w:u w:val="none"/>
          <w:rtl w:val="0"/>
        </w:rPr>
        <w:t xml:space="preserve"> which uses a scale running from Roman i-xiii e.g.</w:t>
      </w:r>
    </w:p>
    <w:p w:rsidR="00000000" w:rsidDel="00000000" w:rsidP="00000000" w:rsidRDefault="00000000" w:rsidRPr="00000000" w14:paraId="00000292">
      <w:pPr>
        <w:numPr>
          <w:ilvl w:val="0"/>
          <w:numId w:val="228"/>
        </w:numPr>
        <w:ind w:left="795" w:hanging="360"/>
        <w:rPr>
          <w:sz w:val="28"/>
          <w:szCs w:val="28"/>
          <w:u w:val="none"/>
        </w:rPr>
      </w:pPr>
      <w:r w:rsidDel="00000000" w:rsidR="00000000" w:rsidRPr="00000000">
        <w:rPr>
          <w:sz w:val="28"/>
          <w:szCs w:val="28"/>
          <w:u w:val="none"/>
          <w:rtl w:val="0"/>
        </w:rPr>
        <w:t xml:space="preserve">I- description -imperceptible</w:t>
      </w:r>
    </w:p>
    <w:p w:rsidR="00000000" w:rsidDel="00000000" w:rsidP="00000000" w:rsidRDefault="00000000" w:rsidRPr="00000000" w14:paraId="00000293">
      <w:pPr>
        <w:numPr>
          <w:ilvl w:val="0"/>
          <w:numId w:val="228"/>
        </w:numPr>
        <w:ind w:left="795" w:hanging="360"/>
        <w:rPr>
          <w:sz w:val="28"/>
          <w:szCs w:val="28"/>
          <w:u w:val="none"/>
        </w:rPr>
      </w:pPr>
      <w:r w:rsidDel="00000000" w:rsidR="00000000" w:rsidRPr="00000000">
        <w:rPr>
          <w:sz w:val="28"/>
          <w:szCs w:val="28"/>
          <w:u w:val="none"/>
          <w:rtl w:val="0"/>
        </w:rPr>
        <w:t xml:space="preserve">V-rather strong-sleepers are awakened and there is swinging of objects.</w:t>
      </w:r>
    </w:p>
    <w:p w:rsidR="00000000" w:rsidDel="00000000" w:rsidP="00000000" w:rsidRDefault="00000000" w:rsidRPr="00000000" w14:paraId="00000294">
      <w:pPr>
        <w:numPr>
          <w:ilvl w:val="0"/>
          <w:numId w:val="228"/>
        </w:numPr>
        <w:ind w:left="795" w:hanging="360"/>
        <w:rPr>
          <w:sz w:val="28"/>
          <w:szCs w:val="28"/>
          <w:u w:val="none"/>
        </w:rPr>
      </w:pPr>
      <w:r w:rsidDel="00000000" w:rsidR="00000000" w:rsidRPr="00000000">
        <w:rPr>
          <w:sz w:val="28"/>
          <w:szCs w:val="28"/>
          <w:u w:val="none"/>
          <w:rtl w:val="0"/>
        </w:rPr>
        <w:t xml:space="preserve">VIII-destructive-gaping cracks in walls some brought down.</w:t>
      </w:r>
    </w:p>
    <w:p w:rsidR="00000000" w:rsidDel="00000000" w:rsidP="00000000" w:rsidRDefault="00000000" w:rsidRPr="00000000" w14:paraId="00000295">
      <w:pPr>
        <w:numPr>
          <w:ilvl w:val="0"/>
          <w:numId w:val="228"/>
        </w:numPr>
        <w:ind w:left="795" w:hanging="360"/>
        <w:rPr>
          <w:sz w:val="28"/>
          <w:szCs w:val="28"/>
          <w:u w:val="none"/>
        </w:rPr>
      </w:pPr>
      <w:r w:rsidDel="00000000" w:rsidR="00000000" w:rsidRPr="00000000">
        <w:rPr>
          <w:sz w:val="28"/>
          <w:szCs w:val="28"/>
          <w:u w:val="none"/>
          <w:rtl w:val="0"/>
        </w:rPr>
        <w:t xml:space="preserve">XII- major catastrophe-every building destroyed.</w:t>
      </w:r>
    </w:p>
    <w:p w:rsidR="00000000" w:rsidDel="00000000" w:rsidP="00000000" w:rsidRDefault="00000000" w:rsidRPr="00000000" w14:paraId="00000296">
      <w:pPr>
        <w:jc w:val="center"/>
        <w:rPr>
          <w:b w:val="1"/>
          <w:sz w:val="28"/>
          <w:szCs w:val="28"/>
          <w:u w:val="none"/>
        </w:rPr>
      </w:pPr>
      <w:r w:rsidDel="00000000" w:rsidR="00000000" w:rsidRPr="00000000">
        <w:rPr>
          <w:b w:val="1"/>
          <w:sz w:val="28"/>
          <w:szCs w:val="28"/>
          <w:u w:val="none"/>
          <w:rtl w:val="0"/>
        </w:rPr>
        <w:t xml:space="preserve">Magnitude</w:t>
      </w:r>
    </w:p>
    <w:p w:rsidR="00000000" w:rsidDel="00000000" w:rsidP="00000000" w:rsidRDefault="00000000" w:rsidRPr="00000000" w14:paraId="00000297">
      <w:pPr>
        <w:rPr>
          <w:sz w:val="28"/>
          <w:szCs w:val="28"/>
          <w:u w:val="none"/>
        </w:rPr>
      </w:pPr>
      <w:r w:rsidDel="00000000" w:rsidR="00000000" w:rsidRPr="00000000">
        <w:rPr>
          <w:sz w:val="28"/>
          <w:szCs w:val="28"/>
          <w:u w:val="none"/>
          <w:rtl w:val="0"/>
        </w:rPr>
        <w:t xml:space="preserve">-Measure of amount of energy given off by an earthquake.</w:t>
      </w:r>
    </w:p>
    <w:p w:rsidR="00000000" w:rsidDel="00000000" w:rsidP="00000000" w:rsidRDefault="00000000" w:rsidRPr="00000000" w14:paraId="00000298">
      <w:pPr>
        <w:rPr>
          <w:sz w:val="28"/>
          <w:szCs w:val="28"/>
          <w:u w:val="none"/>
        </w:rPr>
      </w:pPr>
      <w:r w:rsidDel="00000000" w:rsidR="00000000" w:rsidRPr="00000000">
        <w:rPr>
          <w:sz w:val="28"/>
          <w:szCs w:val="28"/>
          <w:u w:val="none"/>
          <w:rtl w:val="0"/>
        </w:rPr>
        <w:t xml:space="preserve">It’s measured on Ritcher Scale which ranges from 0-8.9.</w:t>
      </w:r>
    </w:p>
    <w:p w:rsidR="00000000" w:rsidDel="00000000" w:rsidP="00000000" w:rsidRDefault="00000000" w:rsidRPr="00000000" w14:paraId="00000299">
      <w:pPr>
        <w:rPr>
          <w:sz w:val="28"/>
          <w:szCs w:val="28"/>
          <w:u w:val="none"/>
        </w:rPr>
      </w:pPr>
      <w:r w:rsidDel="00000000" w:rsidR="00000000" w:rsidRPr="00000000">
        <w:rPr>
          <w:sz w:val="28"/>
          <w:szCs w:val="28"/>
          <w:u w:val="none"/>
          <w:rtl w:val="0"/>
        </w:rPr>
        <w:t xml:space="preserve">Intensity values depend on how far a place is from epicentre.</w:t>
      </w:r>
    </w:p>
    <w:p w:rsidR="00000000" w:rsidDel="00000000" w:rsidP="00000000" w:rsidRDefault="00000000" w:rsidRPr="00000000" w14:paraId="0000029A">
      <w:pPr>
        <w:rPr>
          <w:sz w:val="28"/>
          <w:szCs w:val="28"/>
          <w:u w:val="none"/>
        </w:rPr>
      </w:pPr>
      <w:r w:rsidDel="00000000" w:rsidR="00000000" w:rsidRPr="00000000">
        <w:rPr>
          <w:sz w:val="28"/>
          <w:szCs w:val="28"/>
          <w:u w:val="none"/>
          <w:rtl w:val="0"/>
        </w:rPr>
        <w:t xml:space="preserve">The higher the scale the more severe the earthquake is. </w:t>
      </w:r>
    </w:p>
    <w:p w:rsidR="00000000" w:rsidDel="00000000" w:rsidP="00000000" w:rsidRDefault="00000000" w:rsidRPr="00000000" w14:paraId="0000029B">
      <w:pPr>
        <w:numPr>
          <w:ilvl w:val="0"/>
          <w:numId w:val="229"/>
        </w:numPr>
        <w:ind w:left="720" w:hanging="360"/>
        <w:rPr>
          <w:sz w:val="28"/>
          <w:szCs w:val="28"/>
          <w:u w:val="none"/>
        </w:rPr>
      </w:pPr>
      <w:r w:rsidDel="00000000" w:rsidR="00000000" w:rsidRPr="00000000">
        <w:rPr>
          <w:sz w:val="28"/>
          <w:szCs w:val="28"/>
          <w:u w:val="none"/>
          <w:rtl w:val="0"/>
        </w:rPr>
        <w:t xml:space="preserve">Intensity I-magnitude 2</w:t>
      </w:r>
    </w:p>
    <w:p w:rsidR="00000000" w:rsidDel="00000000" w:rsidP="00000000" w:rsidRDefault="00000000" w:rsidRPr="00000000" w14:paraId="0000029C">
      <w:pPr>
        <w:numPr>
          <w:ilvl w:val="0"/>
          <w:numId w:val="229"/>
        </w:numPr>
        <w:ind w:left="720" w:hanging="360"/>
        <w:rPr>
          <w:sz w:val="28"/>
          <w:szCs w:val="28"/>
          <w:u w:val="none"/>
        </w:rPr>
      </w:pPr>
      <w:r w:rsidDel="00000000" w:rsidR="00000000" w:rsidRPr="00000000">
        <w:rPr>
          <w:sz w:val="28"/>
          <w:szCs w:val="28"/>
          <w:u w:val="none"/>
          <w:rtl w:val="0"/>
        </w:rPr>
        <w:t xml:space="preserve">Intensity VIII-magnitude 6</w:t>
      </w:r>
    </w:p>
    <w:p w:rsidR="00000000" w:rsidDel="00000000" w:rsidP="00000000" w:rsidRDefault="00000000" w:rsidRPr="00000000" w14:paraId="0000029D">
      <w:pPr>
        <w:numPr>
          <w:ilvl w:val="0"/>
          <w:numId w:val="229"/>
        </w:numPr>
        <w:ind w:left="720" w:hanging="360"/>
        <w:rPr>
          <w:sz w:val="28"/>
          <w:szCs w:val="28"/>
          <w:u w:val="none"/>
        </w:rPr>
      </w:pPr>
      <w:r w:rsidDel="00000000" w:rsidR="00000000" w:rsidRPr="00000000">
        <w:rPr>
          <w:sz w:val="28"/>
          <w:szCs w:val="28"/>
          <w:u w:val="none"/>
          <w:rtl w:val="0"/>
        </w:rPr>
        <w:t xml:space="preserve">Intensity XII-magnitude 8.5.</w:t>
      </w:r>
    </w:p>
    <w:p w:rsidR="00000000" w:rsidDel="00000000" w:rsidP="00000000" w:rsidRDefault="00000000" w:rsidRPr="00000000" w14:paraId="0000029E">
      <w:pPr>
        <w:jc w:val="center"/>
        <w:rPr>
          <w:b w:val="1"/>
          <w:sz w:val="28"/>
          <w:szCs w:val="28"/>
          <w:u w:val="none"/>
        </w:rPr>
      </w:pPr>
      <w:r w:rsidDel="00000000" w:rsidR="00000000" w:rsidRPr="00000000">
        <w:rPr>
          <w:b w:val="1"/>
          <w:sz w:val="28"/>
          <w:szCs w:val="28"/>
          <w:u w:val="none"/>
          <w:rtl w:val="0"/>
        </w:rPr>
        <w:t xml:space="preserve">World Distribution of Earthquakes</w:t>
      </w:r>
    </w:p>
    <w:p w:rsidR="00000000" w:rsidDel="00000000" w:rsidP="00000000" w:rsidRDefault="00000000" w:rsidRPr="00000000" w14:paraId="0000029F">
      <w:pPr>
        <w:numPr>
          <w:ilvl w:val="0"/>
          <w:numId w:val="230"/>
        </w:numPr>
        <w:ind w:left="390" w:hanging="390"/>
        <w:rPr>
          <w:sz w:val="28"/>
          <w:szCs w:val="28"/>
          <w:u w:val="none"/>
        </w:rPr>
      </w:pPr>
      <w:r w:rsidDel="00000000" w:rsidR="00000000" w:rsidRPr="00000000">
        <w:rPr>
          <w:sz w:val="28"/>
          <w:szCs w:val="28"/>
          <w:u w:val="none"/>
          <w:rtl w:val="0"/>
        </w:rPr>
        <w:t xml:space="preserve">Within the zones of major faulting e.g. Rift Valley.</w:t>
      </w:r>
    </w:p>
    <w:p w:rsidR="00000000" w:rsidDel="00000000" w:rsidP="00000000" w:rsidRDefault="00000000" w:rsidRPr="00000000" w14:paraId="000002A0">
      <w:pPr>
        <w:numPr>
          <w:ilvl w:val="0"/>
          <w:numId w:val="230"/>
        </w:numPr>
        <w:ind w:left="390" w:hanging="390"/>
        <w:rPr>
          <w:sz w:val="28"/>
          <w:szCs w:val="28"/>
          <w:u w:val="none"/>
        </w:rPr>
      </w:pPr>
      <w:r w:rsidDel="00000000" w:rsidR="00000000" w:rsidRPr="00000000">
        <w:rPr>
          <w:sz w:val="28"/>
          <w:szCs w:val="28"/>
          <w:u w:val="none"/>
          <w:rtl w:val="0"/>
        </w:rPr>
        <w:t xml:space="preserve">In areas of Vulcanicity e.g. Oldonyo Lengai in Tanzania.</w:t>
      </w:r>
    </w:p>
    <w:p w:rsidR="00000000" w:rsidDel="00000000" w:rsidP="00000000" w:rsidRDefault="00000000" w:rsidRPr="00000000" w14:paraId="000002A1">
      <w:pPr>
        <w:numPr>
          <w:ilvl w:val="0"/>
          <w:numId w:val="230"/>
        </w:numPr>
        <w:ind w:left="390" w:hanging="390"/>
        <w:rPr>
          <w:sz w:val="28"/>
          <w:szCs w:val="28"/>
          <w:u w:val="none"/>
        </w:rPr>
      </w:pPr>
      <w:r w:rsidDel="00000000" w:rsidR="00000000" w:rsidRPr="00000000">
        <w:rPr>
          <w:sz w:val="28"/>
          <w:szCs w:val="28"/>
          <w:u w:val="none"/>
          <w:rtl w:val="0"/>
        </w:rPr>
        <w:t xml:space="preserve">Along boundaries of tectonic plates e.g. Japan, Philippines, East Indies and west coast of north and South America.</w:t>
      </w:r>
    </w:p>
    <w:p w:rsidR="00000000" w:rsidDel="00000000" w:rsidP="00000000" w:rsidRDefault="00000000" w:rsidRPr="00000000" w14:paraId="000002A2">
      <w:pPr>
        <w:jc w:val="center"/>
        <w:rPr>
          <w:b w:val="1"/>
          <w:sz w:val="28"/>
          <w:szCs w:val="28"/>
          <w:u w:val="none"/>
        </w:rPr>
      </w:pPr>
      <w:r w:rsidDel="00000000" w:rsidR="00000000" w:rsidRPr="00000000">
        <w:rPr>
          <w:b w:val="1"/>
          <w:sz w:val="28"/>
          <w:szCs w:val="28"/>
          <w:u w:val="none"/>
          <w:rtl w:val="0"/>
        </w:rPr>
        <w:t xml:space="preserve">Effects of Earthquakes</w:t>
      </w:r>
    </w:p>
    <w:p w:rsidR="00000000" w:rsidDel="00000000" w:rsidP="00000000" w:rsidRDefault="00000000" w:rsidRPr="00000000" w14:paraId="000002A3">
      <w:pPr>
        <w:numPr>
          <w:ilvl w:val="0"/>
          <w:numId w:val="231"/>
        </w:numPr>
        <w:ind w:left="390" w:hanging="390"/>
        <w:rPr>
          <w:sz w:val="28"/>
          <w:szCs w:val="28"/>
          <w:u w:val="none"/>
        </w:rPr>
      </w:pPr>
      <w:r w:rsidDel="00000000" w:rsidR="00000000" w:rsidRPr="00000000">
        <w:rPr>
          <w:sz w:val="28"/>
          <w:szCs w:val="28"/>
          <w:u w:val="none"/>
          <w:rtl w:val="0"/>
        </w:rPr>
        <w:t xml:space="preserve">Can cause loss of life and property when buildings collapse burying people.</w:t>
      </w:r>
    </w:p>
    <w:p w:rsidR="00000000" w:rsidDel="00000000" w:rsidP="00000000" w:rsidRDefault="00000000" w:rsidRPr="00000000" w14:paraId="000002A4">
      <w:pPr>
        <w:numPr>
          <w:ilvl w:val="0"/>
          <w:numId w:val="231"/>
        </w:numPr>
        <w:ind w:left="390" w:hanging="390"/>
        <w:rPr>
          <w:sz w:val="28"/>
          <w:szCs w:val="28"/>
          <w:u w:val="none"/>
        </w:rPr>
      </w:pPr>
      <w:r w:rsidDel="00000000" w:rsidR="00000000" w:rsidRPr="00000000">
        <w:rPr>
          <w:sz w:val="28"/>
          <w:szCs w:val="28"/>
          <w:u w:val="none"/>
          <w:rtl w:val="0"/>
        </w:rPr>
        <w:t xml:space="preserve">Disrupt transport and communication by vertically and laterally displacing land which disconnects pipelines, electricity lines, roads and railways.</w:t>
      </w:r>
    </w:p>
    <w:p w:rsidR="00000000" w:rsidDel="00000000" w:rsidP="00000000" w:rsidRDefault="00000000" w:rsidRPr="00000000" w14:paraId="000002A5">
      <w:pPr>
        <w:numPr>
          <w:ilvl w:val="0"/>
          <w:numId w:val="231"/>
        </w:numPr>
        <w:ind w:left="390" w:hanging="390"/>
        <w:rPr>
          <w:sz w:val="28"/>
          <w:szCs w:val="28"/>
          <w:u w:val="none"/>
        </w:rPr>
      </w:pPr>
      <w:r w:rsidDel="00000000" w:rsidR="00000000" w:rsidRPr="00000000">
        <w:rPr>
          <w:sz w:val="28"/>
          <w:szCs w:val="28"/>
          <w:u w:val="none"/>
          <w:rtl w:val="0"/>
        </w:rPr>
        <w:t xml:space="preserve">Causes landslides which also cause loss of life and property and disrupts communication.</w:t>
      </w:r>
    </w:p>
    <w:p w:rsidR="00000000" w:rsidDel="00000000" w:rsidP="00000000" w:rsidRDefault="00000000" w:rsidRPr="00000000" w14:paraId="000002A6">
      <w:pPr>
        <w:numPr>
          <w:ilvl w:val="0"/>
          <w:numId w:val="231"/>
        </w:numPr>
        <w:ind w:left="390" w:hanging="390"/>
        <w:rPr>
          <w:sz w:val="28"/>
          <w:szCs w:val="28"/>
          <w:u w:val="none"/>
        </w:rPr>
      </w:pPr>
      <w:r w:rsidDel="00000000" w:rsidR="00000000" w:rsidRPr="00000000">
        <w:rPr>
          <w:sz w:val="28"/>
          <w:szCs w:val="28"/>
          <w:u w:val="none"/>
          <w:rtl w:val="0"/>
        </w:rPr>
        <w:t xml:space="preserve">Causes raising and lowering of the sea floor and the coastal regions.</w:t>
      </w:r>
    </w:p>
    <w:p w:rsidR="00000000" w:rsidDel="00000000" w:rsidP="00000000" w:rsidRDefault="00000000" w:rsidRPr="00000000" w14:paraId="000002A7">
      <w:pPr>
        <w:numPr>
          <w:ilvl w:val="0"/>
          <w:numId w:val="231"/>
        </w:numPr>
        <w:ind w:left="390" w:hanging="390"/>
        <w:rPr>
          <w:sz w:val="28"/>
          <w:szCs w:val="28"/>
          <w:u w:val="none"/>
        </w:rPr>
      </w:pPr>
      <w:r w:rsidDel="00000000" w:rsidR="00000000" w:rsidRPr="00000000">
        <w:rPr>
          <w:sz w:val="28"/>
          <w:szCs w:val="28"/>
          <w:u w:val="none"/>
          <w:rtl w:val="0"/>
        </w:rPr>
        <w:t xml:space="preserve">Cause huge sea waves called Tsunami which may flood the neighbouring coastal areas.</w:t>
      </w:r>
    </w:p>
    <w:p w:rsidR="00000000" w:rsidDel="00000000" w:rsidP="00000000" w:rsidRDefault="00000000" w:rsidRPr="00000000" w14:paraId="000002A8">
      <w:pPr>
        <w:numPr>
          <w:ilvl w:val="0"/>
          <w:numId w:val="231"/>
        </w:numPr>
        <w:ind w:left="390" w:hanging="390"/>
        <w:rPr>
          <w:sz w:val="28"/>
          <w:szCs w:val="28"/>
          <w:u w:val="none"/>
        </w:rPr>
      </w:pPr>
      <w:r w:rsidDel="00000000" w:rsidR="00000000" w:rsidRPr="00000000">
        <w:rPr>
          <w:sz w:val="28"/>
          <w:szCs w:val="28"/>
          <w:u w:val="none"/>
          <w:rtl w:val="0"/>
        </w:rPr>
        <w:t xml:space="preserve">Trigger folding, Vulcanicity and fires.</w:t>
      </w:r>
    </w:p>
    <w:p w:rsidR="00000000" w:rsidDel="00000000" w:rsidP="00000000" w:rsidRDefault="00000000" w:rsidRPr="00000000" w14:paraId="000002A9">
      <w:pPr>
        <w:numPr>
          <w:ilvl w:val="0"/>
          <w:numId w:val="231"/>
        </w:numPr>
        <w:ind w:left="390" w:hanging="390"/>
        <w:rPr>
          <w:sz w:val="28"/>
          <w:szCs w:val="28"/>
          <w:u w:val="none"/>
        </w:rPr>
      </w:pPr>
      <w:r w:rsidDel="00000000" w:rsidR="00000000" w:rsidRPr="00000000">
        <w:rPr>
          <w:sz w:val="28"/>
          <w:szCs w:val="28"/>
          <w:u w:val="none"/>
          <w:rtl w:val="0"/>
        </w:rPr>
        <w:t xml:space="preserve">Give off a lot of explosive energy more than an atomic bomb.</w:t>
      </w:r>
    </w:p>
    <w:p w:rsidR="00000000" w:rsidDel="00000000" w:rsidP="00000000" w:rsidRDefault="00000000" w:rsidRPr="00000000" w14:paraId="000002AA">
      <w:pPr>
        <w:numPr>
          <w:ilvl w:val="0"/>
          <w:numId w:val="231"/>
        </w:numPr>
        <w:ind w:left="390" w:hanging="390"/>
        <w:rPr>
          <w:sz w:val="28"/>
          <w:szCs w:val="28"/>
          <w:u w:val="none"/>
        </w:rPr>
      </w:pPr>
      <w:r w:rsidDel="00000000" w:rsidR="00000000" w:rsidRPr="00000000">
        <w:rPr>
          <w:sz w:val="28"/>
          <w:szCs w:val="28"/>
          <w:u w:val="none"/>
          <w:rtl w:val="0"/>
        </w:rPr>
        <w:t xml:space="preserve">Cause fear and panic.</w:t>
      </w:r>
    </w:p>
    <w:p w:rsidR="00000000" w:rsidDel="00000000" w:rsidP="00000000" w:rsidRDefault="00000000" w:rsidRPr="00000000" w14:paraId="000002AB">
      <w:pPr>
        <w:numPr>
          <w:ilvl w:val="0"/>
          <w:numId w:val="231"/>
        </w:numPr>
        <w:ind w:left="390" w:hanging="390"/>
        <w:rPr>
          <w:sz w:val="28"/>
          <w:szCs w:val="28"/>
          <w:u w:val="none"/>
        </w:rPr>
      </w:pPr>
      <w:r w:rsidDel="00000000" w:rsidR="00000000" w:rsidRPr="00000000">
        <w:rPr>
          <w:sz w:val="28"/>
          <w:szCs w:val="28"/>
          <w:u w:val="none"/>
          <w:rtl w:val="0"/>
        </w:rPr>
        <w:t xml:space="preserve">Hinder settlement as it is restricted to aseismic areas.</w:t>
      </w:r>
    </w:p>
    <w:p w:rsidR="00000000" w:rsidDel="00000000" w:rsidP="00000000" w:rsidRDefault="00000000" w:rsidRPr="00000000" w14:paraId="000002AC">
      <w:pPr>
        <w:numPr>
          <w:ilvl w:val="0"/>
          <w:numId w:val="231"/>
        </w:numPr>
        <w:ind w:left="390" w:hanging="390"/>
        <w:rPr>
          <w:sz w:val="28"/>
          <w:szCs w:val="28"/>
          <w:u w:val="none"/>
        </w:rPr>
      </w:pPr>
      <w:r w:rsidDel="00000000" w:rsidR="00000000" w:rsidRPr="00000000">
        <w:rPr>
          <w:sz w:val="28"/>
          <w:szCs w:val="28"/>
          <w:u w:val="none"/>
          <w:rtl w:val="0"/>
        </w:rPr>
        <w:t xml:space="preserve">Cause violent motions of the earth’s surface.</w:t>
      </w:r>
    </w:p>
    <w:p w:rsidR="00000000" w:rsidDel="00000000" w:rsidP="00000000" w:rsidRDefault="00000000" w:rsidRPr="00000000" w14:paraId="000002AD">
      <w:pPr>
        <w:jc w:val="center"/>
        <w:rPr>
          <w:b w:val="1"/>
          <w:sz w:val="40"/>
          <w:szCs w:val="40"/>
          <w:u w:val="none"/>
        </w:rPr>
      </w:pPr>
      <w:r w:rsidDel="00000000" w:rsidR="00000000" w:rsidRPr="00000000">
        <w:rPr>
          <w:b w:val="1"/>
          <w:sz w:val="40"/>
          <w:szCs w:val="40"/>
          <w:u w:val="none"/>
          <w:rtl w:val="0"/>
        </w:rPr>
        <w:t xml:space="preserve">MAP WORK</w:t>
      </w:r>
    </w:p>
    <w:p w:rsidR="00000000" w:rsidDel="00000000" w:rsidP="00000000" w:rsidRDefault="00000000" w:rsidRPr="00000000" w14:paraId="000002AE">
      <w:pPr>
        <w:rPr>
          <w:sz w:val="28"/>
          <w:szCs w:val="28"/>
          <w:u w:val="none"/>
        </w:rPr>
      </w:pPr>
      <w:r w:rsidDel="00000000" w:rsidR="00000000" w:rsidRPr="00000000">
        <w:rPr>
          <w:sz w:val="28"/>
          <w:szCs w:val="28"/>
          <w:u w:val="none"/>
          <w:rtl w:val="0"/>
        </w:rPr>
        <w:t xml:space="preserve"> Map - representation of the whole or part of the earth’s surface drawn to scale.</w:t>
      </w:r>
    </w:p>
    <w:p w:rsidR="00000000" w:rsidDel="00000000" w:rsidP="00000000" w:rsidRDefault="00000000" w:rsidRPr="00000000" w14:paraId="000002AF">
      <w:pPr>
        <w:numPr>
          <w:ilvl w:val="0"/>
          <w:numId w:val="233"/>
        </w:numPr>
        <w:ind w:left="720" w:hanging="360"/>
        <w:rPr>
          <w:sz w:val="28"/>
          <w:szCs w:val="28"/>
          <w:u w:val="none"/>
        </w:rPr>
      </w:pPr>
      <w:r w:rsidDel="00000000" w:rsidR="00000000" w:rsidRPr="00000000">
        <w:rPr>
          <w:sz w:val="28"/>
          <w:szCs w:val="28"/>
          <w:u w:val="none"/>
          <w:rtl w:val="0"/>
        </w:rPr>
        <w:t xml:space="preserve">Shows outline of objects on the ground</w:t>
      </w:r>
    </w:p>
    <w:p w:rsidR="00000000" w:rsidDel="00000000" w:rsidP="00000000" w:rsidRDefault="00000000" w:rsidRPr="00000000" w14:paraId="000002B0">
      <w:pPr>
        <w:numPr>
          <w:ilvl w:val="0"/>
          <w:numId w:val="233"/>
        </w:numPr>
        <w:ind w:left="720" w:hanging="360"/>
        <w:rPr>
          <w:sz w:val="28"/>
          <w:szCs w:val="28"/>
          <w:u w:val="none"/>
        </w:rPr>
      </w:pPr>
      <w:r w:rsidDel="00000000" w:rsidR="00000000" w:rsidRPr="00000000">
        <w:rPr>
          <w:sz w:val="28"/>
          <w:szCs w:val="28"/>
          <w:u w:val="none"/>
          <w:rtl w:val="0"/>
        </w:rPr>
        <w:t xml:space="preserve">Drawn as if the drawer was above the ground</w:t>
      </w:r>
    </w:p>
    <w:p w:rsidR="00000000" w:rsidDel="00000000" w:rsidP="00000000" w:rsidRDefault="00000000" w:rsidRPr="00000000" w14:paraId="000002B1">
      <w:pPr>
        <w:numPr>
          <w:ilvl w:val="0"/>
          <w:numId w:val="233"/>
        </w:numPr>
        <w:ind w:left="720" w:hanging="360"/>
        <w:rPr>
          <w:sz w:val="28"/>
          <w:szCs w:val="28"/>
          <w:u w:val="none"/>
        </w:rPr>
      </w:pPr>
      <w:r w:rsidDel="00000000" w:rsidR="00000000" w:rsidRPr="00000000">
        <w:rPr>
          <w:sz w:val="28"/>
          <w:szCs w:val="28"/>
          <w:u w:val="none"/>
          <w:rtl w:val="0"/>
        </w:rPr>
        <w:t xml:space="preserve">It shows details</w:t>
      </w:r>
    </w:p>
    <w:p w:rsidR="00000000" w:rsidDel="00000000" w:rsidP="00000000" w:rsidRDefault="00000000" w:rsidRPr="00000000" w14:paraId="000002B2">
      <w:pPr>
        <w:numPr>
          <w:ilvl w:val="0"/>
          <w:numId w:val="233"/>
        </w:numPr>
        <w:ind w:left="720" w:hanging="360"/>
        <w:rPr>
          <w:sz w:val="28"/>
          <w:szCs w:val="28"/>
          <w:u w:val="none"/>
        </w:rPr>
      </w:pPr>
      <w:r w:rsidDel="00000000" w:rsidR="00000000" w:rsidRPr="00000000">
        <w:rPr>
          <w:sz w:val="28"/>
          <w:szCs w:val="28"/>
          <w:u w:val="none"/>
          <w:rtl w:val="0"/>
        </w:rPr>
        <w:t xml:space="preserve">Most of the features are indicated by symbols.</w:t>
      </w:r>
    </w:p>
    <w:p w:rsidR="00000000" w:rsidDel="00000000" w:rsidP="00000000" w:rsidRDefault="00000000" w:rsidRPr="00000000" w14:paraId="000002B3">
      <w:pPr>
        <w:rPr>
          <w:sz w:val="28"/>
          <w:szCs w:val="28"/>
          <w:u w:val="none"/>
        </w:rPr>
      </w:pPr>
      <w:r w:rsidDel="00000000" w:rsidR="00000000" w:rsidRPr="00000000">
        <w:rPr>
          <w:sz w:val="28"/>
          <w:szCs w:val="28"/>
          <w:u w:val="none"/>
          <w:rtl w:val="0"/>
        </w:rPr>
        <w:t xml:space="preserve">Picture: image of a real object. </w:t>
      </w:r>
    </w:p>
    <w:p w:rsidR="00000000" w:rsidDel="00000000" w:rsidP="00000000" w:rsidRDefault="00000000" w:rsidRPr="00000000" w14:paraId="000002B4">
      <w:pPr>
        <w:numPr>
          <w:ilvl w:val="0"/>
          <w:numId w:val="232"/>
        </w:numPr>
        <w:ind w:left="795" w:hanging="360"/>
        <w:rPr>
          <w:sz w:val="28"/>
          <w:szCs w:val="28"/>
          <w:u w:val="none"/>
        </w:rPr>
      </w:pPr>
      <w:r w:rsidDel="00000000" w:rsidR="00000000" w:rsidRPr="00000000">
        <w:rPr>
          <w:sz w:val="28"/>
          <w:szCs w:val="28"/>
          <w:u w:val="none"/>
          <w:rtl w:val="0"/>
        </w:rPr>
        <w:t xml:space="preserve">Gives details in their visible shapes and sizes</w:t>
      </w:r>
    </w:p>
    <w:p w:rsidR="00000000" w:rsidDel="00000000" w:rsidP="00000000" w:rsidRDefault="00000000" w:rsidRPr="00000000" w14:paraId="000002B5">
      <w:pPr>
        <w:numPr>
          <w:ilvl w:val="0"/>
          <w:numId w:val="232"/>
        </w:numPr>
        <w:ind w:left="795" w:hanging="360"/>
        <w:rPr>
          <w:sz w:val="28"/>
          <w:szCs w:val="28"/>
          <w:u w:val="none"/>
        </w:rPr>
      </w:pPr>
      <w:r w:rsidDel="00000000" w:rsidR="00000000" w:rsidRPr="00000000">
        <w:rPr>
          <w:sz w:val="28"/>
          <w:szCs w:val="28"/>
          <w:u w:val="none"/>
          <w:rtl w:val="0"/>
        </w:rPr>
        <w:t xml:space="preserve">Can be inform of free hand, drawing, painting or a photograph</w:t>
      </w:r>
    </w:p>
    <w:p w:rsidR="00000000" w:rsidDel="00000000" w:rsidP="00000000" w:rsidRDefault="00000000" w:rsidRPr="00000000" w14:paraId="000002B6">
      <w:pPr>
        <w:numPr>
          <w:ilvl w:val="0"/>
          <w:numId w:val="232"/>
        </w:numPr>
        <w:ind w:left="795" w:hanging="360"/>
        <w:rPr>
          <w:sz w:val="28"/>
          <w:szCs w:val="28"/>
          <w:u w:val="none"/>
        </w:rPr>
      </w:pPr>
      <w:r w:rsidDel="00000000" w:rsidR="00000000" w:rsidRPr="00000000">
        <w:rPr>
          <w:sz w:val="28"/>
          <w:szCs w:val="28"/>
          <w:u w:val="none"/>
          <w:rtl w:val="0"/>
        </w:rPr>
        <w:t xml:space="preserve">Not drawn to scale</w:t>
      </w:r>
    </w:p>
    <w:p w:rsidR="00000000" w:rsidDel="00000000" w:rsidP="00000000" w:rsidRDefault="00000000" w:rsidRPr="00000000" w14:paraId="000002B7">
      <w:pPr>
        <w:rPr>
          <w:sz w:val="28"/>
          <w:szCs w:val="28"/>
          <w:u w:val="none"/>
        </w:rPr>
      </w:pPr>
      <w:r w:rsidDel="00000000" w:rsidR="00000000" w:rsidRPr="00000000">
        <w:rPr>
          <w:sz w:val="28"/>
          <w:szCs w:val="28"/>
          <w:u w:val="none"/>
          <w:rtl w:val="0"/>
        </w:rPr>
        <w:t xml:space="preserve">Plan: outline of something drawn to scale.</w:t>
      </w:r>
    </w:p>
    <w:p w:rsidR="00000000" w:rsidDel="00000000" w:rsidP="00000000" w:rsidRDefault="00000000" w:rsidRPr="00000000" w14:paraId="000002B8">
      <w:pPr>
        <w:numPr>
          <w:ilvl w:val="0"/>
          <w:numId w:val="232"/>
        </w:numPr>
        <w:ind w:left="795" w:hanging="360"/>
        <w:rPr>
          <w:sz w:val="28"/>
          <w:szCs w:val="28"/>
          <w:u w:val="none"/>
        </w:rPr>
      </w:pPr>
      <w:r w:rsidDel="00000000" w:rsidR="00000000" w:rsidRPr="00000000">
        <w:rPr>
          <w:sz w:val="28"/>
          <w:szCs w:val="28"/>
          <w:u w:val="none"/>
          <w:rtl w:val="0"/>
        </w:rPr>
        <w:t xml:space="preserve">Also drawn as if a person was directly above the ground</w:t>
      </w:r>
    </w:p>
    <w:p w:rsidR="00000000" w:rsidDel="00000000" w:rsidP="00000000" w:rsidRDefault="00000000" w:rsidRPr="00000000" w14:paraId="000002B9">
      <w:pPr>
        <w:numPr>
          <w:ilvl w:val="0"/>
          <w:numId w:val="232"/>
        </w:numPr>
        <w:ind w:left="795" w:hanging="360"/>
        <w:rPr>
          <w:sz w:val="28"/>
          <w:szCs w:val="28"/>
          <w:u w:val="none"/>
        </w:rPr>
      </w:pPr>
      <w:r w:rsidDel="00000000" w:rsidR="00000000" w:rsidRPr="00000000">
        <w:rPr>
          <w:sz w:val="28"/>
          <w:szCs w:val="28"/>
          <w:u w:val="none"/>
          <w:rtl w:val="0"/>
        </w:rPr>
        <w:t xml:space="preserve">It represents a very small place</w:t>
      </w:r>
    </w:p>
    <w:p w:rsidR="00000000" w:rsidDel="00000000" w:rsidP="00000000" w:rsidRDefault="00000000" w:rsidRPr="00000000" w14:paraId="000002BA">
      <w:pPr>
        <w:numPr>
          <w:ilvl w:val="0"/>
          <w:numId w:val="232"/>
        </w:numPr>
        <w:ind w:left="795" w:hanging="360"/>
        <w:rPr>
          <w:sz w:val="28"/>
          <w:szCs w:val="28"/>
          <w:u w:val="none"/>
        </w:rPr>
      </w:pPr>
      <w:r w:rsidDel="00000000" w:rsidR="00000000" w:rsidRPr="00000000">
        <w:rPr>
          <w:sz w:val="28"/>
          <w:szCs w:val="28"/>
          <w:u w:val="none"/>
          <w:rtl w:val="0"/>
        </w:rPr>
        <w:t xml:space="preserve">The scale is large to show details e.g. house plan</w:t>
      </w:r>
    </w:p>
    <w:p w:rsidR="00000000" w:rsidDel="00000000" w:rsidP="00000000" w:rsidRDefault="00000000" w:rsidRPr="00000000" w14:paraId="000002BB">
      <w:pPr>
        <w:numPr>
          <w:ilvl w:val="0"/>
          <w:numId w:val="232"/>
        </w:numPr>
        <w:ind w:left="795" w:hanging="360"/>
        <w:rPr>
          <w:sz w:val="28"/>
          <w:szCs w:val="28"/>
          <w:u w:val="none"/>
        </w:rPr>
      </w:pPr>
      <w:r w:rsidDel="00000000" w:rsidR="00000000" w:rsidRPr="00000000">
        <w:rPr>
          <w:sz w:val="28"/>
          <w:szCs w:val="28"/>
          <w:u w:val="none"/>
          <w:rtl w:val="0"/>
        </w:rPr>
        <w:t xml:space="preserve">Gives specific information</w:t>
      </w:r>
    </w:p>
    <w:p w:rsidR="00000000" w:rsidDel="00000000" w:rsidP="00000000" w:rsidRDefault="00000000" w:rsidRPr="00000000" w14:paraId="000002BC">
      <w:pPr>
        <w:jc w:val="center"/>
        <w:rPr>
          <w:b w:val="1"/>
          <w:sz w:val="28"/>
          <w:szCs w:val="28"/>
          <w:u w:val="none"/>
        </w:rPr>
      </w:pPr>
      <w:r w:rsidDel="00000000" w:rsidR="00000000" w:rsidRPr="00000000">
        <w:rPr>
          <w:b w:val="1"/>
          <w:sz w:val="28"/>
          <w:szCs w:val="28"/>
          <w:u w:val="none"/>
          <w:rtl w:val="0"/>
        </w:rPr>
        <w:t xml:space="preserve">Types of Maps</w:t>
      </w:r>
    </w:p>
    <w:p w:rsidR="00000000" w:rsidDel="00000000" w:rsidP="00000000" w:rsidRDefault="00000000" w:rsidRPr="00000000" w14:paraId="000002BD">
      <w:pPr>
        <w:rPr>
          <w:sz w:val="28"/>
          <w:szCs w:val="28"/>
          <w:u w:val="none"/>
        </w:rPr>
      </w:pPr>
      <w:r w:rsidDel="00000000" w:rsidR="00000000" w:rsidRPr="00000000">
        <w:rPr>
          <w:sz w:val="28"/>
          <w:szCs w:val="28"/>
          <w:u w:val="none"/>
          <w:rtl w:val="0"/>
        </w:rPr>
        <w:t xml:space="preserve">Classified according to the purpose for which each map is drawn.</w:t>
      </w:r>
    </w:p>
    <w:p w:rsidR="00000000" w:rsidDel="00000000" w:rsidP="00000000" w:rsidRDefault="00000000" w:rsidRPr="00000000" w14:paraId="000002BE">
      <w:pPr>
        <w:rPr>
          <w:sz w:val="28"/>
          <w:szCs w:val="28"/>
          <w:u w:val="none"/>
        </w:rPr>
      </w:pPr>
      <w:r w:rsidDel="00000000" w:rsidR="00000000" w:rsidRPr="00000000">
        <w:rPr>
          <w:sz w:val="28"/>
          <w:szCs w:val="28"/>
          <w:u w:val="none"/>
          <w:rtl w:val="0"/>
        </w:rPr>
        <w:t xml:space="preserve">Topographical Maps: This shows selected natural physical features on a small portion of a country.</w:t>
      </w:r>
    </w:p>
    <w:p w:rsidR="00000000" w:rsidDel="00000000" w:rsidP="00000000" w:rsidRDefault="00000000" w:rsidRPr="00000000" w14:paraId="000002BF">
      <w:pPr>
        <w:rPr>
          <w:sz w:val="28"/>
          <w:szCs w:val="28"/>
          <w:u w:val="none"/>
        </w:rPr>
      </w:pPr>
      <w:r w:rsidDel="00000000" w:rsidR="00000000" w:rsidRPr="00000000">
        <w:rPr>
          <w:sz w:val="28"/>
          <w:szCs w:val="28"/>
          <w:u w:val="none"/>
          <w:rtl w:val="0"/>
        </w:rPr>
        <w:t xml:space="preserve">Atlas maps: this is a collection of maps in one volume.</w:t>
      </w:r>
    </w:p>
    <w:p w:rsidR="00000000" w:rsidDel="00000000" w:rsidP="00000000" w:rsidRDefault="00000000" w:rsidRPr="00000000" w14:paraId="000002C0">
      <w:pPr>
        <w:rPr>
          <w:sz w:val="28"/>
          <w:szCs w:val="28"/>
          <w:u w:val="none"/>
        </w:rPr>
      </w:pPr>
      <w:r w:rsidDel="00000000" w:rsidR="00000000" w:rsidRPr="00000000">
        <w:rPr>
          <w:sz w:val="28"/>
          <w:szCs w:val="28"/>
          <w:u w:val="none"/>
          <w:rtl w:val="0"/>
        </w:rPr>
        <w:t xml:space="preserve">Sketch maps: maps which are roughly drawn. A good sketch map should have the following characteristics:</w:t>
      </w:r>
    </w:p>
    <w:p w:rsidR="00000000" w:rsidDel="00000000" w:rsidP="00000000" w:rsidRDefault="00000000" w:rsidRPr="00000000" w14:paraId="000002C1">
      <w:pPr>
        <w:numPr>
          <w:ilvl w:val="0"/>
          <w:numId w:val="234"/>
        </w:numPr>
        <w:ind w:left="720" w:hanging="360"/>
        <w:jc w:val="center"/>
        <w:rPr>
          <w:sz w:val="28"/>
          <w:szCs w:val="28"/>
          <w:u w:val="none"/>
        </w:rPr>
      </w:pPr>
      <w:r w:rsidDel="00000000" w:rsidR="00000000" w:rsidRPr="00000000">
        <w:rPr>
          <w:sz w:val="28"/>
          <w:szCs w:val="28"/>
          <w:u w:val="none"/>
          <w:rtl w:val="0"/>
        </w:rPr>
        <w:t xml:space="preserve">neat and clear</w:t>
      </w:r>
    </w:p>
    <w:p w:rsidR="00000000" w:rsidDel="00000000" w:rsidP="00000000" w:rsidRDefault="00000000" w:rsidRPr="00000000" w14:paraId="000002C2">
      <w:pPr>
        <w:numPr>
          <w:ilvl w:val="0"/>
          <w:numId w:val="234"/>
        </w:numPr>
        <w:ind w:left="720" w:hanging="360"/>
        <w:jc w:val="center"/>
        <w:rPr>
          <w:sz w:val="28"/>
          <w:szCs w:val="28"/>
          <w:u w:val="none"/>
        </w:rPr>
      </w:pPr>
      <w:r w:rsidDel="00000000" w:rsidR="00000000" w:rsidRPr="00000000">
        <w:rPr>
          <w:sz w:val="28"/>
          <w:szCs w:val="28"/>
          <w:u w:val="none"/>
          <w:rtl w:val="0"/>
        </w:rPr>
        <w:t xml:space="preserve">title</w:t>
      </w:r>
    </w:p>
    <w:p w:rsidR="00000000" w:rsidDel="00000000" w:rsidP="00000000" w:rsidRDefault="00000000" w:rsidRPr="00000000" w14:paraId="000002C3">
      <w:pPr>
        <w:numPr>
          <w:ilvl w:val="0"/>
          <w:numId w:val="234"/>
        </w:numPr>
        <w:ind w:left="720" w:hanging="360"/>
        <w:jc w:val="center"/>
        <w:rPr>
          <w:sz w:val="28"/>
          <w:szCs w:val="28"/>
          <w:u w:val="none"/>
        </w:rPr>
      </w:pPr>
      <w:r w:rsidDel="00000000" w:rsidR="00000000" w:rsidRPr="00000000">
        <w:rPr>
          <w:sz w:val="28"/>
          <w:szCs w:val="28"/>
          <w:u w:val="none"/>
          <w:rtl w:val="0"/>
        </w:rPr>
        <w:t xml:space="preserve">frame</w:t>
      </w:r>
    </w:p>
    <w:p w:rsidR="00000000" w:rsidDel="00000000" w:rsidP="00000000" w:rsidRDefault="00000000" w:rsidRPr="00000000" w14:paraId="000002C4">
      <w:pPr>
        <w:numPr>
          <w:ilvl w:val="0"/>
          <w:numId w:val="234"/>
        </w:numPr>
        <w:ind w:left="720" w:hanging="360"/>
        <w:jc w:val="center"/>
        <w:rPr>
          <w:sz w:val="28"/>
          <w:szCs w:val="28"/>
          <w:u w:val="none"/>
        </w:rPr>
      </w:pPr>
      <w:r w:rsidDel="00000000" w:rsidR="00000000" w:rsidRPr="00000000">
        <w:rPr>
          <w:sz w:val="28"/>
          <w:szCs w:val="28"/>
          <w:u w:val="none"/>
          <w:rtl w:val="0"/>
        </w:rPr>
        <w:t xml:space="preserve">key</w:t>
      </w:r>
    </w:p>
    <w:p w:rsidR="00000000" w:rsidDel="00000000" w:rsidP="00000000" w:rsidRDefault="00000000" w:rsidRPr="00000000" w14:paraId="000002C5">
      <w:pPr>
        <w:numPr>
          <w:ilvl w:val="0"/>
          <w:numId w:val="234"/>
        </w:numPr>
        <w:ind w:left="720" w:hanging="360"/>
        <w:jc w:val="center"/>
        <w:rPr>
          <w:sz w:val="28"/>
          <w:szCs w:val="28"/>
          <w:u w:val="none"/>
        </w:rPr>
      </w:pPr>
      <w:r w:rsidDel="00000000" w:rsidR="00000000" w:rsidRPr="00000000">
        <w:rPr>
          <w:sz w:val="28"/>
          <w:szCs w:val="28"/>
          <w:u w:val="none"/>
          <w:rtl w:val="0"/>
        </w:rPr>
        <w:t xml:space="preserve">compass direction</w:t>
      </w:r>
    </w:p>
    <w:p w:rsidR="00000000" w:rsidDel="00000000" w:rsidP="00000000" w:rsidRDefault="00000000" w:rsidRPr="00000000" w14:paraId="000002C6">
      <w:pPr>
        <w:jc w:val="center"/>
        <w:rPr>
          <w:b w:val="1"/>
          <w:sz w:val="28"/>
          <w:szCs w:val="28"/>
          <w:u w:val="none"/>
        </w:rPr>
      </w:pPr>
      <w:r w:rsidDel="00000000" w:rsidR="00000000" w:rsidRPr="00000000">
        <w:rPr>
          <w:b w:val="1"/>
          <w:sz w:val="28"/>
          <w:szCs w:val="28"/>
          <w:u w:val="none"/>
          <w:rtl w:val="0"/>
        </w:rPr>
        <w:t xml:space="preserve">Uses of Maps</w:t>
      </w:r>
    </w:p>
    <w:p w:rsidR="00000000" w:rsidDel="00000000" w:rsidP="00000000" w:rsidRDefault="00000000" w:rsidRPr="00000000" w14:paraId="000002C7">
      <w:pPr>
        <w:numPr>
          <w:ilvl w:val="0"/>
          <w:numId w:val="236"/>
        </w:numPr>
        <w:ind w:left="720" w:hanging="360"/>
        <w:rPr>
          <w:sz w:val="28"/>
          <w:szCs w:val="28"/>
          <w:u w:val="none"/>
        </w:rPr>
      </w:pPr>
      <w:r w:rsidDel="00000000" w:rsidR="00000000" w:rsidRPr="00000000">
        <w:rPr>
          <w:sz w:val="28"/>
          <w:szCs w:val="28"/>
          <w:u w:val="none"/>
          <w:rtl w:val="0"/>
        </w:rPr>
        <w:t xml:space="preserve">Sketch maps are used to summarise information for easy reference.</w:t>
      </w:r>
    </w:p>
    <w:p w:rsidR="00000000" w:rsidDel="00000000" w:rsidP="00000000" w:rsidRDefault="00000000" w:rsidRPr="00000000" w14:paraId="000002C8">
      <w:pPr>
        <w:numPr>
          <w:ilvl w:val="0"/>
          <w:numId w:val="236"/>
        </w:numPr>
        <w:ind w:left="720" w:hanging="360"/>
        <w:rPr>
          <w:sz w:val="28"/>
          <w:szCs w:val="28"/>
          <w:u w:val="none"/>
        </w:rPr>
      </w:pPr>
      <w:r w:rsidDel="00000000" w:rsidR="00000000" w:rsidRPr="00000000">
        <w:rPr>
          <w:sz w:val="28"/>
          <w:szCs w:val="28"/>
          <w:u w:val="none"/>
          <w:rtl w:val="0"/>
        </w:rPr>
        <w:t xml:space="preserve">Used for locating other countries.</w:t>
      </w:r>
    </w:p>
    <w:p w:rsidR="00000000" w:rsidDel="00000000" w:rsidP="00000000" w:rsidRDefault="00000000" w:rsidRPr="00000000" w14:paraId="000002C9">
      <w:pPr>
        <w:numPr>
          <w:ilvl w:val="0"/>
          <w:numId w:val="236"/>
        </w:numPr>
        <w:ind w:left="720" w:hanging="360"/>
        <w:rPr>
          <w:sz w:val="28"/>
          <w:szCs w:val="28"/>
          <w:u w:val="none"/>
        </w:rPr>
      </w:pPr>
      <w:r w:rsidDel="00000000" w:rsidR="00000000" w:rsidRPr="00000000">
        <w:rPr>
          <w:sz w:val="28"/>
          <w:szCs w:val="28"/>
          <w:u w:val="none"/>
          <w:rtl w:val="0"/>
        </w:rPr>
        <w:t xml:space="preserve">Used for comparing sizes of countries.</w:t>
      </w:r>
    </w:p>
    <w:p w:rsidR="00000000" w:rsidDel="00000000" w:rsidP="00000000" w:rsidRDefault="00000000" w:rsidRPr="00000000" w14:paraId="000002CA">
      <w:pPr>
        <w:numPr>
          <w:ilvl w:val="0"/>
          <w:numId w:val="236"/>
        </w:numPr>
        <w:ind w:left="720" w:hanging="360"/>
        <w:rPr>
          <w:sz w:val="28"/>
          <w:szCs w:val="28"/>
          <w:u w:val="none"/>
        </w:rPr>
      </w:pPr>
      <w:r w:rsidDel="00000000" w:rsidR="00000000" w:rsidRPr="00000000">
        <w:rPr>
          <w:sz w:val="28"/>
          <w:szCs w:val="28"/>
          <w:u w:val="none"/>
          <w:rtl w:val="0"/>
        </w:rPr>
        <w:t xml:space="preserve">For locating climatic regions of different parts of the world.</w:t>
      </w:r>
    </w:p>
    <w:p w:rsidR="00000000" w:rsidDel="00000000" w:rsidP="00000000" w:rsidRDefault="00000000" w:rsidRPr="00000000" w14:paraId="000002CB">
      <w:pPr>
        <w:numPr>
          <w:ilvl w:val="0"/>
          <w:numId w:val="236"/>
        </w:numPr>
        <w:ind w:left="720" w:hanging="360"/>
        <w:rPr>
          <w:sz w:val="28"/>
          <w:szCs w:val="28"/>
          <w:u w:val="none"/>
        </w:rPr>
      </w:pPr>
      <w:r w:rsidDel="00000000" w:rsidR="00000000" w:rsidRPr="00000000">
        <w:rPr>
          <w:sz w:val="28"/>
          <w:szCs w:val="28"/>
          <w:u w:val="none"/>
          <w:rtl w:val="0"/>
        </w:rPr>
        <w:t xml:space="preserve">Give information on distribution of geographical phenomena e.g. vegetation on the earth’s surface.</w:t>
      </w:r>
    </w:p>
    <w:p w:rsidR="00000000" w:rsidDel="00000000" w:rsidP="00000000" w:rsidRDefault="00000000" w:rsidRPr="00000000" w14:paraId="000002CC">
      <w:pPr>
        <w:numPr>
          <w:ilvl w:val="0"/>
          <w:numId w:val="236"/>
        </w:numPr>
        <w:ind w:left="720" w:hanging="360"/>
        <w:rPr>
          <w:sz w:val="28"/>
          <w:szCs w:val="28"/>
          <w:u w:val="none"/>
        </w:rPr>
      </w:pPr>
      <w:r w:rsidDel="00000000" w:rsidR="00000000" w:rsidRPr="00000000">
        <w:rPr>
          <w:sz w:val="28"/>
          <w:szCs w:val="28"/>
          <w:u w:val="none"/>
          <w:rtl w:val="0"/>
        </w:rPr>
        <w:t xml:space="preserve">Help travellers to find their way. </w:t>
      </w:r>
    </w:p>
    <w:p w:rsidR="00000000" w:rsidDel="00000000" w:rsidP="00000000" w:rsidRDefault="00000000" w:rsidRPr="00000000" w14:paraId="000002CD">
      <w:pPr>
        <w:numPr>
          <w:ilvl w:val="0"/>
          <w:numId w:val="236"/>
        </w:numPr>
        <w:ind w:left="720" w:hanging="360"/>
        <w:rPr>
          <w:sz w:val="28"/>
          <w:szCs w:val="28"/>
          <w:u w:val="none"/>
        </w:rPr>
      </w:pPr>
      <w:r w:rsidDel="00000000" w:rsidR="00000000" w:rsidRPr="00000000">
        <w:rPr>
          <w:sz w:val="28"/>
          <w:szCs w:val="28"/>
          <w:u w:val="none"/>
          <w:rtl w:val="0"/>
        </w:rPr>
        <w:t xml:space="preserve">Used to calculate distance of a certain place.</w:t>
      </w:r>
    </w:p>
    <w:p w:rsidR="00000000" w:rsidDel="00000000" w:rsidP="00000000" w:rsidRDefault="00000000" w:rsidRPr="00000000" w14:paraId="000002CE">
      <w:pPr>
        <w:numPr>
          <w:ilvl w:val="0"/>
          <w:numId w:val="236"/>
        </w:numPr>
        <w:ind w:left="720" w:hanging="360"/>
        <w:rPr>
          <w:sz w:val="28"/>
          <w:szCs w:val="28"/>
          <w:u w:val="none"/>
        </w:rPr>
      </w:pPr>
      <w:r w:rsidDel="00000000" w:rsidR="00000000" w:rsidRPr="00000000">
        <w:rPr>
          <w:sz w:val="28"/>
          <w:szCs w:val="28"/>
          <w:u w:val="none"/>
          <w:rtl w:val="0"/>
        </w:rPr>
        <w:t xml:space="preserve">Used to locate physical features like landforms.</w:t>
      </w:r>
    </w:p>
    <w:p w:rsidR="00000000" w:rsidDel="00000000" w:rsidP="00000000" w:rsidRDefault="00000000" w:rsidRPr="00000000" w14:paraId="000002CF">
      <w:pPr>
        <w:jc w:val="center"/>
        <w:rPr>
          <w:b w:val="1"/>
          <w:sz w:val="28"/>
          <w:szCs w:val="28"/>
          <w:u w:val="none"/>
        </w:rPr>
      </w:pPr>
      <w:r w:rsidDel="00000000" w:rsidR="00000000" w:rsidRPr="00000000">
        <w:rPr>
          <w:b w:val="1"/>
          <w:sz w:val="28"/>
          <w:szCs w:val="28"/>
          <w:u w:val="none"/>
          <w:rtl w:val="0"/>
        </w:rPr>
        <w:t xml:space="preserve">Marginal Information</w:t>
      </w:r>
    </w:p>
    <w:p w:rsidR="00000000" w:rsidDel="00000000" w:rsidP="00000000" w:rsidRDefault="00000000" w:rsidRPr="00000000" w14:paraId="000002D0">
      <w:pPr>
        <w:rPr>
          <w:sz w:val="28"/>
          <w:szCs w:val="28"/>
          <w:u w:val="none"/>
        </w:rPr>
      </w:pPr>
      <w:r w:rsidDel="00000000" w:rsidR="00000000" w:rsidRPr="00000000">
        <w:rPr>
          <w:sz w:val="28"/>
          <w:szCs w:val="28"/>
          <w:u w:val="none"/>
          <w:rtl w:val="0"/>
        </w:rPr>
        <w:t xml:space="preserve">Information contained in the area surrounding the map.</w:t>
      </w:r>
    </w:p>
    <w:p w:rsidR="00000000" w:rsidDel="00000000" w:rsidP="00000000" w:rsidRDefault="00000000" w:rsidRPr="00000000" w14:paraId="000002D1">
      <w:pPr>
        <w:numPr>
          <w:ilvl w:val="0"/>
          <w:numId w:val="9"/>
        </w:numPr>
        <w:ind w:left="720" w:hanging="360"/>
        <w:rPr>
          <w:sz w:val="28"/>
          <w:szCs w:val="28"/>
          <w:u w:val="none"/>
        </w:rPr>
      </w:pPr>
      <w:r w:rsidDel="00000000" w:rsidR="00000000" w:rsidRPr="00000000">
        <w:rPr>
          <w:sz w:val="28"/>
          <w:szCs w:val="28"/>
          <w:u w:val="none"/>
          <w:rtl w:val="0"/>
        </w:rPr>
        <w:t xml:space="preserve">Map name e.g. Yimbo.</w:t>
      </w:r>
    </w:p>
    <w:p w:rsidR="00000000" w:rsidDel="00000000" w:rsidP="00000000" w:rsidRDefault="00000000" w:rsidRPr="00000000" w14:paraId="000002D2">
      <w:pPr>
        <w:numPr>
          <w:ilvl w:val="0"/>
          <w:numId w:val="9"/>
        </w:numPr>
        <w:ind w:left="720" w:hanging="360"/>
        <w:rPr>
          <w:sz w:val="28"/>
          <w:szCs w:val="28"/>
          <w:u w:val="none"/>
        </w:rPr>
      </w:pPr>
      <w:r w:rsidDel="00000000" w:rsidR="00000000" w:rsidRPr="00000000">
        <w:rPr>
          <w:sz w:val="28"/>
          <w:szCs w:val="28"/>
          <w:u w:val="none"/>
          <w:rtl w:val="0"/>
        </w:rPr>
        <w:t xml:space="preserve">Sheet title e.g. East Africa 1:50000 (Kenya).</w:t>
      </w:r>
    </w:p>
    <w:p w:rsidR="00000000" w:rsidDel="00000000" w:rsidP="00000000" w:rsidRDefault="00000000" w:rsidRPr="00000000" w14:paraId="000002D3">
      <w:pPr>
        <w:numPr>
          <w:ilvl w:val="0"/>
          <w:numId w:val="9"/>
        </w:numPr>
        <w:ind w:left="720" w:hanging="360"/>
        <w:rPr>
          <w:sz w:val="28"/>
          <w:szCs w:val="28"/>
          <w:u w:val="none"/>
        </w:rPr>
      </w:pPr>
      <w:r w:rsidDel="00000000" w:rsidR="00000000" w:rsidRPr="00000000">
        <w:rPr>
          <w:sz w:val="28"/>
          <w:szCs w:val="28"/>
          <w:u w:val="none"/>
          <w:rtl w:val="0"/>
        </w:rPr>
        <w:t xml:space="preserve">grid system numbers</w:t>
      </w:r>
    </w:p>
    <w:p w:rsidR="00000000" w:rsidDel="00000000" w:rsidP="00000000" w:rsidRDefault="00000000" w:rsidRPr="00000000" w14:paraId="000002D4">
      <w:pPr>
        <w:numPr>
          <w:ilvl w:val="0"/>
          <w:numId w:val="9"/>
        </w:numPr>
        <w:ind w:left="720" w:hanging="360"/>
        <w:rPr>
          <w:sz w:val="28"/>
          <w:szCs w:val="28"/>
          <w:u w:val="none"/>
        </w:rPr>
      </w:pPr>
      <w:r w:rsidDel="00000000" w:rsidR="00000000" w:rsidRPr="00000000">
        <w:rPr>
          <w:sz w:val="28"/>
          <w:szCs w:val="28"/>
          <w:u w:val="none"/>
          <w:rtl w:val="0"/>
        </w:rPr>
        <w:t xml:space="preserve">latitudes and longitudes</w:t>
      </w:r>
    </w:p>
    <w:p w:rsidR="00000000" w:rsidDel="00000000" w:rsidP="00000000" w:rsidRDefault="00000000" w:rsidRPr="00000000" w14:paraId="000002D5">
      <w:pPr>
        <w:numPr>
          <w:ilvl w:val="0"/>
          <w:numId w:val="9"/>
        </w:numPr>
        <w:ind w:left="720" w:hanging="360"/>
        <w:rPr>
          <w:sz w:val="28"/>
          <w:szCs w:val="28"/>
          <w:u w:val="none"/>
        </w:rPr>
      </w:pPr>
      <w:r w:rsidDel="00000000" w:rsidR="00000000" w:rsidRPr="00000000">
        <w:rPr>
          <w:sz w:val="28"/>
          <w:szCs w:val="28"/>
          <w:u w:val="none"/>
          <w:rtl w:val="0"/>
        </w:rPr>
        <w:t xml:space="preserve">Compass direction with grid, true and magnetic north.</w:t>
      </w:r>
    </w:p>
    <w:p w:rsidR="00000000" w:rsidDel="00000000" w:rsidP="00000000" w:rsidRDefault="00000000" w:rsidRPr="00000000" w14:paraId="000002D6">
      <w:pPr>
        <w:numPr>
          <w:ilvl w:val="0"/>
          <w:numId w:val="9"/>
        </w:numPr>
        <w:ind w:left="720" w:hanging="360"/>
        <w:rPr>
          <w:sz w:val="28"/>
          <w:szCs w:val="28"/>
          <w:u w:val="none"/>
        </w:rPr>
      </w:pPr>
      <w:r w:rsidDel="00000000" w:rsidR="00000000" w:rsidRPr="00000000">
        <w:rPr>
          <w:sz w:val="28"/>
          <w:szCs w:val="28"/>
          <w:u w:val="none"/>
          <w:rtl w:val="0"/>
        </w:rPr>
        <w:t xml:space="preserve">scales</w:t>
      </w:r>
    </w:p>
    <w:p w:rsidR="00000000" w:rsidDel="00000000" w:rsidP="00000000" w:rsidRDefault="00000000" w:rsidRPr="00000000" w14:paraId="000002D7">
      <w:pPr>
        <w:numPr>
          <w:ilvl w:val="0"/>
          <w:numId w:val="9"/>
        </w:numPr>
        <w:ind w:left="720" w:hanging="360"/>
        <w:rPr>
          <w:sz w:val="28"/>
          <w:szCs w:val="28"/>
          <w:u w:val="none"/>
        </w:rPr>
      </w:pPr>
      <w:r w:rsidDel="00000000" w:rsidR="00000000" w:rsidRPr="00000000">
        <w:rPr>
          <w:sz w:val="28"/>
          <w:szCs w:val="28"/>
          <w:u w:val="none"/>
          <w:rtl w:val="0"/>
        </w:rPr>
        <w:t xml:space="preserve">key</w:t>
      </w:r>
    </w:p>
    <w:p w:rsidR="00000000" w:rsidDel="00000000" w:rsidP="00000000" w:rsidRDefault="00000000" w:rsidRPr="00000000" w14:paraId="000002D8">
      <w:pPr>
        <w:numPr>
          <w:ilvl w:val="0"/>
          <w:numId w:val="9"/>
        </w:numPr>
        <w:ind w:left="720" w:hanging="360"/>
        <w:rPr>
          <w:sz w:val="28"/>
          <w:szCs w:val="28"/>
          <w:u w:val="none"/>
        </w:rPr>
      </w:pPr>
      <w:r w:rsidDel="00000000" w:rsidR="00000000" w:rsidRPr="00000000">
        <w:rPr>
          <w:sz w:val="28"/>
          <w:szCs w:val="28"/>
          <w:u w:val="none"/>
          <w:rtl w:val="0"/>
        </w:rPr>
        <w:t xml:space="preserve">publisher and copyright</w:t>
      </w:r>
    </w:p>
    <w:p w:rsidR="00000000" w:rsidDel="00000000" w:rsidP="00000000" w:rsidRDefault="00000000" w:rsidRPr="00000000" w14:paraId="000002D9">
      <w:pPr>
        <w:numPr>
          <w:ilvl w:val="0"/>
          <w:numId w:val="9"/>
        </w:numPr>
        <w:ind w:left="720" w:hanging="360"/>
        <w:rPr>
          <w:sz w:val="28"/>
          <w:szCs w:val="28"/>
          <w:u w:val="none"/>
        </w:rPr>
      </w:pPr>
      <w:r w:rsidDel="00000000" w:rsidR="00000000" w:rsidRPr="00000000">
        <w:rPr>
          <w:sz w:val="28"/>
          <w:szCs w:val="28"/>
          <w:u w:val="none"/>
          <w:rtl w:val="0"/>
        </w:rPr>
        <w:t xml:space="preserve">Map identification</w:t>
      </w:r>
    </w:p>
    <w:p w:rsidR="00000000" w:rsidDel="00000000" w:rsidP="00000000" w:rsidRDefault="00000000" w:rsidRPr="00000000" w14:paraId="000002DA">
      <w:pPr>
        <w:numPr>
          <w:ilvl w:val="1"/>
          <w:numId w:val="9"/>
        </w:numPr>
        <w:ind w:left="1440" w:hanging="360"/>
        <w:rPr>
          <w:sz w:val="28"/>
          <w:szCs w:val="28"/>
          <w:u w:val="none"/>
        </w:rPr>
      </w:pPr>
      <w:r w:rsidDel="00000000" w:rsidR="00000000" w:rsidRPr="00000000">
        <w:rPr>
          <w:sz w:val="28"/>
          <w:szCs w:val="28"/>
          <w:u w:val="none"/>
          <w:rtl w:val="0"/>
        </w:rPr>
        <w:t xml:space="preserve">Map series</w:t>
      </w:r>
    </w:p>
    <w:p w:rsidR="00000000" w:rsidDel="00000000" w:rsidP="00000000" w:rsidRDefault="00000000" w:rsidRPr="00000000" w14:paraId="000002DB">
      <w:pPr>
        <w:numPr>
          <w:ilvl w:val="1"/>
          <w:numId w:val="9"/>
        </w:numPr>
        <w:ind w:left="1440" w:hanging="360"/>
        <w:rPr>
          <w:sz w:val="28"/>
          <w:szCs w:val="28"/>
          <w:u w:val="none"/>
        </w:rPr>
      </w:pPr>
      <w:r w:rsidDel="00000000" w:rsidR="00000000" w:rsidRPr="00000000">
        <w:rPr>
          <w:sz w:val="28"/>
          <w:szCs w:val="28"/>
          <w:u w:val="none"/>
          <w:rtl w:val="0"/>
        </w:rPr>
        <w:t xml:space="preserve">Sheet number or sheet index</w:t>
      </w:r>
    </w:p>
    <w:p w:rsidR="00000000" w:rsidDel="00000000" w:rsidP="00000000" w:rsidRDefault="00000000" w:rsidRPr="00000000" w14:paraId="000002DC">
      <w:pPr>
        <w:jc w:val="center"/>
        <w:rPr>
          <w:b w:val="1"/>
          <w:sz w:val="28"/>
          <w:szCs w:val="28"/>
          <w:u w:val="none"/>
        </w:rPr>
      </w:pPr>
      <w:r w:rsidDel="00000000" w:rsidR="00000000" w:rsidRPr="00000000">
        <w:rPr>
          <w:b w:val="1"/>
          <w:sz w:val="28"/>
          <w:szCs w:val="28"/>
          <w:u w:val="none"/>
          <w:rtl w:val="0"/>
        </w:rPr>
        <w:t xml:space="preserve">Map Scales</w:t>
      </w:r>
    </w:p>
    <w:p w:rsidR="00000000" w:rsidDel="00000000" w:rsidP="00000000" w:rsidRDefault="00000000" w:rsidRPr="00000000" w14:paraId="000002DD">
      <w:pPr>
        <w:rPr>
          <w:sz w:val="28"/>
          <w:szCs w:val="28"/>
          <w:u w:val="none"/>
        </w:rPr>
      </w:pPr>
      <w:r w:rsidDel="00000000" w:rsidR="00000000" w:rsidRPr="00000000">
        <w:rPr>
          <w:sz w:val="28"/>
          <w:szCs w:val="28"/>
          <w:u w:val="none"/>
          <w:rtl w:val="0"/>
        </w:rPr>
        <w:t xml:space="preserve">A scale is a ratio of a distance on a map to a corresponding distance on the ground.</w:t>
      </w:r>
    </w:p>
    <w:p w:rsidR="00000000" w:rsidDel="00000000" w:rsidP="00000000" w:rsidRDefault="00000000" w:rsidRPr="00000000" w14:paraId="000002DE">
      <w:pPr>
        <w:jc w:val="center"/>
        <w:rPr>
          <w:b w:val="1"/>
          <w:sz w:val="28"/>
          <w:szCs w:val="28"/>
          <w:u w:val="none"/>
        </w:rPr>
      </w:pPr>
      <w:r w:rsidDel="00000000" w:rsidR="00000000" w:rsidRPr="00000000">
        <w:rPr>
          <w:b w:val="1"/>
          <w:sz w:val="28"/>
          <w:szCs w:val="28"/>
          <w:u w:val="none"/>
          <w:rtl w:val="0"/>
        </w:rPr>
        <w:t xml:space="preserve">Types of Scales</w:t>
      </w:r>
    </w:p>
    <w:p w:rsidR="00000000" w:rsidDel="00000000" w:rsidP="00000000" w:rsidRDefault="00000000" w:rsidRPr="00000000" w14:paraId="000002DF">
      <w:pPr>
        <w:ind w:left="720" w:hanging="360"/>
        <w:rPr>
          <w:sz w:val="28"/>
          <w:szCs w:val="28"/>
          <w:u w:val="none"/>
        </w:rPr>
      </w:pPr>
      <w:r w:rsidDel="00000000" w:rsidR="00000000" w:rsidRPr="00000000">
        <w:rPr>
          <w:sz w:val="28"/>
          <w:szCs w:val="28"/>
          <w:u w:val="none"/>
          <w:rtl w:val="0"/>
        </w:rPr>
        <w:t xml:space="preserve">Statement scale –expressed in words e.g. 1cm represents 1km, 1cm to 1km. </w:t>
      </w:r>
    </w:p>
    <w:p w:rsidR="00000000" w:rsidDel="00000000" w:rsidP="00000000" w:rsidRDefault="00000000" w:rsidRPr="00000000" w14:paraId="000002E0">
      <w:pPr>
        <w:ind w:left="720" w:hanging="360"/>
        <w:rPr>
          <w:sz w:val="28"/>
          <w:szCs w:val="28"/>
          <w:u w:val="none"/>
        </w:rPr>
      </w:pPr>
      <w:r w:rsidDel="00000000" w:rsidR="00000000" w:rsidRPr="00000000">
        <w:rPr>
          <w:sz w:val="28"/>
          <w:szCs w:val="28"/>
          <w:u w:val="none"/>
          <w:rtl w:val="0"/>
        </w:rPr>
        <w:t xml:space="preserve">Representative Fraction (RF)-expressed as a fraction or ratio e.g. 1/200,000 or 1:200,000.</w:t>
      </w:r>
    </w:p>
    <w:p w:rsidR="00000000" w:rsidDel="00000000" w:rsidP="00000000" w:rsidRDefault="00000000" w:rsidRPr="00000000" w14:paraId="000002E1">
      <w:pPr>
        <w:ind w:left="720" w:hanging="360"/>
        <w:rPr>
          <w:sz w:val="28"/>
          <w:szCs w:val="28"/>
          <w:u w:val="none"/>
        </w:rPr>
      </w:pPr>
      <w:r w:rsidDel="00000000" w:rsidR="00000000" w:rsidRPr="00000000">
        <w:rPr>
          <w:sz w:val="28"/>
          <w:szCs w:val="28"/>
          <w:u w:val="none"/>
          <w:rtl w:val="0"/>
        </w:rPr>
        <w:t xml:space="preserve">Linear scale-shown by a line which is subdivided into smaller units.</w:t>
      </w:r>
    </w:p>
    <w:p w:rsidR="00000000" w:rsidDel="00000000" w:rsidP="00000000" w:rsidRDefault="00000000" w:rsidRPr="00000000" w14:paraId="000002E2">
      <w:pPr>
        <w:jc w:val="center"/>
        <w:rPr>
          <w:b w:val="1"/>
          <w:sz w:val="28"/>
          <w:szCs w:val="28"/>
          <w:u w:val="none"/>
        </w:rPr>
      </w:pPr>
      <w:r w:rsidDel="00000000" w:rsidR="00000000" w:rsidRPr="00000000">
        <w:rPr>
          <w:b w:val="1"/>
          <w:sz w:val="28"/>
          <w:szCs w:val="28"/>
          <w:u w:val="none"/>
          <w:rtl w:val="0"/>
        </w:rPr>
        <w:t xml:space="preserve">Conversion of Scales</w:t>
      </w:r>
    </w:p>
    <w:p w:rsidR="00000000" w:rsidDel="00000000" w:rsidP="00000000" w:rsidRDefault="00000000" w:rsidRPr="00000000" w14:paraId="000002E3">
      <w:pPr>
        <w:ind w:left="360" w:firstLine="0"/>
        <w:jc w:val="center"/>
        <w:rPr>
          <w:b w:val="1"/>
          <w:sz w:val="28"/>
          <w:szCs w:val="28"/>
          <w:u w:val="none"/>
        </w:rPr>
      </w:pPr>
      <w:r w:rsidDel="00000000" w:rsidR="00000000" w:rsidRPr="00000000">
        <w:rPr>
          <w:b w:val="1"/>
          <w:sz w:val="28"/>
          <w:szCs w:val="28"/>
          <w:u w:val="none"/>
          <w:rtl w:val="0"/>
        </w:rPr>
        <w:t xml:space="preserve">Statement scale into RF</w:t>
      </w:r>
    </w:p>
    <w:p w:rsidR="00000000" w:rsidDel="00000000" w:rsidP="00000000" w:rsidRDefault="00000000" w:rsidRPr="00000000" w14:paraId="000002E4">
      <w:pPr>
        <w:ind w:left="1080" w:hanging="360"/>
        <w:rPr>
          <w:b w:val="1"/>
          <w:sz w:val="28"/>
          <w:szCs w:val="28"/>
          <w:u w:val="none"/>
        </w:rPr>
      </w:pPr>
      <w:r w:rsidDel="00000000" w:rsidR="00000000" w:rsidRPr="00000000">
        <w:rPr>
          <w:b w:val="1"/>
          <w:sz w:val="28"/>
          <w:szCs w:val="28"/>
          <w:u w:val="none"/>
          <w:rtl w:val="0"/>
        </w:rPr>
        <w:t xml:space="preserve">1cm rep 1km to RF</w:t>
      </w:r>
    </w:p>
    <w:p w:rsidR="00000000" w:rsidDel="00000000" w:rsidP="00000000" w:rsidRDefault="00000000" w:rsidRPr="00000000" w14:paraId="000002E5">
      <w:pPr>
        <w:ind w:left="720" w:hanging="360"/>
        <w:jc w:val="center"/>
        <w:rPr>
          <w:sz w:val="28"/>
          <w:szCs w:val="28"/>
          <w:u w:val="none"/>
        </w:rPr>
      </w:pPr>
      <w:r w:rsidDel="00000000" w:rsidR="00000000" w:rsidRPr="00000000">
        <w:rPr>
          <w:sz w:val="28"/>
          <w:szCs w:val="28"/>
          <w:u w:val="none"/>
          <w:rtl w:val="0"/>
        </w:rPr>
        <w:t xml:space="preserve">Multiply the number of kilometres by 100,000 (1km=100,000cm) i.e. 1×100000=100,000.</w:t>
      </w:r>
    </w:p>
    <w:p w:rsidR="00000000" w:rsidDel="00000000" w:rsidP="00000000" w:rsidRDefault="00000000" w:rsidRPr="00000000" w14:paraId="000002E6">
      <w:pPr>
        <w:ind w:left="720" w:hanging="360"/>
        <w:jc w:val="center"/>
        <w:rPr>
          <w:sz w:val="28"/>
          <w:szCs w:val="28"/>
          <w:u w:val="none"/>
        </w:rPr>
      </w:pPr>
      <w:r w:rsidDel="00000000" w:rsidR="00000000" w:rsidRPr="00000000">
        <w:rPr>
          <w:sz w:val="28"/>
          <w:szCs w:val="28"/>
          <w:u w:val="none"/>
          <w:rtl w:val="0"/>
        </w:rPr>
        <w:t xml:space="preserve">Statement scale is 1/100,000 or 1:100,000.</w:t>
      </w:r>
    </w:p>
    <w:p w:rsidR="00000000" w:rsidDel="00000000" w:rsidP="00000000" w:rsidRDefault="00000000" w:rsidRPr="00000000" w14:paraId="000002E7">
      <w:pPr>
        <w:ind w:left="1080" w:hanging="360"/>
        <w:rPr>
          <w:sz w:val="28"/>
          <w:szCs w:val="28"/>
          <w:u w:val="none"/>
        </w:rPr>
      </w:pPr>
      <w:r w:rsidDel="00000000" w:rsidR="00000000" w:rsidRPr="00000000">
        <w:rPr>
          <w:sz w:val="28"/>
          <w:szCs w:val="28"/>
          <w:u w:val="none"/>
          <w:rtl w:val="0"/>
        </w:rPr>
        <w:t xml:space="preserve">2cm rep 1km</w:t>
      </w:r>
    </w:p>
    <w:p w:rsidR="00000000" w:rsidDel="00000000" w:rsidP="00000000" w:rsidRDefault="00000000" w:rsidRPr="00000000" w14:paraId="000002E8">
      <w:pPr>
        <w:ind w:left="1080" w:hanging="360"/>
        <w:jc w:val="center"/>
        <w:rPr>
          <w:sz w:val="28"/>
          <w:szCs w:val="28"/>
          <w:u w:val="none"/>
        </w:rPr>
      </w:pPr>
      <w:r w:rsidDel="00000000" w:rsidR="00000000" w:rsidRPr="00000000">
        <w:rPr>
          <w:sz w:val="28"/>
          <w:szCs w:val="28"/>
          <w:u w:val="none"/>
          <w:rtl w:val="0"/>
        </w:rPr>
        <w:t xml:space="preserve">Divide both sides by two to get 1cm rep ½ kilometres.</w:t>
      </w:r>
    </w:p>
    <w:p w:rsidR="00000000" w:rsidDel="00000000" w:rsidP="00000000" w:rsidRDefault="00000000" w:rsidRPr="00000000" w14:paraId="000002E9">
      <w:pPr>
        <w:ind w:left="1080" w:hanging="360"/>
        <w:jc w:val="center"/>
        <w:rPr>
          <w:sz w:val="28"/>
          <w:szCs w:val="28"/>
          <w:u w:val="none"/>
        </w:rPr>
      </w:pPr>
      <w:r w:rsidDel="00000000" w:rsidR="00000000" w:rsidRPr="00000000">
        <w:rPr>
          <w:sz w:val="28"/>
          <w:szCs w:val="28"/>
          <w:u w:val="none"/>
          <w:rtl w:val="0"/>
        </w:rPr>
        <w:t xml:space="preserve">Multiply ½ by 100,000 to get 50,000.</w:t>
      </w:r>
    </w:p>
    <w:p w:rsidR="00000000" w:rsidDel="00000000" w:rsidP="00000000" w:rsidRDefault="00000000" w:rsidRPr="00000000" w14:paraId="000002EA">
      <w:pPr>
        <w:ind w:left="1080" w:hanging="360"/>
        <w:jc w:val="center"/>
        <w:rPr>
          <w:sz w:val="28"/>
          <w:szCs w:val="28"/>
          <w:u w:val="none"/>
        </w:rPr>
      </w:pPr>
      <w:r w:rsidDel="00000000" w:rsidR="00000000" w:rsidRPr="00000000">
        <w:rPr>
          <w:sz w:val="28"/>
          <w:szCs w:val="28"/>
          <w:u w:val="none"/>
          <w:rtl w:val="0"/>
        </w:rPr>
        <w:t xml:space="preserve">RF is 1/50,000 or 1:50,000.</w:t>
      </w:r>
    </w:p>
    <w:p w:rsidR="00000000" w:rsidDel="00000000" w:rsidP="00000000" w:rsidRDefault="00000000" w:rsidRPr="00000000" w14:paraId="000002EB">
      <w:pPr>
        <w:jc w:val="center"/>
        <w:rPr>
          <w:b w:val="1"/>
          <w:sz w:val="28"/>
          <w:szCs w:val="28"/>
          <w:u w:val="none"/>
        </w:rPr>
      </w:pPr>
      <w:r w:rsidDel="00000000" w:rsidR="00000000" w:rsidRPr="00000000">
        <w:rPr>
          <w:b w:val="1"/>
          <w:sz w:val="28"/>
          <w:szCs w:val="28"/>
          <w:u w:val="none"/>
          <w:rtl w:val="0"/>
        </w:rPr>
        <w:t xml:space="preserve">RF to Statement Scale</w:t>
      </w:r>
    </w:p>
    <w:p w:rsidR="00000000" w:rsidDel="00000000" w:rsidP="00000000" w:rsidRDefault="00000000" w:rsidRPr="00000000" w14:paraId="000002EC">
      <w:pPr>
        <w:ind w:left="720" w:hanging="360"/>
        <w:jc w:val="center"/>
        <w:rPr>
          <w:sz w:val="28"/>
          <w:szCs w:val="28"/>
          <w:u w:val="none"/>
        </w:rPr>
      </w:pPr>
      <w:r w:rsidDel="00000000" w:rsidR="00000000" w:rsidRPr="00000000">
        <w:rPr>
          <w:sz w:val="28"/>
          <w:szCs w:val="28"/>
          <w:u w:val="none"/>
          <w:rtl w:val="0"/>
        </w:rPr>
        <w:t xml:space="preserve">Divide the denominator by 100,000.</w:t>
      </w:r>
    </w:p>
    <w:p w:rsidR="00000000" w:rsidDel="00000000" w:rsidP="00000000" w:rsidRDefault="00000000" w:rsidRPr="00000000" w14:paraId="000002ED">
      <w:pPr>
        <w:ind w:left="720" w:hanging="360"/>
        <w:jc w:val="center"/>
        <w:rPr>
          <w:sz w:val="28"/>
          <w:szCs w:val="28"/>
          <w:u w:val="none"/>
        </w:rPr>
      </w:pPr>
      <w:r w:rsidDel="00000000" w:rsidR="00000000" w:rsidRPr="00000000">
        <w:rPr>
          <w:sz w:val="28"/>
          <w:szCs w:val="28"/>
          <w:u w:val="none"/>
          <w:rtl w:val="0"/>
        </w:rPr>
        <w:t xml:space="preserve">Write the scale in statement form.</w:t>
      </w:r>
    </w:p>
    <w:p w:rsidR="00000000" w:rsidDel="00000000" w:rsidP="00000000" w:rsidRDefault="00000000" w:rsidRPr="00000000" w14:paraId="000002EE">
      <w:pPr>
        <w:jc w:val="center"/>
        <w:rPr>
          <w:b w:val="1"/>
          <w:sz w:val="28"/>
          <w:szCs w:val="28"/>
          <w:u w:val="none"/>
        </w:rPr>
      </w:pPr>
      <w:r w:rsidDel="00000000" w:rsidR="00000000" w:rsidRPr="00000000">
        <w:rPr>
          <w:b w:val="1"/>
          <w:sz w:val="28"/>
          <w:szCs w:val="28"/>
          <w:u w:val="none"/>
          <w:rtl w:val="0"/>
        </w:rPr>
        <w:t xml:space="preserve">Linear Scale to Statement Scale</w:t>
      </w:r>
    </w:p>
    <w:p w:rsidR="00000000" w:rsidDel="00000000" w:rsidP="00000000" w:rsidRDefault="00000000" w:rsidRPr="00000000" w14:paraId="000002EF">
      <w:pPr>
        <w:numPr>
          <w:ilvl w:val="0"/>
          <w:numId w:val="10"/>
        </w:numPr>
        <w:ind w:left="720" w:hanging="360"/>
        <w:jc w:val="center"/>
        <w:rPr>
          <w:b w:val="1"/>
          <w:sz w:val="28"/>
          <w:szCs w:val="28"/>
          <w:u w:val="none"/>
        </w:rPr>
      </w:pPr>
      <w:r w:rsidDel="00000000" w:rsidR="00000000" w:rsidRPr="00000000">
        <w:rPr>
          <w:sz w:val="28"/>
          <w:szCs w:val="28"/>
          <w:u w:val="none"/>
          <w:rtl w:val="0"/>
        </w:rPr>
        <w:t xml:space="preserve">Measure a unit distance off a linear scale e.g.</w:t>
      </w:r>
      <w:r w:rsidDel="00000000" w:rsidR="00000000" w:rsidRPr="00000000">
        <w:rPr>
          <w:rtl w:val="0"/>
        </w:rPr>
      </w:r>
    </w:p>
    <w:p w:rsidR="00000000" w:rsidDel="00000000" w:rsidP="00000000" w:rsidRDefault="00000000" w:rsidRPr="00000000" w14:paraId="000002F0">
      <w:pPr>
        <w:jc w:val="center"/>
        <w:rPr>
          <w:b w:val="1"/>
          <w:sz w:val="28"/>
          <w:szCs w:val="28"/>
          <w:u w:val="none"/>
        </w:rPr>
      </w:pPr>
      <w:r w:rsidDel="00000000" w:rsidR="00000000" w:rsidRPr="00000000">
        <w:rPr>
          <w:b w:val="1"/>
          <w:sz w:val="28"/>
          <w:szCs w:val="28"/>
          <w:u w:val="none"/>
        </w:rPr>
        <w:drawing>
          <wp:inline distB="0" distT="0" distL="0" distR="0">
            <wp:extent cx="2305050" cy="1524000"/>
            <wp:effectExtent b="0" l="0" r="0" t="0"/>
            <wp:docPr id="116" name="image36.png"/>
            <a:graphic>
              <a:graphicData uri="http://schemas.openxmlformats.org/drawingml/2006/picture">
                <pic:pic>
                  <pic:nvPicPr>
                    <pic:cNvPr id="0" name="image36.png"/>
                    <pic:cNvPicPr preferRelativeResize="0"/>
                  </pic:nvPicPr>
                  <pic:blipFill>
                    <a:blip r:embed="rId69"/>
                    <a:srcRect b="48005" l="18002" r="42005" t="9601"/>
                    <a:stretch>
                      <a:fillRect/>
                    </a:stretch>
                  </pic:blipFill>
                  <pic:spPr>
                    <a:xfrm>
                      <a:off x="0" y="0"/>
                      <a:ext cx="2305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numPr>
          <w:ilvl w:val="0"/>
          <w:numId w:val="10"/>
        </w:numPr>
        <w:ind w:left="720" w:hanging="360"/>
        <w:jc w:val="center"/>
        <w:rPr>
          <w:b w:val="1"/>
          <w:sz w:val="28"/>
          <w:szCs w:val="28"/>
          <w:u w:val="none"/>
        </w:rPr>
      </w:pPr>
      <w:r w:rsidDel="00000000" w:rsidR="00000000" w:rsidRPr="00000000">
        <w:rPr>
          <w:sz w:val="28"/>
          <w:szCs w:val="28"/>
          <w:u w:val="none"/>
          <w:rtl w:val="0"/>
        </w:rPr>
        <w:t xml:space="preserve">The distance is 4-3=1km which is represented by 2cm.</w:t>
      </w:r>
      <w:r w:rsidDel="00000000" w:rsidR="00000000" w:rsidRPr="00000000">
        <w:rPr>
          <w:rtl w:val="0"/>
        </w:rPr>
      </w:r>
    </w:p>
    <w:p w:rsidR="00000000" w:rsidDel="00000000" w:rsidP="00000000" w:rsidRDefault="00000000" w:rsidRPr="00000000" w14:paraId="000002F2">
      <w:pPr>
        <w:numPr>
          <w:ilvl w:val="0"/>
          <w:numId w:val="10"/>
        </w:numPr>
        <w:ind w:left="720" w:hanging="360"/>
        <w:jc w:val="center"/>
        <w:rPr>
          <w:b w:val="1"/>
          <w:sz w:val="28"/>
          <w:szCs w:val="28"/>
          <w:u w:val="none"/>
        </w:rPr>
      </w:pPr>
      <w:r w:rsidDel="00000000" w:rsidR="00000000" w:rsidRPr="00000000">
        <w:rPr>
          <w:sz w:val="28"/>
          <w:szCs w:val="28"/>
          <w:u w:val="none"/>
          <w:rtl w:val="0"/>
        </w:rPr>
        <w:t xml:space="preserve">Use the methods in (1) and (2) above.</w:t>
      </w:r>
      <w:r w:rsidDel="00000000" w:rsidR="00000000" w:rsidRPr="00000000">
        <w:rPr>
          <w:rtl w:val="0"/>
        </w:rPr>
      </w:r>
    </w:p>
    <w:p w:rsidR="00000000" w:rsidDel="00000000" w:rsidP="00000000" w:rsidRDefault="00000000" w:rsidRPr="00000000" w14:paraId="000002F3">
      <w:pPr>
        <w:rPr>
          <w:b w:val="1"/>
          <w:sz w:val="28"/>
          <w:szCs w:val="28"/>
          <w:u w:val="none"/>
        </w:rPr>
      </w:pPr>
      <w:r w:rsidDel="00000000" w:rsidR="00000000" w:rsidRPr="00000000">
        <w:rPr>
          <w:sz w:val="40"/>
          <w:szCs w:val="40"/>
          <w:u w:val="none"/>
          <w:rtl w:val="0"/>
        </w:rPr>
        <w:t xml:space="preserve">Q.</w:t>
      </w:r>
      <w:r w:rsidDel="00000000" w:rsidR="00000000" w:rsidRPr="00000000">
        <w:rPr>
          <w:sz w:val="28"/>
          <w:szCs w:val="28"/>
          <w:u w:val="none"/>
          <w:rtl w:val="0"/>
        </w:rPr>
        <w:t xml:space="preserve"> Given that the ground distance is 200km while the distance on map is 20cm calculate the scale.</w:t>
      </w:r>
      <w:r w:rsidDel="00000000" w:rsidR="00000000" w:rsidRPr="00000000">
        <w:rPr>
          <w:rtl w:val="0"/>
        </w:rPr>
      </w:r>
    </w:p>
    <w:p w:rsidR="00000000" w:rsidDel="00000000" w:rsidP="00000000" w:rsidRDefault="00000000" w:rsidRPr="00000000" w14:paraId="000002F4">
      <w:pPr>
        <w:jc w:val="center"/>
        <w:rPr>
          <w:b w:val="1"/>
          <w:sz w:val="28"/>
          <w:szCs w:val="28"/>
          <w:u w:val="none"/>
        </w:rPr>
      </w:pPr>
      <w:r w:rsidDel="00000000" w:rsidR="00000000" w:rsidRPr="00000000">
        <w:rPr>
          <w:b w:val="1"/>
          <w:sz w:val="28"/>
          <w:szCs w:val="28"/>
          <w:u w:val="none"/>
          <w:rtl w:val="0"/>
        </w:rPr>
        <w:t xml:space="preserve">Sizes of Scales</w:t>
      </w:r>
    </w:p>
    <w:p w:rsidR="00000000" w:rsidDel="00000000" w:rsidP="00000000" w:rsidRDefault="00000000" w:rsidRPr="00000000" w14:paraId="000002F5">
      <w:pPr>
        <w:numPr>
          <w:ilvl w:val="0"/>
          <w:numId w:val="11"/>
        </w:numPr>
        <w:ind w:left="1080" w:hanging="360"/>
        <w:rPr>
          <w:sz w:val="28"/>
          <w:szCs w:val="28"/>
          <w:u w:val="none"/>
        </w:rPr>
      </w:pPr>
      <w:r w:rsidDel="00000000" w:rsidR="00000000" w:rsidRPr="00000000">
        <w:rPr>
          <w:sz w:val="28"/>
          <w:szCs w:val="28"/>
          <w:u w:val="none"/>
          <w:rtl w:val="0"/>
        </w:rPr>
        <w:t xml:space="preserve">Small scales- show a large area of land on a small size of paper. They show limited details e.g. 1:250,000, 1:500,000, 1:1,000,000.</w:t>
      </w:r>
    </w:p>
    <w:p w:rsidR="00000000" w:rsidDel="00000000" w:rsidP="00000000" w:rsidRDefault="00000000" w:rsidRPr="00000000" w14:paraId="000002F6">
      <w:pPr>
        <w:numPr>
          <w:ilvl w:val="0"/>
          <w:numId w:val="11"/>
        </w:numPr>
        <w:ind w:left="1080" w:hanging="360"/>
        <w:rPr>
          <w:sz w:val="28"/>
          <w:szCs w:val="28"/>
          <w:u w:val="none"/>
        </w:rPr>
      </w:pPr>
      <w:r w:rsidDel="00000000" w:rsidR="00000000" w:rsidRPr="00000000">
        <w:rPr>
          <w:sz w:val="28"/>
          <w:szCs w:val="28"/>
          <w:u w:val="none"/>
          <w:rtl w:val="0"/>
        </w:rPr>
        <w:t xml:space="preserve">Medium scales- used to represent a relatively smaller area on a given size of paper e.g. 1:50,000, 1:100,000, 1:125,000.</w:t>
      </w:r>
    </w:p>
    <w:p w:rsidR="00000000" w:rsidDel="00000000" w:rsidP="00000000" w:rsidRDefault="00000000" w:rsidRPr="00000000" w14:paraId="000002F7">
      <w:pPr>
        <w:numPr>
          <w:ilvl w:val="0"/>
          <w:numId w:val="11"/>
        </w:numPr>
        <w:ind w:left="1080" w:hanging="360"/>
        <w:rPr>
          <w:sz w:val="28"/>
          <w:szCs w:val="28"/>
          <w:u w:val="none"/>
        </w:rPr>
      </w:pPr>
      <w:r w:rsidDel="00000000" w:rsidR="00000000" w:rsidRPr="00000000">
        <w:rPr>
          <w:sz w:val="28"/>
          <w:szCs w:val="28"/>
          <w:u w:val="none"/>
          <w:rtl w:val="0"/>
        </w:rPr>
        <w:t xml:space="preserve">Large scales-used to represent a small area of land on a given piece of paper. They show a lot of details e.g.  1:2,500, 1:10,000, 1:25000</w:t>
      </w:r>
    </w:p>
    <w:p w:rsidR="00000000" w:rsidDel="00000000" w:rsidP="00000000" w:rsidRDefault="00000000" w:rsidRPr="00000000" w14:paraId="000002F8">
      <w:pPr>
        <w:jc w:val="center"/>
        <w:rPr>
          <w:b w:val="1"/>
          <w:sz w:val="28"/>
          <w:szCs w:val="28"/>
          <w:u w:val="none"/>
        </w:rPr>
      </w:pPr>
      <w:r w:rsidDel="00000000" w:rsidR="00000000" w:rsidRPr="00000000">
        <w:rPr>
          <w:b w:val="1"/>
          <w:sz w:val="28"/>
          <w:szCs w:val="28"/>
          <w:u w:val="none"/>
          <w:rtl w:val="0"/>
        </w:rPr>
        <w:t xml:space="preserve">Arranging Scales in Order</w:t>
      </w:r>
    </w:p>
    <w:p w:rsidR="00000000" w:rsidDel="00000000" w:rsidP="00000000" w:rsidRDefault="00000000" w:rsidRPr="00000000" w14:paraId="000002F9">
      <w:pPr>
        <w:jc w:val="center"/>
        <w:rPr>
          <w:sz w:val="28"/>
          <w:szCs w:val="28"/>
          <w:u w:val="none"/>
        </w:rPr>
      </w:pPr>
      <w:r w:rsidDel="00000000" w:rsidR="00000000" w:rsidRPr="00000000">
        <w:rPr>
          <w:sz w:val="28"/>
          <w:szCs w:val="28"/>
          <w:u w:val="none"/>
          <w:rtl w:val="0"/>
        </w:rPr>
        <w:t xml:space="preserve">Ascending Order-smallest to largest</w:t>
      </w:r>
    </w:p>
    <w:p w:rsidR="00000000" w:rsidDel="00000000" w:rsidP="00000000" w:rsidRDefault="00000000" w:rsidRPr="00000000" w14:paraId="000002FA">
      <w:pPr>
        <w:jc w:val="center"/>
        <w:rPr>
          <w:sz w:val="28"/>
          <w:szCs w:val="28"/>
          <w:u w:val="none"/>
        </w:rPr>
      </w:pPr>
      <w:r w:rsidDel="00000000" w:rsidR="00000000" w:rsidRPr="00000000">
        <w:rPr>
          <w:sz w:val="28"/>
          <w:szCs w:val="28"/>
          <w:u w:val="none"/>
          <w:rtl w:val="0"/>
        </w:rPr>
        <w:t xml:space="preserve">Descending Order-largest to smallest</w:t>
      </w:r>
    </w:p>
    <w:p w:rsidR="00000000" w:rsidDel="00000000" w:rsidP="00000000" w:rsidRDefault="00000000" w:rsidRPr="00000000" w14:paraId="000002FB">
      <w:pPr>
        <w:jc w:val="center"/>
        <w:rPr>
          <w:sz w:val="28"/>
          <w:szCs w:val="28"/>
          <w:u w:val="none"/>
        </w:rPr>
      </w:pPr>
      <w:r w:rsidDel="00000000" w:rsidR="00000000" w:rsidRPr="00000000">
        <w:rPr>
          <w:sz w:val="28"/>
          <w:szCs w:val="28"/>
          <w:u w:val="none"/>
          <w:rtl w:val="0"/>
        </w:rPr>
        <w:t xml:space="preserve">(1)1/500,000</w:t>
      </w:r>
    </w:p>
    <w:p w:rsidR="00000000" w:rsidDel="00000000" w:rsidP="00000000" w:rsidRDefault="00000000" w:rsidRPr="00000000" w14:paraId="000002FC">
      <w:pPr>
        <w:jc w:val="center"/>
        <w:rPr>
          <w:sz w:val="28"/>
          <w:szCs w:val="28"/>
          <w:u w:val="none"/>
        </w:rPr>
      </w:pPr>
      <w:r w:rsidDel="00000000" w:rsidR="00000000" w:rsidRPr="00000000">
        <w:rPr>
          <w:sz w:val="28"/>
          <w:szCs w:val="28"/>
          <w:u w:val="none"/>
          <w:rtl w:val="0"/>
        </w:rPr>
        <w:t xml:space="preserve">(3)1:25,000</w:t>
      </w:r>
    </w:p>
    <w:p w:rsidR="00000000" w:rsidDel="00000000" w:rsidP="00000000" w:rsidRDefault="00000000" w:rsidRPr="00000000" w14:paraId="000002FD">
      <w:pPr>
        <w:jc w:val="center"/>
        <w:rPr>
          <w:sz w:val="28"/>
          <w:szCs w:val="28"/>
          <w:u w:val="none"/>
        </w:rPr>
      </w:pPr>
      <w:r w:rsidDel="00000000" w:rsidR="00000000" w:rsidRPr="00000000">
        <w:rPr>
          <w:sz w:val="28"/>
          <w:szCs w:val="28"/>
          <w:u w:val="none"/>
          <w:rtl w:val="0"/>
        </w:rPr>
        <w:t xml:space="preserve">(4)1/10,000</w:t>
      </w:r>
    </w:p>
    <w:p w:rsidR="00000000" w:rsidDel="00000000" w:rsidP="00000000" w:rsidRDefault="00000000" w:rsidRPr="00000000" w14:paraId="000002FE">
      <w:pPr>
        <w:jc w:val="center"/>
        <w:rPr>
          <w:sz w:val="28"/>
          <w:szCs w:val="28"/>
          <w:u w:val="none"/>
        </w:rPr>
      </w:pPr>
      <w:r w:rsidDel="00000000" w:rsidR="00000000" w:rsidRPr="00000000">
        <w:rPr>
          <w:sz w:val="28"/>
          <w:szCs w:val="28"/>
          <w:u w:val="none"/>
          <w:rtl w:val="0"/>
        </w:rPr>
        <w:t xml:space="preserve">(2)1cm rep 500m</w:t>
      </w:r>
    </w:p>
    <w:p w:rsidR="00000000" w:rsidDel="00000000" w:rsidP="00000000" w:rsidRDefault="00000000" w:rsidRPr="00000000" w14:paraId="000002FF">
      <w:pPr>
        <w:jc w:val="center"/>
        <w:rPr>
          <w:b w:val="1"/>
          <w:sz w:val="28"/>
          <w:szCs w:val="28"/>
          <w:u w:val="none"/>
        </w:rPr>
      </w:pPr>
      <w:r w:rsidDel="00000000" w:rsidR="00000000" w:rsidRPr="00000000">
        <w:rPr>
          <w:b w:val="1"/>
          <w:sz w:val="28"/>
          <w:szCs w:val="28"/>
          <w:u w:val="none"/>
          <w:rtl w:val="0"/>
        </w:rPr>
        <w:t xml:space="preserve">Uses of Scales</w:t>
      </w:r>
    </w:p>
    <w:p w:rsidR="00000000" w:rsidDel="00000000" w:rsidP="00000000" w:rsidRDefault="00000000" w:rsidRPr="00000000" w14:paraId="00000300">
      <w:pPr>
        <w:numPr>
          <w:ilvl w:val="0"/>
          <w:numId w:val="1"/>
        </w:numPr>
        <w:ind w:left="720" w:hanging="360"/>
        <w:rPr>
          <w:b w:val="1"/>
          <w:sz w:val="28"/>
          <w:szCs w:val="28"/>
          <w:u w:val="none"/>
        </w:rPr>
      </w:pPr>
      <w:r w:rsidDel="00000000" w:rsidR="00000000" w:rsidRPr="00000000">
        <w:rPr>
          <w:sz w:val="28"/>
          <w:szCs w:val="28"/>
          <w:u w:val="none"/>
          <w:rtl w:val="0"/>
        </w:rPr>
        <w:t xml:space="preserve">Estimating distances on maps</w:t>
      </w:r>
      <w:r w:rsidDel="00000000" w:rsidR="00000000" w:rsidRPr="00000000">
        <w:rPr>
          <w:rtl w:val="0"/>
        </w:rPr>
      </w:r>
    </w:p>
    <w:p w:rsidR="00000000" w:rsidDel="00000000" w:rsidP="00000000" w:rsidRDefault="00000000" w:rsidRPr="00000000" w14:paraId="00000301">
      <w:pPr>
        <w:numPr>
          <w:ilvl w:val="0"/>
          <w:numId w:val="1"/>
        </w:numPr>
        <w:ind w:left="720" w:hanging="360"/>
        <w:rPr>
          <w:b w:val="1"/>
          <w:sz w:val="28"/>
          <w:szCs w:val="28"/>
          <w:u w:val="none"/>
        </w:rPr>
      </w:pPr>
      <w:r w:rsidDel="00000000" w:rsidR="00000000" w:rsidRPr="00000000">
        <w:rPr>
          <w:sz w:val="28"/>
          <w:szCs w:val="28"/>
          <w:u w:val="none"/>
          <w:rtl w:val="0"/>
        </w:rPr>
        <w:t xml:space="preserve">Measuring distances accurately-use dividers and ruler, piece of string or thread for curved distances or straight edge of paper.</w:t>
      </w:r>
      <w:r w:rsidDel="00000000" w:rsidR="00000000" w:rsidRPr="00000000">
        <w:rPr>
          <w:rtl w:val="0"/>
        </w:rPr>
      </w:r>
    </w:p>
    <w:p w:rsidR="00000000" w:rsidDel="00000000" w:rsidP="00000000" w:rsidRDefault="00000000" w:rsidRPr="00000000" w14:paraId="00000302">
      <w:pPr>
        <w:ind w:left="360" w:firstLine="0"/>
        <w:rPr>
          <w:sz w:val="28"/>
          <w:szCs w:val="28"/>
          <w:u w:val="none"/>
        </w:rPr>
      </w:pPr>
      <w:r w:rsidDel="00000000" w:rsidR="00000000" w:rsidRPr="00000000">
        <w:rPr>
          <w:sz w:val="28"/>
          <w:szCs w:val="28"/>
          <w:u w:val="none"/>
          <w:rtl w:val="0"/>
        </w:rPr>
        <w:t xml:space="preserve">E.g. calculate actual distance of a line 8.5cm long on a map using the following scales.</w:t>
      </w:r>
    </w:p>
    <w:p w:rsidR="00000000" w:rsidDel="00000000" w:rsidP="00000000" w:rsidRDefault="00000000" w:rsidRPr="00000000" w14:paraId="00000303">
      <w:pPr>
        <w:ind w:left="360" w:firstLine="0"/>
        <w:jc w:val="center"/>
        <w:rPr>
          <w:sz w:val="28"/>
          <w:szCs w:val="28"/>
          <w:u w:val="none"/>
        </w:rPr>
      </w:pPr>
      <w:r w:rsidDel="00000000" w:rsidR="00000000" w:rsidRPr="00000000">
        <w:rPr>
          <w:sz w:val="28"/>
          <w:szCs w:val="28"/>
          <w:u w:val="none"/>
          <w:rtl w:val="0"/>
        </w:rPr>
        <w:t xml:space="preserve">(i) 2cm rep 1km</w:t>
      </w:r>
    </w:p>
    <w:p w:rsidR="00000000" w:rsidDel="00000000" w:rsidP="00000000" w:rsidRDefault="00000000" w:rsidRPr="00000000" w14:paraId="00000304">
      <w:pPr>
        <w:ind w:left="360" w:firstLine="0"/>
        <w:jc w:val="center"/>
        <w:rPr>
          <w:b w:val="1"/>
          <w:sz w:val="28"/>
          <w:szCs w:val="28"/>
          <w:u w:val="none"/>
        </w:rPr>
      </w:pPr>
      <w:r w:rsidDel="00000000" w:rsidR="00000000" w:rsidRPr="00000000">
        <w:rPr>
          <w:sz w:val="28"/>
          <w:szCs w:val="28"/>
          <w:u w:val="none"/>
          <w:rtl w:val="0"/>
        </w:rPr>
        <w:t xml:space="preserve">(ii) 1:100,000</w:t>
      </w:r>
      <w:r w:rsidDel="00000000" w:rsidR="00000000" w:rsidRPr="00000000">
        <w:rPr>
          <w:rtl w:val="0"/>
        </w:rPr>
      </w:r>
    </w:p>
    <w:p w:rsidR="00000000" w:rsidDel="00000000" w:rsidP="00000000" w:rsidRDefault="00000000" w:rsidRPr="00000000" w14:paraId="00000305">
      <w:pPr>
        <w:numPr>
          <w:ilvl w:val="0"/>
          <w:numId w:val="1"/>
        </w:numPr>
        <w:ind w:left="720" w:hanging="360"/>
        <w:rPr>
          <w:sz w:val="28"/>
          <w:szCs w:val="28"/>
          <w:u w:val="none"/>
        </w:rPr>
      </w:pPr>
      <w:r w:rsidDel="00000000" w:rsidR="00000000" w:rsidRPr="00000000">
        <w:rPr>
          <w:sz w:val="28"/>
          <w:szCs w:val="28"/>
          <w:u w:val="none"/>
          <w:rtl w:val="0"/>
        </w:rPr>
        <w:t xml:space="preserve">Calculation of areas-no. of full grid squares+ number of ½grid squares/2 or use of rectangles (l×b) or triangles (½ b×h). </w:t>
      </w:r>
    </w:p>
    <w:p w:rsidR="00000000" w:rsidDel="00000000" w:rsidP="00000000" w:rsidRDefault="00000000" w:rsidRPr="00000000" w14:paraId="00000306">
      <w:pPr>
        <w:jc w:val="center"/>
        <w:rPr>
          <w:b w:val="1"/>
          <w:sz w:val="32"/>
          <w:szCs w:val="32"/>
          <w:u w:val="none"/>
        </w:rPr>
      </w:pPr>
      <w:r w:rsidDel="00000000" w:rsidR="00000000" w:rsidRPr="00000000">
        <w:rPr>
          <w:b w:val="1"/>
          <w:sz w:val="32"/>
          <w:szCs w:val="32"/>
          <w:u w:val="none"/>
          <w:rtl w:val="0"/>
        </w:rPr>
        <w:t xml:space="preserve">Direction</w:t>
      </w:r>
    </w:p>
    <w:p w:rsidR="00000000" w:rsidDel="00000000" w:rsidP="00000000" w:rsidRDefault="00000000" w:rsidRPr="00000000" w14:paraId="00000307">
      <w:pPr>
        <w:rPr>
          <w:sz w:val="28"/>
          <w:szCs w:val="28"/>
          <w:u w:val="none"/>
        </w:rPr>
      </w:pPr>
      <w:r w:rsidDel="00000000" w:rsidR="00000000" w:rsidRPr="00000000">
        <w:rPr>
          <w:sz w:val="32"/>
          <w:szCs w:val="32"/>
          <w:u w:val="none"/>
          <w:rtl w:val="0"/>
        </w:rPr>
        <w:t xml:space="preserve">-</w:t>
      </w:r>
      <w:r w:rsidDel="00000000" w:rsidR="00000000" w:rsidRPr="00000000">
        <w:rPr>
          <w:sz w:val="28"/>
          <w:szCs w:val="28"/>
          <w:u w:val="none"/>
          <w:rtl w:val="0"/>
        </w:rPr>
        <w:t xml:space="preserve">Course upon which something is pointing to.</w:t>
      </w:r>
    </w:p>
    <w:p w:rsidR="00000000" w:rsidDel="00000000" w:rsidP="00000000" w:rsidRDefault="00000000" w:rsidRPr="00000000" w14:paraId="00000308">
      <w:pPr>
        <w:jc w:val="center"/>
        <w:rPr>
          <w:b w:val="1"/>
          <w:sz w:val="28"/>
          <w:szCs w:val="28"/>
          <w:u w:val="none"/>
        </w:rPr>
      </w:pPr>
      <w:r w:rsidDel="00000000" w:rsidR="00000000" w:rsidRPr="00000000">
        <w:rPr>
          <w:b w:val="1"/>
          <w:sz w:val="28"/>
          <w:szCs w:val="28"/>
          <w:u w:val="none"/>
          <w:rtl w:val="0"/>
        </w:rPr>
        <w:t xml:space="preserve">Methods of Showing Direction</w:t>
      </w:r>
    </w:p>
    <w:p w:rsidR="00000000" w:rsidDel="00000000" w:rsidP="00000000" w:rsidRDefault="00000000" w:rsidRPr="00000000" w14:paraId="00000309">
      <w:pPr>
        <w:jc w:val="center"/>
        <w:rPr>
          <w:b w:val="1"/>
          <w:sz w:val="28"/>
          <w:szCs w:val="28"/>
          <w:u w:val="none"/>
        </w:rPr>
      </w:pPr>
      <w:r w:rsidDel="00000000" w:rsidR="00000000" w:rsidRPr="00000000">
        <w:rPr>
          <w:b w:val="1"/>
          <w:sz w:val="28"/>
          <w:szCs w:val="28"/>
          <w:u w:val="none"/>
          <w:rtl w:val="0"/>
        </w:rPr>
        <w:t xml:space="preserve">Traditional Methods</w:t>
      </w:r>
    </w:p>
    <w:p w:rsidR="00000000" w:rsidDel="00000000" w:rsidP="00000000" w:rsidRDefault="00000000" w:rsidRPr="00000000" w14:paraId="0000030A">
      <w:pPr>
        <w:jc w:val="center"/>
        <w:rPr>
          <w:b w:val="1"/>
          <w:sz w:val="28"/>
          <w:szCs w:val="28"/>
          <w:u w:val="none"/>
        </w:rPr>
      </w:pPr>
      <w:r w:rsidDel="00000000" w:rsidR="00000000" w:rsidRPr="00000000">
        <w:rPr>
          <w:b w:val="1"/>
          <w:sz w:val="28"/>
          <w:szCs w:val="28"/>
          <w:u w:val="none"/>
          <w:rtl w:val="0"/>
        </w:rPr>
        <w:t xml:space="preserve">1. Use of Stars</w:t>
      </w:r>
    </w:p>
    <w:p w:rsidR="00000000" w:rsidDel="00000000" w:rsidP="00000000" w:rsidRDefault="00000000" w:rsidRPr="00000000" w14:paraId="0000030B">
      <w:pPr>
        <w:jc w:val="center"/>
        <w:rPr>
          <w:b w:val="1"/>
          <w:sz w:val="28"/>
          <w:szCs w:val="28"/>
          <w:u w:val="none"/>
        </w:rPr>
      </w:pPr>
      <w:r w:rsidDel="00000000" w:rsidR="00000000" w:rsidRPr="00000000">
        <w:rPr>
          <w:b w:val="1"/>
          <w:sz w:val="28"/>
          <w:szCs w:val="28"/>
          <w:u w:val="none"/>
        </w:rPr>
        <w:drawing>
          <wp:inline distB="0" distT="0" distL="0" distR="0">
            <wp:extent cx="4791075" cy="2466975"/>
            <wp:effectExtent b="0" l="0" r="0" t="0"/>
            <wp:docPr id="106" name="image28.png"/>
            <a:graphic>
              <a:graphicData uri="http://schemas.openxmlformats.org/drawingml/2006/picture">
                <pic:pic>
                  <pic:nvPicPr>
                    <pic:cNvPr id="0" name="image28.png"/>
                    <pic:cNvPicPr preferRelativeResize="0"/>
                  </pic:nvPicPr>
                  <pic:blipFill>
                    <a:blip r:embed="rId70"/>
                    <a:srcRect b="24003" l="7501" r="9001" t="7201"/>
                    <a:stretch>
                      <a:fillRect/>
                    </a:stretch>
                  </pic:blipFill>
                  <pic:spPr>
                    <a:xfrm>
                      <a:off x="0" y="0"/>
                      <a:ext cx="47910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rPr>
          <w:sz w:val="28"/>
          <w:szCs w:val="28"/>
          <w:u w:val="none"/>
        </w:rPr>
      </w:pPr>
      <w:r w:rsidDel="00000000" w:rsidR="00000000" w:rsidRPr="00000000">
        <w:rPr>
          <w:sz w:val="28"/>
          <w:szCs w:val="28"/>
          <w:u w:val="none"/>
          <w:rtl w:val="0"/>
        </w:rPr>
        <w:t xml:space="preserve">-E.g. use of groups of stars called plough to find northern direction by locating the pole star and use of Southern Cross by using the brightest star which is over South Pole to find northern direction.</w:t>
      </w:r>
    </w:p>
    <w:p w:rsidR="00000000" w:rsidDel="00000000" w:rsidP="00000000" w:rsidRDefault="00000000" w:rsidRPr="00000000" w14:paraId="0000030D">
      <w:pPr>
        <w:jc w:val="center"/>
        <w:rPr>
          <w:b w:val="1"/>
          <w:sz w:val="28"/>
          <w:szCs w:val="28"/>
          <w:u w:val="none"/>
        </w:rPr>
      </w:pPr>
      <w:r w:rsidDel="00000000" w:rsidR="00000000" w:rsidRPr="00000000">
        <w:rPr>
          <w:b w:val="1"/>
          <w:sz w:val="28"/>
          <w:szCs w:val="28"/>
          <w:u w:val="none"/>
          <w:rtl w:val="0"/>
        </w:rPr>
        <w:t xml:space="preserve">2. Use of Shadows</w:t>
      </w:r>
    </w:p>
    <w:p w:rsidR="00000000" w:rsidDel="00000000" w:rsidP="00000000" w:rsidRDefault="00000000" w:rsidRPr="00000000" w14:paraId="0000030E">
      <w:pPr>
        <w:jc w:val="center"/>
        <w:rPr>
          <w:b w:val="1"/>
          <w:sz w:val="28"/>
          <w:szCs w:val="28"/>
          <w:u w:val="none"/>
        </w:rPr>
      </w:pPr>
      <w:r w:rsidDel="00000000" w:rsidR="00000000" w:rsidRPr="00000000">
        <w:rPr>
          <w:b w:val="1"/>
          <w:sz w:val="28"/>
          <w:szCs w:val="28"/>
          <w:u w:val="none"/>
        </w:rPr>
        <w:drawing>
          <wp:inline distB="0" distT="0" distL="0" distR="0">
            <wp:extent cx="3076575" cy="2038350"/>
            <wp:effectExtent b="0" l="0" r="0" t="0"/>
            <wp:docPr id="97" name="image48.png"/>
            <a:graphic>
              <a:graphicData uri="http://schemas.openxmlformats.org/drawingml/2006/picture">
                <pic:pic>
                  <pic:nvPicPr>
                    <pic:cNvPr id="0" name="image48.png"/>
                    <pic:cNvPicPr preferRelativeResize="0"/>
                  </pic:nvPicPr>
                  <pic:blipFill>
                    <a:blip r:embed="rId71"/>
                    <a:srcRect b="28803" l="6001" r="40504" t="14401"/>
                    <a:stretch>
                      <a:fillRect/>
                    </a:stretch>
                  </pic:blipFill>
                  <pic:spPr>
                    <a:xfrm>
                      <a:off x="0" y="0"/>
                      <a:ext cx="30765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sz w:val="28"/>
          <w:szCs w:val="28"/>
          <w:u w:val="none"/>
        </w:rPr>
      </w:pPr>
      <w:r w:rsidDel="00000000" w:rsidR="00000000" w:rsidRPr="00000000">
        <w:rPr>
          <w:sz w:val="28"/>
          <w:szCs w:val="28"/>
          <w:u w:val="none"/>
          <w:rtl w:val="0"/>
        </w:rPr>
        <w:t xml:space="preserve">-E.g. morning, shadow of flag pole cast to your left you are facing north, etc.</w:t>
      </w:r>
    </w:p>
    <w:p w:rsidR="00000000" w:rsidDel="00000000" w:rsidP="00000000" w:rsidRDefault="00000000" w:rsidRPr="00000000" w14:paraId="00000310">
      <w:pPr>
        <w:jc w:val="center"/>
        <w:rPr>
          <w:b w:val="1"/>
          <w:sz w:val="28"/>
          <w:szCs w:val="28"/>
          <w:u w:val="none"/>
        </w:rPr>
      </w:pPr>
      <w:r w:rsidDel="00000000" w:rsidR="00000000" w:rsidRPr="00000000">
        <w:rPr>
          <w:b w:val="1"/>
          <w:sz w:val="28"/>
          <w:szCs w:val="28"/>
          <w:u w:val="none"/>
          <w:rtl w:val="0"/>
        </w:rPr>
        <w:t xml:space="preserve">3. Land Marks</w:t>
      </w:r>
    </w:p>
    <w:p w:rsidR="00000000" w:rsidDel="00000000" w:rsidP="00000000" w:rsidRDefault="00000000" w:rsidRPr="00000000" w14:paraId="00000311">
      <w:pPr>
        <w:rPr>
          <w:sz w:val="28"/>
          <w:szCs w:val="28"/>
          <w:u w:val="none"/>
        </w:rPr>
      </w:pPr>
      <w:r w:rsidDel="00000000" w:rsidR="00000000" w:rsidRPr="00000000">
        <w:rPr>
          <w:sz w:val="28"/>
          <w:szCs w:val="28"/>
          <w:u w:val="none"/>
          <w:rtl w:val="0"/>
        </w:rPr>
        <w:t xml:space="preserve">-Using conspicuous features such as hills, buildings even roads to get direction.</w:t>
      </w:r>
    </w:p>
    <w:p w:rsidR="00000000" w:rsidDel="00000000" w:rsidP="00000000" w:rsidRDefault="00000000" w:rsidRPr="00000000" w14:paraId="00000312">
      <w:pPr>
        <w:jc w:val="center"/>
        <w:rPr>
          <w:b w:val="1"/>
          <w:sz w:val="28"/>
          <w:szCs w:val="28"/>
          <w:u w:val="none"/>
        </w:rPr>
      </w:pPr>
      <w:r w:rsidDel="00000000" w:rsidR="00000000" w:rsidRPr="00000000">
        <w:rPr>
          <w:b w:val="1"/>
          <w:sz w:val="28"/>
          <w:szCs w:val="28"/>
          <w:u w:val="none"/>
          <w:rtl w:val="0"/>
        </w:rPr>
        <w:t xml:space="preserve">Modern Methods</w:t>
      </w:r>
    </w:p>
    <w:p w:rsidR="00000000" w:rsidDel="00000000" w:rsidP="00000000" w:rsidRDefault="00000000" w:rsidRPr="00000000" w14:paraId="00000313">
      <w:pPr>
        <w:numPr>
          <w:ilvl w:val="1"/>
          <w:numId w:val="211"/>
        </w:numPr>
        <w:ind w:left="1440" w:hanging="360"/>
        <w:jc w:val="center"/>
        <w:rPr>
          <w:b w:val="1"/>
          <w:sz w:val="28"/>
          <w:szCs w:val="28"/>
          <w:u w:val="none"/>
        </w:rPr>
      </w:pPr>
      <w:r w:rsidDel="00000000" w:rsidR="00000000" w:rsidRPr="00000000">
        <w:rPr>
          <w:b w:val="1"/>
          <w:sz w:val="28"/>
          <w:szCs w:val="28"/>
          <w:u w:val="none"/>
          <w:rtl w:val="0"/>
        </w:rPr>
        <w:t xml:space="preserve">Land Marks</w:t>
      </w:r>
    </w:p>
    <w:p w:rsidR="00000000" w:rsidDel="00000000" w:rsidP="00000000" w:rsidRDefault="00000000" w:rsidRPr="00000000" w14:paraId="00000314">
      <w:pPr>
        <w:numPr>
          <w:ilvl w:val="1"/>
          <w:numId w:val="211"/>
        </w:numPr>
        <w:ind w:left="1440" w:hanging="360"/>
        <w:jc w:val="center"/>
        <w:rPr>
          <w:b w:val="1"/>
          <w:sz w:val="28"/>
          <w:szCs w:val="28"/>
          <w:u w:val="none"/>
        </w:rPr>
      </w:pPr>
      <w:r w:rsidDel="00000000" w:rsidR="00000000" w:rsidRPr="00000000">
        <w:rPr>
          <w:b w:val="1"/>
          <w:sz w:val="28"/>
          <w:szCs w:val="28"/>
          <w:u w:val="none"/>
          <w:rtl w:val="0"/>
        </w:rPr>
        <w:t xml:space="preserve">Compass Direction.</w:t>
      </w:r>
    </w:p>
    <w:p w:rsidR="00000000" w:rsidDel="00000000" w:rsidP="00000000" w:rsidRDefault="00000000" w:rsidRPr="00000000" w14:paraId="00000315">
      <w:pPr>
        <w:rPr>
          <w:sz w:val="28"/>
          <w:szCs w:val="28"/>
          <w:u w:val="none"/>
        </w:rPr>
      </w:pPr>
      <w:r w:rsidDel="00000000" w:rsidR="00000000" w:rsidRPr="00000000">
        <w:rPr>
          <w:sz w:val="28"/>
          <w:szCs w:val="28"/>
          <w:u w:val="none"/>
          <w:rtl w:val="0"/>
        </w:rPr>
        <w:t xml:space="preserve">-Use of magnetic compass which has a needle which always points north.</w:t>
      </w:r>
    </w:p>
    <w:p w:rsidR="00000000" w:rsidDel="00000000" w:rsidP="00000000" w:rsidRDefault="00000000" w:rsidRPr="00000000" w14:paraId="00000316">
      <w:pPr>
        <w:rPr>
          <w:sz w:val="28"/>
          <w:szCs w:val="28"/>
          <w:u w:val="none"/>
        </w:rPr>
      </w:pPr>
      <w:r w:rsidDel="00000000" w:rsidR="00000000" w:rsidRPr="00000000">
        <w:rPr>
          <w:sz w:val="28"/>
          <w:szCs w:val="28"/>
          <w:u w:val="none"/>
          <w:rtl w:val="0"/>
        </w:rPr>
        <w:t xml:space="preserve">It has 16 cardinal points and 4 are basic.</w:t>
      </w:r>
    </w:p>
    <w:p w:rsidR="00000000" w:rsidDel="00000000" w:rsidP="00000000" w:rsidRDefault="00000000" w:rsidRPr="00000000" w14:paraId="00000317">
      <w:pPr>
        <w:jc w:val="center"/>
        <w:rPr>
          <w:b w:val="1"/>
          <w:sz w:val="28"/>
          <w:szCs w:val="28"/>
          <w:u w:val="none"/>
        </w:rPr>
      </w:pPr>
      <w:r w:rsidDel="00000000" w:rsidR="00000000" w:rsidRPr="00000000">
        <w:rPr>
          <w:b w:val="1"/>
          <w:sz w:val="28"/>
          <w:szCs w:val="28"/>
          <w:u w:val="none"/>
          <w:rtl w:val="0"/>
        </w:rPr>
        <w:t xml:space="preserve">Bearing</w:t>
      </w:r>
    </w:p>
    <w:p w:rsidR="00000000" w:rsidDel="00000000" w:rsidP="00000000" w:rsidRDefault="00000000" w:rsidRPr="00000000" w14:paraId="00000318">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Expression of direction in degrees of an angle.</w:t>
      </w:r>
    </w:p>
    <w:p w:rsidR="00000000" w:rsidDel="00000000" w:rsidP="00000000" w:rsidRDefault="00000000" w:rsidRPr="00000000" w14:paraId="00000319">
      <w:pPr>
        <w:rPr>
          <w:sz w:val="28"/>
          <w:szCs w:val="28"/>
          <w:u w:val="none"/>
        </w:rPr>
      </w:pPr>
      <w:r w:rsidDel="00000000" w:rsidR="00000000" w:rsidRPr="00000000">
        <w:rPr>
          <w:sz w:val="28"/>
          <w:szCs w:val="28"/>
          <w:u w:val="none"/>
          <w:rtl w:val="0"/>
        </w:rPr>
        <w:t xml:space="preserve">It’s measured from north in a clockwise direction.</w:t>
      </w:r>
    </w:p>
    <w:p w:rsidR="00000000" w:rsidDel="00000000" w:rsidP="00000000" w:rsidRDefault="00000000" w:rsidRPr="00000000" w14:paraId="0000031A">
      <w:pPr>
        <w:jc w:val="center"/>
        <w:rPr>
          <w:b w:val="1"/>
          <w:sz w:val="28"/>
          <w:szCs w:val="28"/>
          <w:u w:val="none"/>
        </w:rPr>
      </w:pPr>
      <w:r w:rsidDel="00000000" w:rsidR="00000000" w:rsidRPr="00000000">
        <w:rPr>
          <w:b w:val="1"/>
          <w:sz w:val="28"/>
          <w:szCs w:val="28"/>
          <w:u w:val="none"/>
          <w:rtl w:val="0"/>
        </w:rPr>
        <w:t xml:space="preserve">Calculation of Bearing</w:t>
      </w:r>
    </w:p>
    <w:p w:rsidR="00000000" w:rsidDel="00000000" w:rsidP="00000000" w:rsidRDefault="00000000" w:rsidRPr="00000000" w14:paraId="0000031B">
      <w:pPr>
        <w:jc w:val="center"/>
        <w:rPr>
          <w:b w:val="1"/>
          <w:sz w:val="28"/>
          <w:szCs w:val="28"/>
          <w:u w:val="none"/>
        </w:rPr>
      </w:pPr>
      <w:r w:rsidDel="00000000" w:rsidR="00000000" w:rsidRPr="00000000">
        <w:rPr>
          <w:b w:val="1"/>
          <w:sz w:val="28"/>
          <w:szCs w:val="28"/>
          <w:u w:val="none"/>
        </w:rPr>
        <w:drawing>
          <wp:inline distB="0" distT="0" distL="0" distR="0">
            <wp:extent cx="3581400" cy="2295525"/>
            <wp:effectExtent b="0" l="0" r="0" t="0"/>
            <wp:docPr id="98" name="image20.png"/>
            <a:graphic>
              <a:graphicData uri="http://schemas.openxmlformats.org/drawingml/2006/picture">
                <pic:pic>
                  <pic:nvPicPr>
                    <pic:cNvPr id="0" name="image20.png"/>
                    <pic:cNvPicPr preferRelativeResize="0"/>
                  </pic:nvPicPr>
                  <pic:blipFill>
                    <a:blip r:embed="rId72"/>
                    <a:srcRect b="26403" l="13501" r="24004" t="9601"/>
                    <a:stretch>
                      <a:fillRect/>
                    </a:stretch>
                  </pic:blipFill>
                  <pic:spPr>
                    <a:xfrm>
                      <a:off x="0" y="0"/>
                      <a:ext cx="35814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ind w:left="720" w:hanging="360"/>
        <w:jc w:val="center"/>
        <w:rPr>
          <w:b w:val="1"/>
          <w:sz w:val="28"/>
          <w:szCs w:val="28"/>
          <w:u w:val="none"/>
        </w:rPr>
      </w:pPr>
      <w:r w:rsidDel="00000000" w:rsidR="00000000" w:rsidRPr="00000000">
        <w:rPr>
          <w:sz w:val="28"/>
          <w:szCs w:val="28"/>
          <w:u w:val="none"/>
          <w:rtl w:val="0"/>
        </w:rPr>
        <w:t xml:space="preserve">Draw N-S line through observation point.</w:t>
      </w:r>
      <w:r w:rsidDel="00000000" w:rsidR="00000000" w:rsidRPr="00000000">
        <w:rPr>
          <w:rtl w:val="0"/>
        </w:rPr>
      </w:r>
    </w:p>
    <w:p w:rsidR="00000000" w:rsidDel="00000000" w:rsidP="00000000" w:rsidRDefault="00000000" w:rsidRPr="00000000" w14:paraId="0000031D">
      <w:pPr>
        <w:ind w:left="720" w:hanging="360"/>
        <w:jc w:val="center"/>
        <w:rPr>
          <w:sz w:val="28"/>
          <w:szCs w:val="28"/>
          <w:u w:val="none"/>
        </w:rPr>
      </w:pPr>
      <w:r w:rsidDel="00000000" w:rsidR="00000000" w:rsidRPr="00000000">
        <w:rPr>
          <w:sz w:val="28"/>
          <w:szCs w:val="28"/>
          <w:u w:val="none"/>
          <w:rtl w:val="0"/>
        </w:rPr>
        <w:t xml:space="preserve">Join the two points. If it’s a feature the line should end at the centre of that feature.</w:t>
      </w:r>
    </w:p>
    <w:p w:rsidR="00000000" w:rsidDel="00000000" w:rsidP="00000000" w:rsidRDefault="00000000" w:rsidRPr="00000000" w14:paraId="0000031E">
      <w:pPr>
        <w:ind w:left="720" w:hanging="360"/>
        <w:jc w:val="center"/>
        <w:rPr>
          <w:sz w:val="28"/>
          <w:szCs w:val="28"/>
          <w:u w:val="none"/>
        </w:rPr>
      </w:pPr>
      <w:r w:rsidDel="00000000" w:rsidR="00000000" w:rsidRPr="00000000">
        <w:rPr>
          <w:sz w:val="28"/>
          <w:szCs w:val="28"/>
          <w:u w:val="none"/>
          <w:rtl w:val="0"/>
        </w:rPr>
        <w:t xml:space="preserve">Using a protractor measure the angle between the N-S line and the line joining the 2 points in a clockwise direction.</w:t>
      </w:r>
    </w:p>
    <w:p w:rsidR="00000000" w:rsidDel="00000000" w:rsidP="00000000" w:rsidRDefault="00000000" w:rsidRPr="00000000" w14:paraId="0000031F">
      <w:pPr>
        <w:ind w:left="720" w:hanging="360"/>
        <w:jc w:val="center"/>
        <w:rPr>
          <w:sz w:val="28"/>
          <w:szCs w:val="28"/>
          <w:u w:val="none"/>
        </w:rPr>
      </w:pPr>
      <w:r w:rsidDel="00000000" w:rsidR="00000000" w:rsidRPr="00000000">
        <w:rPr>
          <w:sz w:val="28"/>
          <w:szCs w:val="28"/>
          <w:u w:val="none"/>
          <w:rtl w:val="0"/>
        </w:rPr>
        <w:t xml:space="preserve">Bearing is expressed in degrees, minutes and seconds. 1◦=60’(min), 1 min=60” (sec)</w:t>
      </w:r>
    </w:p>
    <w:p w:rsidR="00000000" w:rsidDel="00000000" w:rsidP="00000000" w:rsidRDefault="00000000" w:rsidRPr="00000000" w14:paraId="00000320">
      <w:pPr>
        <w:ind w:left="720" w:hanging="360"/>
        <w:jc w:val="center"/>
        <w:rPr>
          <w:sz w:val="28"/>
          <w:szCs w:val="28"/>
          <w:u w:val="none"/>
        </w:rPr>
      </w:pPr>
      <w:r w:rsidDel="00000000" w:rsidR="00000000" w:rsidRPr="00000000">
        <w:rPr>
          <w:sz w:val="28"/>
          <w:szCs w:val="28"/>
          <w:u w:val="none"/>
          <w:rtl w:val="0"/>
        </w:rPr>
        <w:t xml:space="preserve"> The degrees are always expressed in 3 figures e.g. 030◦</w:t>
      </w:r>
    </w:p>
    <w:p w:rsidR="00000000" w:rsidDel="00000000" w:rsidP="00000000" w:rsidRDefault="00000000" w:rsidRPr="00000000" w14:paraId="00000321">
      <w:pPr>
        <w:jc w:val="center"/>
        <w:rPr>
          <w:b w:val="1"/>
          <w:sz w:val="28"/>
          <w:szCs w:val="28"/>
          <w:u w:val="none"/>
        </w:rPr>
      </w:pPr>
      <w:r w:rsidDel="00000000" w:rsidR="00000000" w:rsidRPr="00000000">
        <w:rPr>
          <w:b w:val="1"/>
          <w:sz w:val="28"/>
          <w:szCs w:val="28"/>
          <w:u w:val="none"/>
          <w:rtl w:val="0"/>
        </w:rPr>
        <w:t xml:space="preserve">Types of Norths</w:t>
      </w:r>
    </w:p>
    <w:p w:rsidR="00000000" w:rsidDel="00000000" w:rsidP="00000000" w:rsidRDefault="00000000" w:rsidRPr="00000000" w14:paraId="00000322">
      <w:pPr>
        <w:jc w:val="center"/>
        <w:rPr>
          <w:b w:val="1"/>
          <w:sz w:val="28"/>
          <w:szCs w:val="28"/>
          <w:u w:val="none"/>
        </w:rPr>
      </w:pPr>
      <w:r w:rsidDel="00000000" w:rsidR="00000000" w:rsidRPr="00000000">
        <w:rPr>
          <w:b w:val="1"/>
          <w:sz w:val="28"/>
          <w:szCs w:val="28"/>
          <w:u w:val="none"/>
        </w:rPr>
        <w:drawing>
          <wp:inline distB="0" distT="0" distL="0" distR="0">
            <wp:extent cx="2800350" cy="2466975"/>
            <wp:effectExtent b="0" l="0" r="0" t="0"/>
            <wp:docPr id="99" name="image15.png"/>
            <a:graphic>
              <a:graphicData uri="http://schemas.openxmlformats.org/drawingml/2006/picture">
                <pic:pic>
                  <pic:nvPicPr>
                    <pic:cNvPr id="0" name="image15.png"/>
                    <pic:cNvPicPr preferRelativeResize="0"/>
                  </pic:nvPicPr>
                  <pic:blipFill>
                    <a:blip r:embed="rId73"/>
                    <a:srcRect b="31204" l="-3000" r="54007" t="0"/>
                    <a:stretch>
                      <a:fillRect/>
                    </a:stretch>
                  </pic:blipFill>
                  <pic:spPr>
                    <a:xfrm>
                      <a:off x="0" y="0"/>
                      <a:ext cx="28003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jc w:val="center"/>
        <w:rPr>
          <w:b w:val="1"/>
          <w:sz w:val="28"/>
          <w:szCs w:val="28"/>
          <w:u w:val="none"/>
        </w:rPr>
      </w:pPr>
      <w:r w:rsidDel="00000000" w:rsidR="00000000" w:rsidRPr="00000000">
        <w:rPr>
          <w:b w:val="1"/>
          <w:sz w:val="28"/>
          <w:szCs w:val="28"/>
          <w:u w:val="none"/>
          <w:rtl w:val="0"/>
        </w:rPr>
        <w:t xml:space="preserve">1. True North</w:t>
      </w:r>
    </w:p>
    <w:p w:rsidR="00000000" w:rsidDel="00000000" w:rsidP="00000000" w:rsidRDefault="00000000" w:rsidRPr="00000000" w14:paraId="00000324">
      <w:pPr>
        <w:jc w:val="center"/>
        <w:rPr>
          <w:sz w:val="28"/>
          <w:szCs w:val="28"/>
          <w:u w:val="none"/>
        </w:rPr>
      </w:pPr>
      <w:r w:rsidDel="00000000" w:rsidR="00000000" w:rsidRPr="00000000">
        <w:rPr>
          <w:sz w:val="28"/>
          <w:szCs w:val="28"/>
          <w:u w:val="none"/>
          <w:rtl w:val="0"/>
        </w:rPr>
        <w:t xml:space="preserve">-Position on the globe where all longitudes meet or the direction of N. Pole.</w:t>
      </w:r>
    </w:p>
    <w:p w:rsidR="00000000" w:rsidDel="00000000" w:rsidP="00000000" w:rsidRDefault="00000000" w:rsidRPr="00000000" w14:paraId="00000325">
      <w:pPr>
        <w:jc w:val="center"/>
        <w:rPr>
          <w:b w:val="1"/>
          <w:sz w:val="28"/>
          <w:szCs w:val="28"/>
          <w:u w:val="none"/>
        </w:rPr>
      </w:pPr>
      <w:r w:rsidDel="00000000" w:rsidR="00000000" w:rsidRPr="00000000">
        <w:rPr>
          <w:b w:val="1"/>
          <w:sz w:val="28"/>
          <w:szCs w:val="28"/>
          <w:u w:val="none"/>
          <w:rtl w:val="0"/>
        </w:rPr>
        <w:t xml:space="preserve">2. Grid North</w:t>
      </w:r>
    </w:p>
    <w:p w:rsidR="00000000" w:rsidDel="00000000" w:rsidP="00000000" w:rsidRDefault="00000000" w:rsidRPr="00000000" w14:paraId="00000326">
      <w:pPr>
        <w:jc w:val="center"/>
        <w:rPr>
          <w:sz w:val="28"/>
          <w:szCs w:val="28"/>
          <w:u w:val="none"/>
        </w:rPr>
      </w:pPr>
      <w:r w:rsidDel="00000000" w:rsidR="00000000" w:rsidRPr="00000000">
        <w:rPr>
          <w:sz w:val="28"/>
          <w:szCs w:val="28"/>
          <w:u w:val="none"/>
          <w:rtl w:val="0"/>
        </w:rPr>
        <w:t xml:space="preserve">-Point where Eastings meet at the N. Pole.</w:t>
      </w:r>
    </w:p>
    <w:p w:rsidR="00000000" w:rsidDel="00000000" w:rsidP="00000000" w:rsidRDefault="00000000" w:rsidRPr="00000000" w14:paraId="00000327">
      <w:pPr>
        <w:jc w:val="center"/>
        <w:rPr>
          <w:b w:val="1"/>
          <w:sz w:val="28"/>
          <w:szCs w:val="28"/>
          <w:u w:val="none"/>
        </w:rPr>
      </w:pPr>
      <w:r w:rsidDel="00000000" w:rsidR="00000000" w:rsidRPr="00000000">
        <w:rPr>
          <w:b w:val="1"/>
          <w:sz w:val="28"/>
          <w:szCs w:val="28"/>
          <w:u w:val="none"/>
          <w:rtl w:val="0"/>
        </w:rPr>
        <w:t xml:space="preserve">3. Magnetic North</w:t>
      </w:r>
    </w:p>
    <w:p w:rsidR="00000000" w:rsidDel="00000000" w:rsidP="00000000" w:rsidRDefault="00000000" w:rsidRPr="00000000" w14:paraId="00000328">
      <w:pPr>
        <w:jc w:val="center"/>
        <w:rPr>
          <w:sz w:val="28"/>
          <w:szCs w:val="28"/>
          <w:u w:val="none"/>
        </w:rPr>
      </w:pPr>
      <w:r w:rsidDel="00000000" w:rsidR="00000000" w:rsidRPr="00000000">
        <w:rPr>
          <w:sz w:val="28"/>
          <w:szCs w:val="28"/>
          <w:u w:val="none"/>
          <w:rtl w:val="0"/>
        </w:rPr>
        <w:t xml:space="preserve"> -Point which the magnetic needle rests when left to swing freely.</w:t>
      </w:r>
    </w:p>
    <w:p w:rsidR="00000000" w:rsidDel="00000000" w:rsidP="00000000" w:rsidRDefault="00000000" w:rsidRPr="00000000" w14:paraId="00000329">
      <w:pPr>
        <w:jc w:val="center"/>
        <w:rPr>
          <w:b w:val="1"/>
          <w:sz w:val="28"/>
          <w:szCs w:val="28"/>
          <w:u w:val="none"/>
        </w:rPr>
      </w:pPr>
      <w:r w:rsidDel="00000000" w:rsidR="00000000" w:rsidRPr="00000000">
        <w:rPr>
          <w:b w:val="1"/>
          <w:sz w:val="28"/>
          <w:szCs w:val="28"/>
          <w:u w:val="none"/>
          <w:rtl w:val="0"/>
        </w:rPr>
        <w:t xml:space="preserve">Types of Bearing</w:t>
      </w:r>
    </w:p>
    <w:p w:rsidR="00000000" w:rsidDel="00000000" w:rsidP="00000000" w:rsidRDefault="00000000" w:rsidRPr="00000000" w14:paraId="0000032A">
      <w:pPr>
        <w:jc w:val="center"/>
        <w:rPr>
          <w:b w:val="1"/>
          <w:sz w:val="28"/>
          <w:szCs w:val="28"/>
          <w:u w:val="none"/>
        </w:rPr>
      </w:pPr>
      <w:r w:rsidDel="00000000" w:rsidR="00000000" w:rsidRPr="00000000">
        <w:rPr>
          <w:b w:val="1"/>
          <w:sz w:val="28"/>
          <w:szCs w:val="28"/>
          <w:u w:val="none"/>
          <w:rtl w:val="0"/>
        </w:rPr>
        <w:t xml:space="preserve">1. Grid Bearing</w:t>
      </w:r>
    </w:p>
    <w:p w:rsidR="00000000" w:rsidDel="00000000" w:rsidP="00000000" w:rsidRDefault="00000000" w:rsidRPr="00000000" w14:paraId="0000032B">
      <w:pPr>
        <w:jc w:val="center"/>
        <w:rPr>
          <w:b w:val="1"/>
          <w:sz w:val="28"/>
          <w:szCs w:val="28"/>
          <w:u w:val="none"/>
        </w:rPr>
      </w:pPr>
      <w:r w:rsidDel="00000000" w:rsidR="00000000" w:rsidRPr="00000000">
        <w:rPr>
          <w:b w:val="1"/>
          <w:sz w:val="28"/>
          <w:szCs w:val="28"/>
          <w:u w:val="none"/>
        </w:rPr>
        <w:drawing>
          <wp:inline distB="0" distT="0" distL="0" distR="0">
            <wp:extent cx="3162300" cy="2295525"/>
            <wp:effectExtent b="0" l="0" r="0" t="0"/>
            <wp:docPr id="100" name="image26.png"/>
            <a:graphic>
              <a:graphicData uri="http://schemas.openxmlformats.org/drawingml/2006/picture">
                <pic:pic>
                  <pic:nvPicPr>
                    <pic:cNvPr id="0" name="image26.png"/>
                    <pic:cNvPicPr preferRelativeResize="0"/>
                  </pic:nvPicPr>
                  <pic:blipFill>
                    <a:blip r:embed="rId74"/>
                    <a:srcRect b="36005" l="0" r="45006" t="0"/>
                    <a:stretch>
                      <a:fillRect/>
                    </a:stretch>
                  </pic:blipFill>
                  <pic:spPr>
                    <a:xfrm>
                      <a:off x="0" y="0"/>
                      <a:ext cx="31623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jc w:val="center"/>
        <w:rPr>
          <w:sz w:val="28"/>
          <w:szCs w:val="28"/>
          <w:u w:val="none"/>
        </w:rPr>
      </w:pPr>
      <w:r w:rsidDel="00000000" w:rsidR="00000000" w:rsidRPr="00000000">
        <w:rPr>
          <w:sz w:val="28"/>
          <w:szCs w:val="28"/>
          <w:u w:val="none"/>
          <w:rtl w:val="0"/>
        </w:rPr>
        <w:t xml:space="preserve">-Bearing calculated from Grid North.</w:t>
      </w:r>
    </w:p>
    <w:p w:rsidR="00000000" w:rsidDel="00000000" w:rsidP="00000000" w:rsidRDefault="00000000" w:rsidRPr="00000000" w14:paraId="0000032D">
      <w:pPr>
        <w:numPr>
          <w:ilvl w:val="0"/>
          <w:numId w:val="2"/>
        </w:numPr>
        <w:ind w:left="720" w:hanging="360"/>
        <w:jc w:val="center"/>
        <w:rPr>
          <w:sz w:val="28"/>
          <w:szCs w:val="28"/>
          <w:u w:val="none"/>
        </w:rPr>
      </w:pPr>
      <w:r w:rsidDel="00000000" w:rsidR="00000000" w:rsidRPr="00000000">
        <w:rPr>
          <w:sz w:val="28"/>
          <w:szCs w:val="28"/>
          <w:u w:val="none"/>
          <w:rtl w:val="0"/>
        </w:rPr>
        <w:t xml:space="preserve">Join the two points on the topographical map using a line.</w:t>
      </w:r>
    </w:p>
    <w:p w:rsidR="00000000" w:rsidDel="00000000" w:rsidP="00000000" w:rsidRDefault="00000000" w:rsidRPr="00000000" w14:paraId="0000032E">
      <w:pPr>
        <w:numPr>
          <w:ilvl w:val="0"/>
          <w:numId w:val="2"/>
        </w:numPr>
        <w:ind w:left="720" w:hanging="360"/>
        <w:jc w:val="center"/>
        <w:rPr>
          <w:sz w:val="28"/>
          <w:szCs w:val="28"/>
          <w:u w:val="none"/>
        </w:rPr>
      </w:pPr>
      <w:r w:rsidDel="00000000" w:rsidR="00000000" w:rsidRPr="00000000">
        <w:rPr>
          <w:sz w:val="28"/>
          <w:szCs w:val="28"/>
          <w:u w:val="none"/>
          <w:rtl w:val="0"/>
        </w:rPr>
        <w:t xml:space="preserve">Measure the angle where the Eastings intersect the line joining the two points e.g. </w:t>
      </w:r>
      <w:r w:rsidDel="00000000" w:rsidR="00000000" w:rsidRPr="00000000">
        <w:rPr>
          <w:b w:val="1"/>
          <w:sz w:val="28"/>
          <w:szCs w:val="28"/>
          <w:u w:val="none"/>
          <w:rtl w:val="0"/>
        </w:rPr>
        <w:t xml:space="preserve">030◦.</w:t>
      </w:r>
      <w:r w:rsidDel="00000000" w:rsidR="00000000" w:rsidRPr="00000000">
        <w:rPr>
          <w:rtl w:val="0"/>
        </w:rPr>
      </w:r>
    </w:p>
    <w:p w:rsidR="00000000" w:rsidDel="00000000" w:rsidP="00000000" w:rsidRDefault="00000000" w:rsidRPr="00000000" w14:paraId="0000032F">
      <w:pPr>
        <w:jc w:val="center"/>
        <w:rPr>
          <w:b w:val="1"/>
          <w:sz w:val="28"/>
          <w:szCs w:val="28"/>
          <w:u w:val="none"/>
        </w:rPr>
      </w:pPr>
      <w:r w:rsidDel="00000000" w:rsidR="00000000" w:rsidRPr="00000000">
        <w:rPr>
          <w:b w:val="1"/>
          <w:sz w:val="28"/>
          <w:szCs w:val="28"/>
          <w:u w:val="none"/>
          <w:rtl w:val="0"/>
        </w:rPr>
        <w:t xml:space="preserve">2. True Bearing</w:t>
      </w:r>
    </w:p>
    <w:p w:rsidR="00000000" w:rsidDel="00000000" w:rsidP="00000000" w:rsidRDefault="00000000" w:rsidRPr="00000000" w14:paraId="00000330">
      <w:pPr>
        <w:jc w:val="cente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Bearing calculated from True North. Its calculated when the type of bearing isn’t specified.</w:t>
      </w:r>
    </w:p>
    <w:p w:rsidR="00000000" w:rsidDel="00000000" w:rsidP="00000000" w:rsidRDefault="00000000" w:rsidRPr="00000000" w14:paraId="00000331">
      <w:pPr>
        <w:jc w:val="center"/>
        <w:rPr>
          <w:sz w:val="28"/>
          <w:szCs w:val="28"/>
          <w:u w:val="none"/>
        </w:rPr>
      </w:pPr>
      <w:r w:rsidDel="00000000" w:rsidR="00000000" w:rsidRPr="00000000">
        <w:rPr>
          <w:sz w:val="28"/>
          <w:szCs w:val="28"/>
          <w:u w:val="none"/>
          <w:rtl w:val="0"/>
        </w:rPr>
        <w:t xml:space="preserve">-E.g. from our compass diagram true bearing will be 30◦-1’=</w:t>
      </w:r>
      <w:r w:rsidDel="00000000" w:rsidR="00000000" w:rsidRPr="00000000">
        <w:rPr>
          <w:b w:val="1"/>
          <w:sz w:val="28"/>
          <w:szCs w:val="28"/>
          <w:u w:val="none"/>
          <w:rtl w:val="0"/>
        </w:rPr>
        <w:t xml:space="preserve">29◦59’</w:t>
      </w:r>
      <w:r w:rsidDel="00000000" w:rsidR="00000000" w:rsidRPr="00000000">
        <w:rPr>
          <w:rtl w:val="0"/>
        </w:rPr>
      </w:r>
    </w:p>
    <w:p w:rsidR="00000000" w:rsidDel="00000000" w:rsidP="00000000" w:rsidRDefault="00000000" w:rsidRPr="00000000" w14:paraId="00000332">
      <w:pPr>
        <w:jc w:val="center"/>
        <w:rPr>
          <w:b w:val="1"/>
          <w:sz w:val="28"/>
          <w:szCs w:val="28"/>
          <w:u w:val="none"/>
        </w:rPr>
      </w:pPr>
      <w:r w:rsidDel="00000000" w:rsidR="00000000" w:rsidRPr="00000000">
        <w:rPr>
          <w:b w:val="1"/>
          <w:sz w:val="28"/>
          <w:szCs w:val="28"/>
          <w:u w:val="none"/>
          <w:rtl w:val="0"/>
        </w:rPr>
        <w:t xml:space="preserve">3. Magnetic Bearing</w:t>
      </w:r>
    </w:p>
    <w:p w:rsidR="00000000" w:rsidDel="00000000" w:rsidP="00000000" w:rsidRDefault="00000000" w:rsidRPr="00000000" w14:paraId="00000333">
      <w:pPr>
        <w:jc w:val="center"/>
        <w:rPr>
          <w:sz w:val="28"/>
          <w:szCs w:val="28"/>
          <w:u w:val="none"/>
        </w:rPr>
      </w:pPr>
      <w:r w:rsidDel="00000000" w:rsidR="00000000" w:rsidRPr="00000000">
        <w:rPr>
          <w:sz w:val="28"/>
          <w:szCs w:val="28"/>
          <w:u w:val="none"/>
          <w:rtl w:val="0"/>
        </w:rPr>
        <w:t xml:space="preserve">-Bearing calculated from Magnetic North.</w:t>
      </w:r>
    </w:p>
    <w:p w:rsidR="00000000" w:rsidDel="00000000" w:rsidP="00000000" w:rsidRDefault="00000000" w:rsidRPr="00000000" w14:paraId="00000334">
      <w:pPr>
        <w:jc w:val="center"/>
        <w:rPr>
          <w:sz w:val="28"/>
          <w:szCs w:val="28"/>
          <w:u w:val="none"/>
        </w:rPr>
      </w:pPr>
      <w:r w:rsidDel="00000000" w:rsidR="00000000" w:rsidRPr="00000000">
        <w:rPr>
          <w:sz w:val="28"/>
          <w:szCs w:val="28"/>
          <w:u w:val="none"/>
          <w:rtl w:val="0"/>
        </w:rPr>
        <w:t xml:space="preserve">Position of Magnetic North changes slightly every year.</w:t>
      </w:r>
    </w:p>
    <w:p w:rsidR="00000000" w:rsidDel="00000000" w:rsidP="00000000" w:rsidRDefault="00000000" w:rsidRPr="00000000" w14:paraId="00000335">
      <w:pPr>
        <w:jc w:val="center"/>
        <w:rPr>
          <w:b w:val="1"/>
          <w:sz w:val="28"/>
          <w:szCs w:val="28"/>
          <w:u w:val="none"/>
        </w:rPr>
      </w:pPr>
      <w:r w:rsidDel="00000000" w:rsidR="00000000" w:rsidRPr="00000000">
        <w:rPr>
          <w:b w:val="1"/>
          <w:sz w:val="28"/>
          <w:szCs w:val="28"/>
          <w:u w:val="none"/>
          <w:rtl w:val="0"/>
        </w:rPr>
        <w:t xml:space="preserve">Steps </w:t>
      </w:r>
    </w:p>
    <w:p w:rsidR="00000000" w:rsidDel="00000000" w:rsidP="00000000" w:rsidRDefault="00000000" w:rsidRPr="00000000" w14:paraId="00000336">
      <w:pPr>
        <w:numPr>
          <w:ilvl w:val="0"/>
          <w:numId w:val="3"/>
        </w:numPr>
        <w:ind w:left="360" w:hanging="360"/>
        <w:jc w:val="center"/>
        <w:rPr>
          <w:sz w:val="28"/>
          <w:szCs w:val="28"/>
          <w:u w:val="none"/>
        </w:rPr>
      </w:pPr>
      <w:r w:rsidDel="00000000" w:rsidR="00000000" w:rsidRPr="00000000">
        <w:rPr>
          <w:sz w:val="28"/>
          <w:szCs w:val="28"/>
          <w:u w:val="none"/>
          <w:rtl w:val="0"/>
        </w:rPr>
        <w:t xml:space="preserve">Years which have elapsed × Annual change. (No need if annual change is negligible). E.g. from our compass diagram annual change =(2009-1991)×4.8’=18×4.8’’=86.4’’=1◦26.4’ </w:t>
      </w:r>
    </w:p>
    <w:p w:rsidR="00000000" w:rsidDel="00000000" w:rsidP="00000000" w:rsidRDefault="00000000" w:rsidRPr="00000000" w14:paraId="00000337">
      <w:pPr>
        <w:numPr>
          <w:ilvl w:val="0"/>
          <w:numId w:val="3"/>
        </w:numPr>
        <w:ind w:left="360" w:hanging="360"/>
        <w:jc w:val="center"/>
        <w:rPr>
          <w:sz w:val="28"/>
          <w:szCs w:val="28"/>
          <w:u w:val="none"/>
        </w:rPr>
      </w:pPr>
      <w:r w:rsidDel="00000000" w:rsidR="00000000" w:rsidRPr="00000000">
        <w:rPr>
          <w:sz w:val="28"/>
          <w:szCs w:val="28"/>
          <w:u w:val="none"/>
          <w:rtl w:val="0"/>
        </w:rPr>
        <w:t xml:space="preserve">Add to the angle between the  grid and magnetic bearing 1.e. 1◦26.4’+2◦30’=3◦56.4’</w:t>
      </w:r>
    </w:p>
    <w:p w:rsidR="00000000" w:rsidDel="00000000" w:rsidP="00000000" w:rsidRDefault="00000000" w:rsidRPr="00000000" w14:paraId="00000338">
      <w:pPr>
        <w:numPr>
          <w:ilvl w:val="0"/>
          <w:numId w:val="3"/>
        </w:numPr>
        <w:ind w:left="360" w:hanging="360"/>
        <w:jc w:val="center"/>
        <w:rPr>
          <w:sz w:val="28"/>
          <w:szCs w:val="28"/>
          <w:u w:val="none"/>
        </w:rPr>
      </w:pPr>
      <w:r w:rsidDel="00000000" w:rsidR="00000000" w:rsidRPr="00000000">
        <w:rPr>
          <w:rtl w:val="0"/>
        </w:rPr>
      </w:r>
    </w:p>
    <w:p w:rsidR="00000000" w:rsidDel="00000000" w:rsidP="00000000" w:rsidRDefault="00000000" w:rsidRPr="00000000" w14:paraId="00000339">
      <w:pPr>
        <w:numPr>
          <w:ilvl w:val="0"/>
          <w:numId w:val="3"/>
        </w:numPr>
        <w:ind w:left="360" w:hanging="360"/>
        <w:jc w:val="center"/>
        <w:rPr>
          <w:sz w:val="28"/>
          <w:szCs w:val="28"/>
          <w:u w:val="none"/>
        </w:rPr>
      </w:pPr>
      <w:r w:rsidDel="00000000" w:rsidR="00000000" w:rsidRPr="00000000">
        <w:rPr>
          <w:sz w:val="28"/>
          <w:szCs w:val="28"/>
          <w:u w:val="none"/>
          <w:rtl w:val="0"/>
        </w:rPr>
        <w:t xml:space="preserve">Add to the Grid bearing (if change is towards E) or Subtract (if change is towards W). 30◦ +3◦ 56.4’=</w:t>
      </w:r>
      <w:r w:rsidDel="00000000" w:rsidR="00000000" w:rsidRPr="00000000">
        <w:rPr>
          <w:b w:val="1"/>
          <w:sz w:val="28"/>
          <w:szCs w:val="28"/>
          <w:u w:val="none"/>
          <w:rtl w:val="0"/>
        </w:rPr>
        <w:t xml:space="preserve">33</w:t>
      </w:r>
      <w:r w:rsidDel="00000000" w:rsidR="00000000" w:rsidRPr="00000000">
        <w:rPr>
          <w:sz w:val="28"/>
          <w:szCs w:val="28"/>
          <w:u w:val="none"/>
          <w:rtl w:val="0"/>
        </w:rPr>
        <w:t xml:space="preserve">◦</w:t>
      </w:r>
      <w:r w:rsidDel="00000000" w:rsidR="00000000" w:rsidRPr="00000000">
        <w:rPr>
          <w:b w:val="1"/>
          <w:sz w:val="28"/>
          <w:szCs w:val="28"/>
          <w:u w:val="none"/>
          <w:rtl w:val="0"/>
        </w:rPr>
        <w:t xml:space="preserve">56.4’</w:t>
      </w:r>
      <w:r w:rsidDel="00000000" w:rsidR="00000000" w:rsidRPr="00000000">
        <w:rPr>
          <w:rtl w:val="0"/>
        </w:rPr>
      </w:r>
    </w:p>
    <w:p w:rsidR="00000000" w:rsidDel="00000000" w:rsidP="00000000" w:rsidRDefault="00000000" w:rsidRPr="00000000" w14:paraId="0000033A">
      <w:pPr>
        <w:jc w:val="center"/>
        <w:rPr>
          <w:b w:val="1"/>
          <w:sz w:val="28"/>
          <w:szCs w:val="28"/>
          <w:u w:val="none"/>
        </w:rPr>
      </w:pPr>
      <w:r w:rsidDel="00000000" w:rsidR="00000000" w:rsidRPr="00000000">
        <w:rPr>
          <w:b w:val="1"/>
          <w:sz w:val="28"/>
          <w:szCs w:val="28"/>
          <w:u w:val="none"/>
          <w:rtl w:val="0"/>
        </w:rPr>
        <w:t xml:space="preserve">Location of Places</w:t>
      </w:r>
    </w:p>
    <w:p w:rsidR="00000000" w:rsidDel="00000000" w:rsidP="00000000" w:rsidRDefault="00000000" w:rsidRPr="00000000" w14:paraId="0000033B">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Showing of position of a place or feature on a topographical map.</w:t>
      </w:r>
    </w:p>
    <w:p w:rsidR="00000000" w:rsidDel="00000000" w:rsidP="00000000" w:rsidRDefault="00000000" w:rsidRPr="00000000" w14:paraId="0000033C">
      <w:pPr>
        <w:jc w:val="center"/>
        <w:rPr>
          <w:b w:val="1"/>
          <w:sz w:val="28"/>
          <w:szCs w:val="28"/>
          <w:u w:val="none"/>
        </w:rPr>
      </w:pPr>
      <w:r w:rsidDel="00000000" w:rsidR="00000000" w:rsidRPr="00000000">
        <w:rPr>
          <w:b w:val="1"/>
          <w:sz w:val="28"/>
          <w:szCs w:val="28"/>
          <w:u w:val="none"/>
          <w:rtl w:val="0"/>
        </w:rPr>
        <w:t xml:space="preserve">Methods</w:t>
      </w:r>
    </w:p>
    <w:p w:rsidR="00000000" w:rsidDel="00000000" w:rsidP="00000000" w:rsidRDefault="00000000" w:rsidRPr="00000000" w14:paraId="0000033D">
      <w:pPr>
        <w:jc w:val="center"/>
        <w:rPr>
          <w:b w:val="1"/>
          <w:sz w:val="28"/>
          <w:szCs w:val="28"/>
          <w:u w:val="none"/>
        </w:rPr>
      </w:pPr>
      <w:r w:rsidDel="00000000" w:rsidR="00000000" w:rsidRPr="00000000">
        <w:rPr>
          <w:b w:val="1"/>
          <w:sz w:val="28"/>
          <w:szCs w:val="28"/>
          <w:u w:val="none"/>
          <w:rtl w:val="0"/>
        </w:rPr>
        <w:t xml:space="preserve">Use of Place Names</w:t>
      </w:r>
    </w:p>
    <w:p w:rsidR="00000000" w:rsidDel="00000000" w:rsidP="00000000" w:rsidRDefault="00000000" w:rsidRPr="00000000" w14:paraId="0000033E">
      <w:pPr>
        <w:rPr>
          <w:sz w:val="28"/>
          <w:szCs w:val="28"/>
          <w:u w:val="none"/>
        </w:rPr>
      </w:pPr>
      <w:r w:rsidDel="00000000" w:rsidR="00000000" w:rsidRPr="00000000">
        <w:rPr>
          <w:sz w:val="28"/>
          <w:szCs w:val="28"/>
          <w:u w:val="none"/>
          <w:rtl w:val="0"/>
        </w:rPr>
        <w:t xml:space="preserve">-Locating a feature by using the name of the place it’s at e.g. a river in Kisumu, Nakuru, etc or if it isn’t at a named place locate by the nearest name place e.g. a meander near Garissa town.</w:t>
      </w:r>
    </w:p>
    <w:p w:rsidR="00000000" w:rsidDel="00000000" w:rsidP="00000000" w:rsidRDefault="00000000" w:rsidRPr="00000000" w14:paraId="0000033F">
      <w:pPr>
        <w:jc w:val="center"/>
        <w:rPr>
          <w:b w:val="1"/>
          <w:sz w:val="28"/>
          <w:szCs w:val="28"/>
          <w:u w:val="none"/>
        </w:rPr>
      </w:pPr>
      <w:r w:rsidDel="00000000" w:rsidR="00000000" w:rsidRPr="00000000">
        <w:rPr>
          <w:b w:val="1"/>
          <w:sz w:val="28"/>
          <w:szCs w:val="28"/>
          <w:u w:val="none"/>
          <w:rtl w:val="0"/>
        </w:rPr>
        <w:t xml:space="preserve">Use of Direction, Bearing and Distance</w:t>
      </w:r>
    </w:p>
    <w:p w:rsidR="00000000" w:rsidDel="00000000" w:rsidP="00000000" w:rsidRDefault="00000000" w:rsidRPr="00000000" w14:paraId="00000340">
      <w:pPr>
        <w:rPr>
          <w:b w:val="1"/>
          <w:sz w:val="28"/>
          <w:szCs w:val="28"/>
          <w:u w:val="none"/>
        </w:rPr>
      </w:pPr>
      <w:r w:rsidDel="00000000" w:rsidR="00000000" w:rsidRPr="00000000">
        <w:rPr>
          <w:sz w:val="28"/>
          <w:szCs w:val="28"/>
          <w:u w:val="none"/>
          <w:rtl w:val="0"/>
        </w:rPr>
        <w:t xml:space="preserve">This is from a stated position e.g. Locate Nakuru from Nairobi.</w:t>
      </w:r>
      <w:r w:rsidDel="00000000" w:rsidR="00000000" w:rsidRPr="00000000">
        <w:rPr>
          <w:rtl w:val="0"/>
        </w:rPr>
      </w:r>
    </w:p>
    <w:p w:rsidR="00000000" w:rsidDel="00000000" w:rsidP="00000000" w:rsidRDefault="00000000" w:rsidRPr="00000000" w14:paraId="00000341">
      <w:pPr>
        <w:rPr>
          <w:sz w:val="28"/>
          <w:szCs w:val="28"/>
          <w:u w:val="none"/>
        </w:rPr>
      </w:pPr>
      <w:r w:rsidDel="00000000" w:rsidR="00000000" w:rsidRPr="00000000">
        <w:rPr>
          <w:sz w:val="28"/>
          <w:szCs w:val="28"/>
          <w:u w:val="none"/>
          <w:rtl w:val="0"/>
        </w:rPr>
        <w:t xml:space="preserve">Nakuru is 157km N.W of Nairobi.</w:t>
      </w:r>
    </w:p>
    <w:p w:rsidR="00000000" w:rsidDel="00000000" w:rsidP="00000000" w:rsidRDefault="00000000" w:rsidRPr="00000000" w14:paraId="00000342">
      <w:pPr>
        <w:jc w:val="center"/>
        <w:rPr>
          <w:b w:val="1"/>
          <w:sz w:val="28"/>
          <w:szCs w:val="28"/>
          <w:u w:val="none"/>
        </w:rPr>
      </w:pPr>
      <w:r w:rsidDel="00000000" w:rsidR="00000000" w:rsidRPr="00000000">
        <w:rPr>
          <w:b w:val="1"/>
          <w:sz w:val="28"/>
          <w:szCs w:val="28"/>
          <w:u w:val="none"/>
          <w:rtl w:val="0"/>
        </w:rPr>
        <w:t xml:space="preserve">Latitudes and Longitudes</w:t>
      </w:r>
    </w:p>
    <w:p w:rsidR="00000000" w:rsidDel="00000000" w:rsidP="00000000" w:rsidRDefault="00000000" w:rsidRPr="00000000" w14:paraId="00000343">
      <w:pPr>
        <w:rPr>
          <w:sz w:val="28"/>
          <w:szCs w:val="28"/>
          <w:u w:val="none"/>
        </w:rPr>
      </w:pPr>
      <w:r w:rsidDel="00000000" w:rsidR="00000000" w:rsidRPr="00000000">
        <w:rPr>
          <w:sz w:val="28"/>
          <w:szCs w:val="28"/>
          <w:u w:val="none"/>
          <w:rtl w:val="0"/>
        </w:rPr>
        <w:t xml:space="preserve">The main longitudes are I.D.L and Greenwich /Prime Meridian.</w:t>
      </w:r>
    </w:p>
    <w:p w:rsidR="00000000" w:rsidDel="00000000" w:rsidP="00000000" w:rsidRDefault="00000000" w:rsidRPr="00000000" w14:paraId="00000344">
      <w:pPr>
        <w:rPr>
          <w:sz w:val="28"/>
          <w:szCs w:val="28"/>
          <w:u w:val="none"/>
        </w:rPr>
      </w:pPr>
      <w:r w:rsidDel="00000000" w:rsidR="00000000" w:rsidRPr="00000000">
        <w:rPr>
          <w:sz w:val="28"/>
          <w:szCs w:val="28"/>
          <w:u w:val="none"/>
          <w:rtl w:val="0"/>
        </w:rPr>
        <w:t xml:space="preserve">The main lines of latitudes:</w:t>
      </w:r>
    </w:p>
    <w:p w:rsidR="00000000" w:rsidDel="00000000" w:rsidP="00000000" w:rsidRDefault="00000000" w:rsidRPr="00000000" w14:paraId="00000345">
      <w:pPr>
        <w:numPr>
          <w:ilvl w:val="0"/>
          <w:numId w:val="4"/>
        </w:numPr>
        <w:ind w:left="720" w:hanging="360"/>
        <w:rPr>
          <w:sz w:val="28"/>
          <w:szCs w:val="28"/>
          <w:u w:val="none"/>
        </w:rPr>
      </w:pPr>
      <w:r w:rsidDel="00000000" w:rsidR="00000000" w:rsidRPr="00000000">
        <w:rPr>
          <w:sz w:val="28"/>
          <w:szCs w:val="28"/>
          <w:u w:val="none"/>
          <w:rtl w:val="0"/>
        </w:rPr>
        <w:t xml:space="preserve">The equator/Great Circle (0◦) which is the longest.</w:t>
      </w:r>
    </w:p>
    <w:p w:rsidR="00000000" w:rsidDel="00000000" w:rsidP="00000000" w:rsidRDefault="00000000" w:rsidRPr="00000000" w14:paraId="00000346">
      <w:pPr>
        <w:numPr>
          <w:ilvl w:val="0"/>
          <w:numId w:val="4"/>
        </w:numPr>
        <w:ind w:left="720" w:hanging="360"/>
        <w:rPr>
          <w:sz w:val="28"/>
          <w:szCs w:val="28"/>
          <w:u w:val="none"/>
        </w:rPr>
      </w:pPr>
      <w:r w:rsidDel="00000000" w:rsidR="00000000" w:rsidRPr="00000000">
        <w:rPr>
          <w:sz w:val="28"/>
          <w:szCs w:val="28"/>
          <w:u w:val="none"/>
          <w:rtl w:val="0"/>
        </w:rPr>
        <w:t xml:space="preserve">Tropic of Cancer (23½◦N) of equator.</w:t>
      </w:r>
    </w:p>
    <w:p w:rsidR="00000000" w:rsidDel="00000000" w:rsidP="00000000" w:rsidRDefault="00000000" w:rsidRPr="00000000" w14:paraId="00000347">
      <w:pPr>
        <w:numPr>
          <w:ilvl w:val="0"/>
          <w:numId w:val="4"/>
        </w:numPr>
        <w:ind w:left="720" w:hanging="360"/>
        <w:rPr>
          <w:sz w:val="28"/>
          <w:szCs w:val="28"/>
          <w:u w:val="none"/>
        </w:rPr>
      </w:pPr>
      <w:r w:rsidDel="00000000" w:rsidR="00000000" w:rsidRPr="00000000">
        <w:rPr>
          <w:sz w:val="28"/>
          <w:szCs w:val="28"/>
          <w:u w:val="none"/>
          <w:rtl w:val="0"/>
        </w:rPr>
        <w:t xml:space="preserve">Tropic of Capricorn (23½◦) south of equator.</w:t>
      </w:r>
    </w:p>
    <w:p w:rsidR="00000000" w:rsidDel="00000000" w:rsidP="00000000" w:rsidRDefault="00000000" w:rsidRPr="00000000" w14:paraId="00000348">
      <w:pPr>
        <w:numPr>
          <w:ilvl w:val="0"/>
          <w:numId w:val="4"/>
        </w:numPr>
        <w:ind w:left="720" w:hanging="360"/>
        <w:rPr>
          <w:sz w:val="28"/>
          <w:szCs w:val="28"/>
          <w:u w:val="none"/>
        </w:rPr>
      </w:pPr>
      <w:r w:rsidDel="00000000" w:rsidR="00000000" w:rsidRPr="00000000">
        <w:rPr>
          <w:sz w:val="28"/>
          <w:szCs w:val="28"/>
          <w:u w:val="none"/>
          <w:rtl w:val="0"/>
        </w:rPr>
        <w:t xml:space="preserve">The Arctic Circle (66½◦N).</w:t>
      </w:r>
    </w:p>
    <w:p w:rsidR="00000000" w:rsidDel="00000000" w:rsidP="00000000" w:rsidRDefault="00000000" w:rsidRPr="00000000" w14:paraId="00000349">
      <w:pPr>
        <w:numPr>
          <w:ilvl w:val="0"/>
          <w:numId w:val="4"/>
        </w:numPr>
        <w:ind w:left="720" w:hanging="360"/>
        <w:rPr>
          <w:sz w:val="28"/>
          <w:szCs w:val="28"/>
          <w:u w:val="none"/>
        </w:rPr>
      </w:pPr>
      <w:r w:rsidDel="00000000" w:rsidR="00000000" w:rsidRPr="00000000">
        <w:rPr>
          <w:sz w:val="28"/>
          <w:szCs w:val="28"/>
          <w:u w:val="none"/>
          <w:rtl w:val="0"/>
        </w:rPr>
        <w:t xml:space="preserve">Antarctic Circle (66 ½ ◦ S).</w:t>
      </w:r>
    </w:p>
    <w:p w:rsidR="00000000" w:rsidDel="00000000" w:rsidP="00000000" w:rsidRDefault="00000000" w:rsidRPr="00000000" w14:paraId="0000034A">
      <w:pPr>
        <w:rPr>
          <w:b w:val="1"/>
          <w:sz w:val="28"/>
          <w:szCs w:val="28"/>
          <w:u w:val="none"/>
        </w:rPr>
      </w:pPr>
      <w:r w:rsidDel="00000000" w:rsidR="00000000" w:rsidRPr="00000000">
        <w:rPr>
          <w:sz w:val="28"/>
          <w:szCs w:val="28"/>
          <w:u w:val="none"/>
          <w:rtl w:val="0"/>
        </w:rPr>
        <w:t xml:space="preserve">They are marked at the margins. Latitude is stated first (N or S) and longitude later (E or W) e.g. </w:t>
      </w:r>
      <w:r w:rsidDel="00000000" w:rsidR="00000000" w:rsidRPr="00000000">
        <w:rPr>
          <w:b w:val="1"/>
          <w:sz w:val="28"/>
          <w:szCs w:val="28"/>
          <w:u w:val="none"/>
          <w:rtl w:val="0"/>
        </w:rPr>
        <w:t xml:space="preserve">X◦N Y◦E</w:t>
      </w:r>
    </w:p>
    <w:p w:rsidR="00000000" w:rsidDel="00000000" w:rsidP="00000000" w:rsidRDefault="00000000" w:rsidRPr="00000000" w14:paraId="0000034B">
      <w:pPr>
        <w:numPr>
          <w:ilvl w:val="0"/>
          <w:numId w:val="5"/>
        </w:numPr>
        <w:ind w:left="720" w:hanging="360"/>
        <w:rPr>
          <w:sz w:val="28"/>
          <w:szCs w:val="28"/>
          <w:u w:val="none"/>
        </w:rPr>
      </w:pPr>
      <w:r w:rsidDel="00000000" w:rsidR="00000000" w:rsidRPr="00000000">
        <w:rPr>
          <w:sz w:val="28"/>
          <w:szCs w:val="28"/>
          <w:u w:val="none"/>
          <w:rtl w:val="0"/>
        </w:rPr>
        <w:t xml:space="preserve">Identify a place.</w:t>
      </w:r>
    </w:p>
    <w:p w:rsidR="00000000" w:rsidDel="00000000" w:rsidP="00000000" w:rsidRDefault="00000000" w:rsidRPr="00000000" w14:paraId="0000034C">
      <w:pPr>
        <w:numPr>
          <w:ilvl w:val="0"/>
          <w:numId w:val="5"/>
        </w:numPr>
        <w:ind w:left="720" w:hanging="360"/>
        <w:rPr>
          <w:sz w:val="28"/>
          <w:szCs w:val="28"/>
          <w:u w:val="none"/>
        </w:rPr>
      </w:pPr>
      <w:r w:rsidDel="00000000" w:rsidR="00000000" w:rsidRPr="00000000">
        <w:rPr>
          <w:sz w:val="28"/>
          <w:szCs w:val="28"/>
          <w:u w:val="none"/>
          <w:rtl w:val="0"/>
        </w:rPr>
        <w:t xml:space="preserve">Identify the nearest numbered latitude and longitude.</w:t>
      </w:r>
    </w:p>
    <w:p w:rsidR="00000000" w:rsidDel="00000000" w:rsidP="00000000" w:rsidRDefault="00000000" w:rsidRPr="00000000" w14:paraId="0000034D">
      <w:pPr>
        <w:numPr>
          <w:ilvl w:val="0"/>
          <w:numId w:val="5"/>
        </w:numPr>
        <w:ind w:left="720" w:hanging="360"/>
        <w:rPr>
          <w:sz w:val="28"/>
          <w:szCs w:val="28"/>
          <w:u w:val="none"/>
        </w:rPr>
      </w:pPr>
      <w:r w:rsidDel="00000000" w:rsidR="00000000" w:rsidRPr="00000000">
        <w:rPr>
          <w:sz w:val="28"/>
          <w:szCs w:val="28"/>
          <w:u w:val="none"/>
          <w:rtl w:val="0"/>
        </w:rPr>
        <w:t xml:space="preserve">Estimate to the nearest 1◦.</w:t>
      </w:r>
    </w:p>
    <w:p w:rsidR="00000000" w:rsidDel="00000000" w:rsidP="00000000" w:rsidRDefault="00000000" w:rsidRPr="00000000" w14:paraId="0000034E">
      <w:pPr>
        <w:jc w:val="center"/>
        <w:rPr>
          <w:b w:val="1"/>
          <w:sz w:val="28"/>
          <w:szCs w:val="28"/>
          <w:u w:val="none"/>
        </w:rPr>
      </w:pPr>
      <w:r w:rsidDel="00000000" w:rsidR="00000000" w:rsidRPr="00000000">
        <w:rPr>
          <w:b w:val="1"/>
          <w:sz w:val="28"/>
          <w:szCs w:val="28"/>
          <w:u w:val="none"/>
          <w:rtl w:val="0"/>
        </w:rPr>
        <w:t xml:space="preserve">Grid Reference</w:t>
      </w:r>
    </w:p>
    <w:p w:rsidR="00000000" w:rsidDel="00000000" w:rsidP="00000000" w:rsidRDefault="00000000" w:rsidRPr="00000000" w14:paraId="0000034F">
      <w:pPr>
        <w:rPr>
          <w:sz w:val="28"/>
          <w:szCs w:val="28"/>
          <w:u w:val="none"/>
        </w:rPr>
      </w:pPr>
      <w:r w:rsidDel="00000000" w:rsidR="00000000" w:rsidRPr="00000000">
        <w:rPr>
          <w:sz w:val="28"/>
          <w:szCs w:val="28"/>
          <w:u w:val="none"/>
          <w:rtl w:val="0"/>
        </w:rPr>
        <w:t xml:space="preserve">Grid lines: network of lines on topographical maps.</w:t>
      </w:r>
    </w:p>
    <w:p w:rsidR="00000000" w:rsidDel="00000000" w:rsidP="00000000" w:rsidRDefault="00000000" w:rsidRPr="00000000" w14:paraId="00000350">
      <w:pPr>
        <w:rPr>
          <w:sz w:val="28"/>
          <w:szCs w:val="28"/>
          <w:u w:val="none"/>
        </w:rPr>
      </w:pPr>
      <w:r w:rsidDel="00000000" w:rsidR="00000000" w:rsidRPr="00000000">
        <w:rPr>
          <w:sz w:val="28"/>
          <w:szCs w:val="28"/>
          <w:u w:val="none"/>
          <w:rtl w:val="0"/>
        </w:rPr>
        <w:t xml:space="preserve">-Numbered in small and large numbers and the large ones are used.</w:t>
      </w:r>
    </w:p>
    <w:p w:rsidR="00000000" w:rsidDel="00000000" w:rsidP="00000000" w:rsidRDefault="00000000" w:rsidRPr="00000000" w14:paraId="00000351">
      <w:pPr>
        <w:rPr>
          <w:sz w:val="28"/>
          <w:szCs w:val="28"/>
          <w:u w:val="none"/>
        </w:rPr>
      </w:pPr>
      <w:r w:rsidDel="00000000" w:rsidR="00000000" w:rsidRPr="00000000">
        <w:rPr>
          <w:sz w:val="28"/>
          <w:szCs w:val="28"/>
          <w:u w:val="none"/>
          <w:rtl w:val="0"/>
        </w:rPr>
        <w:t xml:space="preserve">Eastings: N-S grid lines called so because they are numbered eastwards.</w:t>
      </w:r>
    </w:p>
    <w:p w:rsidR="00000000" w:rsidDel="00000000" w:rsidP="00000000" w:rsidRDefault="00000000" w:rsidRPr="00000000" w14:paraId="00000352">
      <w:pPr>
        <w:rPr>
          <w:sz w:val="28"/>
          <w:szCs w:val="28"/>
          <w:u w:val="none"/>
        </w:rPr>
      </w:pPr>
      <w:r w:rsidDel="00000000" w:rsidR="00000000" w:rsidRPr="00000000">
        <w:rPr>
          <w:sz w:val="28"/>
          <w:szCs w:val="28"/>
          <w:u w:val="none"/>
          <w:rtl w:val="0"/>
        </w:rPr>
        <w:t xml:space="preserve">Northings: W-E grid lines called so because they are numbered northwards.</w:t>
      </w:r>
    </w:p>
    <w:p w:rsidR="00000000" w:rsidDel="00000000" w:rsidP="00000000" w:rsidRDefault="00000000" w:rsidRPr="00000000" w14:paraId="00000353">
      <w:pPr>
        <w:rPr>
          <w:sz w:val="28"/>
          <w:szCs w:val="28"/>
          <w:u w:val="none"/>
        </w:rPr>
      </w:pPr>
      <w:r w:rsidDel="00000000" w:rsidR="00000000" w:rsidRPr="00000000">
        <w:rPr>
          <w:sz w:val="28"/>
          <w:szCs w:val="28"/>
          <w:u w:val="none"/>
          <w:rtl w:val="0"/>
        </w:rPr>
        <w:t xml:space="preserve">Grid reference is given in 4 figures or six figures. In 4 figure the nearest grid line is stated while the 6 figure is estimated in fractions by dividing the space between grid line into 10 equal parts.</w:t>
      </w:r>
    </w:p>
    <w:p w:rsidR="00000000" w:rsidDel="00000000" w:rsidP="00000000" w:rsidRDefault="00000000" w:rsidRPr="00000000" w14:paraId="00000354">
      <w:pPr>
        <w:rPr>
          <w:sz w:val="28"/>
          <w:szCs w:val="28"/>
          <w:u w:val="none"/>
        </w:rPr>
      </w:pPr>
      <w:r w:rsidDel="00000000" w:rsidR="00000000" w:rsidRPr="00000000">
        <w:rPr>
          <w:sz w:val="28"/>
          <w:szCs w:val="28"/>
          <w:u w:val="none"/>
          <w:rtl w:val="0"/>
        </w:rPr>
        <w:t xml:space="preserve">Easting is stated first followed by northing.</w:t>
      </w:r>
    </w:p>
    <w:p w:rsidR="00000000" w:rsidDel="00000000" w:rsidP="00000000" w:rsidRDefault="00000000" w:rsidRPr="00000000" w14:paraId="00000355">
      <w:pPr>
        <w:rPr>
          <w:sz w:val="28"/>
          <w:szCs w:val="28"/>
          <w:u w:val="none"/>
        </w:rPr>
      </w:pPr>
      <w:r w:rsidDel="00000000" w:rsidR="00000000" w:rsidRPr="00000000">
        <w:rPr>
          <w:sz w:val="28"/>
          <w:szCs w:val="28"/>
          <w:u w:val="none"/>
          <w:rtl w:val="0"/>
        </w:rPr>
        <w:t xml:space="preserve">In the example below the 4 figure grid references are:</w:t>
      </w:r>
    </w:p>
    <w:p w:rsidR="00000000" w:rsidDel="00000000" w:rsidP="00000000" w:rsidRDefault="00000000" w:rsidRPr="00000000" w14:paraId="00000356">
      <w:pPr>
        <w:numPr>
          <w:ilvl w:val="0"/>
          <w:numId w:val="6"/>
        </w:numPr>
        <w:ind w:left="720" w:hanging="360"/>
        <w:jc w:val="center"/>
        <w:rPr>
          <w:sz w:val="28"/>
          <w:szCs w:val="28"/>
          <w:u w:val="none"/>
        </w:rPr>
      </w:pPr>
      <w:r w:rsidDel="00000000" w:rsidR="00000000" w:rsidRPr="00000000">
        <w:rPr>
          <w:sz w:val="28"/>
          <w:szCs w:val="28"/>
          <w:u w:val="none"/>
          <w:rtl w:val="0"/>
        </w:rPr>
        <w:t xml:space="preserve">A-6856</w:t>
      </w:r>
    </w:p>
    <w:p w:rsidR="00000000" w:rsidDel="00000000" w:rsidP="00000000" w:rsidRDefault="00000000" w:rsidRPr="00000000" w14:paraId="00000357">
      <w:pPr>
        <w:numPr>
          <w:ilvl w:val="0"/>
          <w:numId w:val="6"/>
        </w:numPr>
        <w:ind w:left="720" w:hanging="360"/>
        <w:jc w:val="center"/>
        <w:rPr>
          <w:sz w:val="28"/>
          <w:szCs w:val="28"/>
          <w:u w:val="none"/>
        </w:rPr>
      </w:pPr>
      <w:r w:rsidDel="00000000" w:rsidR="00000000" w:rsidRPr="00000000">
        <w:rPr>
          <w:sz w:val="28"/>
          <w:szCs w:val="28"/>
          <w:u w:val="none"/>
          <w:rtl w:val="0"/>
        </w:rPr>
        <w:t xml:space="preserve">B-6856</w:t>
      </w:r>
    </w:p>
    <w:p w:rsidR="00000000" w:rsidDel="00000000" w:rsidP="00000000" w:rsidRDefault="00000000" w:rsidRPr="00000000" w14:paraId="00000358">
      <w:pPr>
        <w:numPr>
          <w:ilvl w:val="0"/>
          <w:numId w:val="6"/>
        </w:numPr>
        <w:ind w:left="720" w:hanging="360"/>
        <w:jc w:val="center"/>
        <w:rPr>
          <w:sz w:val="28"/>
          <w:szCs w:val="28"/>
          <w:u w:val="none"/>
        </w:rPr>
      </w:pPr>
      <w:r w:rsidDel="00000000" w:rsidR="00000000" w:rsidRPr="00000000">
        <w:rPr>
          <w:sz w:val="28"/>
          <w:szCs w:val="28"/>
          <w:u w:val="none"/>
          <w:rtl w:val="0"/>
        </w:rPr>
        <w:t xml:space="preserve">C-6857</w:t>
      </w:r>
    </w:p>
    <w:p w:rsidR="00000000" w:rsidDel="00000000" w:rsidP="00000000" w:rsidRDefault="00000000" w:rsidRPr="00000000" w14:paraId="00000359">
      <w:pPr>
        <w:jc w:val="center"/>
        <w:rPr>
          <w:sz w:val="28"/>
          <w:szCs w:val="28"/>
          <w:u w:val="none"/>
        </w:rPr>
      </w:pPr>
      <w:r w:rsidDel="00000000" w:rsidR="00000000" w:rsidRPr="00000000">
        <w:rPr>
          <w:sz w:val="28"/>
          <w:szCs w:val="28"/>
          <w:u w:val="none"/>
          <w:rtl w:val="0"/>
        </w:rPr>
        <w:t xml:space="preserve">6 figure grid references are:</w:t>
      </w:r>
    </w:p>
    <w:p w:rsidR="00000000" w:rsidDel="00000000" w:rsidP="00000000" w:rsidRDefault="00000000" w:rsidRPr="00000000" w14:paraId="0000035A">
      <w:pPr>
        <w:numPr>
          <w:ilvl w:val="0"/>
          <w:numId w:val="7"/>
        </w:numPr>
        <w:ind w:left="720" w:hanging="360"/>
        <w:jc w:val="center"/>
        <w:rPr>
          <w:sz w:val="28"/>
          <w:szCs w:val="28"/>
          <w:u w:val="none"/>
        </w:rPr>
      </w:pPr>
      <w:r w:rsidDel="00000000" w:rsidR="00000000" w:rsidRPr="00000000">
        <w:rPr>
          <w:sz w:val="28"/>
          <w:szCs w:val="28"/>
          <w:u w:val="none"/>
          <w:rtl w:val="0"/>
        </w:rPr>
        <w:t xml:space="preserve">A-675555</w:t>
      </w:r>
    </w:p>
    <w:p w:rsidR="00000000" w:rsidDel="00000000" w:rsidP="00000000" w:rsidRDefault="00000000" w:rsidRPr="00000000" w14:paraId="0000035B">
      <w:pPr>
        <w:numPr>
          <w:ilvl w:val="0"/>
          <w:numId w:val="7"/>
        </w:numPr>
        <w:ind w:left="720" w:hanging="360"/>
        <w:jc w:val="center"/>
        <w:rPr>
          <w:sz w:val="28"/>
          <w:szCs w:val="28"/>
          <w:u w:val="none"/>
        </w:rPr>
      </w:pPr>
      <w:r w:rsidDel="00000000" w:rsidR="00000000" w:rsidRPr="00000000">
        <w:rPr>
          <w:sz w:val="28"/>
          <w:szCs w:val="28"/>
          <w:u w:val="none"/>
          <w:rtl w:val="0"/>
        </w:rPr>
        <w:t xml:space="preserve">B-680560</w:t>
      </w:r>
    </w:p>
    <w:p w:rsidR="00000000" w:rsidDel="00000000" w:rsidP="00000000" w:rsidRDefault="00000000" w:rsidRPr="00000000" w14:paraId="0000035C">
      <w:pPr>
        <w:numPr>
          <w:ilvl w:val="0"/>
          <w:numId w:val="7"/>
        </w:numPr>
        <w:ind w:left="720" w:hanging="360"/>
        <w:jc w:val="center"/>
        <w:rPr>
          <w:sz w:val="28"/>
          <w:szCs w:val="28"/>
          <w:u w:val="none"/>
        </w:rPr>
      </w:pPr>
      <w:r w:rsidDel="00000000" w:rsidR="00000000" w:rsidRPr="00000000">
        <w:rPr>
          <w:sz w:val="28"/>
          <w:szCs w:val="28"/>
          <w:u w:val="none"/>
          <w:rtl w:val="0"/>
        </w:rPr>
        <w:t xml:space="preserve">C-682568</w:t>
      </w:r>
    </w:p>
    <w:p w:rsidR="00000000" w:rsidDel="00000000" w:rsidP="00000000" w:rsidRDefault="00000000" w:rsidRPr="00000000" w14:paraId="0000035D">
      <w:pPr>
        <w:jc w:val="center"/>
        <w:rPr>
          <w:b w:val="1"/>
          <w:sz w:val="28"/>
          <w:szCs w:val="28"/>
          <w:u w:val="none"/>
        </w:rPr>
      </w:pPr>
      <w:r w:rsidDel="00000000" w:rsidR="00000000" w:rsidRPr="00000000">
        <w:rPr>
          <w:b w:val="1"/>
          <w:sz w:val="28"/>
          <w:szCs w:val="28"/>
          <w:u w:val="none"/>
        </w:rPr>
        <w:drawing>
          <wp:inline distB="0" distT="0" distL="0" distR="0">
            <wp:extent cx="2809875" cy="2295525"/>
            <wp:effectExtent b="0" l="0" r="0" t="0"/>
            <wp:docPr id="101" name="image21.png"/>
            <a:graphic>
              <a:graphicData uri="http://schemas.openxmlformats.org/drawingml/2006/picture">
                <pic:pic>
                  <pic:nvPicPr>
                    <pic:cNvPr id="0" name="image21.png"/>
                    <pic:cNvPicPr preferRelativeResize="0"/>
                  </pic:nvPicPr>
                  <pic:blipFill>
                    <a:blip r:embed="rId75"/>
                    <a:srcRect b="19201" l="15001" r="36005" t="16801"/>
                    <a:stretch>
                      <a:fillRect/>
                    </a:stretch>
                  </pic:blipFill>
                  <pic:spPr>
                    <a:xfrm>
                      <a:off x="0" y="0"/>
                      <a:ext cx="28098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jc w:val="center"/>
        <w:rPr>
          <w:b w:val="1"/>
          <w:sz w:val="28"/>
          <w:szCs w:val="28"/>
          <w:u w:val="none"/>
        </w:rPr>
      </w:pPr>
      <w:r w:rsidDel="00000000" w:rsidR="00000000" w:rsidRPr="00000000">
        <w:rPr>
          <w:b w:val="1"/>
          <w:sz w:val="28"/>
          <w:szCs w:val="28"/>
          <w:u w:val="none"/>
          <w:rtl w:val="0"/>
        </w:rPr>
        <w:t xml:space="preserve">Methods of Representing Relief on Topographical maps</w:t>
      </w:r>
    </w:p>
    <w:p w:rsidR="00000000" w:rsidDel="00000000" w:rsidP="00000000" w:rsidRDefault="00000000" w:rsidRPr="00000000" w14:paraId="0000035F">
      <w:pPr>
        <w:rPr>
          <w:sz w:val="28"/>
          <w:szCs w:val="28"/>
          <w:u w:val="none"/>
        </w:rPr>
      </w:pPr>
      <w:r w:rsidDel="00000000" w:rsidR="00000000" w:rsidRPr="00000000">
        <w:rPr>
          <w:sz w:val="28"/>
          <w:szCs w:val="28"/>
          <w:u w:val="none"/>
          <w:rtl w:val="0"/>
        </w:rPr>
        <w:t xml:space="preserve">Relief is the nature of landscape e.g. plain, plateau, valleys, hills, etc.</w:t>
      </w:r>
    </w:p>
    <w:p w:rsidR="00000000" w:rsidDel="00000000" w:rsidP="00000000" w:rsidRDefault="00000000" w:rsidRPr="00000000" w14:paraId="00000360">
      <w:pPr>
        <w:jc w:val="center"/>
        <w:rPr>
          <w:b w:val="1"/>
          <w:sz w:val="28"/>
          <w:szCs w:val="28"/>
          <w:u w:val="none"/>
        </w:rPr>
      </w:pPr>
      <w:r w:rsidDel="00000000" w:rsidR="00000000" w:rsidRPr="00000000">
        <w:rPr>
          <w:b w:val="1"/>
          <w:sz w:val="28"/>
          <w:szCs w:val="28"/>
          <w:u w:val="none"/>
          <w:rtl w:val="0"/>
        </w:rPr>
        <w:t xml:space="preserve">Spot Heights</w:t>
      </w:r>
    </w:p>
    <w:p w:rsidR="00000000" w:rsidDel="00000000" w:rsidP="00000000" w:rsidRDefault="00000000" w:rsidRPr="00000000" w14:paraId="00000361">
      <w:pPr>
        <w:rPr>
          <w:sz w:val="28"/>
          <w:szCs w:val="28"/>
          <w:u w:val="none"/>
        </w:rPr>
      </w:pPr>
      <w:r w:rsidDel="00000000" w:rsidR="00000000" w:rsidRPr="00000000">
        <w:rPr>
          <w:sz w:val="28"/>
          <w:szCs w:val="28"/>
          <w:u w:val="none"/>
          <w:rtl w:val="0"/>
        </w:rPr>
        <w:t xml:space="preserve">-Points on map whose positions and heights have been determined by surveyors. They are shown by a dot and a figure e.g. (.1827).</w:t>
      </w:r>
    </w:p>
    <w:p w:rsidR="00000000" w:rsidDel="00000000" w:rsidP="00000000" w:rsidRDefault="00000000" w:rsidRPr="00000000" w14:paraId="00000362">
      <w:pPr>
        <w:numPr>
          <w:ilvl w:val="0"/>
          <w:numId w:val="27"/>
        </w:numPr>
        <w:ind w:left="720" w:hanging="360"/>
        <w:rPr>
          <w:sz w:val="28"/>
          <w:szCs w:val="28"/>
          <w:u w:val="none"/>
        </w:rPr>
      </w:pPr>
      <w:r w:rsidDel="00000000" w:rsidR="00000000" w:rsidRPr="00000000">
        <w:rPr>
          <w:sz w:val="28"/>
          <w:szCs w:val="28"/>
          <w:u w:val="none"/>
          <w:rtl w:val="0"/>
        </w:rPr>
        <w:t xml:space="preserve">Advantage-show actual heights</w:t>
      </w:r>
    </w:p>
    <w:p w:rsidR="00000000" w:rsidDel="00000000" w:rsidP="00000000" w:rsidRDefault="00000000" w:rsidRPr="00000000" w14:paraId="00000363">
      <w:pPr>
        <w:numPr>
          <w:ilvl w:val="0"/>
          <w:numId w:val="27"/>
        </w:numPr>
        <w:ind w:left="720" w:hanging="360"/>
        <w:rPr>
          <w:sz w:val="28"/>
          <w:szCs w:val="28"/>
          <w:u w:val="none"/>
        </w:rPr>
      </w:pPr>
      <w:r w:rsidDel="00000000" w:rsidR="00000000" w:rsidRPr="00000000">
        <w:rPr>
          <w:sz w:val="28"/>
          <w:szCs w:val="28"/>
          <w:u w:val="none"/>
          <w:rtl w:val="0"/>
        </w:rPr>
        <w:t xml:space="preserve">Disadvantage-can’t be used to identify landforms. </w:t>
      </w:r>
    </w:p>
    <w:p w:rsidR="00000000" w:rsidDel="00000000" w:rsidP="00000000" w:rsidRDefault="00000000" w:rsidRPr="00000000" w14:paraId="00000364">
      <w:pPr>
        <w:jc w:val="center"/>
        <w:rPr>
          <w:b w:val="1"/>
          <w:sz w:val="28"/>
          <w:szCs w:val="28"/>
          <w:u w:val="none"/>
        </w:rPr>
      </w:pPr>
      <w:r w:rsidDel="00000000" w:rsidR="00000000" w:rsidRPr="00000000">
        <w:rPr>
          <w:b w:val="1"/>
          <w:sz w:val="28"/>
          <w:szCs w:val="28"/>
          <w:u w:val="none"/>
          <w:rtl w:val="0"/>
        </w:rPr>
        <w:t xml:space="preserve">Trigonometrical Stations/Points</w:t>
      </w:r>
    </w:p>
    <w:p w:rsidR="00000000" w:rsidDel="00000000" w:rsidP="00000000" w:rsidRDefault="00000000" w:rsidRPr="00000000" w14:paraId="00000365">
      <w:pPr>
        <w:jc w:val="center"/>
        <w:rPr>
          <w:b w:val="1"/>
          <w:sz w:val="28"/>
          <w:szCs w:val="28"/>
          <w:u w:val="none"/>
        </w:rPr>
      </w:pPr>
      <w:r w:rsidDel="00000000" w:rsidR="00000000" w:rsidRPr="00000000">
        <w:rPr>
          <w:b w:val="1"/>
          <w:sz w:val="28"/>
          <w:szCs w:val="28"/>
          <w:u w:val="none"/>
        </w:rPr>
        <w:drawing>
          <wp:inline distB="0" distT="0" distL="0" distR="0">
            <wp:extent cx="1952625" cy="1781175"/>
            <wp:effectExtent b="0" l="0" r="0" t="0"/>
            <wp:docPr id="102" name="image27.png"/>
            <a:graphic>
              <a:graphicData uri="http://schemas.openxmlformats.org/drawingml/2006/picture">
                <pic:pic>
                  <pic:nvPicPr>
                    <pic:cNvPr id="0" name="image27.png"/>
                    <pic:cNvPicPr preferRelativeResize="0"/>
                  </pic:nvPicPr>
                  <pic:blipFill>
                    <a:blip r:embed="rId76"/>
                    <a:srcRect b="36005" l="13501" r="52507" t="14401"/>
                    <a:stretch>
                      <a:fillRect/>
                    </a:stretch>
                  </pic:blipFill>
                  <pic:spPr>
                    <a:xfrm>
                      <a:off x="0" y="0"/>
                      <a:ext cx="19526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rPr>
          <w:sz w:val="28"/>
          <w:szCs w:val="28"/>
          <w:u w:val="none"/>
        </w:rPr>
      </w:pPr>
      <w:r w:rsidDel="00000000" w:rsidR="00000000" w:rsidRPr="00000000">
        <w:rPr>
          <w:sz w:val="28"/>
          <w:szCs w:val="28"/>
          <w:u w:val="none"/>
          <w:rtl w:val="0"/>
        </w:rPr>
        <w:t xml:space="preserve">-Carefully chosen points carefully chosen and their altitude determined which ---Are used as a basis for surveying an area.</w:t>
      </w:r>
    </w:p>
    <w:p w:rsidR="00000000" w:rsidDel="00000000" w:rsidP="00000000" w:rsidRDefault="00000000" w:rsidRPr="00000000" w14:paraId="00000367">
      <w:pPr>
        <w:rPr>
          <w:sz w:val="28"/>
          <w:szCs w:val="28"/>
          <w:u w:val="none"/>
        </w:rPr>
      </w:pPr>
      <w:r w:rsidDel="00000000" w:rsidR="00000000" w:rsidRPr="00000000">
        <w:rPr>
          <w:sz w:val="28"/>
          <w:szCs w:val="28"/>
          <w:u w:val="none"/>
          <w:rtl w:val="0"/>
        </w:rPr>
        <w:t xml:space="preserve">They are marked on the ground by concrete pillar or slab.</w:t>
      </w:r>
    </w:p>
    <w:p w:rsidR="00000000" w:rsidDel="00000000" w:rsidP="00000000" w:rsidRDefault="00000000" w:rsidRPr="00000000" w14:paraId="00000368">
      <w:pPr>
        <w:rPr>
          <w:sz w:val="28"/>
          <w:szCs w:val="28"/>
          <w:u w:val="none"/>
        </w:rPr>
      </w:pPr>
      <w:r w:rsidDel="00000000" w:rsidR="00000000" w:rsidRPr="00000000">
        <w:rPr>
          <w:sz w:val="28"/>
          <w:szCs w:val="28"/>
          <w:u w:val="none"/>
          <w:rtl w:val="0"/>
        </w:rPr>
        <w:t xml:space="preserve">They are indicated on topographical maps by:</w:t>
      </w:r>
    </w:p>
    <w:p w:rsidR="00000000" w:rsidDel="00000000" w:rsidP="00000000" w:rsidRDefault="00000000" w:rsidRPr="00000000" w14:paraId="00000369">
      <w:pPr>
        <w:jc w:val="center"/>
        <w:rPr>
          <w:b w:val="1"/>
          <w:sz w:val="28"/>
          <w:szCs w:val="28"/>
          <w:u w:val="none"/>
        </w:rPr>
      </w:pPr>
      <w:r w:rsidDel="00000000" w:rsidR="00000000" w:rsidRPr="00000000">
        <w:rPr>
          <w:b w:val="1"/>
          <w:sz w:val="28"/>
          <w:szCs w:val="28"/>
          <w:u w:val="none"/>
          <w:rtl w:val="0"/>
        </w:rPr>
        <w:t xml:space="preserve">Isohypes/Contours and Form Lines</w:t>
      </w:r>
    </w:p>
    <w:p w:rsidR="00000000" w:rsidDel="00000000" w:rsidP="00000000" w:rsidRDefault="00000000" w:rsidRPr="00000000" w14:paraId="0000036A">
      <w:pPr>
        <w:rPr>
          <w:sz w:val="28"/>
          <w:szCs w:val="28"/>
          <w:u w:val="none"/>
        </w:rPr>
      </w:pPr>
      <w:r w:rsidDel="00000000" w:rsidR="00000000" w:rsidRPr="00000000">
        <w:rPr>
          <w:b w:val="1"/>
          <w:sz w:val="28"/>
          <w:szCs w:val="28"/>
          <w:u w:val="none"/>
          <w:rtl w:val="0"/>
        </w:rPr>
        <w:t xml:space="preserve">A contour</w:t>
      </w:r>
      <w:r w:rsidDel="00000000" w:rsidR="00000000" w:rsidRPr="00000000">
        <w:rPr>
          <w:sz w:val="28"/>
          <w:szCs w:val="28"/>
          <w:u w:val="none"/>
          <w:rtl w:val="0"/>
        </w:rPr>
        <w:t xml:space="preserve"> is a line on a map joining all points of the same height above sea level. They are browner in colour and have heights written on them.</w:t>
      </w:r>
    </w:p>
    <w:p w:rsidR="00000000" w:rsidDel="00000000" w:rsidP="00000000" w:rsidRDefault="00000000" w:rsidRPr="00000000" w14:paraId="0000036B">
      <w:pPr>
        <w:rPr>
          <w:sz w:val="28"/>
          <w:szCs w:val="28"/>
          <w:u w:val="none"/>
        </w:rPr>
      </w:pPr>
      <w:r w:rsidDel="00000000" w:rsidR="00000000" w:rsidRPr="00000000">
        <w:rPr>
          <w:b w:val="1"/>
          <w:sz w:val="28"/>
          <w:szCs w:val="28"/>
          <w:u w:val="none"/>
          <w:rtl w:val="0"/>
        </w:rPr>
        <w:t xml:space="preserve">Form lines</w:t>
      </w:r>
      <w:r w:rsidDel="00000000" w:rsidR="00000000" w:rsidRPr="00000000">
        <w:rPr>
          <w:sz w:val="28"/>
          <w:szCs w:val="28"/>
          <w:u w:val="none"/>
          <w:rtl w:val="0"/>
        </w:rPr>
        <w:t xml:space="preserve"> are lines drawn on a map joining places of approximately the same height above sea level. They are less brown than contours and not all have values written on them.</w:t>
      </w:r>
    </w:p>
    <w:p w:rsidR="00000000" w:rsidDel="00000000" w:rsidP="00000000" w:rsidRDefault="00000000" w:rsidRPr="00000000" w14:paraId="0000036C">
      <w:pPr>
        <w:rPr>
          <w:sz w:val="28"/>
          <w:szCs w:val="28"/>
          <w:u w:val="none"/>
        </w:rPr>
      </w:pPr>
      <w:r w:rsidDel="00000000" w:rsidR="00000000" w:rsidRPr="00000000">
        <w:rPr>
          <w:sz w:val="28"/>
          <w:szCs w:val="28"/>
          <w:u w:val="none"/>
          <w:rtl w:val="0"/>
        </w:rPr>
        <w:t xml:space="preserve">Both contours and form lines are referred to as contours.  </w:t>
      </w:r>
    </w:p>
    <w:p w:rsidR="00000000" w:rsidDel="00000000" w:rsidP="00000000" w:rsidRDefault="00000000" w:rsidRPr="00000000" w14:paraId="0000036D">
      <w:pPr>
        <w:jc w:val="center"/>
        <w:rPr>
          <w:sz w:val="28"/>
          <w:szCs w:val="28"/>
          <w:u w:val="none"/>
        </w:rPr>
      </w:pPr>
      <w:r w:rsidDel="00000000" w:rsidR="00000000" w:rsidRPr="00000000">
        <w:rPr>
          <w:sz w:val="28"/>
          <w:szCs w:val="28"/>
          <w:u w:val="none"/>
        </w:rPr>
        <w:drawing>
          <wp:inline distB="0" distT="0" distL="0" distR="0">
            <wp:extent cx="2133600" cy="1952625"/>
            <wp:effectExtent b="0" l="0" r="0" t="0"/>
            <wp:docPr id="103" name="image23.png"/>
            <a:graphic>
              <a:graphicData uri="http://schemas.openxmlformats.org/drawingml/2006/picture">
                <pic:pic>
                  <pic:nvPicPr>
                    <pic:cNvPr id="0" name="image23.png"/>
                    <pic:cNvPicPr preferRelativeResize="0"/>
                  </pic:nvPicPr>
                  <pic:blipFill>
                    <a:blip r:embed="rId77"/>
                    <a:srcRect b="43205" l="13501" r="49506" t="2400"/>
                    <a:stretch>
                      <a:fillRect/>
                    </a:stretch>
                  </pic:blipFill>
                  <pic:spPr>
                    <a:xfrm>
                      <a:off x="0" y="0"/>
                      <a:ext cx="213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rPr>
          <w:sz w:val="28"/>
          <w:szCs w:val="28"/>
          <w:u w:val="none"/>
        </w:rPr>
      </w:pPr>
      <w:r w:rsidDel="00000000" w:rsidR="00000000" w:rsidRPr="00000000">
        <w:rPr>
          <w:b w:val="1"/>
          <w:sz w:val="28"/>
          <w:szCs w:val="28"/>
          <w:u w:val="none"/>
          <w:rtl w:val="0"/>
        </w:rPr>
        <w:t xml:space="preserve">Contour/Vertical interval </w:t>
      </w:r>
      <w:r w:rsidDel="00000000" w:rsidR="00000000" w:rsidRPr="00000000">
        <w:rPr>
          <w:sz w:val="28"/>
          <w:szCs w:val="28"/>
          <w:u w:val="none"/>
          <w:rtl w:val="0"/>
        </w:rPr>
        <w:t xml:space="preserve">is the difference in height between any two successive contours.</w:t>
      </w:r>
    </w:p>
    <w:p w:rsidR="00000000" w:rsidDel="00000000" w:rsidP="00000000" w:rsidRDefault="00000000" w:rsidRPr="00000000" w14:paraId="0000036F">
      <w:pPr>
        <w:rPr>
          <w:sz w:val="28"/>
          <w:szCs w:val="28"/>
          <w:u w:val="none"/>
        </w:rPr>
      </w:pPr>
      <w:r w:rsidDel="00000000" w:rsidR="00000000" w:rsidRPr="00000000">
        <w:rPr>
          <w:sz w:val="28"/>
          <w:szCs w:val="28"/>
          <w:u w:val="none"/>
          <w:rtl w:val="0"/>
        </w:rPr>
        <w:t xml:space="preserve">Advantages of contours:</w:t>
      </w:r>
    </w:p>
    <w:p w:rsidR="00000000" w:rsidDel="00000000" w:rsidP="00000000" w:rsidRDefault="00000000" w:rsidRPr="00000000" w14:paraId="00000370">
      <w:pPr>
        <w:numPr>
          <w:ilvl w:val="0"/>
          <w:numId w:val="28"/>
        </w:numPr>
        <w:ind w:left="720" w:hanging="360"/>
        <w:jc w:val="center"/>
        <w:rPr>
          <w:sz w:val="28"/>
          <w:szCs w:val="28"/>
          <w:u w:val="none"/>
        </w:rPr>
      </w:pPr>
      <w:r w:rsidDel="00000000" w:rsidR="00000000" w:rsidRPr="00000000">
        <w:rPr>
          <w:sz w:val="28"/>
          <w:szCs w:val="28"/>
          <w:u w:val="none"/>
          <w:rtl w:val="0"/>
        </w:rPr>
        <w:t xml:space="preserve">They show actual heights.</w:t>
      </w:r>
    </w:p>
    <w:p w:rsidR="00000000" w:rsidDel="00000000" w:rsidP="00000000" w:rsidRDefault="00000000" w:rsidRPr="00000000" w14:paraId="00000371">
      <w:pPr>
        <w:numPr>
          <w:ilvl w:val="0"/>
          <w:numId w:val="28"/>
        </w:numPr>
        <w:ind w:left="720" w:hanging="360"/>
        <w:jc w:val="center"/>
        <w:rPr>
          <w:sz w:val="28"/>
          <w:szCs w:val="28"/>
          <w:u w:val="none"/>
        </w:rPr>
      </w:pPr>
      <w:r w:rsidDel="00000000" w:rsidR="00000000" w:rsidRPr="00000000">
        <w:rPr>
          <w:sz w:val="28"/>
          <w:szCs w:val="28"/>
          <w:u w:val="none"/>
          <w:rtl w:val="0"/>
        </w:rPr>
        <w:t xml:space="preserve">Can be used to identify land forms.</w:t>
      </w:r>
    </w:p>
    <w:p w:rsidR="00000000" w:rsidDel="00000000" w:rsidP="00000000" w:rsidRDefault="00000000" w:rsidRPr="00000000" w14:paraId="00000372">
      <w:pPr>
        <w:jc w:val="center"/>
        <w:rPr>
          <w:b w:val="1"/>
          <w:sz w:val="28"/>
          <w:szCs w:val="28"/>
          <w:u w:val="none"/>
        </w:rPr>
      </w:pPr>
      <w:r w:rsidDel="00000000" w:rsidR="00000000" w:rsidRPr="00000000">
        <w:rPr>
          <w:b w:val="1"/>
          <w:sz w:val="28"/>
          <w:szCs w:val="28"/>
          <w:u w:val="none"/>
          <w:rtl w:val="0"/>
        </w:rPr>
        <w:t xml:space="preserve">Pictorials</w:t>
      </w:r>
    </w:p>
    <w:p w:rsidR="00000000" w:rsidDel="00000000" w:rsidP="00000000" w:rsidRDefault="00000000" w:rsidRPr="00000000" w14:paraId="00000373">
      <w:pPr>
        <w:rPr>
          <w:sz w:val="28"/>
          <w:szCs w:val="28"/>
          <w:u w:val="none"/>
        </w:rPr>
      </w:pPr>
      <w:r w:rsidDel="00000000" w:rsidR="00000000" w:rsidRPr="00000000">
        <w:rPr>
          <w:sz w:val="28"/>
          <w:szCs w:val="28"/>
          <w:u w:val="none"/>
          <w:rtl w:val="0"/>
        </w:rPr>
        <w:t xml:space="preserve">-Showing relief by drawing landforms at approximate positions where they are found e.g. mountains, hills, valleys, etc.</w:t>
      </w:r>
    </w:p>
    <w:p w:rsidR="00000000" w:rsidDel="00000000" w:rsidP="00000000" w:rsidRDefault="00000000" w:rsidRPr="00000000" w14:paraId="00000374">
      <w:pPr>
        <w:rPr>
          <w:sz w:val="28"/>
          <w:szCs w:val="28"/>
          <w:u w:val="none"/>
        </w:rPr>
      </w:pPr>
      <w:r w:rsidDel="00000000" w:rsidR="00000000" w:rsidRPr="00000000">
        <w:rPr>
          <w:sz w:val="28"/>
          <w:szCs w:val="28"/>
          <w:u w:val="none"/>
          <w:rtl w:val="0"/>
        </w:rPr>
        <w:t xml:space="preserve">Disadvantages:</w:t>
      </w:r>
    </w:p>
    <w:p w:rsidR="00000000" w:rsidDel="00000000" w:rsidP="00000000" w:rsidRDefault="00000000" w:rsidRPr="00000000" w14:paraId="00000375">
      <w:pPr>
        <w:numPr>
          <w:ilvl w:val="0"/>
          <w:numId w:val="29"/>
        </w:numPr>
        <w:ind w:left="720" w:hanging="360"/>
        <w:jc w:val="center"/>
        <w:rPr>
          <w:sz w:val="28"/>
          <w:szCs w:val="28"/>
          <w:u w:val="none"/>
        </w:rPr>
      </w:pPr>
      <w:r w:rsidDel="00000000" w:rsidR="00000000" w:rsidRPr="00000000">
        <w:rPr>
          <w:sz w:val="28"/>
          <w:szCs w:val="28"/>
          <w:u w:val="none"/>
          <w:rtl w:val="0"/>
        </w:rPr>
        <w:t xml:space="preserve">They obscure details behind them.</w:t>
      </w:r>
    </w:p>
    <w:p w:rsidR="00000000" w:rsidDel="00000000" w:rsidP="00000000" w:rsidRDefault="00000000" w:rsidRPr="00000000" w14:paraId="00000376">
      <w:pPr>
        <w:numPr>
          <w:ilvl w:val="0"/>
          <w:numId w:val="29"/>
        </w:numPr>
        <w:ind w:left="720" w:hanging="360"/>
        <w:jc w:val="center"/>
        <w:rPr>
          <w:sz w:val="28"/>
          <w:szCs w:val="28"/>
          <w:u w:val="none"/>
        </w:rPr>
      </w:pPr>
      <w:r w:rsidDel="00000000" w:rsidR="00000000" w:rsidRPr="00000000">
        <w:rPr>
          <w:sz w:val="28"/>
          <w:szCs w:val="28"/>
          <w:u w:val="none"/>
          <w:rtl w:val="0"/>
        </w:rPr>
        <w:t xml:space="preserve">Don’t give height above sea level.</w:t>
      </w:r>
    </w:p>
    <w:p w:rsidR="00000000" w:rsidDel="00000000" w:rsidP="00000000" w:rsidRDefault="00000000" w:rsidRPr="00000000" w14:paraId="00000377">
      <w:pPr>
        <w:numPr>
          <w:ilvl w:val="0"/>
          <w:numId w:val="29"/>
        </w:numPr>
        <w:ind w:left="720" w:hanging="360"/>
        <w:jc w:val="center"/>
        <w:rPr>
          <w:sz w:val="28"/>
          <w:szCs w:val="28"/>
          <w:u w:val="none"/>
        </w:rPr>
      </w:pPr>
      <w:r w:rsidDel="00000000" w:rsidR="00000000" w:rsidRPr="00000000">
        <w:rPr>
          <w:sz w:val="28"/>
          <w:szCs w:val="28"/>
          <w:u w:val="none"/>
          <w:rtl w:val="0"/>
        </w:rPr>
        <w:t xml:space="preserve">Limited variety of landforms can be accommodated.</w:t>
      </w:r>
    </w:p>
    <w:p w:rsidR="00000000" w:rsidDel="00000000" w:rsidP="00000000" w:rsidRDefault="00000000" w:rsidRPr="00000000" w14:paraId="00000378">
      <w:pPr>
        <w:jc w:val="center"/>
        <w:rPr>
          <w:b w:val="1"/>
          <w:sz w:val="28"/>
          <w:szCs w:val="28"/>
          <w:u w:val="none"/>
        </w:rPr>
      </w:pPr>
      <w:r w:rsidDel="00000000" w:rsidR="00000000" w:rsidRPr="00000000">
        <w:rPr>
          <w:b w:val="1"/>
          <w:sz w:val="28"/>
          <w:szCs w:val="28"/>
          <w:u w:val="none"/>
          <w:rtl w:val="0"/>
        </w:rPr>
        <w:t xml:space="preserve">Hachures</w:t>
      </w:r>
    </w:p>
    <w:p w:rsidR="00000000" w:rsidDel="00000000" w:rsidP="00000000" w:rsidRDefault="00000000" w:rsidRPr="00000000" w14:paraId="00000379">
      <w:pPr>
        <w:jc w:val="center"/>
        <w:rPr>
          <w:b w:val="1"/>
          <w:sz w:val="28"/>
          <w:szCs w:val="28"/>
          <w:u w:val="none"/>
        </w:rPr>
      </w:pPr>
      <w:r w:rsidDel="00000000" w:rsidR="00000000" w:rsidRPr="00000000">
        <w:rPr>
          <w:b w:val="1"/>
          <w:sz w:val="28"/>
          <w:szCs w:val="28"/>
          <w:u w:val="none"/>
        </w:rPr>
        <w:drawing>
          <wp:inline distB="0" distT="0" distL="0" distR="0">
            <wp:extent cx="1514475" cy="1181100"/>
            <wp:effectExtent b="0" l="0" r="0" t="0"/>
            <wp:docPr id="104" name="image31.png"/>
            <a:graphic>
              <a:graphicData uri="http://schemas.openxmlformats.org/drawingml/2006/picture">
                <pic:pic>
                  <pic:nvPicPr>
                    <pic:cNvPr id="0" name="image31.png"/>
                    <pic:cNvPicPr preferRelativeResize="0"/>
                  </pic:nvPicPr>
                  <pic:blipFill>
                    <a:blip r:embed="rId78"/>
                    <a:srcRect b="52806" l="18002" r="55506" t="14401"/>
                    <a:stretch>
                      <a:fillRect/>
                    </a:stretch>
                  </pic:blipFill>
                  <pic:spPr>
                    <a:xfrm>
                      <a:off x="0" y="0"/>
                      <a:ext cx="1514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rPr>
          <w:sz w:val="28"/>
          <w:szCs w:val="28"/>
          <w:u w:val="none"/>
        </w:rPr>
      </w:pPr>
      <w:r w:rsidDel="00000000" w:rsidR="00000000" w:rsidRPr="00000000">
        <w:rPr>
          <w:sz w:val="28"/>
          <w:szCs w:val="28"/>
          <w:u w:val="none"/>
          <w:rtl w:val="0"/>
        </w:rPr>
        <w:t xml:space="preserve">-Short lines drawn to represent direction of slope.</w:t>
      </w:r>
    </w:p>
    <w:p w:rsidR="00000000" w:rsidDel="00000000" w:rsidP="00000000" w:rsidRDefault="00000000" w:rsidRPr="00000000" w14:paraId="0000037B">
      <w:pPr>
        <w:numPr>
          <w:ilvl w:val="0"/>
          <w:numId w:val="30"/>
        </w:numPr>
        <w:ind w:left="720" w:hanging="360"/>
        <w:rPr>
          <w:sz w:val="28"/>
          <w:szCs w:val="28"/>
          <w:u w:val="none"/>
        </w:rPr>
      </w:pPr>
      <w:r w:rsidDel="00000000" w:rsidR="00000000" w:rsidRPr="00000000">
        <w:rPr>
          <w:sz w:val="28"/>
          <w:szCs w:val="28"/>
          <w:u w:val="none"/>
          <w:rtl w:val="0"/>
        </w:rPr>
        <w:t xml:space="preserve">On steep land they are thick and close together.</w:t>
      </w:r>
    </w:p>
    <w:p w:rsidR="00000000" w:rsidDel="00000000" w:rsidP="00000000" w:rsidRDefault="00000000" w:rsidRPr="00000000" w14:paraId="0000037C">
      <w:pPr>
        <w:numPr>
          <w:ilvl w:val="0"/>
          <w:numId w:val="30"/>
        </w:numPr>
        <w:ind w:left="720" w:hanging="360"/>
        <w:rPr>
          <w:sz w:val="28"/>
          <w:szCs w:val="28"/>
          <w:u w:val="none"/>
        </w:rPr>
      </w:pPr>
      <w:r w:rsidDel="00000000" w:rsidR="00000000" w:rsidRPr="00000000">
        <w:rPr>
          <w:sz w:val="28"/>
          <w:szCs w:val="28"/>
          <w:u w:val="none"/>
          <w:rtl w:val="0"/>
        </w:rPr>
        <w:t xml:space="preserve">On gentle slopes they are thin and wide apart.</w:t>
      </w:r>
    </w:p>
    <w:p w:rsidR="00000000" w:rsidDel="00000000" w:rsidP="00000000" w:rsidRDefault="00000000" w:rsidRPr="00000000" w14:paraId="0000037D">
      <w:pPr>
        <w:rPr>
          <w:sz w:val="28"/>
          <w:szCs w:val="28"/>
          <w:u w:val="none"/>
        </w:rPr>
      </w:pPr>
      <w:r w:rsidDel="00000000" w:rsidR="00000000" w:rsidRPr="00000000">
        <w:rPr>
          <w:sz w:val="28"/>
          <w:szCs w:val="28"/>
          <w:u w:val="none"/>
          <w:rtl w:val="0"/>
        </w:rPr>
        <w:t xml:space="preserve">Their disadvantage is that they can’t be drawn on flat land.</w:t>
      </w:r>
    </w:p>
    <w:p w:rsidR="00000000" w:rsidDel="00000000" w:rsidP="00000000" w:rsidRDefault="00000000" w:rsidRPr="00000000" w14:paraId="0000037E">
      <w:pPr>
        <w:jc w:val="center"/>
        <w:rPr>
          <w:b w:val="1"/>
          <w:sz w:val="28"/>
          <w:szCs w:val="28"/>
          <w:u w:val="none"/>
        </w:rPr>
      </w:pPr>
      <w:r w:rsidDel="00000000" w:rsidR="00000000" w:rsidRPr="00000000">
        <w:rPr>
          <w:b w:val="1"/>
          <w:sz w:val="28"/>
          <w:szCs w:val="28"/>
          <w:u w:val="none"/>
          <w:rtl w:val="0"/>
        </w:rPr>
        <w:t xml:space="preserve">Hill Shading</w:t>
      </w:r>
    </w:p>
    <w:p w:rsidR="00000000" w:rsidDel="00000000" w:rsidP="00000000" w:rsidRDefault="00000000" w:rsidRPr="00000000" w14:paraId="0000037F">
      <w:pPr>
        <w:rPr>
          <w:sz w:val="28"/>
          <w:szCs w:val="28"/>
          <w:u w:val="none"/>
        </w:rPr>
      </w:pPr>
      <w:r w:rsidDel="00000000" w:rsidR="00000000" w:rsidRPr="00000000">
        <w:rPr>
          <w:sz w:val="28"/>
          <w:szCs w:val="28"/>
          <w:u w:val="none"/>
          <w:rtl w:val="0"/>
        </w:rPr>
        <w:t xml:space="preserve">-Showing relief by shading to show shadows where by steepest slopes  which are list lit have darker shade while hill tops, surfaces of plateaus and plains and valley bottoms are well lit have lighter shade.</w:t>
      </w:r>
    </w:p>
    <w:p w:rsidR="00000000" w:rsidDel="00000000" w:rsidP="00000000" w:rsidRDefault="00000000" w:rsidRPr="00000000" w14:paraId="00000380">
      <w:pPr>
        <w:jc w:val="center"/>
        <w:rPr>
          <w:b w:val="1"/>
          <w:sz w:val="28"/>
          <w:szCs w:val="28"/>
          <w:u w:val="none"/>
        </w:rPr>
      </w:pPr>
      <w:r w:rsidDel="00000000" w:rsidR="00000000" w:rsidRPr="00000000">
        <w:rPr>
          <w:rtl w:val="0"/>
        </w:rPr>
      </w:r>
    </w:p>
    <w:p w:rsidR="00000000" w:rsidDel="00000000" w:rsidP="00000000" w:rsidRDefault="00000000" w:rsidRPr="00000000" w14:paraId="00000381">
      <w:pPr>
        <w:jc w:val="center"/>
        <w:rPr>
          <w:b w:val="1"/>
          <w:sz w:val="28"/>
          <w:szCs w:val="28"/>
          <w:u w:val="none"/>
        </w:rPr>
      </w:pPr>
      <w:r w:rsidDel="00000000" w:rsidR="00000000" w:rsidRPr="00000000">
        <w:rPr>
          <w:rtl w:val="0"/>
        </w:rPr>
      </w:r>
    </w:p>
    <w:p w:rsidR="00000000" w:rsidDel="00000000" w:rsidP="00000000" w:rsidRDefault="00000000" w:rsidRPr="00000000" w14:paraId="00000382">
      <w:pPr>
        <w:jc w:val="center"/>
        <w:rPr>
          <w:b w:val="1"/>
          <w:sz w:val="28"/>
          <w:szCs w:val="28"/>
          <w:u w:val="none"/>
        </w:rPr>
      </w:pPr>
      <w:r w:rsidDel="00000000" w:rsidR="00000000" w:rsidRPr="00000000">
        <w:rPr>
          <w:b w:val="1"/>
          <w:sz w:val="28"/>
          <w:szCs w:val="28"/>
          <w:u w:val="none"/>
          <w:rtl w:val="0"/>
        </w:rPr>
        <w:t xml:space="preserve">Layer Tinting</w:t>
      </w:r>
    </w:p>
    <w:p w:rsidR="00000000" w:rsidDel="00000000" w:rsidP="00000000" w:rsidRDefault="00000000" w:rsidRPr="00000000" w14:paraId="00000383">
      <w:pPr>
        <w:rPr>
          <w:sz w:val="28"/>
          <w:szCs w:val="28"/>
          <w:u w:val="none"/>
        </w:rPr>
      </w:pPr>
      <w:r w:rsidDel="00000000" w:rsidR="00000000" w:rsidRPr="00000000">
        <w:rPr>
          <w:sz w:val="28"/>
          <w:szCs w:val="28"/>
          <w:u w:val="none"/>
          <w:rtl w:val="0"/>
        </w:rPr>
        <w:t xml:space="preserve">-Colouring or shading land within a certain range of altitude or using a single colour with varying tones where the colour gets darker with increasing altitude.</w:t>
      </w:r>
    </w:p>
    <w:p w:rsidR="00000000" w:rsidDel="00000000" w:rsidP="00000000" w:rsidRDefault="00000000" w:rsidRPr="00000000" w14:paraId="00000384">
      <w:pPr>
        <w:jc w:val="center"/>
        <w:rPr>
          <w:b w:val="1"/>
          <w:sz w:val="40"/>
          <w:szCs w:val="40"/>
          <w:u w:val="none"/>
        </w:rPr>
      </w:pPr>
      <w:r w:rsidDel="00000000" w:rsidR="00000000" w:rsidRPr="00000000">
        <w:rPr>
          <w:b w:val="1"/>
          <w:sz w:val="40"/>
          <w:szCs w:val="40"/>
          <w:u w:val="none"/>
          <w:rtl w:val="0"/>
        </w:rPr>
        <w:t xml:space="preserve">PHOTOGRAPH WORK</w:t>
      </w:r>
    </w:p>
    <w:p w:rsidR="00000000" w:rsidDel="00000000" w:rsidP="00000000" w:rsidRDefault="00000000" w:rsidRPr="00000000" w14:paraId="00000385">
      <w:pPr>
        <w:rPr>
          <w:sz w:val="28"/>
          <w:szCs w:val="28"/>
          <w:u w:val="none"/>
        </w:rPr>
      </w:pPr>
      <w:r w:rsidDel="00000000" w:rsidR="00000000" w:rsidRPr="00000000">
        <w:rPr>
          <w:sz w:val="28"/>
          <w:szCs w:val="28"/>
          <w:u w:val="none"/>
          <w:rtl w:val="0"/>
        </w:rPr>
        <w:t xml:space="preserve">A photograph is an image of an object, person or scene recorded by a camera on a light sensitive film or paper.</w:t>
      </w:r>
    </w:p>
    <w:p w:rsidR="00000000" w:rsidDel="00000000" w:rsidP="00000000" w:rsidRDefault="00000000" w:rsidRPr="00000000" w14:paraId="00000386">
      <w:pPr>
        <w:jc w:val="center"/>
        <w:rPr>
          <w:b w:val="1"/>
          <w:sz w:val="28"/>
          <w:szCs w:val="28"/>
          <w:u w:val="none"/>
        </w:rPr>
      </w:pPr>
      <w:r w:rsidDel="00000000" w:rsidR="00000000" w:rsidRPr="00000000">
        <w:rPr>
          <w:b w:val="1"/>
          <w:sz w:val="28"/>
          <w:szCs w:val="28"/>
          <w:u w:val="none"/>
          <w:rtl w:val="0"/>
        </w:rPr>
        <w:t xml:space="preserve">Types of Photographs</w:t>
      </w:r>
    </w:p>
    <w:p w:rsidR="00000000" w:rsidDel="00000000" w:rsidP="00000000" w:rsidRDefault="00000000" w:rsidRPr="00000000" w14:paraId="00000387">
      <w:pPr>
        <w:jc w:val="center"/>
        <w:rPr>
          <w:b w:val="1"/>
          <w:sz w:val="28"/>
          <w:szCs w:val="28"/>
          <w:u w:val="none"/>
        </w:rPr>
      </w:pPr>
      <w:r w:rsidDel="00000000" w:rsidR="00000000" w:rsidRPr="00000000">
        <w:rPr>
          <w:b w:val="1"/>
          <w:sz w:val="28"/>
          <w:szCs w:val="28"/>
          <w:u w:val="none"/>
          <w:rtl w:val="0"/>
        </w:rPr>
        <w:t xml:space="preserve"> 1. Ground Photographs</w:t>
      </w:r>
    </w:p>
    <w:p w:rsidR="00000000" w:rsidDel="00000000" w:rsidP="00000000" w:rsidRDefault="00000000" w:rsidRPr="00000000" w14:paraId="00000388">
      <w:pPr>
        <w:rPr>
          <w:sz w:val="28"/>
          <w:szCs w:val="28"/>
          <w:u w:val="none"/>
        </w:rPr>
      </w:pPr>
      <w:r w:rsidDel="00000000" w:rsidR="00000000" w:rsidRPr="00000000">
        <w:rPr>
          <w:sz w:val="28"/>
          <w:szCs w:val="28"/>
          <w:u w:val="none"/>
          <w:rtl w:val="0"/>
        </w:rPr>
        <w:t xml:space="preserve">-Taken from the ground. They are of 2 types:</w:t>
      </w:r>
    </w:p>
    <w:p w:rsidR="00000000" w:rsidDel="00000000" w:rsidP="00000000" w:rsidRDefault="00000000" w:rsidRPr="00000000" w14:paraId="00000389">
      <w:pPr>
        <w:ind w:left="1470" w:hanging="390"/>
        <w:rPr>
          <w:sz w:val="28"/>
          <w:szCs w:val="28"/>
          <w:u w:val="none"/>
        </w:rPr>
      </w:pPr>
      <w:r w:rsidDel="00000000" w:rsidR="00000000" w:rsidRPr="00000000">
        <w:rPr>
          <w:b w:val="1"/>
          <w:sz w:val="28"/>
          <w:szCs w:val="28"/>
          <w:u w:val="none"/>
          <w:rtl w:val="0"/>
        </w:rPr>
        <w:t xml:space="preserve">Ground Horizontals- </w:t>
      </w:r>
      <w:r w:rsidDel="00000000" w:rsidR="00000000" w:rsidRPr="00000000">
        <w:rPr>
          <w:sz w:val="28"/>
          <w:szCs w:val="28"/>
          <w:u w:val="none"/>
          <w:rtl w:val="0"/>
        </w:rPr>
        <w:t xml:space="preserve">taken with the camera at the same level as the object. They are of 2 types.</w:t>
      </w:r>
    </w:p>
    <w:p w:rsidR="00000000" w:rsidDel="00000000" w:rsidP="00000000" w:rsidRDefault="00000000" w:rsidRPr="00000000" w14:paraId="0000038A">
      <w:pPr>
        <w:ind w:left="1800" w:hanging="720"/>
        <w:rPr>
          <w:b w:val="1"/>
          <w:sz w:val="28"/>
          <w:szCs w:val="28"/>
          <w:u w:val="none"/>
        </w:rPr>
      </w:pPr>
      <w:r w:rsidDel="00000000" w:rsidR="00000000" w:rsidRPr="00000000">
        <w:rPr>
          <w:b w:val="1"/>
          <w:sz w:val="28"/>
          <w:szCs w:val="28"/>
          <w:u w:val="none"/>
          <w:rtl w:val="0"/>
        </w:rPr>
        <w:t xml:space="preserve">Ground close ups/particular view photographs-</w:t>
      </w:r>
      <w:r w:rsidDel="00000000" w:rsidR="00000000" w:rsidRPr="00000000">
        <w:rPr>
          <w:sz w:val="28"/>
          <w:szCs w:val="28"/>
          <w:u w:val="none"/>
          <w:rtl w:val="0"/>
        </w:rPr>
        <w:t xml:space="preserve">taken from the ground with a camera focused on one particular object.</w:t>
      </w:r>
      <w:r w:rsidDel="00000000" w:rsidR="00000000" w:rsidRPr="00000000">
        <w:rPr>
          <w:rtl w:val="0"/>
        </w:rPr>
      </w:r>
    </w:p>
    <w:p w:rsidR="00000000" w:rsidDel="00000000" w:rsidP="00000000" w:rsidRDefault="00000000" w:rsidRPr="00000000" w14:paraId="0000038B">
      <w:pPr>
        <w:ind w:left="1800" w:hanging="720"/>
        <w:rPr>
          <w:b w:val="1"/>
          <w:sz w:val="28"/>
          <w:szCs w:val="28"/>
          <w:u w:val="none"/>
        </w:rPr>
      </w:pPr>
      <w:r w:rsidDel="00000000" w:rsidR="00000000" w:rsidRPr="00000000">
        <w:rPr>
          <w:b w:val="1"/>
          <w:sz w:val="28"/>
          <w:szCs w:val="28"/>
          <w:u w:val="none"/>
          <w:rtl w:val="0"/>
        </w:rPr>
        <w:t xml:space="preserve">Ground General View Photographs-</w:t>
      </w:r>
      <w:r w:rsidDel="00000000" w:rsidR="00000000" w:rsidRPr="00000000">
        <w:rPr>
          <w:sz w:val="28"/>
          <w:szCs w:val="28"/>
          <w:u w:val="none"/>
          <w:rtl w:val="0"/>
        </w:rPr>
        <w:t xml:space="preserve">taken from the ground with camera focused on general scenery.</w:t>
      </w:r>
      <w:r w:rsidDel="00000000" w:rsidR="00000000" w:rsidRPr="00000000">
        <w:rPr>
          <w:rtl w:val="0"/>
        </w:rPr>
      </w:r>
    </w:p>
    <w:p w:rsidR="00000000" w:rsidDel="00000000" w:rsidP="00000000" w:rsidRDefault="00000000" w:rsidRPr="00000000" w14:paraId="0000038C">
      <w:pPr>
        <w:ind w:left="1470" w:hanging="390"/>
        <w:rPr>
          <w:b w:val="1"/>
          <w:sz w:val="28"/>
          <w:szCs w:val="28"/>
          <w:u w:val="none"/>
        </w:rPr>
      </w:pPr>
      <w:r w:rsidDel="00000000" w:rsidR="00000000" w:rsidRPr="00000000">
        <w:rPr>
          <w:b w:val="1"/>
          <w:sz w:val="28"/>
          <w:szCs w:val="28"/>
          <w:u w:val="none"/>
          <w:rtl w:val="0"/>
        </w:rPr>
        <w:t xml:space="preserve">Ground Obliques-</w:t>
      </w:r>
      <w:r w:rsidDel="00000000" w:rsidR="00000000" w:rsidRPr="00000000">
        <w:rPr>
          <w:sz w:val="28"/>
          <w:szCs w:val="28"/>
          <w:u w:val="none"/>
          <w:rtl w:val="0"/>
        </w:rPr>
        <w:t xml:space="preserve">taken from the ground with a camera slanting/held at an angle.</w:t>
      </w:r>
      <w:r w:rsidDel="00000000" w:rsidR="00000000" w:rsidRPr="00000000">
        <w:rPr>
          <w:rtl w:val="0"/>
        </w:rPr>
      </w:r>
    </w:p>
    <w:p w:rsidR="00000000" w:rsidDel="00000000" w:rsidP="00000000" w:rsidRDefault="00000000" w:rsidRPr="00000000" w14:paraId="0000038D">
      <w:pPr>
        <w:jc w:val="center"/>
        <w:rPr>
          <w:b w:val="1"/>
          <w:sz w:val="28"/>
          <w:szCs w:val="28"/>
          <w:u w:val="none"/>
        </w:rPr>
      </w:pPr>
      <w:r w:rsidDel="00000000" w:rsidR="00000000" w:rsidRPr="00000000">
        <w:rPr>
          <w:b w:val="1"/>
          <w:sz w:val="28"/>
          <w:szCs w:val="28"/>
          <w:u w:val="none"/>
          <w:rtl w:val="0"/>
        </w:rPr>
        <w:t xml:space="preserve">2. Aerial Photographs</w:t>
      </w:r>
    </w:p>
    <w:p w:rsidR="00000000" w:rsidDel="00000000" w:rsidP="00000000" w:rsidRDefault="00000000" w:rsidRPr="00000000" w14:paraId="0000038E">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Taken from the air e.g. from aircrafts, balloons or satellites. They are of 2 types:</w:t>
      </w:r>
    </w:p>
    <w:p w:rsidR="00000000" w:rsidDel="00000000" w:rsidP="00000000" w:rsidRDefault="00000000" w:rsidRPr="00000000" w14:paraId="0000038F">
      <w:pPr>
        <w:ind w:left="1110" w:hanging="390"/>
        <w:rPr>
          <w:b w:val="1"/>
          <w:sz w:val="28"/>
          <w:szCs w:val="28"/>
          <w:u w:val="none"/>
        </w:rPr>
      </w:pPr>
      <w:r w:rsidDel="00000000" w:rsidR="00000000" w:rsidRPr="00000000">
        <w:rPr>
          <w:b w:val="1"/>
          <w:sz w:val="28"/>
          <w:szCs w:val="28"/>
          <w:u w:val="none"/>
          <w:rtl w:val="0"/>
        </w:rPr>
        <w:t xml:space="preserve">Aerial Obliques-</w:t>
      </w:r>
      <w:r w:rsidDel="00000000" w:rsidR="00000000" w:rsidRPr="00000000">
        <w:rPr>
          <w:sz w:val="28"/>
          <w:szCs w:val="28"/>
          <w:u w:val="none"/>
          <w:rtl w:val="0"/>
        </w:rPr>
        <w:t xml:space="preserve">taken from the air with camera tilted towards the ground.</w:t>
      </w:r>
      <w:r w:rsidDel="00000000" w:rsidR="00000000" w:rsidRPr="00000000">
        <w:rPr>
          <w:rtl w:val="0"/>
        </w:rPr>
      </w:r>
    </w:p>
    <w:p w:rsidR="00000000" w:rsidDel="00000000" w:rsidP="00000000" w:rsidRDefault="00000000" w:rsidRPr="00000000" w14:paraId="00000390">
      <w:pPr>
        <w:ind w:left="1110" w:hanging="390"/>
        <w:rPr>
          <w:b w:val="1"/>
          <w:sz w:val="28"/>
          <w:szCs w:val="28"/>
          <w:u w:val="none"/>
        </w:rPr>
      </w:pPr>
      <w:r w:rsidDel="00000000" w:rsidR="00000000" w:rsidRPr="00000000">
        <w:rPr>
          <w:b w:val="1"/>
          <w:sz w:val="28"/>
          <w:szCs w:val="28"/>
          <w:u w:val="none"/>
          <w:rtl w:val="0"/>
        </w:rPr>
        <w:t xml:space="preserve">Vertical Aerial Photographs-</w:t>
      </w:r>
      <w:r w:rsidDel="00000000" w:rsidR="00000000" w:rsidRPr="00000000">
        <w:rPr>
          <w:sz w:val="28"/>
          <w:szCs w:val="28"/>
          <w:u w:val="none"/>
          <w:rtl w:val="0"/>
        </w:rPr>
        <w:t xml:space="preserve">taken from the air with the camera directly above the object or scenery.</w:t>
      </w:r>
      <w:r w:rsidDel="00000000" w:rsidR="00000000" w:rsidRPr="00000000">
        <w:rPr>
          <w:rtl w:val="0"/>
        </w:rPr>
      </w:r>
    </w:p>
    <w:p w:rsidR="00000000" w:rsidDel="00000000" w:rsidP="00000000" w:rsidRDefault="00000000" w:rsidRPr="00000000" w14:paraId="00000391">
      <w:pPr>
        <w:jc w:val="center"/>
        <w:rPr>
          <w:b w:val="1"/>
          <w:sz w:val="28"/>
          <w:szCs w:val="28"/>
          <w:u w:val="none"/>
        </w:rPr>
      </w:pPr>
      <w:r w:rsidDel="00000000" w:rsidR="00000000" w:rsidRPr="00000000">
        <w:rPr>
          <w:b w:val="1"/>
          <w:sz w:val="28"/>
          <w:szCs w:val="28"/>
          <w:u w:val="none"/>
          <w:rtl w:val="0"/>
        </w:rPr>
        <w:t xml:space="preserve">Parts of a Photograph</w:t>
      </w:r>
    </w:p>
    <w:tbl>
      <w:tblPr>
        <w:tblStyle w:val="Table2"/>
        <w:tblW w:w="6480.0" w:type="dxa"/>
        <w:jc w:val="left"/>
        <w:tblInd w:w="10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3"/>
        <w:gridCol w:w="2247"/>
        <w:gridCol w:w="2160"/>
        <w:tblGridChange w:id="0">
          <w:tblGrid>
            <w:gridCol w:w="2073"/>
            <w:gridCol w:w="2247"/>
            <w:gridCol w:w="2160"/>
          </w:tblGrid>
        </w:tblGridChange>
      </w:tblGrid>
      <w:tr>
        <w:tc>
          <w:tcPr/>
          <w:p w:rsidR="00000000" w:rsidDel="00000000" w:rsidP="00000000" w:rsidRDefault="00000000" w:rsidRPr="00000000" w14:paraId="00000392">
            <w:pPr>
              <w:jc w:val="center"/>
              <w:rPr>
                <w:sz w:val="28"/>
                <w:szCs w:val="28"/>
                <w:u w:val="none"/>
              </w:rPr>
            </w:pPr>
            <w:r w:rsidDel="00000000" w:rsidR="00000000" w:rsidRPr="00000000">
              <w:rPr>
                <w:sz w:val="28"/>
                <w:szCs w:val="28"/>
                <w:u w:val="none"/>
                <w:rtl w:val="0"/>
              </w:rPr>
              <w:t xml:space="preserve">Left back ground</w:t>
            </w:r>
          </w:p>
        </w:tc>
        <w:tc>
          <w:tcPr/>
          <w:p w:rsidR="00000000" w:rsidDel="00000000" w:rsidP="00000000" w:rsidRDefault="00000000" w:rsidRPr="00000000" w14:paraId="00000393">
            <w:pPr>
              <w:jc w:val="center"/>
              <w:rPr>
                <w:sz w:val="28"/>
                <w:szCs w:val="28"/>
                <w:u w:val="none"/>
              </w:rPr>
            </w:pPr>
            <w:r w:rsidDel="00000000" w:rsidR="00000000" w:rsidRPr="00000000">
              <w:rPr>
                <w:sz w:val="28"/>
                <w:szCs w:val="28"/>
                <w:u w:val="none"/>
                <w:rtl w:val="0"/>
              </w:rPr>
              <w:t xml:space="preserve">Centre background</w:t>
            </w:r>
          </w:p>
        </w:tc>
        <w:tc>
          <w:tcPr/>
          <w:p w:rsidR="00000000" w:rsidDel="00000000" w:rsidP="00000000" w:rsidRDefault="00000000" w:rsidRPr="00000000" w14:paraId="00000394">
            <w:pPr>
              <w:jc w:val="center"/>
              <w:rPr>
                <w:sz w:val="28"/>
                <w:szCs w:val="28"/>
                <w:u w:val="none"/>
              </w:rPr>
            </w:pPr>
            <w:r w:rsidDel="00000000" w:rsidR="00000000" w:rsidRPr="00000000">
              <w:rPr>
                <w:sz w:val="28"/>
                <w:szCs w:val="28"/>
                <w:u w:val="none"/>
                <w:rtl w:val="0"/>
              </w:rPr>
              <w:t xml:space="preserve">Right background</w:t>
            </w:r>
          </w:p>
        </w:tc>
      </w:tr>
      <w:tr>
        <w:tc>
          <w:tcPr/>
          <w:p w:rsidR="00000000" w:rsidDel="00000000" w:rsidP="00000000" w:rsidRDefault="00000000" w:rsidRPr="00000000" w14:paraId="00000395">
            <w:pPr>
              <w:jc w:val="center"/>
              <w:rPr>
                <w:sz w:val="28"/>
                <w:szCs w:val="28"/>
                <w:u w:val="none"/>
              </w:rPr>
            </w:pPr>
            <w:r w:rsidDel="00000000" w:rsidR="00000000" w:rsidRPr="00000000">
              <w:rPr>
                <w:sz w:val="28"/>
                <w:szCs w:val="28"/>
                <w:u w:val="none"/>
                <w:rtl w:val="0"/>
              </w:rPr>
              <w:t xml:space="preserve">Left middle ground</w:t>
            </w:r>
          </w:p>
        </w:tc>
        <w:tc>
          <w:tcPr/>
          <w:p w:rsidR="00000000" w:rsidDel="00000000" w:rsidP="00000000" w:rsidRDefault="00000000" w:rsidRPr="00000000" w14:paraId="00000396">
            <w:pPr>
              <w:jc w:val="center"/>
              <w:rPr>
                <w:sz w:val="28"/>
                <w:szCs w:val="28"/>
                <w:u w:val="none"/>
              </w:rPr>
            </w:pPr>
            <w:r w:rsidDel="00000000" w:rsidR="00000000" w:rsidRPr="00000000">
              <w:rPr>
                <w:sz w:val="28"/>
                <w:szCs w:val="28"/>
                <w:u w:val="none"/>
                <w:rtl w:val="0"/>
              </w:rPr>
              <w:t xml:space="preserve">Centre middle ground  </w:t>
            </w:r>
          </w:p>
        </w:tc>
        <w:tc>
          <w:tcPr/>
          <w:p w:rsidR="00000000" w:rsidDel="00000000" w:rsidP="00000000" w:rsidRDefault="00000000" w:rsidRPr="00000000" w14:paraId="00000397">
            <w:pPr>
              <w:jc w:val="center"/>
              <w:rPr>
                <w:sz w:val="28"/>
                <w:szCs w:val="28"/>
                <w:u w:val="none"/>
              </w:rPr>
            </w:pPr>
            <w:r w:rsidDel="00000000" w:rsidR="00000000" w:rsidRPr="00000000">
              <w:rPr>
                <w:sz w:val="28"/>
                <w:szCs w:val="28"/>
                <w:u w:val="none"/>
                <w:rtl w:val="0"/>
              </w:rPr>
              <w:t xml:space="preserve">Left middle ground</w:t>
            </w:r>
          </w:p>
        </w:tc>
      </w:tr>
      <w:tr>
        <w:tc>
          <w:tcPr/>
          <w:p w:rsidR="00000000" w:rsidDel="00000000" w:rsidP="00000000" w:rsidRDefault="00000000" w:rsidRPr="00000000" w14:paraId="00000398">
            <w:pPr>
              <w:jc w:val="center"/>
              <w:rPr>
                <w:sz w:val="28"/>
                <w:szCs w:val="28"/>
                <w:u w:val="none"/>
              </w:rPr>
            </w:pPr>
            <w:r w:rsidDel="00000000" w:rsidR="00000000" w:rsidRPr="00000000">
              <w:rPr>
                <w:sz w:val="28"/>
                <w:szCs w:val="28"/>
                <w:u w:val="none"/>
                <w:rtl w:val="0"/>
              </w:rPr>
              <w:t xml:space="preserve">Left foreground</w:t>
            </w:r>
          </w:p>
        </w:tc>
        <w:tc>
          <w:tcPr/>
          <w:p w:rsidR="00000000" w:rsidDel="00000000" w:rsidP="00000000" w:rsidRDefault="00000000" w:rsidRPr="00000000" w14:paraId="00000399">
            <w:pPr>
              <w:jc w:val="center"/>
              <w:rPr>
                <w:sz w:val="28"/>
                <w:szCs w:val="28"/>
                <w:u w:val="none"/>
              </w:rPr>
            </w:pPr>
            <w:r w:rsidDel="00000000" w:rsidR="00000000" w:rsidRPr="00000000">
              <w:rPr>
                <w:sz w:val="28"/>
                <w:szCs w:val="28"/>
                <w:u w:val="none"/>
                <w:rtl w:val="0"/>
              </w:rPr>
              <w:t xml:space="preserve">Centre foreground</w:t>
            </w:r>
          </w:p>
        </w:tc>
        <w:tc>
          <w:tcPr/>
          <w:p w:rsidR="00000000" w:rsidDel="00000000" w:rsidP="00000000" w:rsidRDefault="00000000" w:rsidRPr="00000000" w14:paraId="0000039A">
            <w:pPr>
              <w:rPr>
                <w:sz w:val="28"/>
                <w:szCs w:val="28"/>
                <w:u w:val="none"/>
              </w:rPr>
            </w:pPr>
            <w:r w:rsidDel="00000000" w:rsidR="00000000" w:rsidRPr="00000000">
              <w:rPr>
                <w:sz w:val="28"/>
                <w:szCs w:val="28"/>
                <w:u w:val="none"/>
                <w:rtl w:val="0"/>
              </w:rPr>
              <w:t xml:space="preserve">Right foreground</w:t>
            </w:r>
          </w:p>
        </w:tc>
      </w:tr>
    </w:tbl>
    <w:p w:rsidR="00000000" w:rsidDel="00000000" w:rsidP="00000000" w:rsidRDefault="00000000" w:rsidRPr="00000000" w14:paraId="0000039B">
      <w:pPr>
        <w:jc w:val="center"/>
        <w:rPr>
          <w:b w:val="1"/>
          <w:sz w:val="28"/>
          <w:szCs w:val="28"/>
          <w:u w:val="none"/>
        </w:rPr>
      </w:pPr>
      <w:r w:rsidDel="00000000" w:rsidR="00000000" w:rsidRPr="00000000">
        <w:rPr>
          <w:b w:val="1"/>
          <w:sz w:val="28"/>
          <w:szCs w:val="28"/>
          <w:u w:val="none"/>
          <w:rtl w:val="0"/>
        </w:rPr>
        <w:t xml:space="preserve">Uses of Photographs</w:t>
      </w:r>
    </w:p>
    <w:p w:rsidR="00000000" w:rsidDel="00000000" w:rsidP="00000000" w:rsidRDefault="00000000" w:rsidRPr="00000000" w14:paraId="0000039C">
      <w:pPr>
        <w:ind w:left="720" w:hanging="360"/>
        <w:rPr>
          <w:sz w:val="28"/>
          <w:szCs w:val="28"/>
          <w:u w:val="none"/>
        </w:rPr>
      </w:pPr>
      <w:r w:rsidDel="00000000" w:rsidR="00000000" w:rsidRPr="00000000">
        <w:rPr>
          <w:sz w:val="28"/>
          <w:szCs w:val="28"/>
          <w:u w:val="none"/>
          <w:rtl w:val="0"/>
        </w:rPr>
        <w:t xml:space="preserve">Used in learning geography because they bring unfamiliar features in the classroom enabling the students to understand them better.</w:t>
      </w:r>
    </w:p>
    <w:p w:rsidR="00000000" w:rsidDel="00000000" w:rsidP="00000000" w:rsidRDefault="00000000" w:rsidRPr="00000000" w14:paraId="0000039D">
      <w:pPr>
        <w:ind w:left="720" w:hanging="360"/>
        <w:rPr>
          <w:sz w:val="28"/>
          <w:szCs w:val="28"/>
          <w:u w:val="none"/>
        </w:rPr>
      </w:pPr>
      <w:r w:rsidDel="00000000" w:rsidR="00000000" w:rsidRPr="00000000">
        <w:rPr>
          <w:sz w:val="28"/>
          <w:szCs w:val="28"/>
          <w:u w:val="none"/>
          <w:rtl w:val="0"/>
        </w:rPr>
        <w:t xml:space="preserve">Photographs showing vegetation and human activities can be used to deduce the climate of an area.</w:t>
      </w:r>
    </w:p>
    <w:p w:rsidR="00000000" w:rsidDel="00000000" w:rsidP="00000000" w:rsidRDefault="00000000" w:rsidRPr="00000000" w14:paraId="0000039E">
      <w:pPr>
        <w:ind w:left="720" w:hanging="360"/>
        <w:rPr>
          <w:sz w:val="28"/>
          <w:szCs w:val="28"/>
          <w:u w:val="none"/>
        </w:rPr>
      </w:pPr>
      <w:r w:rsidDel="00000000" w:rsidR="00000000" w:rsidRPr="00000000">
        <w:rPr>
          <w:sz w:val="28"/>
          <w:szCs w:val="28"/>
          <w:u w:val="none"/>
          <w:rtl w:val="0"/>
        </w:rPr>
        <w:t xml:space="preserve">Aerial photographs show vital information on land use.</w:t>
      </w:r>
    </w:p>
    <w:p w:rsidR="00000000" w:rsidDel="00000000" w:rsidP="00000000" w:rsidRDefault="00000000" w:rsidRPr="00000000" w14:paraId="0000039F">
      <w:pPr>
        <w:ind w:left="720" w:hanging="360"/>
        <w:rPr>
          <w:sz w:val="28"/>
          <w:szCs w:val="28"/>
          <w:u w:val="none"/>
        </w:rPr>
      </w:pPr>
      <w:r w:rsidDel="00000000" w:rsidR="00000000" w:rsidRPr="00000000">
        <w:rPr>
          <w:sz w:val="28"/>
          <w:szCs w:val="28"/>
          <w:u w:val="none"/>
          <w:rtl w:val="0"/>
        </w:rPr>
        <w:t xml:space="preserve">Photographs showing land forming processes help us to understand those processes.</w:t>
      </w:r>
    </w:p>
    <w:p w:rsidR="00000000" w:rsidDel="00000000" w:rsidP="00000000" w:rsidRDefault="00000000" w:rsidRPr="00000000" w14:paraId="000003A0">
      <w:pPr>
        <w:jc w:val="center"/>
        <w:rPr>
          <w:b w:val="1"/>
          <w:sz w:val="28"/>
          <w:szCs w:val="28"/>
          <w:u w:val="none"/>
        </w:rPr>
      </w:pPr>
      <w:r w:rsidDel="00000000" w:rsidR="00000000" w:rsidRPr="00000000">
        <w:rPr>
          <w:b w:val="1"/>
          <w:sz w:val="28"/>
          <w:szCs w:val="28"/>
          <w:u w:val="none"/>
          <w:rtl w:val="0"/>
        </w:rPr>
        <w:t xml:space="preserve">Limitations in the Use of Photographs</w:t>
      </w:r>
    </w:p>
    <w:p w:rsidR="00000000" w:rsidDel="00000000" w:rsidP="00000000" w:rsidRDefault="00000000" w:rsidRPr="00000000" w14:paraId="000003A1">
      <w:pPr>
        <w:ind w:left="720" w:hanging="360"/>
        <w:rPr>
          <w:sz w:val="28"/>
          <w:szCs w:val="28"/>
          <w:u w:val="none"/>
        </w:rPr>
      </w:pPr>
      <w:r w:rsidDel="00000000" w:rsidR="00000000" w:rsidRPr="00000000">
        <w:rPr>
          <w:sz w:val="28"/>
          <w:szCs w:val="28"/>
          <w:u w:val="none"/>
          <w:rtl w:val="0"/>
        </w:rPr>
        <w:t xml:space="preserve">Coloured photographs are generally expensive to produce.</w:t>
      </w:r>
    </w:p>
    <w:p w:rsidR="00000000" w:rsidDel="00000000" w:rsidP="00000000" w:rsidRDefault="00000000" w:rsidRPr="00000000" w14:paraId="000003A2">
      <w:pPr>
        <w:ind w:left="720" w:hanging="360"/>
        <w:rPr>
          <w:sz w:val="28"/>
          <w:szCs w:val="28"/>
          <w:u w:val="none"/>
        </w:rPr>
      </w:pPr>
      <w:r w:rsidDel="00000000" w:rsidR="00000000" w:rsidRPr="00000000">
        <w:rPr>
          <w:sz w:val="28"/>
          <w:szCs w:val="28"/>
          <w:u w:val="none"/>
          <w:rtl w:val="0"/>
        </w:rPr>
        <w:t xml:space="preserve">Black and white photographs don’t show the real colours of objects or scenery e.g. it’s difficult to distinguish ripe coffee berries from green ones.</w:t>
      </w:r>
    </w:p>
    <w:p w:rsidR="00000000" w:rsidDel="00000000" w:rsidP="00000000" w:rsidRDefault="00000000" w:rsidRPr="00000000" w14:paraId="000003A3">
      <w:pPr>
        <w:ind w:left="720" w:hanging="360"/>
        <w:rPr>
          <w:sz w:val="28"/>
          <w:szCs w:val="28"/>
          <w:u w:val="none"/>
        </w:rPr>
      </w:pPr>
      <w:r w:rsidDel="00000000" w:rsidR="00000000" w:rsidRPr="00000000">
        <w:rPr>
          <w:sz w:val="28"/>
          <w:szCs w:val="28"/>
          <w:u w:val="none"/>
          <w:rtl w:val="0"/>
        </w:rPr>
        <w:t xml:space="preserve">Some aerial photographs have objects which are far away and hence unclear which may lead to the wrong interpretation.</w:t>
      </w:r>
    </w:p>
    <w:p w:rsidR="00000000" w:rsidDel="00000000" w:rsidP="00000000" w:rsidRDefault="00000000" w:rsidRPr="00000000" w14:paraId="000003A4">
      <w:pPr>
        <w:ind w:left="720" w:hanging="360"/>
        <w:rPr>
          <w:sz w:val="28"/>
          <w:szCs w:val="28"/>
          <w:u w:val="none"/>
        </w:rPr>
      </w:pPr>
      <w:r w:rsidDel="00000000" w:rsidR="00000000" w:rsidRPr="00000000">
        <w:rPr>
          <w:sz w:val="28"/>
          <w:szCs w:val="28"/>
          <w:u w:val="none"/>
          <w:rtl w:val="0"/>
        </w:rPr>
        <w:t xml:space="preserve">Vertical aerial photographs are difficult to interpret without special instruments like stereoscopes.</w:t>
      </w:r>
    </w:p>
    <w:p w:rsidR="00000000" w:rsidDel="00000000" w:rsidP="00000000" w:rsidRDefault="00000000" w:rsidRPr="00000000" w14:paraId="000003A5">
      <w:pPr>
        <w:ind w:left="720" w:hanging="360"/>
        <w:rPr>
          <w:sz w:val="28"/>
          <w:szCs w:val="28"/>
          <w:u w:val="none"/>
        </w:rPr>
      </w:pPr>
      <w:r w:rsidDel="00000000" w:rsidR="00000000" w:rsidRPr="00000000">
        <w:rPr>
          <w:sz w:val="28"/>
          <w:szCs w:val="28"/>
          <w:u w:val="none"/>
          <w:rtl w:val="0"/>
        </w:rPr>
        <w:t xml:space="preserve">Photographs are difficult to interpret if they are brulled because it’s difficult to distinguish objects which look similar e.g. wheat and barley.</w:t>
      </w:r>
    </w:p>
    <w:p w:rsidR="00000000" w:rsidDel="00000000" w:rsidP="00000000" w:rsidRDefault="00000000" w:rsidRPr="00000000" w14:paraId="000003A6">
      <w:pPr>
        <w:jc w:val="center"/>
        <w:rPr>
          <w:b w:val="1"/>
          <w:sz w:val="28"/>
          <w:szCs w:val="28"/>
          <w:u w:val="none"/>
        </w:rPr>
      </w:pPr>
      <w:r w:rsidDel="00000000" w:rsidR="00000000" w:rsidRPr="00000000">
        <w:rPr>
          <w:b w:val="1"/>
          <w:sz w:val="28"/>
          <w:szCs w:val="28"/>
          <w:u w:val="none"/>
          <w:rtl w:val="0"/>
        </w:rPr>
        <w:t xml:space="preserve">Interpretation of Photographs</w:t>
      </w:r>
    </w:p>
    <w:p w:rsidR="00000000" w:rsidDel="00000000" w:rsidP="00000000" w:rsidRDefault="00000000" w:rsidRPr="00000000" w14:paraId="000003A7">
      <w:pPr>
        <w:rPr>
          <w:sz w:val="28"/>
          <w:szCs w:val="28"/>
          <w:u w:val="none"/>
        </w:rPr>
      </w:pPr>
      <w:r w:rsidDel="00000000" w:rsidR="00000000" w:rsidRPr="00000000">
        <w:rPr>
          <w:sz w:val="28"/>
          <w:szCs w:val="28"/>
          <w:u w:val="none"/>
          <w:rtl w:val="0"/>
        </w:rPr>
        <w:t xml:space="preserve">-Means to explain the meaning of the objects or features on a photograph. It involves the following:</w:t>
      </w:r>
    </w:p>
    <w:p w:rsidR="00000000" w:rsidDel="00000000" w:rsidP="00000000" w:rsidRDefault="00000000" w:rsidRPr="00000000" w14:paraId="000003A8">
      <w:pPr>
        <w:jc w:val="center"/>
        <w:rPr>
          <w:b w:val="1"/>
          <w:sz w:val="28"/>
          <w:szCs w:val="28"/>
          <w:u w:val="none"/>
        </w:rPr>
      </w:pPr>
      <w:r w:rsidDel="00000000" w:rsidR="00000000" w:rsidRPr="00000000">
        <w:rPr>
          <w:b w:val="1"/>
          <w:sz w:val="28"/>
          <w:szCs w:val="28"/>
          <w:u w:val="none"/>
          <w:rtl w:val="0"/>
        </w:rPr>
        <w:t xml:space="preserve">Determining the Title</w:t>
      </w:r>
    </w:p>
    <w:p w:rsidR="00000000" w:rsidDel="00000000" w:rsidP="00000000" w:rsidRDefault="00000000" w:rsidRPr="00000000" w14:paraId="000003A9">
      <w:pPr>
        <w:rPr>
          <w:sz w:val="28"/>
          <w:szCs w:val="28"/>
          <w:u w:val="none"/>
        </w:rPr>
      </w:pPr>
      <w:r w:rsidDel="00000000" w:rsidR="00000000" w:rsidRPr="00000000">
        <w:rPr>
          <w:sz w:val="28"/>
          <w:szCs w:val="28"/>
          <w:u w:val="none"/>
          <w:rtl w:val="0"/>
        </w:rPr>
        <w:t xml:space="preserve">Photographs show human activities, physical features, natural catastrophes etc e.g. nomadic pastoralism, drought, flooding, etc. when determining the title  examine the photograph carefully and apply the knowledge you have learnt in geography.</w:t>
      </w:r>
    </w:p>
    <w:p w:rsidR="00000000" w:rsidDel="00000000" w:rsidP="00000000" w:rsidRDefault="00000000" w:rsidRPr="00000000" w14:paraId="000003AA">
      <w:pPr>
        <w:jc w:val="center"/>
        <w:rPr>
          <w:b w:val="1"/>
          <w:sz w:val="28"/>
          <w:szCs w:val="28"/>
          <w:u w:val="none"/>
        </w:rPr>
      </w:pPr>
      <w:r w:rsidDel="00000000" w:rsidR="00000000" w:rsidRPr="00000000">
        <w:rPr>
          <w:b w:val="1"/>
          <w:sz w:val="28"/>
          <w:szCs w:val="28"/>
          <w:u w:val="none"/>
          <w:rtl w:val="0"/>
        </w:rPr>
        <w:t xml:space="preserve">Estimating Time</w:t>
      </w:r>
    </w:p>
    <w:p w:rsidR="00000000" w:rsidDel="00000000" w:rsidP="00000000" w:rsidRDefault="00000000" w:rsidRPr="00000000" w14:paraId="000003AB">
      <w:pPr>
        <w:rPr>
          <w:sz w:val="28"/>
          <w:szCs w:val="28"/>
          <w:u w:val="none"/>
        </w:rPr>
      </w:pPr>
      <w:r w:rsidDel="00000000" w:rsidR="00000000" w:rsidRPr="00000000">
        <w:rPr>
          <w:sz w:val="28"/>
          <w:szCs w:val="28"/>
          <w:u w:val="none"/>
          <w:rtl w:val="0"/>
        </w:rPr>
        <w:t xml:space="preserve">-In the tropics the shadows are short at noon and longest in the morning and afternoon.</w:t>
      </w:r>
    </w:p>
    <w:p w:rsidR="00000000" w:rsidDel="00000000" w:rsidP="00000000" w:rsidRDefault="00000000" w:rsidRPr="00000000" w14:paraId="000003AC">
      <w:pPr>
        <w:rPr>
          <w:sz w:val="28"/>
          <w:szCs w:val="28"/>
          <w:u w:val="none"/>
        </w:rPr>
      </w:pPr>
      <w:r w:rsidDel="00000000" w:rsidR="00000000" w:rsidRPr="00000000">
        <w:rPr>
          <w:sz w:val="28"/>
          <w:szCs w:val="28"/>
          <w:u w:val="none"/>
          <w:rtl w:val="0"/>
        </w:rPr>
        <w:t xml:space="preserve">If the camera is facing south and the shadow is cast to the right it’s in the morning and if cast to the left it’s in the afternoon.</w:t>
      </w:r>
    </w:p>
    <w:p w:rsidR="00000000" w:rsidDel="00000000" w:rsidP="00000000" w:rsidRDefault="00000000" w:rsidRPr="00000000" w14:paraId="000003AD">
      <w:pPr>
        <w:jc w:val="center"/>
        <w:rPr>
          <w:b w:val="1"/>
          <w:sz w:val="28"/>
          <w:szCs w:val="28"/>
          <w:u w:val="none"/>
        </w:rPr>
      </w:pPr>
      <w:r w:rsidDel="00000000" w:rsidR="00000000" w:rsidRPr="00000000">
        <w:rPr>
          <w:b w:val="1"/>
          <w:sz w:val="28"/>
          <w:szCs w:val="28"/>
          <w:u w:val="none"/>
          <w:rtl w:val="0"/>
        </w:rPr>
        <w:t xml:space="preserve">Estimating Season</w:t>
      </w:r>
    </w:p>
    <w:p w:rsidR="00000000" w:rsidDel="00000000" w:rsidP="00000000" w:rsidRDefault="00000000" w:rsidRPr="00000000" w14:paraId="000003AE">
      <w:pPr>
        <w:jc w:val="center"/>
        <w:rPr>
          <w:b w:val="1"/>
          <w:sz w:val="28"/>
          <w:szCs w:val="28"/>
          <w:u w:val="none"/>
        </w:rPr>
      </w:pPr>
      <w:r w:rsidDel="00000000" w:rsidR="00000000" w:rsidRPr="00000000">
        <w:rPr>
          <w:b w:val="1"/>
          <w:sz w:val="28"/>
          <w:szCs w:val="28"/>
          <w:u w:val="none"/>
          <w:rtl w:val="0"/>
        </w:rPr>
        <w:t xml:space="preserve">Dry season</w:t>
      </w:r>
    </w:p>
    <w:p w:rsidR="00000000" w:rsidDel="00000000" w:rsidP="00000000" w:rsidRDefault="00000000" w:rsidRPr="00000000" w14:paraId="000003AF">
      <w:pPr>
        <w:ind w:left="720" w:hanging="360"/>
        <w:jc w:val="center"/>
        <w:rPr>
          <w:sz w:val="28"/>
          <w:szCs w:val="28"/>
          <w:u w:val="none"/>
        </w:rPr>
      </w:pPr>
      <w:r w:rsidDel="00000000" w:rsidR="00000000" w:rsidRPr="00000000">
        <w:rPr>
          <w:sz w:val="28"/>
          <w:szCs w:val="28"/>
          <w:u w:val="none"/>
          <w:rtl w:val="0"/>
        </w:rPr>
        <w:t xml:space="preserve">Bright clear skies</w:t>
      </w:r>
    </w:p>
    <w:p w:rsidR="00000000" w:rsidDel="00000000" w:rsidP="00000000" w:rsidRDefault="00000000" w:rsidRPr="00000000" w14:paraId="000003B0">
      <w:pPr>
        <w:ind w:left="720" w:hanging="360"/>
        <w:jc w:val="center"/>
        <w:rPr>
          <w:sz w:val="28"/>
          <w:szCs w:val="28"/>
          <w:u w:val="none"/>
        </w:rPr>
      </w:pPr>
      <w:r w:rsidDel="00000000" w:rsidR="00000000" w:rsidRPr="00000000">
        <w:rPr>
          <w:sz w:val="28"/>
          <w:szCs w:val="28"/>
          <w:u w:val="none"/>
          <w:rtl w:val="0"/>
        </w:rPr>
        <w:t xml:space="preserve">Dry vegetation</w:t>
      </w:r>
    </w:p>
    <w:p w:rsidR="00000000" w:rsidDel="00000000" w:rsidP="00000000" w:rsidRDefault="00000000" w:rsidRPr="00000000" w14:paraId="000003B1">
      <w:pPr>
        <w:ind w:left="720" w:hanging="360"/>
        <w:jc w:val="center"/>
        <w:rPr>
          <w:sz w:val="28"/>
          <w:szCs w:val="28"/>
          <w:u w:val="none"/>
        </w:rPr>
      </w:pPr>
      <w:r w:rsidDel="00000000" w:rsidR="00000000" w:rsidRPr="00000000">
        <w:rPr>
          <w:sz w:val="28"/>
          <w:szCs w:val="28"/>
          <w:u w:val="none"/>
          <w:rtl w:val="0"/>
        </w:rPr>
        <w:t xml:space="preserve">harvesting</w:t>
      </w:r>
    </w:p>
    <w:p w:rsidR="00000000" w:rsidDel="00000000" w:rsidP="00000000" w:rsidRDefault="00000000" w:rsidRPr="00000000" w14:paraId="000003B2">
      <w:pPr>
        <w:ind w:left="720" w:hanging="360"/>
        <w:jc w:val="center"/>
        <w:rPr>
          <w:sz w:val="28"/>
          <w:szCs w:val="28"/>
          <w:u w:val="none"/>
        </w:rPr>
      </w:pPr>
      <w:r w:rsidDel="00000000" w:rsidR="00000000" w:rsidRPr="00000000">
        <w:rPr>
          <w:sz w:val="28"/>
          <w:szCs w:val="28"/>
          <w:u w:val="none"/>
          <w:rtl w:val="0"/>
        </w:rPr>
        <w:t xml:space="preserve">Light clothes e.g. shirts and T-shirts since temperature is high (also an indication of high temperature.</w:t>
      </w:r>
    </w:p>
    <w:p w:rsidR="00000000" w:rsidDel="00000000" w:rsidP="00000000" w:rsidRDefault="00000000" w:rsidRPr="00000000" w14:paraId="000003B3">
      <w:pPr>
        <w:jc w:val="center"/>
        <w:rPr>
          <w:b w:val="1"/>
          <w:sz w:val="28"/>
          <w:szCs w:val="28"/>
          <w:u w:val="none"/>
        </w:rPr>
      </w:pPr>
      <w:r w:rsidDel="00000000" w:rsidR="00000000" w:rsidRPr="00000000">
        <w:rPr>
          <w:b w:val="1"/>
          <w:sz w:val="28"/>
          <w:szCs w:val="28"/>
          <w:u w:val="none"/>
          <w:rtl w:val="0"/>
        </w:rPr>
        <w:t xml:space="preserve">Rainy season</w:t>
      </w:r>
    </w:p>
    <w:p w:rsidR="00000000" w:rsidDel="00000000" w:rsidP="00000000" w:rsidRDefault="00000000" w:rsidRPr="00000000" w14:paraId="000003B4">
      <w:pPr>
        <w:ind w:left="1080" w:hanging="360"/>
        <w:jc w:val="center"/>
        <w:rPr>
          <w:sz w:val="28"/>
          <w:szCs w:val="28"/>
          <w:u w:val="none"/>
        </w:rPr>
      </w:pPr>
      <w:r w:rsidDel="00000000" w:rsidR="00000000" w:rsidRPr="00000000">
        <w:rPr>
          <w:sz w:val="28"/>
          <w:szCs w:val="28"/>
          <w:u w:val="none"/>
          <w:rtl w:val="0"/>
        </w:rPr>
        <w:t xml:space="preserve">Rain clouds</w:t>
      </w:r>
    </w:p>
    <w:p w:rsidR="00000000" w:rsidDel="00000000" w:rsidP="00000000" w:rsidRDefault="00000000" w:rsidRPr="00000000" w14:paraId="000003B5">
      <w:pPr>
        <w:ind w:left="1080" w:hanging="360"/>
        <w:jc w:val="center"/>
        <w:rPr>
          <w:sz w:val="28"/>
          <w:szCs w:val="28"/>
          <w:u w:val="none"/>
        </w:rPr>
      </w:pPr>
      <w:r w:rsidDel="00000000" w:rsidR="00000000" w:rsidRPr="00000000">
        <w:rPr>
          <w:sz w:val="28"/>
          <w:szCs w:val="28"/>
          <w:u w:val="none"/>
          <w:rtl w:val="0"/>
        </w:rPr>
        <w:t xml:space="preserve">Luxuriant vegetation</w:t>
      </w:r>
    </w:p>
    <w:p w:rsidR="00000000" w:rsidDel="00000000" w:rsidP="00000000" w:rsidRDefault="00000000" w:rsidRPr="00000000" w14:paraId="000003B6">
      <w:pPr>
        <w:ind w:left="1080" w:hanging="360"/>
        <w:jc w:val="center"/>
        <w:rPr>
          <w:sz w:val="28"/>
          <w:szCs w:val="28"/>
          <w:u w:val="none"/>
        </w:rPr>
      </w:pPr>
      <w:r w:rsidDel="00000000" w:rsidR="00000000" w:rsidRPr="00000000">
        <w:rPr>
          <w:sz w:val="28"/>
          <w:szCs w:val="28"/>
          <w:u w:val="none"/>
          <w:rtl w:val="0"/>
        </w:rPr>
        <w:t xml:space="preserve">Young crops</w:t>
      </w:r>
    </w:p>
    <w:p w:rsidR="00000000" w:rsidDel="00000000" w:rsidP="00000000" w:rsidRDefault="00000000" w:rsidRPr="00000000" w14:paraId="000003B7">
      <w:pPr>
        <w:ind w:left="1080" w:hanging="360"/>
        <w:jc w:val="center"/>
        <w:rPr>
          <w:sz w:val="28"/>
          <w:szCs w:val="28"/>
          <w:u w:val="none"/>
        </w:rPr>
      </w:pPr>
      <w:r w:rsidDel="00000000" w:rsidR="00000000" w:rsidRPr="00000000">
        <w:rPr>
          <w:sz w:val="28"/>
          <w:szCs w:val="28"/>
          <w:u w:val="none"/>
          <w:rtl w:val="0"/>
        </w:rPr>
        <w:t xml:space="preserve">Flowering plants</w:t>
      </w:r>
    </w:p>
    <w:p w:rsidR="00000000" w:rsidDel="00000000" w:rsidP="00000000" w:rsidRDefault="00000000" w:rsidRPr="00000000" w14:paraId="000003B8">
      <w:pPr>
        <w:ind w:left="1080" w:hanging="360"/>
        <w:jc w:val="center"/>
        <w:rPr>
          <w:sz w:val="28"/>
          <w:szCs w:val="28"/>
          <w:u w:val="none"/>
        </w:rPr>
      </w:pPr>
      <w:r w:rsidDel="00000000" w:rsidR="00000000" w:rsidRPr="00000000">
        <w:rPr>
          <w:sz w:val="28"/>
          <w:szCs w:val="28"/>
          <w:u w:val="none"/>
          <w:rtl w:val="0"/>
        </w:rPr>
        <w:t xml:space="preserve">Weeding</w:t>
      </w:r>
    </w:p>
    <w:p w:rsidR="00000000" w:rsidDel="00000000" w:rsidP="00000000" w:rsidRDefault="00000000" w:rsidRPr="00000000" w14:paraId="000003B9">
      <w:pPr>
        <w:ind w:left="1080" w:hanging="360"/>
        <w:jc w:val="center"/>
        <w:rPr>
          <w:sz w:val="28"/>
          <w:szCs w:val="28"/>
          <w:u w:val="none"/>
        </w:rPr>
      </w:pPr>
      <w:r w:rsidDel="00000000" w:rsidR="00000000" w:rsidRPr="00000000">
        <w:rPr>
          <w:sz w:val="28"/>
          <w:szCs w:val="28"/>
          <w:u w:val="none"/>
          <w:rtl w:val="0"/>
        </w:rPr>
        <w:t xml:space="preserve">Heavy clothing e.g. pullovers or jackets since temps are low (also an indication of cool season).</w:t>
      </w:r>
    </w:p>
    <w:p w:rsidR="00000000" w:rsidDel="00000000" w:rsidP="00000000" w:rsidRDefault="00000000" w:rsidRPr="00000000" w14:paraId="000003BA">
      <w:pPr>
        <w:jc w:val="center"/>
        <w:rPr>
          <w:b w:val="1"/>
          <w:sz w:val="28"/>
          <w:szCs w:val="28"/>
          <w:u w:val="none"/>
        </w:rPr>
      </w:pPr>
      <w:r w:rsidDel="00000000" w:rsidR="00000000" w:rsidRPr="00000000">
        <w:rPr>
          <w:b w:val="1"/>
          <w:sz w:val="28"/>
          <w:szCs w:val="28"/>
          <w:u w:val="none"/>
          <w:rtl w:val="0"/>
        </w:rPr>
        <w:t xml:space="preserve">Determining Compass Direction</w:t>
      </w:r>
    </w:p>
    <w:p w:rsidR="00000000" w:rsidDel="00000000" w:rsidP="00000000" w:rsidRDefault="00000000" w:rsidRPr="00000000" w14:paraId="000003BB">
      <w:pPr>
        <w:rPr>
          <w:sz w:val="28"/>
          <w:szCs w:val="28"/>
          <w:u w:val="none"/>
        </w:rPr>
      </w:pPr>
      <w:r w:rsidDel="00000000" w:rsidR="00000000" w:rsidRPr="00000000">
        <w:rPr>
          <w:sz w:val="28"/>
          <w:szCs w:val="28"/>
          <w:u w:val="none"/>
          <w:rtl w:val="0"/>
        </w:rPr>
        <w:t xml:space="preserve">It it’s in the morning and the shadow of flag pole is cast to the left the photographer is facing north and if cast to the right he was facing south.</w:t>
      </w:r>
    </w:p>
    <w:p w:rsidR="00000000" w:rsidDel="00000000" w:rsidP="00000000" w:rsidRDefault="00000000" w:rsidRPr="00000000" w14:paraId="000003BC">
      <w:pPr>
        <w:rPr>
          <w:sz w:val="28"/>
          <w:szCs w:val="28"/>
          <w:u w:val="none"/>
        </w:rPr>
      </w:pPr>
      <w:r w:rsidDel="00000000" w:rsidR="00000000" w:rsidRPr="00000000">
        <w:rPr>
          <w:sz w:val="28"/>
          <w:szCs w:val="28"/>
          <w:u w:val="none"/>
          <w:rtl w:val="0"/>
        </w:rPr>
        <w:t xml:space="preserve">It it’s in the morning and the shadow is facing towards you the photographer was facing east and it taken in the afternoon and the shadow is facing towards you the photographer was facing west.</w:t>
      </w:r>
    </w:p>
    <w:p w:rsidR="00000000" w:rsidDel="00000000" w:rsidP="00000000" w:rsidRDefault="00000000" w:rsidRPr="00000000" w14:paraId="000003BD">
      <w:pPr>
        <w:jc w:val="center"/>
        <w:rPr>
          <w:b w:val="1"/>
          <w:sz w:val="28"/>
          <w:szCs w:val="28"/>
          <w:u w:val="none"/>
        </w:rPr>
      </w:pPr>
      <w:r w:rsidDel="00000000" w:rsidR="00000000" w:rsidRPr="00000000">
        <w:rPr>
          <w:b w:val="1"/>
          <w:sz w:val="28"/>
          <w:szCs w:val="28"/>
          <w:u w:val="none"/>
          <w:rtl w:val="0"/>
        </w:rPr>
        <w:t xml:space="preserve">Interpretation of Physical Features on Photographs</w:t>
      </w:r>
    </w:p>
    <w:p w:rsidR="00000000" w:rsidDel="00000000" w:rsidP="00000000" w:rsidRDefault="00000000" w:rsidRPr="00000000" w14:paraId="000003BE">
      <w:pPr>
        <w:jc w:val="center"/>
        <w:rPr>
          <w:b w:val="1"/>
          <w:u w:val="none"/>
        </w:rPr>
      </w:pPr>
      <w:r w:rsidDel="00000000" w:rsidR="00000000" w:rsidRPr="00000000">
        <w:rPr>
          <w:b w:val="1"/>
          <w:u w:val="none"/>
          <w:rtl w:val="0"/>
        </w:rPr>
        <w:t xml:space="preserve">Relief </w:t>
      </w:r>
    </w:p>
    <w:p w:rsidR="00000000" w:rsidDel="00000000" w:rsidP="00000000" w:rsidRDefault="00000000" w:rsidRPr="00000000" w14:paraId="000003BF">
      <w:pPr>
        <w:jc w:val="center"/>
        <w:rPr>
          <w:b w:val="1"/>
          <w:sz w:val="28"/>
          <w:szCs w:val="28"/>
          <w:u w:val="none"/>
        </w:rPr>
      </w:pPr>
      <w:r w:rsidDel="00000000" w:rsidR="00000000" w:rsidRPr="00000000">
        <w:rPr>
          <w:b w:val="1"/>
          <w:sz w:val="28"/>
          <w:szCs w:val="28"/>
          <w:u w:val="none"/>
          <w:rtl w:val="0"/>
        </w:rPr>
        <w:t xml:space="preserve">Flat land</w:t>
      </w:r>
    </w:p>
    <w:p w:rsidR="00000000" w:rsidDel="00000000" w:rsidP="00000000" w:rsidRDefault="00000000" w:rsidRPr="00000000" w14:paraId="000003C0">
      <w:pPr>
        <w:numPr>
          <w:ilvl w:val="0"/>
          <w:numId w:val="21"/>
        </w:numPr>
        <w:ind w:left="720" w:hanging="360"/>
        <w:jc w:val="center"/>
        <w:rPr>
          <w:sz w:val="28"/>
          <w:szCs w:val="28"/>
          <w:u w:val="none"/>
        </w:rPr>
      </w:pPr>
      <w:r w:rsidDel="00000000" w:rsidR="00000000" w:rsidRPr="00000000">
        <w:rPr>
          <w:sz w:val="28"/>
          <w:szCs w:val="28"/>
          <w:u w:val="none"/>
          <w:rtl w:val="0"/>
        </w:rPr>
        <w:t xml:space="preserve">Rice crop</w:t>
      </w:r>
    </w:p>
    <w:p w:rsidR="00000000" w:rsidDel="00000000" w:rsidP="00000000" w:rsidRDefault="00000000" w:rsidRPr="00000000" w14:paraId="000003C1">
      <w:pPr>
        <w:numPr>
          <w:ilvl w:val="0"/>
          <w:numId w:val="21"/>
        </w:numPr>
        <w:ind w:left="720" w:hanging="360"/>
        <w:jc w:val="center"/>
        <w:rPr>
          <w:sz w:val="28"/>
          <w:szCs w:val="28"/>
          <w:u w:val="none"/>
        </w:rPr>
      </w:pPr>
      <w:r w:rsidDel="00000000" w:rsidR="00000000" w:rsidRPr="00000000">
        <w:rPr>
          <w:sz w:val="28"/>
          <w:szCs w:val="28"/>
          <w:u w:val="none"/>
          <w:rtl w:val="0"/>
        </w:rPr>
        <w:t xml:space="preserve">Irrigation</w:t>
      </w:r>
    </w:p>
    <w:p w:rsidR="00000000" w:rsidDel="00000000" w:rsidP="00000000" w:rsidRDefault="00000000" w:rsidRPr="00000000" w14:paraId="000003C2">
      <w:pPr>
        <w:numPr>
          <w:ilvl w:val="0"/>
          <w:numId w:val="21"/>
        </w:numPr>
        <w:ind w:left="720" w:hanging="360"/>
        <w:jc w:val="center"/>
        <w:rPr>
          <w:sz w:val="28"/>
          <w:szCs w:val="28"/>
          <w:u w:val="none"/>
        </w:rPr>
      </w:pPr>
      <w:r w:rsidDel="00000000" w:rsidR="00000000" w:rsidRPr="00000000">
        <w:rPr>
          <w:sz w:val="28"/>
          <w:szCs w:val="28"/>
          <w:u w:val="none"/>
          <w:rtl w:val="0"/>
        </w:rPr>
        <w:t xml:space="preserve">Combine harvesters</w:t>
      </w:r>
    </w:p>
    <w:p w:rsidR="00000000" w:rsidDel="00000000" w:rsidP="00000000" w:rsidRDefault="00000000" w:rsidRPr="00000000" w14:paraId="000003C3">
      <w:pPr>
        <w:numPr>
          <w:ilvl w:val="0"/>
          <w:numId w:val="21"/>
        </w:numPr>
        <w:ind w:left="720" w:hanging="360"/>
        <w:jc w:val="center"/>
        <w:rPr>
          <w:sz w:val="28"/>
          <w:szCs w:val="28"/>
          <w:u w:val="none"/>
        </w:rPr>
      </w:pPr>
      <w:r w:rsidDel="00000000" w:rsidR="00000000" w:rsidRPr="00000000">
        <w:rPr>
          <w:sz w:val="28"/>
          <w:szCs w:val="28"/>
          <w:u w:val="none"/>
          <w:rtl w:val="0"/>
        </w:rPr>
        <w:t xml:space="preserve">Swamps</w:t>
      </w:r>
    </w:p>
    <w:p w:rsidR="00000000" w:rsidDel="00000000" w:rsidP="00000000" w:rsidRDefault="00000000" w:rsidRPr="00000000" w14:paraId="000003C4">
      <w:pPr>
        <w:numPr>
          <w:ilvl w:val="0"/>
          <w:numId w:val="21"/>
        </w:numPr>
        <w:ind w:left="720" w:hanging="360"/>
        <w:jc w:val="center"/>
        <w:rPr>
          <w:sz w:val="28"/>
          <w:szCs w:val="28"/>
          <w:u w:val="none"/>
        </w:rPr>
      </w:pPr>
      <w:r w:rsidDel="00000000" w:rsidR="00000000" w:rsidRPr="00000000">
        <w:rPr>
          <w:sz w:val="28"/>
          <w:szCs w:val="28"/>
          <w:u w:val="none"/>
          <w:rtl w:val="0"/>
        </w:rPr>
        <w:t xml:space="preserve">Meanders</w:t>
      </w:r>
    </w:p>
    <w:p w:rsidR="00000000" w:rsidDel="00000000" w:rsidP="00000000" w:rsidRDefault="00000000" w:rsidRPr="00000000" w14:paraId="000003C5">
      <w:pPr>
        <w:numPr>
          <w:ilvl w:val="0"/>
          <w:numId w:val="21"/>
        </w:numPr>
        <w:ind w:left="720" w:hanging="360"/>
        <w:jc w:val="center"/>
        <w:rPr>
          <w:sz w:val="28"/>
          <w:szCs w:val="28"/>
          <w:u w:val="none"/>
        </w:rPr>
      </w:pPr>
      <w:r w:rsidDel="00000000" w:rsidR="00000000" w:rsidRPr="00000000">
        <w:rPr>
          <w:sz w:val="28"/>
          <w:szCs w:val="28"/>
          <w:u w:val="none"/>
          <w:rtl w:val="0"/>
        </w:rPr>
        <w:t xml:space="preserve">Oxbow lakes</w:t>
      </w:r>
    </w:p>
    <w:p w:rsidR="00000000" w:rsidDel="00000000" w:rsidP="00000000" w:rsidRDefault="00000000" w:rsidRPr="00000000" w14:paraId="000003C6">
      <w:pPr>
        <w:numPr>
          <w:ilvl w:val="0"/>
          <w:numId w:val="21"/>
        </w:numPr>
        <w:ind w:left="720" w:hanging="360"/>
        <w:jc w:val="center"/>
        <w:rPr>
          <w:sz w:val="28"/>
          <w:szCs w:val="28"/>
          <w:u w:val="none"/>
        </w:rPr>
      </w:pPr>
      <w:r w:rsidDel="00000000" w:rsidR="00000000" w:rsidRPr="00000000">
        <w:rPr>
          <w:sz w:val="28"/>
          <w:szCs w:val="28"/>
          <w:u w:val="none"/>
          <w:rtl w:val="0"/>
        </w:rPr>
        <w:t xml:space="preserve">Inselbergs (isolated hills)</w:t>
      </w:r>
    </w:p>
    <w:p w:rsidR="00000000" w:rsidDel="00000000" w:rsidP="00000000" w:rsidRDefault="00000000" w:rsidRPr="00000000" w14:paraId="000003C7">
      <w:pPr>
        <w:ind w:left="360" w:firstLine="0"/>
        <w:jc w:val="center"/>
        <w:rPr>
          <w:b w:val="1"/>
          <w:sz w:val="28"/>
          <w:szCs w:val="28"/>
          <w:u w:val="none"/>
        </w:rPr>
      </w:pPr>
      <w:r w:rsidDel="00000000" w:rsidR="00000000" w:rsidRPr="00000000">
        <w:rPr>
          <w:b w:val="1"/>
          <w:sz w:val="28"/>
          <w:szCs w:val="28"/>
          <w:u w:val="none"/>
          <w:rtl w:val="0"/>
        </w:rPr>
        <w:t xml:space="preserve">Hilly/Mountainous landscape/Highland Area</w:t>
      </w:r>
    </w:p>
    <w:p w:rsidR="00000000" w:rsidDel="00000000" w:rsidP="00000000" w:rsidRDefault="00000000" w:rsidRPr="00000000" w14:paraId="000003C8">
      <w:pPr>
        <w:ind w:left="1080" w:hanging="360"/>
        <w:jc w:val="center"/>
        <w:rPr>
          <w:sz w:val="28"/>
          <w:szCs w:val="28"/>
          <w:u w:val="none"/>
        </w:rPr>
      </w:pPr>
      <w:r w:rsidDel="00000000" w:rsidR="00000000" w:rsidRPr="00000000">
        <w:rPr>
          <w:sz w:val="28"/>
          <w:szCs w:val="28"/>
          <w:u w:val="none"/>
          <w:rtl w:val="0"/>
        </w:rPr>
        <w:t xml:space="preserve">Steep slopes</w:t>
      </w:r>
    </w:p>
    <w:p w:rsidR="00000000" w:rsidDel="00000000" w:rsidP="00000000" w:rsidRDefault="00000000" w:rsidRPr="00000000" w14:paraId="000003C9">
      <w:pPr>
        <w:ind w:left="1080" w:hanging="360"/>
        <w:jc w:val="center"/>
        <w:rPr>
          <w:sz w:val="28"/>
          <w:szCs w:val="28"/>
          <w:u w:val="none"/>
        </w:rPr>
      </w:pPr>
      <w:r w:rsidDel="00000000" w:rsidR="00000000" w:rsidRPr="00000000">
        <w:rPr>
          <w:sz w:val="28"/>
          <w:szCs w:val="28"/>
          <w:u w:val="none"/>
          <w:rtl w:val="0"/>
        </w:rPr>
        <w:t xml:space="preserve">Terraced landscape</w:t>
      </w:r>
    </w:p>
    <w:p w:rsidR="00000000" w:rsidDel="00000000" w:rsidP="00000000" w:rsidRDefault="00000000" w:rsidRPr="00000000" w14:paraId="000003CA">
      <w:pPr>
        <w:ind w:left="1080" w:hanging="360"/>
        <w:jc w:val="center"/>
        <w:rPr>
          <w:sz w:val="28"/>
          <w:szCs w:val="28"/>
          <w:u w:val="none"/>
        </w:rPr>
      </w:pPr>
      <w:r w:rsidDel="00000000" w:rsidR="00000000" w:rsidRPr="00000000">
        <w:rPr>
          <w:sz w:val="28"/>
          <w:szCs w:val="28"/>
          <w:u w:val="none"/>
          <w:rtl w:val="0"/>
        </w:rPr>
        <w:t xml:space="preserve">Tea, wheat crops which grow at high altitude</w:t>
      </w:r>
    </w:p>
    <w:p w:rsidR="00000000" w:rsidDel="00000000" w:rsidP="00000000" w:rsidRDefault="00000000" w:rsidRPr="00000000" w14:paraId="000003CB">
      <w:pPr>
        <w:ind w:left="1080" w:hanging="360"/>
        <w:jc w:val="center"/>
        <w:rPr>
          <w:sz w:val="28"/>
          <w:szCs w:val="28"/>
          <w:u w:val="none"/>
        </w:rPr>
      </w:pPr>
      <w:r w:rsidDel="00000000" w:rsidR="00000000" w:rsidRPr="00000000">
        <w:rPr>
          <w:sz w:val="28"/>
          <w:szCs w:val="28"/>
          <w:u w:val="none"/>
          <w:rtl w:val="0"/>
        </w:rPr>
        <w:t xml:space="preserve">rapids</w:t>
      </w:r>
    </w:p>
    <w:p w:rsidR="00000000" w:rsidDel="00000000" w:rsidP="00000000" w:rsidRDefault="00000000" w:rsidRPr="00000000" w14:paraId="000003CC">
      <w:pPr>
        <w:ind w:left="1080" w:hanging="360"/>
        <w:jc w:val="center"/>
        <w:rPr>
          <w:sz w:val="28"/>
          <w:szCs w:val="28"/>
          <w:u w:val="none"/>
        </w:rPr>
      </w:pPr>
      <w:r w:rsidDel="00000000" w:rsidR="00000000" w:rsidRPr="00000000">
        <w:rPr>
          <w:sz w:val="28"/>
          <w:szCs w:val="28"/>
          <w:u w:val="none"/>
          <w:rtl w:val="0"/>
        </w:rPr>
        <w:t xml:space="preserve">Water falls</w:t>
      </w:r>
    </w:p>
    <w:p w:rsidR="00000000" w:rsidDel="00000000" w:rsidP="00000000" w:rsidRDefault="00000000" w:rsidRPr="00000000" w14:paraId="000003CD">
      <w:pPr>
        <w:ind w:left="1080" w:hanging="360"/>
        <w:jc w:val="center"/>
        <w:rPr>
          <w:sz w:val="28"/>
          <w:szCs w:val="28"/>
          <w:u w:val="none"/>
        </w:rPr>
      </w:pPr>
      <w:r w:rsidDel="00000000" w:rsidR="00000000" w:rsidRPr="00000000">
        <w:rPr>
          <w:sz w:val="28"/>
          <w:szCs w:val="28"/>
          <w:u w:val="none"/>
          <w:rtl w:val="0"/>
        </w:rPr>
        <w:t xml:space="preserve">Interlocking spurs</w:t>
      </w:r>
    </w:p>
    <w:p w:rsidR="00000000" w:rsidDel="00000000" w:rsidP="00000000" w:rsidRDefault="00000000" w:rsidRPr="00000000" w14:paraId="000003CE">
      <w:pPr>
        <w:jc w:val="center"/>
        <w:rPr>
          <w:b w:val="1"/>
          <w:u w:val="none"/>
        </w:rPr>
      </w:pPr>
      <w:r w:rsidDel="00000000" w:rsidR="00000000" w:rsidRPr="00000000">
        <w:rPr>
          <w:b w:val="1"/>
          <w:u w:val="none"/>
          <w:rtl w:val="0"/>
        </w:rPr>
        <w:t xml:space="preserve">Drainage</w:t>
      </w:r>
    </w:p>
    <w:p w:rsidR="00000000" w:rsidDel="00000000" w:rsidP="00000000" w:rsidRDefault="00000000" w:rsidRPr="00000000" w14:paraId="000003CF">
      <w:pPr>
        <w:jc w:val="center"/>
        <w:rPr>
          <w:b w:val="1"/>
          <w:sz w:val="28"/>
          <w:szCs w:val="28"/>
          <w:u w:val="none"/>
        </w:rPr>
      </w:pPr>
      <w:r w:rsidDel="00000000" w:rsidR="00000000" w:rsidRPr="00000000">
        <w:rPr>
          <w:b w:val="1"/>
          <w:sz w:val="28"/>
          <w:szCs w:val="28"/>
          <w:u w:val="none"/>
          <w:rtl w:val="0"/>
        </w:rPr>
        <w:t xml:space="preserve">Youthful Stage</w:t>
      </w:r>
    </w:p>
    <w:p w:rsidR="00000000" w:rsidDel="00000000" w:rsidP="00000000" w:rsidRDefault="00000000" w:rsidRPr="00000000" w14:paraId="000003D0">
      <w:pPr>
        <w:ind w:left="720" w:hanging="360"/>
        <w:jc w:val="center"/>
        <w:rPr>
          <w:b w:val="1"/>
          <w:sz w:val="28"/>
          <w:szCs w:val="28"/>
          <w:u w:val="none"/>
        </w:rPr>
      </w:pPr>
      <w:r w:rsidDel="00000000" w:rsidR="00000000" w:rsidRPr="00000000">
        <w:rPr>
          <w:sz w:val="28"/>
          <w:szCs w:val="28"/>
          <w:u w:val="none"/>
          <w:rtl w:val="0"/>
        </w:rPr>
        <w:t xml:space="preserve">Rapids</w:t>
      </w:r>
      <w:r w:rsidDel="00000000" w:rsidR="00000000" w:rsidRPr="00000000">
        <w:rPr>
          <w:rtl w:val="0"/>
        </w:rPr>
      </w:r>
    </w:p>
    <w:p w:rsidR="00000000" w:rsidDel="00000000" w:rsidP="00000000" w:rsidRDefault="00000000" w:rsidRPr="00000000" w14:paraId="000003D1">
      <w:pPr>
        <w:ind w:left="720" w:hanging="360"/>
        <w:jc w:val="center"/>
        <w:rPr>
          <w:b w:val="1"/>
          <w:sz w:val="28"/>
          <w:szCs w:val="28"/>
          <w:u w:val="none"/>
        </w:rPr>
      </w:pPr>
      <w:r w:rsidDel="00000000" w:rsidR="00000000" w:rsidRPr="00000000">
        <w:rPr>
          <w:sz w:val="28"/>
          <w:szCs w:val="28"/>
          <w:u w:val="none"/>
          <w:rtl w:val="0"/>
        </w:rPr>
        <w:t xml:space="preserve">Waterfalls </w:t>
      </w:r>
      <w:r w:rsidDel="00000000" w:rsidR="00000000" w:rsidRPr="00000000">
        <w:rPr>
          <w:rtl w:val="0"/>
        </w:rPr>
      </w:r>
    </w:p>
    <w:p w:rsidR="00000000" w:rsidDel="00000000" w:rsidP="00000000" w:rsidRDefault="00000000" w:rsidRPr="00000000" w14:paraId="000003D2">
      <w:pPr>
        <w:ind w:left="720" w:hanging="360"/>
        <w:jc w:val="center"/>
        <w:rPr>
          <w:b w:val="1"/>
          <w:sz w:val="28"/>
          <w:szCs w:val="28"/>
          <w:u w:val="none"/>
        </w:rPr>
      </w:pPr>
      <w:r w:rsidDel="00000000" w:rsidR="00000000" w:rsidRPr="00000000">
        <w:rPr>
          <w:sz w:val="28"/>
          <w:szCs w:val="28"/>
          <w:u w:val="none"/>
          <w:rtl w:val="0"/>
        </w:rPr>
        <w:t xml:space="preserve">Interlocking spurs</w:t>
      </w:r>
      <w:r w:rsidDel="00000000" w:rsidR="00000000" w:rsidRPr="00000000">
        <w:rPr>
          <w:rtl w:val="0"/>
        </w:rPr>
      </w:r>
    </w:p>
    <w:p w:rsidR="00000000" w:rsidDel="00000000" w:rsidP="00000000" w:rsidRDefault="00000000" w:rsidRPr="00000000" w14:paraId="000003D3">
      <w:pPr>
        <w:jc w:val="center"/>
        <w:rPr>
          <w:b w:val="1"/>
          <w:sz w:val="28"/>
          <w:szCs w:val="28"/>
          <w:u w:val="none"/>
        </w:rPr>
      </w:pPr>
      <w:r w:rsidDel="00000000" w:rsidR="00000000" w:rsidRPr="00000000">
        <w:rPr>
          <w:b w:val="1"/>
          <w:sz w:val="28"/>
          <w:szCs w:val="28"/>
          <w:u w:val="none"/>
          <w:rtl w:val="0"/>
        </w:rPr>
        <w:t xml:space="preserve">Middle Stage</w:t>
      </w:r>
    </w:p>
    <w:p w:rsidR="00000000" w:rsidDel="00000000" w:rsidP="00000000" w:rsidRDefault="00000000" w:rsidRPr="00000000" w14:paraId="000003D4">
      <w:pPr>
        <w:ind w:left="720" w:hanging="360"/>
        <w:jc w:val="center"/>
        <w:rPr>
          <w:sz w:val="28"/>
          <w:szCs w:val="28"/>
          <w:u w:val="none"/>
        </w:rPr>
      </w:pPr>
      <w:r w:rsidDel="00000000" w:rsidR="00000000" w:rsidRPr="00000000">
        <w:rPr>
          <w:sz w:val="28"/>
          <w:szCs w:val="28"/>
          <w:u w:val="none"/>
          <w:rtl w:val="0"/>
        </w:rPr>
        <w:t xml:space="preserve">meanders</w:t>
      </w:r>
    </w:p>
    <w:p w:rsidR="00000000" w:rsidDel="00000000" w:rsidP="00000000" w:rsidRDefault="00000000" w:rsidRPr="00000000" w14:paraId="000003D5">
      <w:pPr>
        <w:ind w:left="720" w:hanging="360"/>
        <w:jc w:val="center"/>
        <w:rPr>
          <w:sz w:val="28"/>
          <w:szCs w:val="28"/>
          <w:u w:val="none"/>
        </w:rPr>
      </w:pPr>
      <w:r w:rsidDel="00000000" w:rsidR="00000000" w:rsidRPr="00000000">
        <w:rPr>
          <w:sz w:val="28"/>
          <w:szCs w:val="28"/>
          <w:u w:val="none"/>
          <w:rtl w:val="0"/>
        </w:rPr>
        <w:t xml:space="preserve">oxbow lakes</w:t>
      </w:r>
    </w:p>
    <w:p w:rsidR="00000000" w:rsidDel="00000000" w:rsidP="00000000" w:rsidRDefault="00000000" w:rsidRPr="00000000" w14:paraId="000003D6">
      <w:pPr>
        <w:jc w:val="center"/>
        <w:rPr>
          <w:b w:val="1"/>
          <w:sz w:val="28"/>
          <w:szCs w:val="28"/>
          <w:u w:val="none"/>
        </w:rPr>
      </w:pPr>
      <w:r w:rsidDel="00000000" w:rsidR="00000000" w:rsidRPr="00000000">
        <w:rPr>
          <w:b w:val="1"/>
          <w:sz w:val="28"/>
          <w:szCs w:val="28"/>
          <w:u w:val="none"/>
          <w:rtl w:val="0"/>
        </w:rPr>
        <w:t xml:space="preserve">Lower Stage</w:t>
      </w:r>
    </w:p>
    <w:p w:rsidR="00000000" w:rsidDel="00000000" w:rsidP="00000000" w:rsidRDefault="00000000" w:rsidRPr="00000000" w14:paraId="000003D7">
      <w:pPr>
        <w:numPr>
          <w:ilvl w:val="0"/>
          <w:numId w:val="22"/>
        </w:numPr>
        <w:ind w:left="720" w:hanging="360"/>
        <w:jc w:val="center"/>
        <w:rPr>
          <w:sz w:val="28"/>
          <w:szCs w:val="28"/>
          <w:u w:val="none"/>
        </w:rPr>
      </w:pPr>
      <w:r w:rsidDel="00000000" w:rsidR="00000000" w:rsidRPr="00000000">
        <w:rPr>
          <w:sz w:val="28"/>
          <w:szCs w:val="28"/>
          <w:u w:val="none"/>
          <w:rtl w:val="0"/>
        </w:rPr>
        <w:t xml:space="preserve">deltas</w:t>
      </w:r>
    </w:p>
    <w:p w:rsidR="00000000" w:rsidDel="00000000" w:rsidP="00000000" w:rsidRDefault="00000000" w:rsidRPr="00000000" w14:paraId="000003D8">
      <w:pPr>
        <w:numPr>
          <w:ilvl w:val="0"/>
          <w:numId w:val="22"/>
        </w:numPr>
        <w:ind w:left="720" w:hanging="360"/>
        <w:jc w:val="center"/>
        <w:rPr>
          <w:sz w:val="28"/>
          <w:szCs w:val="28"/>
          <w:u w:val="none"/>
        </w:rPr>
      </w:pPr>
      <w:r w:rsidDel="00000000" w:rsidR="00000000" w:rsidRPr="00000000">
        <w:rPr>
          <w:sz w:val="28"/>
          <w:szCs w:val="28"/>
          <w:u w:val="none"/>
          <w:rtl w:val="0"/>
        </w:rPr>
        <w:t xml:space="preserve">distributaries</w:t>
      </w:r>
    </w:p>
    <w:p w:rsidR="00000000" w:rsidDel="00000000" w:rsidP="00000000" w:rsidRDefault="00000000" w:rsidRPr="00000000" w14:paraId="000003D9">
      <w:pPr>
        <w:numPr>
          <w:ilvl w:val="0"/>
          <w:numId w:val="22"/>
        </w:numPr>
        <w:ind w:left="720" w:hanging="360"/>
        <w:jc w:val="center"/>
        <w:rPr>
          <w:sz w:val="28"/>
          <w:szCs w:val="28"/>
          <w:u w:val="none"/>
        </w:rPr>
      </w:pPr>
      <w:r w:rsidDel="00000000" w:rsidR="00000000" w:rsidRPr="00000000">
        <w:rPr>
          <w:sz w:val="28"/>
          <w:szCs w:val="28"/>
          <w:u w:val="none"/>
          <w:rtl w:val="0"/>
        </w:rPr>
        <w:t xml:space="preserve">meanders and oxbow lakes</w:t>
      </w:r>
    </w:p>
    <w:p w:rsidR="00000000" w:rsidDel="00000000" w:rsidP="00000000" w:rsidRDefault="00000000" w:rsidRPr="00000000" w14:paraId="000003DA">
      <w:pPr>
        <w:numPr>
          <w:ilvl w:val="0"/>
          <w:numId w:val="22"/>
        </w:numPr>
        <w:ind w:left="720" w:hanging="360"/>
        <w:jc w:val="center"/>
        <w:rPr>
          <w:sz w:val="28"/>
          <w:szCs w:val="28"/>
          <w:u w:val="none"/>
        </w:rPr>
      </w:pPr>
      <w:r w:rsidDel="00000000" w:rsidR="00000000" w:rsidRPr="00000000">
        <w:rPr>
          <w:sz w:val="28"/>
          <w:szCs w:val="28"/>
          <w:u w:val="none"/>
          <w:rtl w:val="0"/>
        </w:rPr>
        <w:t xml:space="preserve">flood plain</w:t>
      </w:r>
    </w:p>
    <w:p w:rsidR="00000000" w:rsidDel="00000000" w:rsidP="00000000" w:rsidRDefault="00000000" w:rsidRPr="00000000" w14:paraId="000003DB">
      <w:pPr>
        <w:jc w:val="center"/>
        <w:rPr>
          <w:b w:val="1"/>
          <w:u w:val="none"/>
        </w:rPr>
      </w:pPr>
      <w:r w:rsidDel="00000000" w:rsidR="00000000" w:rsidRPr="00000000">
        <w:rPr>
          <w:b w:val="1"/>
          <w:u w:val="none"/>
          <w:rtl w:val="0"/>
        </w:rPr>
        <w:t xml:space="preserve">Vegetation</w:t>
      </w:r>
    </w:p>
    <w:p w:rsidR="00000000" w:rsidDel="00000000" w:rsidP="00000000" w:rsidRDefault="00000000" w:rsidRPr="00000000" w14:paraId="000003DC">
      <w:pPr>
        <w:ind w:left="360" w:firstLine="0"/>
        <w:jc w:val="center"/>
        <w:rPr>
          <w:b w:val="1"/>
          <w:sz w:val="28"/>
          <w:szCs w:val="28"/>
          <w:u w:val="none"/>
        </w:rPr>
      </w:pPr>
      <w:r w:rsidDel="00000000" w:rsidR="00000000" w:rsidRPr="00000000">
        <w:rPr>
          <w:b w:val="1"/>
          <w:sz w:val="28"/>
          <w:szCs w:val="28"/>
          <w:u w:val="none"/>
          <w:rtl w:val="0"/>
        </w:rPr>
        <w:t xml:space="preserve">Natural</w:t>
      </w:r>
    </w:p>
    <w:p w:rsidR="00000000" w:rsidDel="00000000" w:rsidP="00000000" w:rsidRDefault="00000000" w:rsidRPr="00000000" w14:paraId="000003DD">
      <w:pPr>
        <w:numPr>
          <w:ilvl w:val="0"/>
          <w:numId w:val="23"/>
        </w:numPr>
        <w:ind w:left="720" w:hanging="360"/>
        <w:jc w:val="center"/>
        <w:rPr>
          <w:sz w:val="28"/>
          <w:szCs w:val="28"/>
          <w:u w:val="none"/>
        </w:rPr>
      </w:pPr>
      <w:r w:rsidDel="00000000" w:rsidR="00000000" w:rsidRPr="00000000">
        <w:rPr>
          <w:sz w:val="28"/>
          <w:szCs w:val="28"/>
          <w:u w:val="none"/>
          <w:rtl w:val="0"/>
        </w:rPr>
        <w:t xml:space="preserve">Indigenous species</w:t>
      </w:r>
    </w:p>
    <w:p w:rsidR="00000000" w:rsidDel="00000000" w:rsidP="00000000" w:rsidRDefault="00000000" w:rsidRPr="00000000" w14:paraId="000003DE">
      <w:pPr>
        <w:numPr>
          <w:ilvl w:val="0"/>
          <w:numId w:val="23"/>
        </w:numPr>
        <w:ind w:left="720" w:hanging="360"/>
        <w:jc w:val="center"/>
        <w:rPr>
          <w:sz w:val="28"/>
          <w:szCs w:val="28"/>
          <w:u w:val="none"/>
        </w:rPr>
      </w:pPr>
      <w:r w:rsidDel="00000000" w:rsidR="00000000" w:rsidRPr="00000000">
        <w:rPr>
          <w:sz w:val="28"/>
          <w:szCs w:val="28"/>
          <w:u w:val="none"/>
          <w:rtl w:val="0"/>
        </w:rPr>
        <w:t xml:space="preserve">Dense undergrowth</w:t>
      </w:r>
    </w:p>
    <w:p w:rsidR="00000000" w:rsidDel="00000000" w:rsidP="00000000" w:rsidRDefault="00000000" w:rsidRPr="00000000" w14:paraId="000003DF">
      <w:pPr>
        <w:numPr>
          <w:ilvl w:val="0"/>
          <w:numId w:val="23"/>
        </w:numPr>
        <w:ind w:left="720" w:hanging="360"/>
        <w:jc w:val="center"/>
        <w:rPr>
          <w:sz w:val="28"/>
          <w:szCs w:val="28"/>
          <w:u w:val="none"/>
        </w:rPr>
      </w:pPr>
      <w:r w:rsidDel="00000000" w:rsidR="00000000" w:rsidRPr="00000000">
        <w:rPr>
          <w:sz w:val="28"/>
          <w:szCs w:val="28"/>
          <w:u w:val="none"/>
          <w:rtl w:val="0"/>
        </w:rPr>
        <w:t xml:space="preserve">Trees grow haphazardly</w:t>
      </w:r>
    </w:p>
    <w:p w:rsidR="00000000" w:rsidDel="00000000" w:rsidP="00000000" w:rsidRDefault="00000000" w:rsidRPr="00000000" w14:paraId="000003E0">
      <w:pPr>
        <w:numPr>
          <w:ilvl w:val="0"/>
          <w:numId w:val="23"/>
        </w:numPr>
        <w:ind w:left="720" w:hanging="360"/>
        <w:jc w:val="center"/>
        <w:rPr>
          <w:sz w:val="28"/>
          <w:szCs w:val="28"/>
          <w:u w:val="none"/>
        </w:rPr>
      </w:pPr>
      <w:r w:rsidDel="00000000" w:rsidR="00000000" w:rsidRPr="00000000">
        <w:rPr>
          <w:sz w:val="28"/>
          <w:szCs w:val="28"/>
          <w:u w:val="none"/>
          <w:rtl w:val="0"/>
        </w:rPr>
        <w:t xml:space="preserve">Different species of trees</w:t>
      </w:r>
    </w:p>
    <w:p w:rsidR="00000000" w:rsidDel="00000000" w:rsidP="00000000" w:rsidRDefault="00000000" w:rsidRPr="00000000" w14:paraId="000003E1">
      <w:pPr>
        <w:numPr>
          <w:ilvl w:val="0"/>
          <w:numId w:val="23"/>
        </w:numPr>
        <w:ind w:left="720" w:hanging="360"/>
        <w:jc w:val="center"/>
        <w:rPr>
          <w:sz w:val="28"/>
          <w:szCs w:val="28"/>
          <w:u w:val="none"/>
        </w:rPr>
      </w:pPr>
      <w:r w:rsidDel="00000000" w:rsidR="00000000" w:rsidRPr="00000000">
        <w:rPr>
          <w:sz w:val="28"/>
          <w:szCs w:val="28"/>
          <w:u w:val="none"/>
          <w:rtl w:val="0"/>
        </w:rPr>
        <w:t xml:space="preserve">Not of the same height</w:t>
      </w:r>
    </w:p>
    <w:p w:rsidR="00000000" w:rsidDel="00000000" w:rsidP="00000000" w:rsidRDefault="00000000" w:rsidRPr="00000000" w14:paraId="000003E2">
      <w:pPr>
        <w:ind w:left="360" w:firstLine="0"/>
        <w:jc w:val="center"/>
        <w:rPr>
          <w:b w:val="1"/>
          <w:sz w:val="28"/>
          <w:szCs w:val="28"/>
          <w:u w:val="none"/>
        </w:rPr>
      </w:pPr>
      <w:r w:rsidDel="00000000" w:rsidR="00000000" w:rsidRPr="00000000">
        <w:rPr>
          <w:b w:val="1"/>
          <w:sz w:val="28"/>
          <w:szCs w:val="28"/>
          <w:u w:val="none"/>
          <w:rtl w:val="0"/>
        </w:rPr>
        <w:t xml:space="preserve">Planted</w:t>
      </w:r>
    </w:p>
    <w:p w:rsidR="00000000" w:rsidDel="00000000" w:rsidP="00000000" w:rsidRDefault="00000000" w:rsidRPr="00000000" w14:paraId="000003E3">
      <w:pPr>
        <w:numPr>
          <w:ilvl w:val="0"/>
          <w:numId w:val="23"/>
        </w:numPr>
        <w:ind w:left="720" w:hanging="360"/>
        <w:jc w:val="center"/>
        <w:rPr>
          <w:sz w:val="28"/>
          <w:szCs w:val="28"/>
          <w:u w:val="none"/>
        </w:rPr>
      </w:pPr>
      <w:r w:rsidDel="00000000" w:rsidR="00000000" w:rsidRPr="00000000">
        <w:rPr>
          <w:sz w:val="28"/>
          <w:szCs w:val="28"/>
          <w:u w:val="none"/>
          <w:rtl w:val="0"/>
        </w:rPr>
        <w:t xml:space="preserve">Exotic species</w:t>
      </w:r>
    </w:p>
    <w:p w:rsidR="00000000" w:rsidDel="00000000" w:rsidP="00000000" w:rsidRDefault="00000000" w:rsidRPr="00000000" w14:paraId="000003E4">
      <w:pPr>
        <w:numPr>
          <w:ilvl w:val="0"/>
          <w:numId w:val="23"/>
        </w:numPr>
        <w:ind w:left="720" w:hanging="360"/>
        <w:jc w:val="center"/>
        <w:rPr>
          <w:sz w:val="28"/>
          <w:szCs w:val="28"/>
          <w:u w:val="none"/>
        </w:rPr>
      </w:pPr>
      <w:r w:rsidDel="00000000" w:rsidR="00000000" w:rsidRPr="00000000">
        <w:rPr>
          <w:sz w:val="28"/>
          <w:szCs w:val="28"/>
          <w:u w:val="none"/>
          <w:rtl w:val="0"/>
        </w:rPr>
        <w:t xml:space="preserve">In rows</w:t>
      </w:r>
    </w:p>
    <w:p w:rsidR="00000000" w:rsidDel="00000000" w:rsidP="00000000" w:rsidRDefault="00000000" w:rsidRPr="00000000" w14:paraId="000003E5">
      <w:pPr>
        <w:numPr>
          <w:ilvl w:val="0"/>
          <w:numId w:val="23"/>
        </w:numPr>
        <w:ind w:left="720" w:hanging="360"/>
        <w:jc w:val="center"/>
        <w:rPr>
          <w:sz w:val="28"/>
          <w:szCs w:val="28"/>
          <w:u w:val="none"/>
        </w:rPr>
      </w:pPr>
      <w:r w:rsidDel="00000000" w:rsidR="00000000" w:rsidRPr="00000000">
        <w:rPr>
          <w:sz w:val="28"/>
          <w:szCs w:val="28"/>
          <w:u w:val="none"/>
          <w:rtl w:val="0"/>
        </w:rPr>
        <w:t xml:space="preserve">Little undergrowth</w:t>
      </w:r>
    </w:p>
    <w:p w:rsidR="00000000" w:rsidDel="00000000" w:rsidP="00000000" w:rsidRDefault="00000000" w:rsidRPr="00000000" w14:paraId="000003E6">
      <w:pPr>
        <w:numPr>
          <w:ilvl w:val="0"/>
          <w:numId w:val="23"/>
        </w:numPr>
        <w:ind w:left="720" w:hanging="360"/>
        <w:jc w:val="center"/>
        <w:rPr>
          <w:sz w:val="28"/>
          <w:szCs w:val="28"/>
          <w:u w:val="none"/>
        </w:rPr>
      </w:pPr>
      <w:r w:rsidDel="00000000" w:rsidR="00000000" w:rsidRPr="00000000">
        <w:rPr>
          <w:sz w:val="28"/>
          <w:szCs w:val="28"/>
          <w:u w:val="none"/>
          <w:rtl w:val="0"/>
        </w:rPr>
        <w:t xml:space="preserve">Same species</w:t>
      </w:r>
    </w:p>
    <w:p w:rsidR="00000000" w:rsidDel="00000000" w:rsidP="00000000" w:rsidRDefault="00000000" w:rsidRPr="00000000" w14:paraId="000003E7">
      <w:pPr>
        <w:numPr>
          <w:ilvl w:val="0"/>
          <w:numId w:val="23"/>
        </w:numPr>
        <w:ind w:left="720" w:hanging="360"/>
        <w:jc w:val="center"/>
        <w:rPr>
          <w:sz w:val="28"/>
          <w:szCs w:val="28"/>
          <w:u w:val="none"/>
        </w:rPr>
      </w:pPr>
      <w:r w:rsidDel="00000000" w:rsidR="00000000" w:rsidRPr="00000000">
        <w:rPr>
          <w:sz w:val="28"/>
          <w:szCs w:val="28"/>
          <w:u w:val="none"/>
          <w:rtl w:val="0"/>
        </w:rPr>
        <w:t xml:space="preserve">Same heights</w:t>
      </w:r>
    </w:p>
    <w:p w:rsidR="00000000" w:rsidDel="00000000" w:rsidP="00000000" w:rsidRDefault="00000000" w:rsidRPr="00000000" w14:paraId="000003E8">
      <w:pPr>
        <w:ind w:left="360" w:firstLine="0"/>
        <w:jc w:val="center"/>
        <w:rPr>
          <w:b w:val="1"/>
          <w:sz w:val="28"/>
          <w:szCs w:val="28"/>
          <w:u w:val="none"/>
        </w:rPr>
      </w:pPr>
      <w:r w:rsidDel="00000000" w:rsidR="00000000" w:rsidRPr="00000000">
        <w:rPr>
          <w:b w:val="1"/>
          <w:sz w:val="28"/>
          <w:szCs w:val="28"/>
          <w:u w:val="none"/>
          <w:rtl w:val="0"/>
        </w:rPr>
        <w:t xml:space="preserve">Tropical Rain Forests</w:t>
      </w:r>
    </w:p>
    <w:p w:rsidR="00000000" w:rsidDel="00000000" w:rsidP="00000000" w:rsidRDefault="00000000" w:rsidRPr="00000000" w14:paraId="000003E9">
      <w:pPr>
        <w:numPr>
          <w:ilvl w:val="0"/>
          <w:numId w:val="23"/>
        </w:numPr>
        <w:ind w:left="720" w:hanging="360"/>
        <w:jc w:val="center"/>
        <w:rPr>
          <w:sz w:val="28"/>
          <w:szCs w:val="28"/>
          <w:u w:val="none"/>
        </w:rPr>
      </w:pPr>
      <w:r w:rsidDel="00000000" w:rsidR="00000000" w:rsidRPr="00000000">
        <w:rPr>
          <w:sz w:val="28"/>
          <w:szCs w:val="28"/>
          <w:u w:val="none"/>
          <w:rtl w:val="0"/>
        </w:rPr>
        <w:t xml:space="preserve">Trees</w:t>
      </w:r>
    </w:p>
    <w:p w:rsidR="00000000" w:rsidDel="00000000" w:rsidP="00000000" w:rsidRDefault="00000000" w:rsidRPr="00000000" w14:paraId="000003EA">
      <w:pPr>
        <w:numPr>
          <w:ilvl w:val="0"/>
          <w:numId w:val="23"/>
        </w:numPr>
        <w:ind w:left="720" w:hanging="360"/>
        <w:jc w:val="center"/>
        <w:rPr>
          <w:sz w:val="28"/>
          <w:szCs w:val="28"/>
          <w:u w:val="none"/>
        </w:rPr>
      </w:pPr>
      <w:r w:rsidDel="00000000" w:rsidR="00000000" w:rsidRPr="00000000">
        <w:rPr>
          <w:sz w:val="28"/>
          <w:szCs w:val="28"/>
          <w:u w:val="none"/>
          <w:rtl w:val="0"/>
        </w:rPr>
        <w:t xml:space="preserve">Broad leaves</w:t>
      </w:r>
    </w:p>
    <w:p w:rsidR="00000000" w:rsidDel="00000000" w:rsidP="00000000" w:rsidRDefault="00000000" w:rsidRPr="00000000" w14:paraId="000003EB">
      <w:pPr>
        <w:numPr>
          <w:ilvl w:val="0"/>
          <w:numId w:val="23"/>
        </w:numPr>
        <w:ind w:left="720" w:hanging="360"/>
        <w:jc w:val="center"/>
        <w:rPr>
          <w:sz w:val="28"/>
          <w:szCs w:val="28"/>
          <w:u w:val="none"/>
        </w:rPr>
      </w:pPr>
      <w:r w:rsidDel="00000000" w:rsidR="00000000" w:rsidRPr="00000000">
        <w:rPr>
          <w:sz w:val="28"/>
          <w:szCs w:val="28"/>
          <w:u w:val="none"/>
          <w:rtl w:val="0"/>
        </w:rPr>
        <w:t xml:space="preserve">Umbrella shaped</w:t>
      </w:r>
    </w:p>
    <w:p w:rsidR="00000000" w:rsidDel="00000000" w:rsidP="00000000" w:rsidRDefault="00000000" w:rsidRPr="00000000" w14:paraId="000003EC">
      <w:pPr>
        <w:ind w:left="360" w:firstLine="0"/>
        <w:jc w:val="center"/>
        <w:rPr>
          <w:b w:val="1"/>
          <w:sz w:val="28"/>
          <w:szCs w:val="28"/>
          <w:u w:val="none"/>
        </w:rPr>
      </w:pPr>
      <w:r w:rsidDel="00000000" w:rsidR="00000000" w:rsidRPr="00000000">
        <w:rPr>
          <w:b w:val="1"/>
          <w:sz w:val="28"/>
          <w:szCs w:val="28"/>
          <w:u w:val="none"/>
          <w:rtl w:val="0"/>
        </w:rPr>
        <w:t xml:space="preserve">Marshes</w:t>
      </w:r>
    </w:p>
    <w:p w:rsidR="00000000" w:rsidDel="00000000" w:rsidP="00000000" w:rsidRDefault="00000000" w:rsidRPr="00000000" w14:paraId="000003ED">
      <w:pPr>
        <w:numPr>
          <w:ilvl w:val="0"/>
          <w:numId w:val="24"/>
        </w:numPr>
        <w:ind w:left="1080" w:hanging="360"/>
        <w:jc w:val="center"/>
        <w:rPr>
          <w:sz w:val="28"/>
          <w:szCs w:val="28"/>
          <w:u w:val="none"/>
        </w:rPr>
      </w:pPr>
      <w:r w:rsidDel="00000000" w:rsidR="00000000" w:rsidRPr="00000000">
        <w:rPr>
          <w:sz w:val="28"/>
          <w:szCs w:val="28"/>
          <w:u w:val="none"/>
          <w:rtl w:val="0"/>
        </w:rPr>
        <w:t xml:space="preserve">swamps</w:t>
      </w:r>
    </w:p>
    <w:p w:rsidR="00000000" w:rsidDel="00000000" w:rsidP="00000000" w:rsidRDefault="00000000" w:rsidRPr="00000000" w14:paraId="000003EE">
      <w:pPr>
        <w:ind w:left="360" w:firstLine="0"/>
        <w:jc w:val="center"/>
        <w:rPr>
          <w:b w:val="1"/>
          <w:sz w:val="28"/>
          <w:szCs w:val="28"/>
          <w:u w:val="none"/>
        </w:rPr>
      </w:pPr>
      <w:r w:rsidDel="00000000" w:rsidR="00000000" w:rsidRPr="00000000">
        <w:rPr>
          <w:b w:val="1"/>
          <w:sz w:val="28"/>
          <w:szCs w:val="28"/>
          <w:u w:val="none"/>
          <w:rtl w:val="0"/>
        </w:rPr>
        <w:t xml:space="preserve">Savannah Grassland</w:t>
      </w:r>
    </w:p>
    <w:p w:rsidR="00000000" w:rsidDel="00000000" w:rsidP="00000000" w:rsidRDefault="00000000" w:rsidRPr="00000000" w14:paraId="000003EF">
      <w:pPr>
        <w:numPr>
          <w:ilvl w:val="0"/>
          <w:numId w:val="23"/>
        </w:numPr>
        <w:ind w:left="720" w:hanging="360"/>
        <w:jc w:val="center"/>
        <w:rPr>
          <w:sz w:val="28"/>
          <w:szCs w:val="28"/>
          <w:u w:val="none"/>
        </w:rPr>
      </w:pPr>
      <w:r w:rsidDel="00000000" w:rsidR="00000000" w:rsidRPr="00000000">
        <w:rPr>
          <w:sz w:val="28"/>
          <w:szCs w:val="28"/>
          <w:u w:val="none"/>
          <w:rtl w:val="0"/>
        </w:rPr>
        <w:t xml:space="preserve">Grass and short trees (woodland). </w:t>
      </w:r>
    </w:p>
    <w:p w:rsidR="00000000" w:rsidDel="00000000" w:rsidP="00000000" w:rsidRDefault="00000000" w:rsidRPr="00000000" w14:paraId="000003F0">
      <w:pPr>
        <w:jc w:val="center"/>
        <w:rPr>
          <w:b w:val="1"/>
          <w:sz w:val="28"/>
          <w:szCs w:val="28"/>
          <w:u w:val="none"/>
        </w:rPr>
      </w:pPr>
      <w:r w:rsidDel="00000000" w:rsidR="00000000" w:rsidRPr="00000000">
        <w:rPr>
          <w:b w:val="1"/>
          <w:sz w:val="28"/>
          <w:szCs w:val="28"/>
          <w:u w:val="none"/>
          <w:rtl w:val="0"/>
        </w:rPr>
        <w:t xml:space="preserve">Desert Vegetation</w:t>
      </w:r>
    </w:p>
    <w:p w:rsidR="00000000" w:rsidDel="00000000" w:rsidP="00000000" w:rsidRDefault="00000000" w:rsidRPr="00000000" w14:paraId="000003F1">
      <w:pPr>
        <w:numPr>
          <w:ilvl w:val="0"/>
          <w:numId w:val="23"/>
        </w:numPr>
        <w:ind w:left="720" w:hanging="360"/>
        <w:jc w:val="center"/>
        <w:rPr>
          <w:b w:val="1"/>
          <w:sz w:val="28"/>
          <w:szCs w:val="28"/>
          <w:u w:val="none"/>
        </w:rPr>
      </w:pPr>
      <w:r w:rsidDel="00000000" w:rsidR="00000000" w:rsidRPr="00000000">
        <w:rPr>
          <w:sz w:val="28"/>
          <w:szCs w:val="28"/>
          <w:u w:val="none"/>
          <w:rtl w:val="0"/>
        </w:rPr>
        <w:t xml:space="preserve">Thorny leaves </w:t>
      </w:r>
      <w:r w:rsidDel="00000000" w:rsidR="00000000" w:rsidRPr="00000000">
        <w:rPr>
          <w:rtl w:val="0"/>
        </w:rPr>
      </w:r>
    </w:p>
    <w:p w:rsidR="00000000" w:rsidDel="00000000" w:rsidP="00000000" w:rsidRDefault="00000000" w:rsidRPr="00000000" w14:paraId="000003F2">
      <w:pPr>
        <w:numPr>
          <w:ilvl w:val="0"/>
          <w:numId w:val="23"/>
        </w:numPr>
        <w:ind w:left="720" w:hanging="360"/>
        <w:jc w:val="center"/>
        <w:rPr>
          <w:b w:val="1"/>
          <w:sz w:val="28"/>
          <w:szCs w:val="28"/>
          <w:u w:val="none"/>
        </w:rPr>
      </w:pPr>
      <w:r w:rsidDel="00000000" w:rsidR="00000000" w:rsidRPr="00000000">
        <w:rPr>
          <w:sz w:val="28"/>
          <w:szCs w:val="28"/>
          <w:u w:val="none"/>
          <w:rtl w:val="0"/>
        </w:rPr>
        <w:t xml:space="preserve">Baobab and acacia</w:t>
      </w:r>
      <w:r w:rsidDel="00000000" w:rsidR="00000000" w:rsidRPr="00000000">
        <w:rPr>
          <w:rtl w:val="0"/>
        </w:rPr>
      </w:r>
    </w:p>
    <w:p w:rsidR="00000000" w:rsidDel="00000000" w:rsidP="00000000" w:rsidRDefault="00000000" w:rsidRPr="00000000" w14:paraId="000003F3">
      <w:pPr>
        <w:numPr>
          <w:ilvl w:val="0"/>
          <w:numId w:val="23"/>
        </w:numPr>
        <w:ind w:left="720" w:hanging="360"/>
        <w:rPr>
          <w:b w:val="1"/>
          <w:sz w:val="28"/>
          <w:szCs w:val="28"/>
          <w:u w:val="none"/>
        </w:rPr>
      </w:pPr>
      <w:r w:rsidDel="00000000" w:rsidR="00000000" w:rsidRPr="00000000">
        <w:rPr>
          <w:sz w:val="28"/>
          <w:szCs w:val="28"/>
          <w:u w:val="none"/>
          <w:rtl w:val="0"/>
        </w:rPr>
        <w:t xml:space="preserve">Scrub-land covered with shrubs and underdeveloped trees (shrubs).</w:t>
      </w:r>
      <w:r w:rsidDel="00000000" w:rsidR="00000000" w:rsidRPr="00000000">
        <w:rPr>
          <w:rtl w:val="0"/>
        </w:rPr>
      </w:r>
    </w:p>
    <w:p w:rsidR="00000000" w:rsidDel="00000000" w:rsidP="00000000" w:rsidRDefault="00000000" w:rsidRPr="00000000" w14:paraId="000003F4">
      <w:pPr>
        <w:jc w:val="center"/>
        <w:rPr>
          <w:b w:val="1"/>
          <w:u w:val="none"/>
        </w:rPr>
      </w:pPr>
      <w:r w:rsidDel="00000000" w:rsidR="00000000" w:rsidRPr="00000000">
        <w:rPr>
          <w:b w:val="1"/>
          <w:u w:val="none"/>
          <w:rtl w:val="0"/>
        </w:rPr>
        <w:t xml:space="preserve">Climate</w:t>
      </w:r>
    </w:p>
    <w:p w:rsidR="00000000" w:rsidDel="00000000" w:rsidP="00000000" w:rsidRDefault="00000000" w:rsidRPr="00000000" w14:paraId="000003F5">
      <w:pPr>
        <w:jc w:val="center"/>
        <w:rPr>
          <w:b w:val="1"/>
          <w:sz w:val="28"/>
          <w:szCs w:val="28"/>
          <w:u w:val="none"/>
        </w:rPr>
      </w:pPr>
      <w:r w:rsidDel="00000000" w:rsidR="00000000" w:rsidRPr="00000000">
        <w:rPr>
          <w:b w:val="1"/>
          <w:sz w:val="28"/>
          <w:szCs w:val="28"/>
          <w:u w:val="none"/>
          <w:rtl w:val="0"/>
        </w:rPr>
        <w:t xml:space="preserve">High Temperatures and low rainfall</w:t>
      </w:r>
    </w:p>
    <w:p w:rsidR="00000000" w:rsidDel="00000000" w:rsidP="00000000" w:rsidRDefault="00000000" w:rsidRPr="00000000" w14:paraId="000003F6">
      <w:pPr>
        <w:numPr>
          <w:ilvl w:val="0"/>
          <w:numId w:val="25"/>
        </w:numPr>
        <w:ind w:left="720" w:hanging="360"/>
        <w:jc w:val="center"/>
        <w:rPr>
          <w:sz w:val="28"/>
          <w:szCs w:val="28"/>
          <w:u w:val="none"/>
        </w:rPr>
      </w:pPr>
      <w:r w:rsidDel="00000000" w:rsidR="00000000" w:rsidRPr="00000000">
        <w:rPr>
          <w:sz w:val="28"/>
          <w:szCs w:val="28"/>
          <w:u w:val="none"/>
          <w:rtl w:val="0"/>
        </w:rPr>
        <w:t xml:space="preserve">Sugar cane</w:t>
      </w:r>
    </w:p>
    <w:p w:rsidR="00000000" w:rsidDel="00000000" w:rsidP="00000000" w:rsidRDefault="00000000" w:rsidRPr="00000000" w14:paraId="000003F7">
      <w:pPr>
        <w:numPr>
          <w:ilvl w:val="0"/>
          <w:numId w:val="25"/>
        </w:numPr>
        <w:ind w:left="720" w:hanging="360"/>
        <w:jc w:val="center"/>
        <w:rPr>
          <w:sz w:val="28"/>
          <w:szCs w:val="28"/>
          <w:u w:val="none"/>
        </w:rPr>
      </w:pPr>
      <w:r w:rsidDel="00000000" w:rsidR="00000000" w:rsidRPr="00000000">
        <w:rPr>
          <w:sz w:val="28"/>
          <w:szCs w:val="28"/>
          <w:u w:val="none"/>
          <w:rtl w:val="0"/>
        </w:rPr>
        <w:t xml:space="preserve">Grass</w:t>
      </w:r>
    </w:p>
    <w:p w:rsidR="00000000" w:rsidDel="00000000" w:rsidP="00000000" w:rsidRDefault="00000000" w:rsidRPr="00000000" w14:paraId="000003F8">
      <w:pPr>
        <w:numPr>
          <w:ilvl w:val="0"/>
          <w:numId w:val="25"/>
        </w:numPr>
        <w:ind w:left="720" w:hanging="360"/>
        <w:jc w:val="center"/>
        <w:rPr>
          <w:sz w:val="28"/>
          <w:szCs w:val="28"/>
          <w:u w:val="none"/>
        </w:rPr>
      </w:pPr>
      <w:r w:rsidDel="00000000" w:rsidR="00000000" w:rsidRPr="00000000">
        <w:rPr>
          <w:sz w:val="28"/>
          <w:szCs w:val="28"/>
          <w:u w:val="none"/>
          <w:rtl w:val="0"/>
        </w:rPr>
        <w:t xml:space="preserve">Sisal</w:t>
      </w:r>
    </w:p>
    <w:p w:rsidR="00000000" w:rsidDel="00000000" w:rsidP="00000000" w:rsidRDefault="00000000" w:rsidRPr="00000000" w14:paraId="000003F9">
      <w:pPr>
        <w:numPr>
          <w:ilvl w:val="0"/>
          <w:numId w:val="25"/>
        </w:numPr>
        <w:ind w:left="720" w:hanging="360"/>
        <w:jc w:val="center"/>
        <w:rPr>
          <w:sz w:val="28"/>
          <w:szCs w:val="28"/>
          <w:u w:val="none"/>
        </w:rPr>
      </w:pPr>
      <w:r w:rsidDel="00000000" w:rsidR="00000000" w:rsidRPr="00000000">
        <w:rPr>
          <w:sz w:val="28"/>
          <w:szCs w:val="28"/>
          <w:u w:val="none"/>
          <w:rtl w:val="0"/>
        </w:rPr>
        <w:t xml:space="preserve">Scrub and bush land vegetation</w:t>
      </w:r>
    </w:p>
    <w:p w:rsidR="00000000" w:rsidDel="00000000" w:rsidP="00000000" w:rsidRDefault="00000000" w:rsidRPr="00000000" w14:paraId="000003FA">
      <w:pPr>
        <w:numPr>
          <w:ilvl w:val="0"/>
          <w:numId w:val="25"/>
        </w:numPr>
        <w:ind w:left="720" w:hanging="360"/>
        <w:jc w:val="center"/>
        <w:rPr>
          <w:sz w:val="28"/>
          <w:szCs w:val="28"/>
          <w:u w:val="none"/>
        </w:rPr>
      </w:pPr>
      <w:r w:rsidDel="00000000" w:rsidR="00000000" w:rsidRPr="00000000">
        <w:rPr>
          <w:sz w:val="28"/>
          <w:szCs w:val="28"/>
          <w:u w:val="none"/>
          <w:rtl w:val="0"/>
        </w:rPr>
        <w:t xml:space="preserve">Dense forests</w:t>
      </w:r>
    </w:p>
    <w:p w:rsidR="00000000" w:rsidDel="00000000" w:rsidP="00000000" w:rsidRDefault="00000000" w:rsidRPr="00000000" w14:paraId="000003FB">
      <w:pPr>
        <w:numPr>
          <w:ilvl w:val="0"/>
          <w:numId w:val="25"/>
        </w:numPr>
        <w:ind w:left="720" w:hanging="360"/>
        <w:jc w:val="center"/>
        <w:rPr>
          <w:sz w:val="28"/>
          <w:szCs w:val="28"/>
          <w:u w:val="none"/>
        </w:rPr>
      </w:pPr>
      <w:r w:rsidDel="00000000" w:rsidR="00000000" w:rsidRPr="00000000">
        <w:rPr>
          <w:sz w:val="28"/>
          <w:szCs w:val="28"/>
          <w:u w:val="none"/>
          <w:rtl w:val="0"/>
        </w:rPr>
        <w:t xml:space="preserve">Light clothes</w:t>
      </w:r>
    </w:p>
    <w:p w:rsidR="00000000" w:rsidDel="00000000" w:rsidP="00000000" w:rsidRDefault="00000000" w:rsidRPr="00000000" w14:paraId="000003FC">
      <w:pPr>
        <w:jc w:val="center"/>
        <w:rPr>
          <w:b w:val="1"/>
          <w:sz w:val="28"/>
          <w:szCs w:val="28"/>
          <w:u w:val="none"/>
        </w:rPr>
      </w:pPr>
      <w:r w:rsidDel="00000000" w:rsidR="00000000" w:rsidRPr="00000000">
        <w:rPr>
          <w:b w:val="1"/>
          <w:sz w:val="28"/>
          <w:szCs w:val="28"/>
          <w:u w:val="none"/>
          <w:rtl w:val="0"/>
        </w:rPr>
        <w:t xml:space="preserve">Cool Temperature and High rainfall (Sufficient, Reliable and well distributed)</w:t>
      </w:r>
    </w:p>
    <w:p w:rsidR="00000000" w:rsidDel="00000000" w:rsidP="00000000" w:rsidRDefault="00000000" w:rsidRPr="00000000" w14:paraId="000003FD">
      <w:pPr>
        <w:numPr>
          <w:ilvl w:val="0"/>
          <w:numId w:val="43"/>
        </w:numPr>
        <w:ind w:left="1080" w:hanging="360"/>
        <w:jc w:val="center"/>
        <w:rPr>
          <w:sz w:val="28"/>
          <w:szCs w:val="28"/>
          <w:u w:val="none"/>
        </w:rPr>
      </w:pPr>
      <w:r w:rsidDel="00000000" w:rsidR="00000000" w:rsidRPr="00000000">
        <w:rPr>
          <w:sz w:val="28"/>
          <w:szCs w:val="28"/>
          <w:u w:val="none"/>
          <w:rtl w:val="0"/>
        </w:rPr>
        <w:t xml:space="preserve">Tea</w:t>
      </w:r>
    </w:p>
    <w:p w:rsidR="00000000" w:rsidDel="00000000" w:rsidP="00000000" w:rsidRDefault="00000000" w:rsidRPr="00000000" w14:paraId="000003FE">
      <w:pPr>
        <w:numPr>
          <w:ilvl w:val="0"/>
          <w:numId w:val="43"/>
        </w:numPr>
        <w:ind w:left="1080" w:hanging="360"/>
        <w:jc w:val="center"/>
        <w:rPr>
          <w:sz w:val="28"/>
          <w:szCs w:val="28"/>
          <w:u w:val="none"/>
        </w:rPr>
      </w:pPr>
      <w:r w:rsidDel="00000000" w:rsidR="00000000" w:rsidRPr="00000000">
        <w:rPr>
          <w:sz w:val="28"/>
          <w:szCs w:val="28"/>
          <w:u w:val="none"/>
          <w:rtl w:val="0"/>
        </w:rPr>
        <w:t xml:space="preserve">Coffee</w:t>
      </w:r>
    </w:p>
    <w:p w:rsidR="00000000" w:rsidDel="00000000" w:rsidP="00000000" w:rsidRDefault="00000000" w:rsidRPr="00000000" w14:paraId="000003FF">
      <w:pPr>
        <w:numPr>
          <w:ilvl w:val="0"/>
          <w:numId w:val="43"/>
        </w:numPr>
        <w:ind w:left="1080" w:hanging="360"/>
        <w:jc w:val="center"/>
        <w:rPr>
          <w:sz w:val="28"/>
          <w:szCs w:val="28"/>
          <w:u w:val="none"/>
        </w:rPr>
      </w:pPr>
      <w:r w:rsidDel="00000000" w:rsidR="00000000" w:rsidRPr="00000000">
        <w:rPr>
          <w:sz w:val="28"/>
          <w:szCs w:val="28"/>
          <w:u w:val="none"/>
          <w:rtl w:val="0"/>
        </w:rPr>
        <w:t xml:space="preserve">Wheat</w:t>
      </w:r>
    </w:p>
    <w:p w:rsidR="00000000" w:rsidDel="00000000" w:rsidP="00000000" w:rsidRDefault="00000000" w:rsidRPr="00000000" w14:paraId="00000400">
      <w:pPr>
        <w:numPr>
          <w:ilvl w:val="0"/>
          <w:numId w:val="43"/>
        </w:numPr>
        <w:ind w:left="1080" w:hanging="360"/>
        <w:jc w:val="center"/>
        <w:rPr>
          <w:sz w:val="28"/>
          <w:szCs w:val="28"/>
          <w:u w:val="none"/>
        </w:rPr>
      </w:pPr>
      <w:r w:rsidDel="00000000" w:rsidR="00000000" w:rsidRPr="00000000">
        <w:rPr>
          <w:sz w:val="28"/>
          <w:szCs w:val="28"/>
          <w:u w:val="none"/>
          <w:rtl w:val="0"/>
        </w:rPr>
        <w:t xml:space="preserve">Dairy farming</w:t>
      </w:r>
    </w:p>
    <w:p w:rsidR="00000000" w:rsidDel="00000000" w:rsidP="00000000" w:rsidRDefault="00000000" w:rsidRPr="00000000" w14:paraId="00000401">
      <w:pPr>
        <w:jc w:val="center"/>
        <w:rPr>
          <w:b w:val="1"/>
          <w:u w:val="none"/>
        </w:rPr>
      </w:pPr>
      <w:r w:rsidDel="00000000" w:rsidR="00000000" w:rsidRPr="00000000">
        <w:rPr>
          <w:b w:val="1"/>
          <w:u w:val="none"/>
          <w:rtl w:val="0"/>
        </w:rPr>
        <w:t xml:space="preserve">Soils</w:t>
      </w:r>
    </w:p>
    <w:p w:rsidR="00000000" w:rsidDel="00000000" w:rsidP="00000000" w:rsidRDefault="00000000" w:rsidRPr="00000000" w14:paraId="00000402">
      <w:pPr>
        <w:jc w:val="center"/>
        <w:rPr>
          <w:b w:val="1"/>
          <w:sz w:val="28"/>
          <w:szCs w:val="28"/>
          <w:u w:val="none"/>
        </w:rPr>
      </w:pPr>
      <w:r w:rsidDel="00000000" w:rsidR="00000000" w:rsidRPr="00000000">
        <w:rPr>
          <w:b w:val="1"/>
          <w:sz w:val="28"/>
          <w:szCs w:val="28"/>
          <w:u w:val="none"/>
          <w:rtl w:val="0"/>
        </w:rPr>
        <w:t xml:space="preserve">Acidic and Volcanic Soils</w:t>
      </w:r>
    </w:p>
    <w:p w:rsidR="00000000" w:rsidDel="00000000" w:rsidP="00000000" w:rsidRDefault="00000000" w:rsidRPr="00000000" w14:paraId="00000403">
      <w:pPr>
        <w:numPr>
          <w:ilvl w:val="0"/>
          <w:numId w:val="44"/>
        </w:numPr>
        <w:ind w:left="1080" w:hanging="360"/>
        <w:jc w:val="center"/>
        <w:rPr>
          <w:b w:val="1"/>
          <w:sz w:val="28"/>
          <w:szCs w:val="28"/>
          <w:u w:val="none"/>
        </w:rPr>
      </w:pPr>
      <w:r w:rsidDel="00000000" w:rsidR="00000000" w:rsidRPr="00000000">
        <w:rPr>
          <w:sz w:val="28"/>
          <w:szCs w:val="28"/>
          <w:u w:val="none"/>
          <w:rtl w:val="0"/>
        </w:rPr>
        <w:t xml:space="preserve">Coffee</w:t>
      </w:r>
      <w:r w:rsidDel="00000000" w:rsidR="00000000" w:rsidRPr="00000000">
        <w:rPr>
          <w:rtl w:val="0"/>
        </w:rPr>
      </w:r>
    </w:p>
    <w:p w:rsidR="00000000" w:rsidDel="00000000" w:rsidP="00000000" w:rsidRDefault="00000000" w:rsidRPr="00000000" w14:paraId="00000404">
      <w:pPr>
        <w:numPr>
          <w:ilvl w:val="0"/>
          <w:numId w:val="44"/>
        </w:numPr>
        <w:ind w:left="1080" w:hanging="360"/>
        <w:jc w:val="center"/>
        <w:rPr>
          <w:b w:val="1"/>
          <w:sz w:val="28"/>
          <w:szCs w:val="28"/>
          <w:u w:val="none"/>
        </w:rPr>
      </w:pPr>
      <w:r w:rsidDel="00000000" w:rsidR="00000000" w:rsidRPr="00000000">
        <w:rPr>
          <w:sz w:val="28"/>
          <w:szCs w:val="28"/>
          <w:u w:val="none"/>
          <w:rtl w:val="0"/>
        </w:rPr>
        <w:t xml:space="preserve">Tea</w:t>
      </w:r>
      <w:r w:rsidDel="00000000" w:rsidR="00000000" w:rsidRPr="00000000">
        <w:rPr>
          <w:rtl w:val="0"/>
        </w:rPr>
      </w:r>
    </w:p>
    <w:p w:rsidR="00000000" w:rsidDel="00000000" w:rsidP="00000000" w:rsidRDefault="00000000" w:rsidRPr="00000000" w14:paraId="00000405">
      <w:pPr>
        <w:jc w:val="center"/>
        <w:rPr>
          <w:b w:val="1"/>
          <w:sz w:val="28"/>
          <w:szCs w:val="28"/>
          <w:u w:val="none"/>
        </w:rPr>
      </w:pPr>
      <w:r w:rsidDel="00000000" w:rsidR="00000000" w:rsidRPr="00000000">
        <w:rPr>
          <w:b w:val="1"/>
          <w:sz w:val="28"/>
          <w:szCs w:val="28"/>
          <w:u w:val="none"/>
          <w:rtl w:val="0"/>
        </w:rPr>
        <w:t xml:space="preserve">Clay Soils</w:t>
      </w:r>
    </w:p>
    <w:p w:rsidR="00000000" w:rsidDel="00000000" w:rsidP="00000000" w:rsidRDefault="00000000" w:rsidRPr="00000000" w14:paraId="00000406">
      <w:pPr>
        <w:numPr>
          <w:ilvl w:val="0"/>
          <w:numId w:val="26"/>
        </w:numPr>
        <w:ind w:left="720" w:hanging="360"/>
        <w:jc w:val="center"/>
        <w:rPr>
          <w:b w:val="1"/>
          <w:sz w:val="28"/>
          <w:szCs w:val="28"/>
          <w:u w:val="none"/>
        </w:rPr>
      </w:pPr>
      <w:r w:rsidDel="00000000" w:rsidR="00000000" w:rsidRPr="00000000">
        <w:rPr>
          <w:sz w:val="28"/>
          <w:szCs w:val="28"/>
          <w:u w:val="none"/>
          <w:rtl w:val="0"/>
        </w:rPr>
        <w:t xml:space="preserve">Rice</w:t>
      </w:r>
      <w:r w:rsidDel="00000000" w:rsidR="00000000" w:rsidRPr="00000000">
        <w:rPr>
          <w:rtl w:val="0"/>
        </w:rPr>
      </w:r>
    </w:p>
    <w:p w:rsidR="00000000" w:rsidDel="00000000" w:rsidP="00000000" w:rsidRDefault="00000000" w:rsidRPr="00000000" w14:paraId="00000407">
      <w:pPr>
        <w:ind w:left="360" w:firstLine="0"/>
        <w:jc w:val="center"/>
        <w:rPr>
          <w:b w:val="1"/>
          <w:sz w:val="28"/>
          <w:szCs w:val="28"/>
          <w:u w:val="none"/>
        </w:rPr>
      </w:pPr>
      <w:r w:rsidDel="00000000" w:rsidR="00000000" w:rsidRPr="00000000">
        <w:rPr>
          <w:b w:val="1"/>
          <w:sz w:val="28"/>
          <w:szCs w:val="28"/>
          <w:u w:val="none"/>
          <w:rtl w:val="0"/>
        </w:rPr>
        <w:t xml:space="preserve">Black Cotton Soils</w:t>
      </w:r>
    </w:p>
    <w:p w:rsidR="00000000" w:rsidDel="00000000" w:rsidP="00000000" w:rsidRDefault="00000000" w:rsidRPr="00000000" w14:paraId="00000408">
      <w:pPr>
        <w:numPr>
          <w:ilvl w:val="0"/>
          <w:numId w:val="26"/>
        </w:numPr>
        <w:ind w:left="720" w:hanging="360"/>
        <w:jc w:val="center"/>
        <w:rPr>
          <w:b w:val="1"/>
          <w:sz w:val="28"/>
          <w:szCs w:val="28"/>
          <w:u w:val="none"/>
        </w:rPr>
      </w:pPr>
      <w:r w:rsidDel="00000000" w:rsidR="00000000" w:rsidRPr="00000000">
        <w:rPr>
          <w:sz w:val="28"/>
          <w:szCs w:val="28"/>
          <w:u w:val="none"/>
          <w:rtl w:val="0"/>
        </w:rPr>
        <w:t xml:space="preserve">Cotton</w:t>
      </w:r>
      <w:r w:rsidDel="00000000" w:rsidR="00000000" w:rsidRPr="00000000">
        <w:rPr>
          <w:rtl w:val="0"/>
        </w:rPr>
      </w:r>
    </w:p>
    <w:p w:rsidR="00000000" w:rsidDel="00000000" w:rsidP="00000000" w:rsidRDefault="00000000" w:rsidRPr="00000000" w14:paraId="00000409">
      <w:pPr>
        <w:numPr>
          <w:ilvl w:val="0"/>
          <w:numId w:val="26"/>
        </w:numPr>
        <w:ind w:left="720" w:hanging="360"/>
        <w:jc w:val="center"/>
        <w:rPr>
          <w:b w:val="1"/>
          <w:sz w:val="28"/>
          <w:szCs w:val="28"/>
          <w:u w:val="none"/>
        </w:rPr>
      </w:pPr>
      <w:r w:rsidDel="00000000" w:rsidR="00000000" w:rsidRPr="00000000">
        <w:rPr>
          <w:sz w:val="28"/>
          <w:szCs w:val="28"/>
          <w:u w:val="none"/>
          <w:rtl w:val="0"/>
        </w:rPr>
        <w:t xml:space="preserve">Rice</w:t>
      </w:r>
      <w:r w:rsidDel="00000000" w:rsidR="00000000" w:rsidRPr="00000000">
        <w:rPr>
          <w:rtl w:val="0"/>
        </w:rPr>
      </w:r>
    </w:p>
    <w:p w:rsidR="00000000" w:rsidDel="00000000" w:rsidP="00000000" w:rsidRDefault="00000000" w:rsidRPr="00000000" w14:paraId="0000040A">
      <w:pPr>
        <w:jc w:val="center"/>
        <w:rPr>
          <w:b w:val="1"/>
          <w:sz w:val="28"/>
          <w:szCs w:val="28"/>
          <w:u w:val="none"/>
        </w:rPr>
      </w:pPr>
      <w:r w:rsidDel="00000000" w:rsidR="00000000" w:rsidRPr="00000000">
        <w:rPr>
          <w:b w:val="1"/>
          <w:sz w:val="28"/>
          <w:szCs w:val="28"/>
          <w:u w:val="none"/>
          <w:rtl w:val="0"/>
        </w:rPr>
        <w:t xml:space="preserve">Loamy Soil</w:t>
      </w:r>
    </w:p>
    <w:p w:rsidR="00000000" w:rsidDel="00000000" w:rsidP="00000000" w:rsidRDefault="00000000" w:rsidRPr="00000000" w14:paraId="0000040B">
      <w:pPr>
        <w:numPr>
          <w:ilvl w:val="0"/>
          <w:numId w:val="45"/>
        </w:numPr>
        <w:ind w:left="1080" w:hanging="360"/>
        <w:jc w:val="center"/>
        <w:rPr>
          <w:sz w:val="28"/>
          <w:szCs w:val="28"/>
          <w:u w:val="none"/>
        </w:rPr>
      </w:pPr>
      <w:r w:rsidDel="00000000" w:rsidR="00000000" w:rsidRPr="00000000">
        <w:rPr>
          <w:sz w:val="28"/>
          <w:szCs w:val="28"/>
          <w:u w:val="none"/>
          <w:rtl w:val="0"/>
        </w:rPr>
        <w:t xml:space="preserve">Horticultural crops</w:t>
      </w:r>
    </w:p>
    <w:p w:rsidR="00000000" w:rsidDel="00000000" w:rsidP="00000000" w:rsidRDefault="00000000" w:rsidRPr="00000000" w14:paraId="0000040C">
      <w:pPr>
        <w:jc w:val="center"/>
        <w:rPr>
          <w:b w:val="1"/>
          <w:u w:val="none"/>
        </w:rPr>
      </w:pPr>
      <w:r w:rsidDel="00000000" w:rsidR="00000000" w:rsidRPr="00000000">
        <w:rPr>
          <w:b w:val="1"/>
          <w:u w:val="none"/>
          <w:rtl w:val="0"/>
        </w:rPr>
        <w:t xml:space="preserve">Human Activities and evidence</w:t>
      </w:r>
    </w:p>
    <w:p w:rsidR="00000000" w:rsidDel="00000000" w:rsidP="00000000" w:rsidRDefault="00000000" w:rsidRPr="00000000" w14:paraId="0000040D">
      <w:pPr>
        <w:jc w:val="center"/>
        <w:rPr>
          <w:b w:val="1"/>
          <w:sz w:val="28"/>
          <w:szCs w:val="28"/>
          <w:u w:val="none"/>
        </w:rPr>
      </w:pPr>
      <w:r w:rsidDel="00000000" w:rsidR="00000000" w:rsidRPr="00000000">
        <w:rPr>
          <w:b w:val="1"/>
          <w:sz w:val="28"/>
          <w:szCs w:val="28"/>
          <w:u w:val="none"/>
          <w:rtl w:val="0"/>
        </w:rPr>
        <w:t xml:space="preserve">Settlement</w:t>
      </w:r>
    </w:p>
    <w:p w:rsidR="00000000" w:rsidDel="00000000" w:rsidP="00000000" w:rsidRDefault="00000000" w:rsidRPr="00000000" w14:paraId="0000040E">
      <w:pPr>
        <w:ind w:left="360" w:firstLine="0"/>
        <w:jc w:val="center"/>
        <w:rPr>
          <w:sz w:val="28"/>
          <w:szCs w:val="28"/>
          <w:u w:val="none"/>
        </w:rPr>
      </w:pPr>
      <w:r w:rsidDel="00000000" w:rsidR="00000000" w:rsidRPr="00000000">
        <w:rPr>
          <w:sz w:val="28"/>
          <w:szCs w:val="28"/>
          <w:u w:val="none"/>
          <w:rtl w:val="0"/>
        </w:rPr>
        <w:t xml:space="preserve">-Group of dwellings where people live.</w:t>
      </w:r>
    </w:p>
    <w:p w:rsidR="00000000" w:rsidDel="00000000" w:rsidP="00000000" w:rsidRDefault="00000000" w:rsidRPr="00000000" w14:paraId="0000040F">
      <w:pPr>
        <w:ind w:left="360" w:firstLine="0"/>
        <w:jc w:val="center"/>
        <w:rPr>
          <w:b w:val="1"/>
          <w:sz w:val="28"/>
          <w:szCs w:val="28"/>
          <w:u w:val="none"/>
        </w:rPr>
      </w:pPr>
      <w:r w:rsidDel="00000000" w:rsidR="00000000" w:rsidRPr="00000000">
        <w:rPr>
          <w:b w:val="1"/>
          <w:sz w:val="28"/>
          <w:szCs w:val="28"/>
          <w:u w:val="none"/>
          <w:rtl w:val="0"/>
        </w:rPr>
        <w:t xml:space="preserve">Rural Settlements</w:t>
      </w:r>
    </w:p>
    <w:p w:rsidR="00000000" w:rsidDel="00000000" w:rsidP="00000000" w:rsidRDefault="00000000" w:rsidRPr="00000000" w14:paraId="00000410">
      <w:pPr>
        <w:numPr>
          <w:ilvl w:val="0"/>
          <w:numId w:val="45"/>
        </w:numPr>
        <w:ind w:left="1080" w:hanging="360"/>
        <w:jc w:val="center"/>
        <w:rPr>
          <w:sz w:val="28"/>
          <w:szCs w:val="28"/>
          <w:u w:val="none"/>
        </w:rPr>
      </w:pPr>
      <w:r w:rsidDel="00000000" w:rsidR="00000000" w:rsidRPr="00000000">
        <w:rPr>
          <w:sz w:val="28"/>
          <w:szCs w:val="28"/>
          <w:u w:val="none"/>
          <w:rtl w:val="0"/>
        </w:rPr>
        <w:t xml:space="preserve">Semi permanent houses</w:t>
      </w:r>
    </w:p>
    <w:p w:rsidR="00000000" w:rsidDel="00000000" w:rsidP="00000000" w:rsidRDefault="00000000" w:rsidRPr="00000000" w14:paraId="00000411">
      <w:pPr>
        <w:numPr>
          <w:ilvl w:val="0"/>
          <w:numId w:val="45"/>
        </w:numPr>
        <w:ind w:left="1080" w:hanging="360"/>
        <w:jc w:val="center"/>
        <w:rPr>
          <w:sz w:val="28"/>
          <w:szCs w:val="28"/>
          <w:u w:val="none"/>
        </w:rPr>
      </w:pPr>
      <w:r w:rsidDel="00000000" w:rsidR="00000000" w:rsidRPr="00000000">
        <w:rPr>
          <w:sz w:val="28"/>
          <w:szCs w:val="28"/>
          <w:u w:val="none"/>
          <w:rtl w:val="0"/>
        </w:rPr>
        <w:t xml:space="preserve">Farming or fishing activity</w:t>
      </w:r>
    </w:p>
    <w:p w:rsidR="00000000" w:rsidDel="00000000" w:rsidP="00000000" w:rsidRDefault="00000000" w:rsidRPr="00000000" w14:paraId="00000412">
      <w:pPr>
        <w:numPr>
          <w:ilvl w:val="0"/>
          <w:numId w:val="45"/>
        </w:numPr>
        <w:ind w:left="1080" w:hanging="360"/>
        <w:jc w:val="center"/>
        <w:rPr>
          <w:sz w:val="28"/>
          <w:szCs w:val="28"/>
          <w:u w:val="none"/>
        </w:rPr>
      </w:pPr>
      <w:r w:rsidDel="00000000" w:rsidR="00000000" w:rsidRPr="00000000">
        <w:rPr>
          <w:sz w:val="28"/>
          <w:szCs w:val="28"/>
          <w:u w:val="none"/>
          <w:rtl w:val="0"/>
        </w:rPr>
        <w:t xml:space="preserve">Uneven distribution of settlements</w:t>
      </w:r>
    </w:p>
    <w:p w:rsidR="00000000" w:rsidDel="00000000" w:rsidP="00000000" w:rsidRDefault="00000000" w:rsidRPr="00000000" w14:paraId="00000413">
      <w:pPr>
        <w:numPr>
          <w:ilvl w:val="0"/>
          <w:numId w:val="45"/>
        </w:numPr>
        <w:ind w:left="1080" w:hanging="360"/>
        <w:jc w:val="center"/>
        <w:rPr>
          <w:sz w:val="28"/>
          <w:szCs w:val="28"/>
          <w:u w:val="none"/>
        </w:rPr>
      </w:pPr>
      <w:r w:rsidDel="00000000" w:rsidR="00000000" w:rsidRPr="00000000">
        <w:rPr>
          <w:sz w:val="28"/>
          <w:szCs w:val="28"/>
          <w:u w:val="none"/>
          <w:rtl w:val="0"/>
        </w:rPr>
        <w:t xml:space="preserve">Presence of villages</w:t>
      </w:r>
    </w:p>
    <w:p w:rsidR="00000000" w:rsidDel="00000000" w:rsidP="00000000" w:rsidRDefault="00000000" w:rsidRPr="00000000" w14:paraId="00000414">
      <w:pPr>
        <w:jc w:val="center"/>
        <w:rPr>
          <w:b w:val="1"/>
          <w:sz w:val="28"/>
          <w:szCs w:val="28"/>
          <w:u w:val="none"/>
        </w:rPr>
      </w:pPr>
      <w:r w:rsidDel="00000000" w:rsidR="00000000" w:rsidRPr="00000000">
        <w:rPr>
          <w:b w:val="1"/>
          <w:sz w:val="28"/>
          <w:szCs w:val="28"/>
          <w:u w:val="none"/>
          <w:rtl w:val="0"/>
        </w:rPr>
        <w:t xml:space="preserve">Urban Settlements</w:t>
      </w:r>
    </w:p>
    <w:p w:rsidR="00000000" w:rsidDel="00000000" w:rsidP="00000000" w:rsidRDefault="00000000" w:rsidRPr="00000000" w14:paraId="00000415">
      <w:pPr>
        <w:numPr>
          <w:ilvl w:val="0"/>
          <w:numId w:val="124"/>
        </w:numPr>
        <w:ind w:left="1080" w:hanging="360"/>
        <w:jc w:val="center"/>
        <w:rPr>
          <w:sz w:val="28"/>
          <w:szCs w:val="28"/>
          <w:u w:val="none"/>
        </w:rPr>
      </w:pPr>
      <w:r w:rsidDel="00000000" w:rsidR="00000000" w:rsidRPr="00000000">
        <w:rPr>
          <w:sz w:val="28"/>
          <w:szCs w:val="28"/>
          <w:u w:val="none"/>
          <w:rtl w:val="0"/>
        </w:rPr>
        <w:t xml:space="preserve">Permanent buildings</w:t>
      </w:r>
    </w:p>
    <w:p w:rsidR="00000000" w:rsidDel="00000000" w:rsidP="00000000" w:rsidRDefault="00000000" w:rsidRPr="00000000" w14:paraId="00000416">
      <w:pPr>
        <w:numPr>
          <w:ilvl w:val="0"/>
          <w:numId w:val="124"/>
        </w:numPr>
        <w:ind w:left="1080" w:hanging="360"/>
        <w:jc w:val="center"/>
        <w:rPr>
          <w:sz w:val="28"/>
          <w:szCs w:val="28"/>
          <w:u w:val="none"/>
        </w:rPr>
      </w:pPr>
      <w:r w:rsidDel="00000000" w:rsidR="00000000" w:rsidRPr="00000000">
        <w:rPr>
          <w:sz w:val="28"/>
          <w:szCs w:val="28"/>
          <w:u w:val="none"/>
          <w:rtl w:val="0"/>
        </w:rPr>
        <w:t xml:space="preserve">Storied buildings</w:t>
      </w:r>
    </w:p>
    <w:p w:rsidR="00000000" w:rsidDel="00000000" w:rsidP="00000000" w:rsidRDefault="00000000" w:rsidRPr="00000000" w14:paraId="00000417">
      <w:pPr>
        <w:numPr>
          <w:ilvl w:val="0"/>
          <w:numId w:val="124"/>
        </w:numPr>
        <w:ind w:left="1080" w:hanging="360"/>
        <w:jc w:val="center"/>
        <w:rPr>
          <w:sz w:val="28"/>
          <w:szCs w:val="28"/>
          <w:u w:val="none"/>
        </w:rPr>
      </w:pPr>
      <w:r w:rsidDel="00000000" w:rsidR="00000000" w:rsidRPr="00000000">
        <w:rPr>
          <w:sz w:val="28"/>
          <w:szCs w:val="28"/>
          <w:u w:val="none"/>
          <w:rtl w:val="0"/>
        </w:rPr>
        <w:t xml:space="preserve">Heavy traffic presence</w:t>
      </w:r>
    </w:p>
    <w:p w:rsidR="00000000" w:rsidDel="00000000" w:rsidP="00000000" w:rsidRDefault="00000000" w:rsidRPr="00000000" w14:paraId="00000418">
      <w:pPr>
        <w:numPr>
          <w:ilvl w:val="0"/>
          <w:numId w:val="124"/>
        </w:numPr>
        <w:ind w:left="1080" w:hanging="360"/>
        <w:jc w:val="center"/>
        <w:rPr>
          <w:sz w:val="28"/>
          <w:szCs w:val="28"/>
          <w:u w:val="none"/>
        </w:rPr>
      </w:pPr>
      <w:r w:rsidDel="00000000" w:rsidR="00000000" w:rsidRPr="00000000">
        <w:rPr>
          <w:sz w:val="28"/>
          <w:szCs w:val="28"/>
          <w:u w:val="none"/>
          <w:rtl w:val="0"/>
        </w:rPr>
        <w:t xml:space="preserve">Regular street patterns</w:t>
      </w:r>
    </w:p>
    <w:p w:rsidR="00000000" w:rsidDel="00000000" w:rsidP="00000000" w:rsidRDefault="00000000" w:rsidRPr="00000000" w14:paraId="00000419">
      <w:pPr>
        <w:jc w:val="center"/>
        <w:rPr>
          <w:b w:val="1"/>
          <w:sz w:val="28"/>
          <w:szCs w:val="28"/>
          <w:u w:val="none"/>
        </w:rPr>
      </w:pPr>
      <w:r w:rsidDel="00000000" w:rsidR="00000000" w:rsidRPr="00000000">
        <w:rPr>
          <w:b w:val="1"/>
          <w:sz w:val="28"/>
          <w:szCs w:val="28"/>
          <w:u w:val="none"/>
          <w:rtl w:val="0"/>
        </w:rPr>
        <w:t xml:space="preserve">Agriculture/Farming</w:t>
      </w:r>
    </w:p>
    <w:p w:rsidR="00000000" w:rsidDel="00000000" w:rsidP="00000000" w:rsidRDefault="00000000" w:rsidRPr="00000000" w14:paraId="0000041A">
      <w:pPr>
        <w:jc w:val="center"/>
        <w:rPr>
          <w:b w:val="1"/>
          <w:sz w:val="28"/>
          <w:szCs w:val="28"/>
          <w:u w:val="none"/>
        </w:rPr>
      </w:pPr>
      <w:r w:rsidDel="00000000" w:rsidR="00000000" w:rsidRPr="00000000">
        <w:rPr>
          <w:b w:val="1"/>
          <w:sz w:val="28"/>
          <w:szCs w:val="28"/>
          <w:u w:val="none"/>
          <w:rtl w:val="0"/>
        </w:rPr>
        <w:t xml:space="preserve">Subsistence Farming</w:t>
      </w:r>
    </w:p>
    <w:p w:rsidR="00000000" w:rsidDel="00000000" w:rsidP="00000000" w:rsidRDefault="00000000" w:rsidRPr="00000000" w14:paraId="0000041B">
      <w:pPr>
        <w:numPr>
          <w:ilvl w:val="0"/>
          <w:numId w:val="129"/>
        </w:numPr>
        <w:ind w:left="1080" w:hanging="360"/>
        <w:jc w:val="center"/>
        <w:rPr>
          <w:sz w:val="28"/>
          <w:szCs w:val="28"/>
          <w:u w:val="none"/>
        </w:rPr>
      </w:pPr>
      <w:r w:rsidDel="00000000" w:rsidR="00000000" w:rsidRPr="00000000">
        <w:rPr>
          <w:sz w:val="28"/>
          <w:szCs w:val="28"/>
          <w:u w:val="none"/>
          <w:rtl w:val="0"/>
        </w:rPr>
        <w:t xml:space="preserve">Temporary and permanent houses</w:t>
      </w:r>
    </w:p>
    <w:p w:rsidR="00000000" w:rsidDel="00000000" w:rsidP="00000000" w:rsidRDefault="00000000" w:rsidRPr="00000000" w14:paraId="0000041C">
      <w:pPr>
        <w:numPr>
          <w:ilvl w:val="0"/>
          <w:numId w:val="129"/>
        </w:numPr>
        <w:ind w:left="1080" w:hanging="360"/>
        <w:jc w:val="center"/>
        <w:rPr>
          <w:sz w:val="28"/>
          <w:szCs w:val="28"/>
          <w:u w:val="none"/>
        </w:rPr>
      </w:pPr>
      <w:r w:rsidDel="00000000" w:rsidR="00000000" w:rsidRPr="00000000">
        <w:rPr>
          <w:sz w:val="28"/>
          <w:szCs w:val="28"/>
          <w:u w:val="none"/>
          <w:rtl w:val="0"/>
        </w:rPr>
        <w:t xml:space="preserve">Small pieces of land</w:t>
      </w:r>
    </w:p>
    <w:p w:rsidR="00000000" w:rsidDel="00000000" w:rsidP="00000000" w:rsidRDefault="00000000" w:rsidRPr="00000000" w14:paraId="0000041D">
      <w:pPr>
        <w:numPr>
          <w:ilvl w:val="0"/>
          <w:numId w:val="129"/>
        </w:numPr>
        <w:ind w:left="1080" w:hanging="360"/>
        <w:jc w:val="center"/>
        <w:rPr>
          <w:sz w:val="28"/>
          <w:szCs w:val="28"/>
          <w:u w:val="none"/>
        </w:rPr>
      </w:pPr>
      <w:r w:rsidDel="00000000" w:rsidR="00000000" w:rsidRPr="00000000">
        <w:rPr>
          <w:sz w:val="28"/>
          <w:szCs w:val="28"/>
          <w:u w:val="none"/>
          <w:rtl w:val="0"/>
        </w:rPr>
        <w:t xml:space="preserve">Mixed cropping</w:t>
      </w:r>
    </w:p>
    <w:p w:rsidR="00000000" w:rsidDel="00000000" w:rsidP="00000000" w:rsidRDefault="00000000" w:rsidRPr="00000000" w14:paraId="0000041E">
      <w:pPr>
        <w:numPr>
          <w:ilvl w:val="0"/>
          <w:numId w:val="129"/>
        </w:numPr>
        <w:ind w:left="1080" w:hanging="360"/>
        <w:jc w:val="center"/>
        <w:rPr>
          <w:sz w:val="28"/>
          <w:szCs w:val="28"/>
          <w:u w:val="none"/>
        </w:rPr>
      </w:pPr>
      <w:r w:rsidDel="00000000" w:rsidR="00000000" w:rsidRPr="00000000">
        <w:rPr>
          <w:sz w:val="28"/>
          <w:szCs w:val="28"/>
          <w:u w:val="none"/>
          <w:rtl w:val="0"/>
        </w:rPr>
        <w:t xml:space="preserve">Simple implements</w:t>
      </w:r>
    </w:p>
    <w:p w:rsidR="00000000" w:rsidDel="00000000" w:rsidP="00000000" w:rsidRDefault="00000000" w:rsidRPr="00000000" w14:paraId="0000041F">
      <w:pPr>
        <w:numPr>
          <w:ilvl w:val="0"/>
          <w:numId w:val="129"/>
        </w:numPr>
        <w:ind w:left="1080" w:hanging="360"/>
        <w:jc w:val="center"/>
        <w:rPr>
          <w:sz w:val="28"/>
          <w:szCs w:val="28"/>
          <w:u w:val="none"/>
        </w:rPr>
      </w:pPr>
      <w:r w:rsidDel="00000000" w:rsidR="00000000" w:rsidRPr="00000000">
        <w:rPr>
          <w:sz w:val="28"/>
          <w:szCs w:val="28"/>
          <w:u w:val="none"/>
          <w:rtl w:val="0"/>
        </w:rPr>
        <w:t xml:space="preserve">Local and exotic breeds of livestock</w:t>
      </w:r>
    </w:p>
    <w:p w:rsidR="00000000" w:rsidDel="00000000" w:rsidP="00000000" w:rsidRDefault="00000000" w:rsidRPr="00000000" w14:paraId="00000420">
      <w:pPr>
        <w:jc w:val="center"/>
        <w:rPr>
          <w:b w:val="1"/>
          <w:sz w:val="28"/>
          <w:szCs w:val="28"/>
          <w:u w:val="none"/>
        </w:rPr>
      </w:pPr>
      <w:r w:rsidDel="00000000" w:rsidR="00000000" w:rsidRPr="00000000">
        <w:rPr>
          <w:b w:val="1"/>
          <w:sz w:val="28"/>
          <w:szCs w:val="28"/>
          <w:u w:val="none"/>
          <w:rtl w:val="0"/>
        </w:rPr>
        <w:t xml:space="preserve">Crop farming</w:t>
      </w:r>
    </w:p>
    <w:p w:rsidR="00000000" w:rsidDel="00000000" w:rsidP="00000000" w:rsidRDefault="00000000" w:rsidRPr="00000000" w14:paraId="00000421">
      <w:pPr>
        <w:numPr>
          <w:ilvl w:val="0"/>
          <w:numId w:val="127"/>
        </w:numPr>
        <w:ind w:left="1080" w:hanging="360"/>
        <w:jc w:val="center"/>
        <w:rPr>
          <w:sz w:val="28"/>
          <w:szCs w:val="28"/>
          <w:u w:val="none"/>
        </w:rPr>
      </w:pPr>
      <w:r w:rsidDel="00000000" w:rsidR="00000000" w:rsidRPr="00000000">
        <w:rPr>
          <w:sz w:val="28"/>
          <w:szCs w:val="28"/>
          <w:u w:val="none"/>
          <w:rtl w:val="0"/>
        </w:rPr>
        <w:t xml:space="preserve">Crops</w:t>
      </w:r>
    </w:p>
    <w:p w:rsidR="00000000" w:rsidDel="00000000" w:rsidP="00000000" w:rsidRDefault="00000000" w:rsidRPr="00000000" w14:paraId="00000422">
      <w:pPr>
        <w:numPr>
          <w:ilvl w:val="0"/>
          <w:numId w:val="127"/>
        </w:numPr>
        <w:ind w:left="1080" w:hanging="360"/>
        <w:jc w:val="center"/>
        <w:rPr>
          <w:sz w:val="28"/>
          <w:szCs w:val="28"/>
          <w:u w:val="none"/>
        </w:rPr>
      </w:pPr>
      <w:r w:rsidDel="00000000" w:rsidR="00000000" w:rsidRPr="00000000">
        <w:rPr>
          <w:sz w:val="28"/>
          <w:szCs w:val="28"/>
          <w:u w:val="none"/>
          <w:rtl w:val="0"/>
        </w:rPr>
        <w:t xml:space="preserve">People preparing land or weeding or Harvesting</w:t>
      </w:r>
    </w:p>
    <w:p w:rsidR="00000000" w:rsidDel="00000000" w:rsidP="00000000" w:rsidRDefault="00000000" w:rsidRPr="00000000" w14:paraId="00000423">
      <w:pPr>
        <w:jc w:val="center"/>
        <w:rPr>
          <w:b w:val="1"/>
          <w:sz w:val="28"/>
          <w:szCs w:val="28"/>
          <w:u w:val="none"/>
        </w:rPr>
      </w:pPr>
      <w:r w:rsidDel="00000000" w:rsidR="00000000" w:rsidRPr="00000000">
        <w:rPr>
          <w:b w:val="1"/>
          <w:sz w:val="28"/>
          <w:szCs w:val="28"/>
          <w:u w:val="none"/>
          <w:rtl w:val="0"/>
        </w:rPr>
        <w:t xml:space="preserve">Commercial Crop Farming</w:t>
      </w:r>
    </w:p>
    <w:p w:rsidR="00000000" w:rsidDel="00000000" w:rsidP="00000000" w:rsidRDefault="00000000" w:rsidRPr="00000000" w14:paraId="00000424">
      <w:pPr>
        <w:numPr>
          <w:ilvl w:val="0"/>
          <w:numId w:val="46"/>
        </w:numPr>
        <w:ind w:left="720" w:hanging="360"/>
        <w:jc w:val="center"/>
        <w:rPr>
          <w:sz w:val="28"/>
          <w:szCs w:val="28"/>
          <w:u w:val="none"/>
        </w:rPr>
      </w:pPr>
      <w:r w:rsidDel="00000000" w:rsidR="00000000" w:rsidRPr="00000000">
        <w:rPr>
          <w:sz w:val="28"/>
          <w:szCs w:val="28"/>
          <w:u w:val="none"/>
          <w:rtl w:val="0"/>
        </w:rPr>
        <w:t xml:space="preserve">cash crops</w:t>
      </w:r>
    </w:p>
    <w:p w:rsidR="00000000" w:rsidDel="00000000" w:rsidP="00000000" w:rsidRDefault="00000000" w:rsidRPr="00000000" w14:paraId="00000425">
      <w:pPr>
        <w:numPr>
          <w:ilvl w:val="0"/>
          <w:numId w:val="46"/>
        </w:numPr>
        <w:ind w:left="720" w:hanging="360"/>
        <w:jc w:val="center"/>
        <w:rPr>
          <w:b w:val="1"/>
          <w:sz w:val="28"/>
          <w:szCs w:val="28"/>
          <w:u w:val="none"/>
        </w:rPr>
      </w:pPr>
      <w:r w:rsidDel="00000000" w:rsidR="00000000" w:rsidRPr="00000000">
        <w:rPr>
          <w:sz w:val="28"/>
          <w:szCs w:val="28"/>
          <w:u w:val="none"/>
          <w:rtl w:val="0"/>
        </w:rPr>
        <w:t xml:space="preserve">machinery</w:t>
      </w:r>
      <w:r w:rsidDel="00000000" w:rsidR="00000000" w:rsidRPr="00000000">
        <w:rPr>
          <w:rtl w:val="0"/>
        </w:rPr>
      </w:r>
    </w:p>
    <w:p w:rsidR="00000000" w:rsidDel="00000000" w:rsidP="00000000" w:rsidRDefault="00000000" w:rsidRPr="00000000" w14:paraId="00000426">
      <w:pPr>
        <w:numPr>
          <w:ilvl w:val="0"/>
          <w:numId w:val="46"/>
        </w:numPr>
        <w:ind w:left="720" w:hanging="360"/>
        <w:jc w:val="center"/>
        <w:rPr>
          <w:b w:val="1"/>
          <w:sz w:val="28"/>
          <w:szCs w:val="28"/>
          <w:u w:val="none"/>
        </w:rPr>
      </w:pPr>
      <w:r w:rsidDel="00000000" w:rsidR="00000000" w:rsidRPr="00000000">
        <w:rPr>
          <w:sz w:val="28"/>
          <w:szCs w:val="28"/>
          <w:u w:val="none"/>
          <w:rtl w:val="0"/>
        </w:rPr>
        <w:t xml:space="preserve">feeder routes</w:t>
      </w:r>
      <w:r w:rsidDel="00000000" w:rsidR="00000000" w:rsidRPr="00000000">
        <w:rPr>
          <w:rtl w:val="0"/>
        </w:rPr>
      </w:r>
    </w:p>
    <w:p w:rsidR="00000000" w:rsidDel="00000000" w:rsidP="00000000" w:rsidRDefault="00000000" w:rsidRPr="00000000" w14:paraId="00000427">
      <w:pPr>
        <w:numPr>
          <w:ilvl w:val="0"/>
          <w:numId w:val="46"/>
        </w:numPr>
        <w:ind w:left="720" w:hanging="360"/>
        <w:jc w:val="center"/>
        <w:rPr>
          <w:b w:val="1"/>
          <w:sz w:val="28"/>
          <w:szCs w:val="28"/>
          <w:u w:val="none"/>
        </w:rPr>
      </w:pPr>
      <w:r w:rsidDel="00000000" w:rsidR="00000000" w:rsidRPr="00000000">
        <w:rPr>
          <w:sz w:val="28"/>
          <w:szCs w:val="28"/>
          <w:u w:val="none"/>
          <w:rtl w:val="0"/>
        </w:rPr>
        <w:t xml:space="preserve">processing factories</w:t>
      </w:r>
      <w:r w:rsidDel="00000000" w:rsidR="00000000" w:rsidRPr="00000000">
        <w:rPr>
          <w:rtl w:val="0"/>
        </w:rPr>
      </w:r>
    </w:p>
    <w:p w:rsidR="00000000" w:rsidDel="00000000" w:rsidP="00000000" w:rsidRDefault="00000000" w:rsidRPr="00000000" w14:paraId="00000428">
      <w:pPr>
        <w:jc w:val="center"/>
        <w:rPr>
          <w:b w:val="1"/>
          <w:sz w:val="28"/>
          <w:szCs w:val="28"/>
          <w:u w:val="none"/>
        </w:rPr>
      </w:pPr>
      <w:r w:rsidDel="00000000" w:rsidR="00000000" w:rsidRPr="00000000">
        <w:rPr>
          <w:b w:val="1"/>
          <w:sz w:val="28"/>
          <w:szCs w:val="28"/>
          <w:u w:val="none"/>
          <w:rtl w:val="0"/>
        </w:rPr>
        <w:t xml:space="preserve">Plantation Farming</w:t>
      </w:r>
    </w:p>
    <w:p w:rsidR="00000000" w:rsidDel="00000000" w:rsidP="00000000" w:rsidRDefault="00000000" w:rsidRPr="00000000" w14:paraId="00000429">
      <w:pPr>
        <w:numPr>
          <w:ilvl w:val="0"/>
          <w:numId w:val="47"/>
        </w:numPr>
        <w:ind w:left="720" w:hanging="360"/>
        <w:jc w:val="center"/>
        <w:rPr>
          <w:b w:val="1"/>
          <w:sz w:val="28"/>
          <w:szCs w:val="28"/>
          <w:u w:val="none"/>
        </w:rPr>
      </w:pPr>
      <w:r w:rsidDel="00000000" w:rsidR="00000000" w:rsidRPr="00000000">
        <w:rPr>
          <w:sz w:val="28"/>
          <w:szCs w:val="28"/>
          <w:u w:val="none"/>
          <w:rtl w:val="0"/>
        </w:rPr>
        <w:t xml:space="preserve">Single crop on extensive piece of land e.g. tea, coffee, etc.</w:t>
      </w:r>
      <w:r w:rsidDel="00000000" w:rsidR="00000000" w:rsidRPr="00000000">
        <w:rPr>
          <w:rtl w:val="0"/>
        </w:rPr>
      </w:r>
    </w:p>
    <w:p w:rsidR="00000000" w:rsidDel="00000000" w:rsidP="00000000" w:rsidRDefault="00000000" w:rsidRPr="00000000" w14:paraId="0000042A">
      <w:pPr>
        <w:numPr>
          <w:ilvl w:val="0"/>
          <w:numId w:val="47"/>
        </w:numPr>
        <w:ind w:left="720" w:hanging="360"/>
        <w:jc w:val="center"/>
        <w:rPr>
          <w:sz w:val="28"/>
          <w:szCs w:val="28"/>
          <w:u w:val="none"/>
        </w:rPr>
      </w:pPr>
      <w:r w:rsidDel="00000000" w:rsidR="00000000" w:rsidRPr="00000000">
        <w:rPr>
          <w:sz w:val="28"/>
          <w:szCs w:val="28"/>
          <w:u w:val="none"/>
          <w:rtl w:val="0"/>
        </w:rPr>
        <w:t xml:space="preserve">Many labourers</w:t>
      </w:r>
    </w:p>
    <w:p w:rsidR="00000000" w:rsidDel="00000000" w:rsidP="00000000" w:rsidRDefault="00000000" w:rsidRPr="00000000" w14:paraId="0000042B">
      <w:pPr>
        <w:numPr>
          <w:ilvl w:val="0"/>
          <w:numId w:val="47"/>
        </w:numPr>
        <w:ind w:left="720" w:hanging="360"/>
        <w:jc w:val="center"/>
        <w:rPr>
          <w:sz w:val="28"/>
          <w:szCs w:val="28"/>
          <w:u w:val="none"/>
        </w:rPr>
      </w:pPr>
      <w:r w:rsidDel="00000000" w:rsidR="00000000" w:rsidRPr="00000000">
        <w:rPr>
          <w:sz w:val="28"/>
          <w:szCs w:val="28"/>
          <w:u w:val="none"/>
          <w:rtl w:val="0"/>
        </w:rPr>
        <w:t xml:space="preserve">Nucleated settlement within farms</w:t>
      </w:r>
    </w:p>
    <w:p w:rsidR="00000000" w:rsidDel="00000000" w:rsidP="00000000" w:rsidRDefault="00000000" w:rsidRPr="00000000" w14:paraId="0000042C">
      <w:pPr>
        <w:ind w:left="360" w:firstLine="0"/>
        <w:jc w:val="center"/>
        <w:rPr>
          <w:b w:val="1"/>
          <w:sz w:val="28"/>
          <w:szCs w:val="28"/>
          <w:u w:val="none"/>
        </w:rPr>
      </w:pPr>
      <w:r w:rsidDel="00000000" w:rsidR="00000000" w:rsidRPr="00000000">
        <w:rPr>
          <w:b w:val="1"/>
          <w:sz w:val="28"/>
          <w:szCs w:val="28"/>
          <w:u w:val="none"/>
          <w:rtl w:val="0"/>
        </w:rPr>
        <w:t xml:space="preserve">Livestock Rearing</w:t>
      </w:r>
    </w:p>
    <w:p w:rsidR="00000000" w:rsidDel="00000000" w:rsidP="00000000" w:rsidRDefault="00000000" w:rsidRPr="00000000" w14:paraId="0000042D">
      <w:pPr>
        <w:jc w:val="center"/>
        <w:rPr>
          <w:b w:val="1"/>
          <w:sz w:val="28"/>
          <w:szCs w:val="28"/>
          <w:u w:val="none"/>
        </w:rPr>
      </w:pPr>
      <w:r w:rsidDel="00000000" w:rsidR="00000000" w:rsidRPr="00000000">
        <w:rPr>
          <w:b w:val="1"/>
          <w:sz w:val="28"/>
          <w:szCs w:val="28"/>
          <w:u w:val="none"/>
          <w:rtl w:val="0"/>
        </w:rPr>
        <w:t xml:space="preserve">Nomadic Pastoralism</w:t>
      </w:r>
    </w:p>
    <w:p w:rsidR="00000000" w:rsidDel="00000000" w:rsidP="00000000" w:rsidRDefault="00000000" w:rsidRPr="00000000" w14:paraId="0000042E">
      <w:pPr>
        <w:numPr>
          <w:ilvl w:val="0"/>
          <w:numId w:val="48"/>
        </w:numPr>
        <w:ind w:left="720" w:hanging="360"/>
        <w:jc w:val="center"/>
        <w:rPr>
          <w:b w:val="1"/>
          <w:sz w:val="28"/>
          <w:szCs w:val="28"/>
          <w:u w:val="none"/>
        </w:rPr>
      </w:pPr>
      <w:r w:rsidDel="00000000" w:rsidR="00000000" w:rsidRPr="00000000">
        <w:rPr>
          <w:sz w:val="28"/>
          <w:szCs w:val="28"/>
          <w:u w:val="none"/>
          <w:rtl w:val="0"/>
        </w:rPr>
        <w:t xml:space="preserve">Cattle grazing in a grassland or semi-arid region</w:t>
      </w:r>
      <w:r w:rsidDel="00000000" w:rsidR="00000000" w:rsidRPr="00000000">
        <w:rPr>
          <w:rtl w:val="0"/>
        </w:rPr>
      </w:r>
    </w:p>
    <w:p w:rsidR="00000000" w:rsidDel="00000000" w:rsidP="00000000" w:rsidRDefault="00000000" w:rsidRPr="00000000" w14:paraId="0000042F">
      <w:pPr>
        <w:jc w:val="center"/>
        <w:rPr>
          <w:b w:val="1"/>
          <w:sz w:val="28"/>
          <w:szCs w:val="28"/>
          <w:u w:val="none"/>
        </w:rPr>
      </w:pPr>
      <w:r w:rsidDel="00000000" w:rsidR="00000000" w:rsidRPr="00000000">
        <w:rPr>
          <w:b w:val="1"/>
          <w:sz w:val="28"/>
          <w:szCs w:val="28"/>
          <w:u w:val="none"/>
          <w:rtl w:val="0"/>
        </w:rPr>
        <w:t xml:space="preserve">Daily Farming</w:t>
      </w:r>
    </w:p>
    <w:p w:rsidR="00000000" w:rsidDel="00000000" w:rsidP="00000000" w:rsidRDefault="00000000" w:rsidRPr="00000000" w14:paraId="00000430">
      <w:pPr>
        <w:numPr>
          <w:ilvl w:val="0"/>
          <w:numId w:val="48"/>
        </w:numPr>
        <w:ind w:left="720" w:hanging="360"/>
        <w:jc w:val="center"/>
        <w:rPr>
          <w:sz w:val="28"/>
          <w:szCs w:val="28"/>
          <w:u w:val="none"/>
        </w:rPr>
      </w:pPr>
      <w:r w:rsidDel="00000000" w:rsidR="00000000" w:rsidRPr="00000000">
        <w:rPr>
          <w:sz w:val="28"/>
          <w:szCs w:val="28"/>
          <w:u w:val="none"/>
          <w:rtl w:val="0"/>
        </w:rPr>
        <w:t xml:space="preserve">Zero grazing</w:t>
      </w:r>
    </w:p>
    <w:p w:rsidR="00000000" w:rsidDel="00000000" w:rsidP="00000000" w:rsidRDefault="00000000" w:rsidRPr="00000000" w14:paraId="00000431">
      <w:pPr>
        <w:numPr>
          <w:ilvl w:val="0"/>
          <w:numId w:val="48"/>
        </w:numPr>
        <w:ind w:left="720" w:hanging="360"/>
        <w:jc w:val="center"/>
        <w:rPr>
          <w:sz w:val="28"/>
          <w:szCs w:val="28"/>
          <w:u w:val="none"/>
        </w:rPr>
      </w:pPr>
      <w:r w:rsidDel="00000000" w:rsidR="00000000" w:rsidRPr="00000000">
        <w:rPr>
          <w:sz w:val="28"/>
          <w:szCs w:val="28"/>
          <w:u w:val="none"/>
          <w:rtl w:val="0"/>
        </w:rPr>
        <w:t xml:space="preserve">Cattle with big udders</w:t>
      </w:r>
    </w:p>
    <w:p w:rsidR="00000000" w:rsidDel="00000000" w:rsidP="00000000" w:rsidRDefault="00000000" w:rsidRPr="00000000" w14:paraId="00000432">
      <w:pPr>
        <w:jc w:val="center"/>
        <w:rPr>
          <w:b w:val="1"/>
          <w:sz w:val="28"/>
          <w:szCs w:val="28"/>
          <w:u w:val="none"/>
        </w:rPr>
      </w:pPr>
      <w:r w:rsidDel="00000000" w:rsidR="00000000" w:rsidRPr="00000000">
        <w:rPr>
          <w:b w:val="1"/>
          <w:sz w:val="28"/>
          <w:szCs w:val="28"/>
          <w:u w:val="none"/>
          <w:rtl w:val="0"/>
        </w:rPr>
        <w:t xml:space="preserve">Ranching</w:t>
      </w:r>
    </w:p>
    <w:p w:rsidR="00000000" w:rsidDel="00000000" w:rsidP="00000000" w:rsidRDefault="00000000" w:rsidRPr="00000000" w14:paraId="00000433">
      <w:pPr>
        <w:numPr>
          <w:ilvl w:val="0"/>
          <w:numId w:val="113"/>
        </w:numPr>
        <w:ind w:left="1440" w:hanging="360"/>
        <w:jc w:val="center"/>
        <w:rPr>
          <w:b w:val="1"/>
          <w:sz w:val="28"/>
          <w:szCs w:val="28"/>
          <w:u w:val="none"/>
        </w:rPr>
      </w:pPr>
      <w:r w:rsidDel="00000000" w:rsidR="00000000" w:rsidRPr="00000000">
        <w:rPr>
          <w:sz w:val="28"/>
          <w:szCs w:val="28"/>
          <w:u w:val="none"/>
          <w:rtl w:val="0"/>
        </w:rPr>
        <w:t xml:space="preserve">Paddocks</w:t>
      </w:r>
      <w:r w:rsidDel="00000000" w:rsidR="00000000" w:rsidRPr="00000000">
        <w:rPr>
          <w:rtl w:val="0"/>
        </w:rPr>
      </w:r>
    </w:p>
    <w:p w:rsidR="00000000" w:rsidDel="00000000" w:rsidP="00000000" w:rsidRDefault="00000000" w:rsidRPr="00000000" w14:paraId="00000434">
      <w:pPr>
        <w:numPr>
          <w:ilvl w:val="0"/>
          <w:numId w:val="113"/>
        </w:numPr>
        <w:ind w:left="1440" w:hanging="360"/>
        <w:jc w:val="center"/>
        <w:rPr>
          <w:b w:val="1"/>
          <w:sz w:val="28"/>
          <w:szCs w:val="28"/>
          <w:u w:val="none"/>
        </w:rPr>
      </w:pPr>
      <w:r w:rsidDel="00000000" w:rsidR="00000000" w:rsidRPr="00000000">
        <w:rPr>
          <w:sz w:val="28"/>
          <w:szCs w:val="28"/>
          <w:u w:val="none"/>
          <w:rtl w:val="0"/>
        </w:rPr>
        <w:t xml:space="preserve">Wind mills</w:t>
      </w:r>
      <w:r w:rsidDel="00000000" w:rsidR="00000000" w:rsidRPr="00000000">
        <w:rPr>
          <w:rtl w:val="0"/>
        </w:rPr>
      </w:r>
    </w:p>
    <w:p w:rsidR="00000000" w:rsidDel="00000000" w:rsidP="00000000" w:rsidRDefault="00000000" w:rsidRPr="00000000" w14:paraId="00000435">
      <w:pPr>
        <w:jc w:val="center"/>
        <w:rPr>
          <w:b w:val="1"/>
          <w:sz w:val="28"/>
          <w:szCs w:val="28"/>
          <w:u w:val="none"/>
        </w:rPr>
      </w:pPr>
      <w:r w:rsidDel="00000000" w:rsidR="00000000" w:rsidRPr="00000000">
        <w:rPr>
          <w:b w:val="1"/>
          <w:sz w:val="28"/>
          <w:szCs w:val="28"/>
          <w:u w:val="none"/>
          <w:rtl w:val="0"/>
        </w:rPr>
        <w:t xml:space="preserve">Mining </w:t>
      </w:r>
    </w:p>
    <w:p w:rsidR="00000000" w:rsidDel="00000000" w:rsidP="00000000" w:rsidRDefault="00000000" w:rsidRPr="00000000" w14:paraId="00000436">
      <w:pPr>
        <w:numPr>
          <w:ilvl w:val="0"/>
          <w:numId w:val="49"/>
        </w:numPr>
        <w:ind w:left="720" w:hanging="360"/>
        <w:jc w:val="center"/>
        <w:rPr>
          <w:sz w:val="28"/>
          <w:szCs w:val="28"/>
          <w:u w:val="none"/>
        </w:rPr>
      </w:pPr>
      <w:r w:rsidDel="00000000" w:rsidR="00000000" w:rsidRPr="00000000">
        <w:rPr>
          <w:sz w:val="28"/>
          <w:szCs w:val="28"/>
          <w:u w:val="none"/>
          <w:rtl w:val="0"/>
        </w:rPr>
        <w:t xml:space="preserve">Quarry</w:t>
      </w:r>
    </w:p>
    <w:p w:rsidR="00000000" w:rsidDel="00000000" w:rsidP="00000000" w:rsidRDefault="00000000" w:rsidRPr="00000000" w14:paraId="00000437">
      <w:pPr>
        <w:numPr>
          <w:ilvl w:val="0"/>
          <w:numId w:val="49"/>
        </w:numPr>
        <w:ind w:left="720" w:hanging="360"/>
        <w:jc w:val="center"/>
        <w:rPr>
          <w:sz w:val="28"/>
          <w:szCs w:val="28"/>
          <w:u w:val="none"/>
        </w:rPr>
      </w:pPr>
      <w:r w:rsidDel="00000000" w:rsidR="00000000" w:rsidRPr="00000000">
        <w:rPr>
          <w:sz w:val="28"/>
          <w:szCs w:val="28"/>
          <w:u w:val="none"/>
          <w:rtl w:val="0"/>
        </w:rPr>
        <w:t xml:space="preserve">Large open pits</w:t>
      </w:r>
    </w:p>
    <w:p w:rsidR="00000000" w:rsidDel="00000000" w:rsidP="00000000" w:rsidRDefault="00000000" w:rsidRPr="00000000" w14:paraId="00000438">
      <w:pPr>
        <w:numPr>
          <w:ilvl w:val="0"/>
          <w:numId w:val="49"/>
        </w:numPr>
        <w:ind w:left="720" w:hanging="360"/>
        <w:jc w:val="center"/>
        <w:rPr>
          <w:sz w:val="28"/>
          <w:szCs w:val="28"/>
          <w:u w:val="none"/>
        </w:rPr>
      </w:pPr>
      <w:r w:rsidDel="00000000" w:rsidR="00000000" w:rsidRPr="00000000">
        <w:rPr>
          <w:sz w:val="28"/>
          <w:szCs w:val="28"/>
          <w:u w:val="none"/>
          <w:rtl w:val="0"/>
        </w:rPr>
        <w:t xml:space="preserve">Large excavators</w:t>
      </w:r>
    </w:p>
    <w:p w:rsidR="00000000" w:rsidDel="00000000" w:rsidP="00000000" w:rsidRDefault="00000000" w:rsidRPr="00000000" w14:paraId="00000439">
      <w:pPr>
        <w:numPr>
          <w:ilvl w:val="0"/>
          <w:numId w:val="49"/>
        </w:numPr>
        <w:ind w:left="720" w:hanging="360"/>
        <w:jc w:val="center"/>
        <w:rPr>
          <w:sz w:val="28"/>
          <w:szCs w:val="28"/>
          <w:u w:val="none"/>
        </w:rPr>
      </w:pPr>
      <w:r w:rsidDel="00000000" w:rsidR="00000000" w:rsidRPr="00000000">
        <w:rPr>
          <w:sz w:val="28"/>
          <w:szCs w:val="28"/>
          <w:u w:val="none"/>
          <w:rtl w:val="0"/>
        </w:rPr>
        <w:t xml:space="preserve">Lorries carrying loads of rocks</w:t>
      </w:r>
    </w:p>
    <w:p w:rsidR="00000000" w:rsidDel="00000000" w:rsidP="00000000" w:rsidRDefault="00000000" w:rsidRPr="00000000" w14:paraId="0000043A">
      <w:pPr>
        <w:jc w:val="center"/>
        <w:rPr>
          <w:b w:val="1"/>
          <w:sz w:val="28"/>
          <w:szCs w:val="28"/>
          <w:u w:val="none"/>
        </w:rPr>
      </w:pPr>
      <w:r w:rsidDel="00000000" w:rsidR="00000000" w:rsidRPr="00000000">
        <w:rPr>
          <w:b w:val="1"/>
          <w:sz w:val="28"/>
          <w:szCs w:val="28"/>
          <w:u w:val="none"/>
          <w:rtl w:val="0"/>
        </w:rPr>
        <w:t xml:space="preserve">Industrial Manufacturing</w:t>
      </w:r>
    </w:p>
    <w:p w:rsidR="00000000" w:rsidDel="00000000" w:rsidP="00000000" w:rsidRDefault="00000000" w:rsidRPr="00000000" w14:paraId="0000043B">
      <w:pPr>
        <w:numPr>
          <w:ilvl w:val="0"/>
          <w:numId w:val="111"/>
        </w:numPr>
        <w:ind w:left="1080" w:hanging="360"/>
        <w:jc w:val="center"/>
        <w:rPr>
          <w:sz w:val="28"/>
          <w:szCs w:val="28"/>
          <w:u w:val="none"/>
        </w:rPr>
      </w:pPr>
      <w:r w:rsidDel="00000000" w:rsidR="00000000" w:rsidRPr="00000000">
        <w:rPr>
          <w:sz w:val="28"/>
          <w:szCs w:val="28"/>
          <w:u w:val="none"/>
          <w:rtl w:val="0"/>
        </w:rPr>
        <w:t xml:space="preserve">Buildings with large chimneys</w:t>
      </w:r>
    </w:p>
    <w:p w:rsidR="00000000" w:rsidDel="00000000" w:rsidP="00000000" w:rsidRDefault="00000000" w:rsidRPr="00000000" w14:paraId="0000043C">
      <w:pPr>
        <w:numPr>
          <w:ilvl w:val="0"/>
          <w:numId w:val="111"/>
        </w:numPr>
        <w:ind w:left="1080" w:hanging="360"/>
        <w:jc w:val="center"/>
        <w:rPr>
          <w:sz w:val="28"/>
          <w:szCs w:val="28"/>
          <w:u w:val="none"/>
        </w:rPr>
      </w:pPr>
      <w:r w:rsidDel="00000000" w:rsidR="00000000" w:rsidRPr="00000000">
        <w:rPr>
          <w:sz w:val="28"/>
          <w:szCs w:val="28"/>
          <w:u w:val="none"/>
          <w:rtl w:val="0"/>
        </w:rPr>
        <w:t xml:space="preserve">People engaged in a processing activity such as Jua kali artisans.</w:t>
      </w:r>
    </w:p>
    <w:p w:rsidR="00000000" w:rsidDel="00000000" w:rsidP="00000000" w:rsidRDefault="00000000" w:rsidRPr="00000000" w14:paraId="0000043D">
      <w:pPr>
        <w:jc w:val="center"/>
        <w:rPr>
          <w:b w:val="1"/>
          <w:sz w:val="28"/>
          <w:szCs w:val="28"/>
          <w:u w:val="none"/>
        </w:rPr>
      </w:pPr>
      <w:r w:rsidDel="00000000" w:rsidR="00000000" w:rsidRPr="00000000">
        <w:rPr>
          <w:b w:val="1"/>
          <w:sz w:val="28"/>
          <w:szCs w:val="28"/>
          <w:u w:val="none"/>
          <w:rtl w:val="0"/>
        </w:rPr>
        <w:t xml:space="preserve">Lumbering</w:t>
      </w:r>
    </w:p>
    <w:p w:rsidR="00000000" w:rsidDel="00000000" w:rsidP="00000000" w:rsidRDefault="00000000" w:rsidRPr="00000000" w14:paraId="0000043E">
      <w:pPr>
        <w:numPr>
          <w:ilvl w:val="0"/>
          <w:numId w:val="50"/>
        </w:numPr>
        <w:ind w:left="720" w:hanging="360"/>
        <w:jc w:val="center"/>
        <w:rPr>
          <w:b w:val="1"/>
          <w:sz w:val="28"/>
          <w:szCs w:val="28"/>
          <w:u w:val="none"/>
        </w:rPr>
      </w:pPr>
      <w:r w:rsidDel="00000000" w:rsidR="00000000" w:rsidRPr="00000000">
        <w:rPr>
          <w:sz w:val="28"/>
          <w:szCs w:val="28"/>
          <w:u w:val="none"/>
          <w:rtl w:val="0"/>
        </w:rPr>
        <w:t xml:space="preserve">People cutting trees using power saws</w:t>
      </w:r>
      <w:r w:rsidDel="00000000" w:rsidR="00000000" w:rsidRPr="00000000">
        <w:rPr>
          <w:rtl w:val="0"/>
        </w:rPr>
      </w:r>
    </w:p>
    <w:p w:rsidR="00000000" w:rsidDel="00000000" w:rsidP="00000000" w:rsidRDefault="00000000" w:rsidRPr="00000000" w14:paraId="0000043F">
      <w:pPr>
        <w:numPr>
          <w:ilvl w:val="0"/>
          <w:numId w:val="50"/>
        </w:numPr>
        <w:ind w:left="720" w:hanging="360"/>
        <w:jc w:val="center"/>
        <w:rPr>
          <w:b w:val="1"/>
          <w:sz w:val="28"/>
          <w:szCs w:val="28"/>
          <w:u w:val="none"/>
        </w:rPr>
      </w:pPr>
      <w:r w:rsidDel="00000000" w:rsidR="00000000" w:rsidRPr="00000000">
        <w:rPr>
          <w:sz w:val="28"/>
          <w:szCs w:val="28"/>
          <w:u w:val="none"/>
          <w:rtl w:val="0"/>
        </w:rPr>
        <w:t xml:space="preserve">People loading timber into lorries</w:t>
      </w:r>
      <w:r w:rsidDel="00000000" w:rsidR="00000000" w:rsidRPr="00000000">
        <w:rPr>
          <w:rtl w:val="0"/>
        </w:rPr>
      </w:r>
    </w:p>
    <w:p w:rsidR="00000000" w:rsidDel="00000000" w:rsidP="00000000" w:rsidRDefault="00000000" w:rsidRPr="00000000" w14:paraId="00000440">
      <w:pPr>
        <w:numPr>
          <w:ilvl w:val="0"/>
          <w:numId w:val="50"/>
        </w:numPr>
        <w:ind w:left="720" w:hanging="360"/>
        <w:jc w:val="center"/>
        <w:rPr>
          <w:b w:val="1"/>
          <w:sz w:val="28"/>
          <w:szCs w:val="28"/>
          <w:u w:val="none"/>
        </w:rPr>
      </w:pPr>
      <w:r w:rsidDel="00000000" w:rsidR="00000000" w:rsidRPr="00000000">
        <w:rPr>
          <w:sz w:val="28"/>
          <w:szCs w:val="28"/>
          <w:u w:val="none"/>
          <w:rtl w:val="0"/>
        </w:rPr>
        <w:t xml:space="preserve">Logs pilled near a saw mill</w:t>
      </w:r>
      <w:r w:rsidDel="00000000" w:rsidR="00000000" w:rsidRPr="00000000">
        <w:rPr>
          <w:rtl w:val="0"/>
        </w:rPr>
      </w:r>
    </w:p>
    <w:p w:rsidR="00000000" w:rsidDel="00000000" w:rsidP="00000000" w:rsidRDefault="00000000" w:rsidRPr="00000000" w14:paraId="00000441">
      <w:pPr>
        <w:numPr>
          <w:ilvl w:val="0"/>
          <w:numId w:val="50"/>
        </w:numPr>
        <w:ind w:left="720" w:hanging="360"/>
        <w:jc w:val="center"/>
        <w:rPr>
          <w:b w:val="1"/>
          <w:sz w:val="28"/>
          <w:szCs w:val="28"/>
          <w:u w:val="none"/>
        </w:rPr>
      </w:pPr>
      <w:r w:rsidDel="00000000" w:rsidR="00000000" w:rsidRPr="00000000">
        <w:rPr>
          <w:sz w:val="28"/>
          <w:szCs w:val="28"/>
          <w:u w:val="none"/>
          <w:rtl w:val="0"/>
        </w:rPr>
        <w:t xml:space="preserve">Forests with stumps</w:t>
      </w:r>
      <w:r w:rsidDel="00000000" w:rsidR="00000000" w:rsidRPr="00000000">
        <w:rPr>
          <w:rtl w:val="0"/>
        </w:rPr>
      </w:r>
    </w:p>
    <w:p w:rsidR="00000000" w:rsidDel="00000000" w:rsidP="00000000" w:rsidRDefault="00000000" w:rsidRPr="00000000" w14:paraId="00000442">
      <w:pPr>
        <w:numPr>
          <w:ilvl w:val="0"/>
          <w:numId w:val="50"/>
        </w:numPr>
        <w:ind w:left="720" w:hanging="360"/>
        <w:jc w:val="center"/>
        <w:rPr>
          <w:b w:val="1"/>
          <w:sz w:val="28"/>
          <w:szCs w:val="28"/>
          <w:u w:val="none"/>
        </w:rPr>
      </w:pPr>
      <w:r w:rsidDel="00000000" w:rsidR="00000000" w:rsidRPr="00000000">
        <w:rPr>
          <w:sz w:val="28"/>
          <w:szCs w:val="28"/>
          <w:u w:val="none"/>
          <w:rtl w:val="0"/>
        </w:rPr>
        <w:t xml:space="preserve">Logs floating on a river</w:t>
      </w:r>
      <w:r w:rsidDel="00000000" w:rsidR="00000000" w:rsidRPr="00000000">
        <w:rPr>
          <w:rtl w:val="0"/>
        </w:rPr>
      </w:r>
    </w:p>
    <w:p w:rsidR="00000000" w:rsidDel="00000000" w:rsidP="00000000" w:rsidRDefault="00000000" w:rsidRPr="00000000" w14:paraId="00000443">
      <w:pPr>
        <w:jc w:val="center"/>
        <w:rPr>
          <w:b w:val="1"/>
          <w:sz w:val="28"/>
          <w:szCs w:val="28"/>
          <w:u w:val="none"/>
        </w:rPr>
      </w:pPr>
      <w:r w:rsidDel="00000000" w:rsidR="00000000" w:rsidRPr="00000000">
        <w:rPr>
          <w:b w:val="1"/>
          <w:sz w:val="28"/>
          <w:szCs w:val="28"/>
          <w:u w:val="none"/>
          <w:rtl w:val="0"/>
        </w:rPr>
        <w:t xml:space="preserve">Transport</w:t>
      </w:r>
    </w:p>
    <w:p w:rsidR="00000000" w:rsidDel="00000000" w:rsidP="00000000" w:rsidRDefault="00000000" w:rsidRPr="00000000" w14:paraId="00000444">
      <w:pPr>
        <w:ind w:left="720" w:firstLine="0"/>
        <w:jc w:val="center"/>
        <w:rPr>
          <w:b w:val="1"/>
          <w:sz w:val="28"/>
          <w:szCs w:val="28"/>
          <w:u w:val="none"/>
        </w:rPr>
      </w:pPr>
      <w:r w:rsidDel="00000000" w:rsidR="00000000" w:rsidRPr="00000000">
        <w:rPr>
          <w:b w:val="1"/>
          <w:sz w:val="28"/>
          <w:szCs w:val="28"/>
          <w:u w:val="none"/>
          <w:rtl w:val="0"/>
        </w:rPr>
        <w:t xml:space="preserve">Motor transport</w:t>
      </w:r>
    </w:p>
    <w:p w:rsidR="00000000" w:rsidDel="00000000" w:rsidP="00000000" w:rsidRDefault="00000000" w:rsidRPr="00000000" w14:paraId="00000445">
      <w:pPr>
        <w:numPr>
          <w:ilvl w:val="0"/>
          <w:numId w:val="117"/>
        </w:numPr>
        <w:ind w:left="1800" w:hanging="360"/>
        <w:jc w:val="center"/>
        <w:rPr>
          <w:b w:val="1"/>
          <w:sz w:val="28"/>
          <w:szCs w:val="28"/>
          <w:u w:val="none"/>
        </w:rPr>
      </w:pPr>
      <w:r w:rsidDel="00000000" w:rsidR="00000000" w:rsidRPr="00000000">
        <w:rPr>
          <w:sz w:val="28"/>
          <w:szCs w:val="28"/>
          <w:u w:val="none"/>
          <w:rtl w:val="0"/>
        </w:rPr>
        <w:t xml:space="preserve">Vehicles on roads</w:t>
      </w:r>
      <w:r w:rsidDel="00000000" w:rsidR="00000000" w:rsidRPr="00000000">
        <w:rPr>
          <w:rtl w:val="0"/>
        </w:rPr>
      </w:r>
    </w:p>
    <w:p w:rsidR="00000000" w:rsidDel="00000000" w:rsidP="00000000" w:rsidRDefault="00000000" w:rsidRPr="00000000" w14:paraId="00000446">
      <w:pPr>
        <w:jc w:val="center"/>
        <w:rPr>
          <w:b w:val="1"/>
          <w:sz w:val="28"/>
          <w:szCs w:val="28"/>
          <w:u w:val="none"/>
        </w:rPr>
      </w:pPr>
      <w:r w:rsidDel="00000000" w:rsidR="00000000" w:rsidRPr="00000000">
        <w:rPr>
          <w:b w:val="1"/>
          <w:sz w:val="28"/>
          <w:szCs w:val="28"/>
          <w:u w:val="none"/>
          <w:rtl w:val="0"/>
        </w:rPr>
        <w:t xml:space="preserve">Railway Transport</w:t>
      </w:r>
    </w:p>
    <w:p w:rsidR="00000000" w:rsidDel="00000000" w:rsidP="00000000" w:rsidRDefault="00000000" w:rsidRPr="00000000" w14:paraId="00000447">
      <w:pPr>
        <w:numPr>
          <w:ilvl w:val="0"/>
          <w:numId w:val="117"/>
        </w:numPr>
        <w:ind w:left="1800" w:hanging="360"/>
        <w:jc w:val="center"/>
        <w:rPr>
          <w:sz w:val="28"/>
          <w:szCs w:val="28"/>
          <w:u w:val="none"/>
        </w:rPr>
      </w:pPr>
      <w:r w:rsidDel="00000000" w:rsidR="00000000" w:rsidRPr="00000000">
        <w:rPr>
          <w:sz w:val="28"/>
          <w:szCs w:val="28"/>
          <w:u w:val="none"/>
          <w:rtl w:val="0"/>
        </w:rPr>
        <w:t xml:space="preserve">Railway line</w:t>
      </w:r>
    </w:p>
    <w:p w:rsidR="00000000" w:rsidDel="00000000" w:rsidP="00000000" w:rsidRDefault="00000000" w:rsidRPr="00000000" w14:paraId="00000448">
      <w:pPr>
        <w:numPr>
          <w:ilvl w:val="0"/>
          <w:numId w:val="117"/>
        </w:numPr>
        <w:ind w:left="1800" w:hanging="360"/>
        <w:jc w:val="center"/>
        <w:rPr>
          <w:sz w:val="28"/>
          <w:szCs w:val="28"/>
          <w:u w:val="none"/>
        </w:rPr>
      </w:pPr>
      <w:r w:rsidDel="00000000" w:rsidR="00000000" w:rsidRPr="00000000">
        <w:rPr>
          <w:sz w:val="28"/>
          <w:szCs w:val="28"/>
          <w:u w:val="none"/>
          <w:rtl w:val="0"/>
        </w:rPr>
        <w:t xml:space="preserve">Trains</w:t>
      </w:r>
    </w:p>
    <w:p w:rsidR="00000000" w:rsidDel="00000000" w:rsidP="00000000" w:rsidRDefault="00000000" w:rsidRPr="00000000" w14:paraId="00000449">
      <w:pPr>
        <w:jc w:val="center"/>
        <w:rPr>
          <w:b w:val="1"/>
          <w:sz w:val="28"/>
          <w:szCs w:val="28"/>
          <w:u w:val="none"/>
        </w:rPr>
      </w:pPr>
      <w:r w:rsidDel="00000000" w:rsidR="00000000" w:rsidRPr="00000000">
        <w:rPr>
          <w:b w:val="1"/>
          <w:sz w:val="28"/>
          <w:szCs w:val="28"/>
          <w:u w:val="none"/>
          <w:rtl w:val="0"/>
        </w:rPr>
        <w:t xml:space="preserve">Air Transport</w:t>
      </w:r>
    </w:p>
    <w:p w:rsidR="00000000" w:rsidDel="00000000" w:rsidP="00000000" w:rsidRDefault="00000000" w:rsidRPr="00000000" w14:paraId="0000044A">
      <w:pPr>
        <w:numPr>
          <w:ilvl w:val="0"/>
          <w:numId w:val="115"/>
        </w:numPr>
        <w:ind w:left="1080" w:hanging="360"/>
        <w:jc w:val="center"/>
        <w:rPr>
          <w:b w:val="1"/>
          <w:sz w:val="28"/>
          <w:szCs w:val="28"/>
          <w:u w:val="none"/>
        </w:rPr>
      </w:pPr>
      <w:r w:rsidDel="00000000" w:rsidR="00000000" w:rsidRPr="00000000">
        <w:rPr>
          <w:sz w:val="28"/>
          <w:szCs w:val="28"/>
          <w:u w:val="none"/>
          <w:rtl w:val="0"/>
        </w:rPr>
        <w:t xml:space="preserve">Flat tarmacked piece of land</w:t>
      </w:r>
      <w:r w:rsidDel="00000000" w:rsidR="00000000" w:rsidRPr="00000000">
        <w:rPr>
          <w:rtl w:val="0"/>
        </w:rPr>
      </w:r>
    </w:p>
    <w:p w:rsidR="00000000" w:rsidDel="00000000" w:rsidP="00000000" w:rsidRDefault="00000000" w:rsidRPr="00000000" w14:paraId="0000044B">
      <w:pPr>
        <w:numPr>
          <w:ilvl w:val="0"/>
          <w:numId w:val="115"/>
        </w:numPr>
        <w:ind w:left="1080" w:hanging="360"/>
        <w:jc w:val="center"/>
        <w:rPr>
          <w:b w:val="1"/>
          <w:sz w:val="28"/>
          <w:szCs w:val="28"/>
          <w:u w:val="none"/>
        </w:rPr>
      </w:pPr>
      <w:r w:rsidDel="00000000" w:rsidR="00000000" w:rsidRPr="00000000">
        <w:rPr>
          <w:sz w:val="28"/>
          <w:szCs w:val="28"/>
          <w:u w:val="none"/>
          <w:rtl w:val="0"/>
        </w:rPr>
        <w:t xml:space="preserve">Aircraft</w:t>
      </w:r>
      <w:r w:rsidDel="00000000" w:rsidR="00000000" w:rsidRPr="00000000">
        <w:rPr>
          <w:rtl w:val="0"/>
        </w:rPr>
      </w:r>
    </w:p>
    <w:p w:rsidR="00000000" w:rsidDel="00000000" w:rsidP="00000000" w:rsidRDefault="00000000" w:rsidRPr="00000000" w14:paraId="0000044C">
      <w:pPr>
        <w:jc w:val="center"/>
        <w:rPr>
          <w:b w:val="1"/>
          <w:sz w:val="28"/>
          <w:szCs w:val="28"/>
          <w:u w:val="none"/>
        </w:rPr>
      </w:pPr>
      <w:r w:rsidDel="00000000" w:rsidR="00000000" w:rsidRPr="00000000">
        <w:rPr>
          <w:b w:val="1"/>
          <w:sz w:val="28"/>
          <w:szCs w:val="28"/>
          <w:u w:val="none"/>
          <w:rtl w:val="0"/>
        </w:rPr>
        <w:t xml:space="preserve">Water Transport</w:t>
      </w:r>
    </w:p>
    <w:p w:rsidR="00000000" w:rsidDel="00000000" w:rsidP="00000000" w:rsidRDefault="00000000" w:rsidRPr="00000000" w14:paraId="0000044D">
      <w:pPr>
        <w:numPr>
          <w:ilvl w:val="0"/>
          <w:numId w:val="41"/>
        </w:numPr>
        <w:ind w:left="720" w:hanging="360"/>
        <w:jc w:val="center"/>
        <w:rPr>
          <w:b w:val="1"/>
          <w:sz w:val="28"/>
          <w:szCs w:val="28"/>
          <w:u w:val="none"/>
        </w:rPr>
      </w:pPr>
      <w:r w:rsidDel="00000000" w:rsidR="00000000" w:rsidRPr="00000000">
        <w:rPr>
          <w:sz w:val="28"/>
          <w:szCs w:val="28"/>
          <w:u w:val="none"/>
          <w:rtl w:val="0"/>
        </w:rPr>
        <w:t xml:space="preserve">Boats</w:t>
      </w:r>
      <w:r w:rsidDel="00000000" w:rsidR="00000000" w:rsidRPr="00000000">
        <w:rPr>
          <w:rtl w:val="0"/>
        </w:rPr>
      </w:r>
    </w:p>
    <w:p w:rsidR="00000000" w:rsidDel="00000000" w:rsidP="00000000" w:rsidRDefault="00000000" w:rsidRPr="00000000" w14:paraId="0000044E">
      <w:pPr>
        <w:numPr>
          <w:ilvl w:val="0"/>
          <w:numId w:val="41"/>
        </w:numPr>
        <w:ind w:left="720" w:hanging="360"/>
        <w:jc w:val="center"/>
        <w:rPr>
          <w:b w:val="1"/>
          <w:sz w:val="28"/>
          <w:szCs w:val="28"/>
          <w:u w:val="none"/>
        </w:rPr>
      </w:pPr>
      <w:r w:rsidDel="00000000" w:rsidR="00000000" w:rsidRPr="00000000">
        <w:rPr>
          <w:sz w:val="28"/>
          <w:szCs w:val="28"/>
          <w:u w:val="none"/>
          <w:rtl w:val="0"/>
        </w:rPr>
        <w:t xml:space="preserve">Ships</w:t>
      </w:r>
      <w:r w:rsidDel="00000000" w:rsidR="00000000" w:rsidRPr="00000000">
        <w:rPr>
          <w:rtl w:val="0"/>
        </w:rPr>
      </w:r>
    </w:p>
    <w:p w:rsidR="00000000" w:rsidDel="00000000" w:rsidP="00000000" w:rsidRDefault="00000000" w:rsidRPr="00000000" w14:paraId="0000044F">
      <w:pPr>
        <w:numPr>
          <w:ilvl w:val="0"/>
          <w:numId w:val="41"/>
        </w:numPr>
        <w:ind w:left="720" w:hanging="360"/>
        <w:jc w:val="center"/>
        <w:rPr>
          <w:b w:val="1"/>
          <w:sz w:val="28"/>
          <w:szCs w:val="28"/>
          <w:u w:val="none"/>
        </w:rPr>
      </w:pPr>
      <w:r w:rsidDel="00000000" w:rsidR="00000000" w:rsidRPr="00000000">
        <w:rPr>
          <w:sz w:val="28"/>
          <w:szCs w:val="28"/>
          <w:u w:val="none"/>
          <w:rtl w:val="0"/>
        </w:rPr>
        <w:t xml:space="preserve">Ferries</w:t>
      </w:r>
      <w:r w:rsidDel="00000000" w:rsidR="00000000" w:rsidRPr="00000000">
        <w:rPr>
          <w:rtl w:val="0"/>
        </w:rPr>
      </w:r>
    </w:p>
    <w:p w:rsidR="00000000" w:rsidDel="00000000" w:rsidP="00000000" w:rsidRDefault="00000000" w:rsidRPr="00000000" w14:paraId="00000450">
      <w:pPr>
        <w:jc w:val="center"/>
        <w:rPr>
          <w:b w:val="1"/>
          <w:sz w:val="28"/>
          <w:szCs w:val="28"/>
          <w:u w:val="none"/>
        </w:rPr>
      </w:pPr>
      <w:r w:rsidDel="00000000" w:rsidR="00000000" w:rsidRPr="00000000">
        <w:rPr>
          <w:b w:val="1"/>
          <w:sz w:val="28"/>
          <w:szCs w:val="28"/>
          <w:u w:val="none"/>
          <w:rtl w:val="0"/>
        </w:rPr>
        <w:t xml:space="preserve">Communication</w:t>
      </w:r>
    </w:p>
    <w:p w:rsidR="00000000" w:rsidDel="00000000" w:rsidP="00000000" w:rsidRDefault="00000000" w:rsidRPr="00000000" w14:paraId="00000451">
      <w:pPr>
        <w:numPr>
          <w:ilvl w:val="0"/>
          <w:numId w:val="42"/>
        </w:numPr>
        <w:ind w:left="720" w:hanging="360"/>
        <w:jc w:val="center"/>
        <w:rPr>
          <w:b w:val="1"/>
          <w:sz w:val="28"/>
          <w:szCs w:val="28"/>
          <w:u w:val="none"/>
        </w:rPr>
      </w:pPr>
      <w:r w:rsidDel="00000000" w:rsidR="00000000" w:rsidRPr="00000000">
        <w:rPr>
          <w:sz w:val="28"/>
          <w:szCs w:val="28"/>
          <w:u w:val="none"/>
          <w:rtl w:val="0"/>
        </w:rPr>
        <w:t xml:space="preserve">Telephone lines</w:t>
      </w:r>
      <w:r w:rsidDel="00000000" w:rsidR="00000000" w:rsidRPr="00000000">
        <w:rPr>
          <w:rtl w:val="0"/>
        </w:rPr>
      </w:r>
    </w:p>
    <w:p w:rsidR="00000000" w:rsidDel="00000000" w:rsidP="00000000" w:rsidRDefault="00000000" w:rsidRPr="00000000" w14:paraId="00000452">
      <w:pPr>
        <w:numPr>
          <w:ilvl w:val="0"/>
          <w:numId w:val="42"/>
        </w:numPr>
        <w:ind w:left="720" w:hanging="360"/>
        <w:jc w:val="center"/>
        <w:rPr>
          <w:b w:val="1"/>
          <w:sz w:val="28"/>
          <w:szCs w:val="28"/>
          <w:u w:val="none"/>
        </w:rPr>
      </w:pPr>
      <w:r w:rsidDel="00000000" w:rsidR="00000000" w:rsidRPr="00000000">
        <w:rPr>
          <w:sz w:val="28"/>
          <w:szCs w:val="28"/>
          <w:u w:val="none"/>
          <w:rtl w:val="0"/>
        </w:rPr>
        <w:t xml:space="preserve">Telephone booths</w:t>
      </w:r>
      <w:r w:rsidDel="00000000" w:rsidR="00000000" w:rsidRPr="00000000">
        <w:rPr>
          <w:rtl w:val="0"/>
        </w:rPr>
      </w:r>
    </w:p>
    <w:p w:rsidR="00000000" w:rsidDel="00000000" w:rsidP="00000000" w:rsidRDefault="00000000" w:rsidRPr="00000000" w14:paraId="00000453">
      <w:pPr>
        <w:numPr>
          <w:ilvl w:val="0"/>
          <w:numId w:val="42"/>
        </w:numPr>
        <w:ind w:left="720" w:hanging="360"/>
        <w:jc w:val="center"/>
        <w:rPr>
          <w:b w:val="1"/>
          <w:sz w:val="28"/>
          <w:szCs w:val="28"/>
          <w:u w:val="none"/>
        </w:rPr>
      </w:pPr>
      <w:r w:rsidDel="00000000" w:rsidR="00000000" w:rsidRPr="00000000">
        <w:rPr>
          <w:sz w:val="28"/>
          <w:szCs w:val="28"/>
          <w:u w:val="none"/>
          <w:rtl w:val="0"/>
        </w:rPr>
        <w:t xml:space="preserve">Post office</w:t>
      </w:r>
      <w:r w:rsidDel="00000000" w:rsidR="00000000" w:rsidRPr="00000000">
        <w:rPr>
          <w:rtl w:val="0"/>
        </w:rPr>
      </w:r>
    </w:p>
    <w:p w:rsidR="00000000" w:rsidDel="00000000" w:rsidP="00000000" w:rsidRDefault="00000000" w:rsidRPr="00000000" w14:paraId="00000454">
      <w:pPr>
        <w:numPr>
          <w:ilvl w:val="0"/>
          <w:numId w:val="42"/>
        </w:numPr>
        <w:ind w:left="720" w:hanging="360"/>
        <w:jc w:val="center"/>
        <w:rPr>
          <w:sz w:val="28"/>
          <w:szCs w:val="28"/>
          <w:u w:val="none"/>
        </w:rPr>
      </w:pPr>
      <w:r w:rsidDel="00000000" w:rsidR="00000000" w:rsidRPr="00000000">
        <w:rPr>
          <w:sz w:val="28"/>
          <w:szCs w:val="28"/>
          <w:u w:val="none"/>
          <w:rtl w:val="0"/>
        </w:rPr>
        <w:t xml:space="preserve">Satellite masts</w:t>
      </w:r>
    </w:p>
    <w:p w:rsidR="00000000" w:rsidDel="00000000" w:rsidP="00000000" w:rsidRDefault="00000000" w:rsidRPr="00000000" w14:paraId="00000455">
      <w:pPr>
        <w:numPr>
          <w:ilvl w:val="0"/>
          <w:numId w:val="42"/>
        </w:numPr>
        <w:ind w:left="720" w:hanging="360"/>
        <w:jc w:val="center"/>
        <w:rPr>
          <w:sz w:val="28"/>
          <w:szCs w:val="28"/>
          <w:u w:val="none"/>
        </w:rPr>
      </w:pPr>
      <w:r w:rsidDel="00000000" w:rsidR="00000000" w:rsidRPr="00000000">
        <w:rPr>
          <w:sz w:val="28"/>
          <w:szCs w:val="28"/>
          <w:u w:val="none"/>
          <w:rtl w:val="0"/>
        </w:rPr>
        <w:t xml:space="preserve">T.V and radio stations</w:t>
      </w:r>
    </w:p>
    <w:p w:rsidR="00000000" w:rsidDel="00000000" w:rsidP="00000000" w:rsidRDefault="00000000" w:rsidRPr="00000000" w14:paraId="00000456">
      <w:pPr>
        <w:jc w:val="center"/>
        <w:rPr>
          <w:b w:val="1"/>
          <w:u w:val="none"/>
        </w:rPr>
      </w:pPr>
      <w:r w:rsidDel="00000000" w:rsidR="00000000" w:rsidRPr="00000000">
        <w:rPr>
          <w:b w:val="1"/>
          <w:u w:val="none"/>
          <w:rtl w:val="0"/>
        </w:rPr>
        <w:t xml:space="preserve">Sketching Diagrams from Photographs</w:t>
      </w:r>
    </w:p>
    <w:p w:rsidR="00000000" w:rsidDel="00000000" w:rsidP="00000000" w:rsidRDefault="00000000" w:rsidRPr="00000000" w14:paraId="00000457">
      <w:pPr>
        <w:numPr>
          <w:ilvl w:val="0"/>
          <w:numId w:val="121"/>
        </w:numPr>
        <w:ind w:left="720" w:hanging="360"/>
        <w:rPr>
          <w:sz w:val="28"/>
          <w:szCs w:val="28"/>
          <w:u w:val="none"/>
        </w:rPr>
      </w:pPr>
      <w:r w:rsidDel="00000000" w:rsidR="00000000" w:rsidRPr="00000000">
        <w:rPr>
          <w:sz w:val="28"/>
          <w:szCs w:val="28"/>
          <w:u w:val="none"/>
          <w:rtl w:val="0"/>
        </w:rPr>
        <w:t xml:space="preserve">Draw a rectangle the same size as the photograph.</w:t>
      </w:r>
    </w:p>
    <w:p w:rsidR="00000000" w:rsidDel="00000000" w:rsidP="00000000" w:rsidRDefault="00000000" w:rsidRPr="00000000" w14:paraId="00000458">
      <w:pPr>
        <w:numPr>
          <w:ilvl w:val="0"/>
          <w:numId w:val="121"/>
        </w:numPr>
        <w:ind w:left="720" w:hanging="360"/>
        <w:rPr>
          <w:sz w:val="28"/>
          <w:szCs w:val="28"/>
          <w:u w:val="none"/>
        </w:rPr>
      </w:pPr>
      <w:r w:rsidDel="00000000" w:rsidR="00000000" w:rsidRPr="00000000">
        <w:rPr>
          <w:sz w:val="28"/>
          <w:szCs w:val="28"/>
          <w:u w:val="none"/>
          <w:rtl w:val="0"/>
        </w:rPr>
        <w:t xml:space="preserve">Divide it into squares using faint lines.</w:t>
      </w:r>
    </w:p>
    <w:p w:rsidR="00000000" w:rsidDel="00000000" w:rsidP="00000000" w:rsidRDefault="00000000" w:rsidRPr="00000000" w14:paraId="00000459">
      <w:pPr>
        <w:numPr>
          <w:ilvl w:val="0"/>
          <w:numId w:val="121"/>
        </w:numPr>
        <w:ind w:left="720" w:hanging="360"/>
        <w:rPr>
          <w:sz w:val="28"/>
          <w:szCs w:val="28"/>
          <w:u w:val="none"/>
        </w:rPr>
      </w:pPr>
      <w:r w:rsidDel="00000000" w:rsidR="00000000" w:rsidRPr="00000000">
        <w:rPr>
          <w:sz w:val="28"/>
          <w:szCs w:val="28"/>
          <w:u w:val="none"/>
          <w:rtl w:val="0"/>
        </w:rPr>
        <w:t xml:space="preserve">Subdivide the photograph into 9 sections.</w:t>
      </w:r>
    </w:p>
    <w:p w:rsidR="00000000" w:rsidDel="00000000" w:rsidP="00000000" w:rsidRDefault="00000000" w:rsidRPr="00000000" w14:paraId="0000045A">
      <w:pPr>
        <w:numPr>
          <w:ilvl w:val="0"/>
          <w:numId w:val="121"/>
        </w:numPr>
        <w:ind w:left="720" w:hanging="360"/>
        <w:rPr>
          <w:sz w:val="28"/>
          <w:szCs w:val="28"/>
          <w:u w:val="none"/>
        </w:rPr>
      </w:pPr>
      <w:r w:rsidDel="00000000" w:rsidR="00000000" w:rsidRPr="00000000">
        <w:rPr>
          <w:sz w:val="28"/>
          <w:szCs w:val="28"/>
          <w:u w:val="none"/>
          <w:rtl w:val="0"/>
        </w:rPr>
        <w:t xml:space="preserve">Insert the features in their exact positions using simple lines being guided by the squares.</w:t>
      </w:r>
    </w:p>
    <w:p w:rsidR="00000000" w:rsidDel="00000000" w:rsidP="00000000" w:rsidRDefault="00000000" w:rsidRPr="00000000" w14:paraId="0000045B">
      <w:pPr>
        <w:numPr>
          <w:ilvl w:val="0"/>
          <w:numId w:val="121"/>
        </w:numPr>
        <w:ind w:left="720" w:hanging="360"/>
        <w:rPr>
          <w:sz w:val="28"/>
          <w:szCs w:val="28"/>
          <w:u w:val="none"/>
        </w:rPr>
      </w:pPr>
      <w:r w:rsidDel="00000000" w:rsidR="00000000" w:rsidRPr="00000000">
        <w:rPr>
          <w:sz w:val="28"/>
          <w:szCs w:val="28"/>
          <w:u w:val="none"/>
          <w:rtl w:val="0"/>
        </w:rPr>
        <w:t xml:space="preserve">Label the important features e.g. vegetation, land use, prominent buildings, transport, and communication.</w:t>
      </w:r>
    </w:p>
    <w:p w:rsidR="00000000" w:rsidDel="00000000" w:rsidP="00000000" w:rsidRDefault="00000000" w:rsidRPr="00000000" w14:paraId="0000045C">
      <w:pPr>
        <w:numPr>
          <w:ilvl w:val="0"/>
          <w:numId w:val="121"/>
        </w:numPr>
        <w:ind w:left="720" w:hanging="360"/>
        <w:rPr>
          <w:sz w:val="28"/>
          <w:szCs w:val="28"/>
          <w:u w:val="none"/>
        </w:rPr>
      </w:pPr>
      <w:r w:rsidDel="00000000" w:rsidR="00000000" w:rsidRPr="00000000">
        <w:rPr>
          <w:sz w:val="28"/>
          <w:szCs w:val="28"/>
          <w:u w:val="none"/>
          <w:rtl w:val="0"/>
        </w:rPr>
        <w:t xml:space="preserve">Give the sketch a suitable title.  </w:t>
      </w:r>
    </w:p>
    <w:p w:rsidR="00000000" w:rsidDel="00000000" w:rsidP="00000000" w:rsidRDefault="00000000" w:rsidRPr="00000000" w14:paraId="0000045D">
      <w:pPr>
        <w:jc w:val="center"/>
        <w:rPr>
          <w:b w:val="1"/>
          <w:sz w:val="28"/>
          <w:szCs w:val="28"/>
          <w:u w:val="none"/>
        </w:rPr>
      </w:pPr>
      <w:r w:rsidDel="00000000" w:rsidR="00000000" w:rsidRPr="00000000">
        <w:rPr>
          <w:b w:val="1"/>
          <w:sz w:val="28"/>
          <w:szCs w:val="28"/>
          <w:u w:val="none"/>
          <w:rtl w:val="0"/>
        </w:rPr>
        <w:t xml:space="preserve">Graphs</w:t>
      </w:r>
    </w:p>
    <w:p w:rsidR="00000000" w:rsidDel="00000000" w:rsidP="00000000" w:rsidRDefault="00000000" w:rsidRPr="00000000" w14:paraId="0000045E">
      <w:pPr>
        <w:rPr>
          <w:sz w:val="28"/>
          <w:szCs w:val="28"/>
          <w:u w:val="none"/>
        </w:rPr>
      </w:pPr>
      <w:r w:rsidDel="00000000" w:rsidR="00000000" w:rsidRPr="00000000">
        <w:rPr>
          <w:sz w:val="28"/>
          <w:szCs w:val="28"/>
          <w:u w:val="none"/>
          <w:rtl w:val="0"/>
        </w:rPr>
        <w:t xml:space="preserve">-2 dimensional drawings which show relationships between 2 types of data representing two items also called variables. These are dependent variable which is affected by the other e.g. temperature (on y axis) and independent variable whose change is not affected by the other e.g. altitude (on x axis). </w:t>
      </w:r>
    </w:p>
    <w:p w:rsidR="00000000" w:rsidDel="00000000" w:rsidP="00000000" w:rsidRDefault="00000000" w:rsidRPr="00000000" w14:paraId="0000045F">
      <w:pPr>
        <w:jc w:val="center"/>
        <w:rPr>
          <w:b w:val="1"/>
          <w:sz w:val="28"/>
          <w:szCs w:val="28"/>
          <w:u w:val="none"/>
        </w:rPr>
      </w:pPr>
      <w:r w:rsidDel="00000000" w:rsidR="00000000" w:rsidRPr="00000000">
        <w:rPr>
          <w:b w:val="1"/>
          <w:sz w:val="28"/>
          <w:szCs w:val="28"/>
          <w:u w:val="none"/>
          <w:rtl w:val="0"/>
        </w:rPr>
        <w:t xml:space="preserve">Steps</w:t>
      </w:r>
    </w:p>
    <w:p w:rsidR="00000000" w:rsidDel="00000000" w:rsidP="00000000" w:rsidRDefault="00000000" w:rsidRPr="00000000" w14:paraId="00000460">
      <w:pPr>
        <w:numPr>
          <w:ilvl w:val="0"/>
          <w:numId w:val="119"/>
        </w:numPr>
        <w:ind w:left="720" w:hanging="360"/>
        <w:rPr>
          <w:b w:val="1"/>
          <w:sz w:val="28"/>
          <w:szCs w:val="28"/>
          <w:u w:val="none"/>
        </w:rPr>
      </w:pPr>
      <w:r w:rsidDel="00000000" w:rsidR="00000000" w:rsidRPr="00000000">
        <w:rPr>
          <w:sz w:val="28"/>
          <w:szCs w:val="28"/>
          <w:u w:val="none"/>
          <w:rtl w:val="0"/>
        </w:rPr>
        <w:t xml:space="preserve">Draw x and y axis.</w:t>
      </w:r>
      <w:r w:rsidDel="00000000" w:rsidR="00000000" w:rsidRPr="00000000">
        <w:rPr>
          <w:rtl w:val="0"/>
        </w:rPr>
      </w:r>
    </w:p>
    <w:p w:rsidR="00000000" w:rsidDel="00000000" w:rsidP="00000000" w:rsidRDefault="00000000" w:rsidRPr="00000000" w14:paraId="00000461">
      <w:pPr>
        <w:numPr>
          <w:ilvl w:val="0"/>
          <w:numId w:val="119"/>
        </w:numPr>
        <w:ind w:left="720" w:hanging="360"/>
        <w:rPr>
          <w:b w:val="1"/>
          <w:sz w:val="28"/>
          <w:szCs w:val="28"/>
          <w:u w:val="none"/>
        </w:rPr>
      </w:pPr>
      <w:r w:rsidDel="00000000" w:rsidR="00000000" w:rsidRPr="00000000">
        <w:rPr>
          <w:sz w:val="28"/>
          <w:szCs w:val="28"/>
          <w:u w:val="none"/>
          <w:rtl w:val="0"/>
        </w:rPr>
        <w:t xml:space="preserve">Choose suitable scale to accommodate the highest and lowest value.</w:t>
      </w:r>
      <w:r w:rsidDel="00000000" w:rsidR="00000000" w:rsidRPr="00000000">
        <w:rPr>
          <w:rtl w:val="0"/>
        </w:rPr>
      </w:r>
    </w:p>
    <w:p w:rsidR="00000000" w:rsidDel="00000000" w:rsidP="00000000" w:rsidRDefault="00000000" w:rsidRPr="00000000" w14:paraId="00000462">
      <w:pPr>
        <w:numPr>
          <w:ilvl w:val="0"/>
          <w:numId w:val="119"/>
        </w:numPr>
        <w:ind w:left="720" w:hanging="360"/>
        <w:rPr>
          <w:sz w:val="28"/>
          <w:szCs w:val="28"/>
          <w:u w:val="none"/>
        </w:rPr>
      </w:pPr>
      <w:r w:rsidDel="00000000" w:rsidR="00000000" w:rsidRPr="00000000">
        <w:rPr>
          <w:sz w:val="28"/>
          <w:szCs w:val="28"/>
          <w:u w:val="none"/>
          <w:rtl w:val="0"/>
        </w:rPr>
        <w:t xml:space="preserve">Plot the values accurately using faint dots.</w:t>
      </w:r>
    </w:p>
    <w:p w:rsidR="00000000" w:rsidDel="00000000" w:rsidP="00000000" w:rsidRDefault="00000000" w:rsidRPr="00000000" w14:paraId="00000463">
      <w:pPr>
        <w:numPr>
          <w:ilvl w:val="0"/>
          <w:numId w:val="119"/>
        </w:numPr>
        <w:ind w:left="720" w:hanging="360"/>
        <w:rPr>
          <w:b w:val="1"/>
          <w:sz w:val="28"/>
          <w:szCs w:val="28"/>
          <w:u w:val="none"/>
        </w:rPr>
      </w:pPr>
      <w:r w:rsidDel="00000000" w:rsidR="00000000" w:rsidRPr="00000000">
        <w:rPr>
          <w:sz w:val="28"/>
          <w:szCs w:val="28"/>
          <w:u w:val="none"/>
          <w:rtl w:val="0"/>
        </w:rPr>
        <w:t xml:space="preserve">Join the dots using curved line. If it’s a bar graph the dots should be at the middle of the top line. Years should also be at the middle. You should have also decided on the width of the bars.</w:t>
      </w:r>
      <w:r w:rsidDel="00000000" w:rsidR="00000000" w:rsidRPr="00000000">
        <w:rPr>
          <w:rtl w:val="0"/>
        </w:rPr>
      </w:r>
    </w:p>
    <w:p w:rsidR="00000000" w:rsidDel="00000000" w:rsidP="00000000" w:rsidRDefault="00000000" w:rsidRPr="00000000" w14:paraId="00000464">
      <w:pPr>
        <w:numPr>
          <w:ilvl w:val="0"/>
          <w:numId w:val="119"/>
        </w:numPr>
        <w:ind w:left="720" w:hanging="360"/>
        <w:rPr>
          <w:b w:val="1"/>
          <w:sz w:val="28"/>
          <w:szCs w:val="28"/>
          <w:u w:val="none"/>
        </w:rPr>
      </w:pPr>
      <w:r w:rsidDel="00000000" w:rsidR="00000000" w:rsidRPr="00000000">
        <w:rPr>
          <w:sz w:val="28"/>
          <w:szCs w:val="28"/>
          <w:u w:val="none"/>
          <w:rtl w:val="0"/>
        </w:rPr>
        <w:t xml:space="preserve"> In data without continuity e.g. crop production there should be gaps between bars and for one with continuity e.g. rainfall bars should not have gaps.</w:t>
      </w:r>
      <w:r w:rsidDel="00000000" w:rsidR="00000000" w:rsidRPr="00000000">
        <w:rPr>
          <w:rtl w:val="0"/>
        </w:rPr>
      </w:r>
    </w:p>
    <w:p w:rsidR="00000000" w:rsidDel="00000000" w:rsidP="00000000" w:rsidRDefault="00000000" w:rsidRPr="00000000" w14:paraId="00000465">
      <w:pPr>
        <w:numPr>
          <w:ilvl w:val="0"/>
          <w:numId w:val="119"/>
        </w:numPr>
        <w:ind w:left="720" w:hanging="360"/>
        <w:rPr>
          <w:b w:val="1"/>
          <w:sz w:val="28"/>
          <w:szCs w:val="28"/>
          <w:u w:val="none"/>
        </w:rPr>
      </w:pPr>
      <w:r w:rsidDel="00000000" w:rsidR="00000000" w:rsidRPr="00000000">
        <w:rPr>
          <w:sz w:val="28"/>
          <w:szCs w:val="28"/>
          <w:u w:val="none"/>
          <w:rtl w:val="0"/>
        </w:rPr>
        <w:t xml:space="preserve">Draw vertical lines on either side of the dot then draw horizontal line to join them with the dot.</w:t>
      </w:r>
      <w:r w:rsidDel="00000000" w:rsidR="00000000" w:rsidRPr="00000000">
        <w:rPr>
          <w:rtl w:val="0"/>
        </w:rPr>
      </w:r>
    </w:p>
    <w:p w:rsidR="00000000" w:rsidDel="00000000" w:rsidP="00000000" w:rsidRDefault="00000000" w:rsidRPr="00000000" w14:paraId="00000466">
      <w:pPr>
        <w:numPr>
          <w:ilvl w:val="0"/>
          <w:numId w:val="119"/>
        </w:numPr>
        <w:ind w:left="720" w:hanging="360"/>
        <w:rPr>
          <w:b w:val="1"/>
          <w:sz w:val="28"/>
          <w:szCs w:val="28"/>
          <w:u w:val="none"/>
        </w:rPr>
      </w:pPr>
      <w:r w:rsidDel="00000000" w:rsidR="00000000" w:rsidRPr="00000000">
        <w:rPr>
          <w:sz w:val="28"/>
          <w:szCs w:val="28"/>
          <w:u w:val="none"/>
          <w:rtl w:val="0"/>
        </w:rPr>
        <w:t xml:space="preserve">Shade uniformly if they are representing only one type of data and differently if representing one type of data.</w:t>
      </w:r>
      <w:r w:rsidDel="00000000" w:rsidR="00000000" w:rsidRPr="00000000">
        <w:rPr>
          <w:rtl w:val="0"/>
        </w:rPr>
      </w:r>
    </w:p>
    <w:p w:rsidR="00000000" w:rsidDel="00000000" w:rsidP="00000000" w:rsidRDefault="00000000" w:rsidRPr="00000000" w14:paraId="00000467">
      <w:pPr>
        <w:numPr>
          <w:ilvl w:val="0"/>
          <w:numId w:val="119"/>
        </w:numPr>
        <w:ind w:left="720" w:hanging="360"/>
        <w:rPr>
          <w:b w:val="1"/>
          <w:sz w:val="28"/>
          <w:szCs w:val="28"/>
          <w:u w:val="none"/>
        </w:rPr>
      </w:pPr>
      <w:r w:rsidDel="00000000" w:rsidR="00000000" w:rsidRPr="00000000">
        <w:rPr>
          <w:sz w:val="28"/>
          <w:szCs w:val="28"/>
          <w:u w:val="none"/>
          <w:rtl w:val="0"/>
        </w:rPr>
        <w:t xml:space="preserve"> In combined line and bar graph temperature figures are plotted on the right hand side of y-axis while rainfall on the left</w:t>
      </w:r>
      <w:r w:rsidDel="00000000" w:rsidR="00000000" w:rsidRPr="00000000">
        <w:rPr>
          <w:rtl w:val="0"/>
        </w:rPr>
      </w:r>
    </w:p>
    <w:p w:rsidR="00000000" w:rsidDel="00000000" w:rsidP="00000000" w:rsidRDefault="00000000" w:rsidRPr="00000000" w14:paraId="00000468">
      <w:pPr>
        <w:numPr>
          <w:ilvl w:val="0"/>
          <w:numId w:val="119"/>
        </w:numPr>
        <w:ind w:left="720" w:hanging="360"/>
        <w:rPr>
          <w:b w:val="1"/>
          <w:sz w:val="28"/>
          <w:szCs w:val="28"/>
          <w:u w:val="none"/>
        </w:rPr>
      </w:pPr>
      <w:r w:rsidDel="00000000" w:rsidR="00000000" w:rsidRPr="00000000">
        <w:rPr>
          <w:sz w:val="28"/>
          <w:szCs w:val="28"/>
          <w:u w:val="none"/>
          <w:rtl w:val="0"/>
        </w:rPr>
        <w:t xml:space="preserve">Don’t start exactly at zero.</w:t>
      </w:r>
      <w:r w:rsidDel="00000000" w:rsidR="00000000" w:rsidRPr="00000000">
        <w:rPr>
          <w:rtl w:val="0"/>
        </w:rPr>
      </w:r>
    </w:p>
    <w:p w:rsidR="00000000" w:rsidDel="00000000" w:rsidP="00000000" w:rsidRDefault="00000000" w:rsidRPr="00000000" w14:paraId="00000469">
      <w:pPr>
        <w:numPr>
          <w:ilvl w:val="0"/>
          <w:numId w:val="119"/>
        </w:numPr>
        <w:ind w:left="720" w:hanging="360"/>
        <w:rPr>
          <w:b w:val="1"/>
          <w:sz w:val="28"/>
          <w:szCs w:val="28"/>
          <w:u w:val="none"/>
        </w:rPr>
      </w:pPr>
      <w:r w:rsidDel="00000000" w:rsidR="00000000" w:rsidRPr="00000000">
        <w:rPr>
          <w:sz w:val="28"/>
          <w:szCs w:val="28"/>
          <w:u w:val="none"/>
          <w:rtl w:val="0"/>
        </w:rPr>
        <w:t xml:space="preserve">Include temperature and rainfall scales.</w:t>
      </w:r>
      <w:r w:rsidDel="00000000" w:rsidR="00000000" w:rsidRPr="00000000">
        <w:rPr>
          <w:rtl w:val="0"/>
        </w:rPr>
      </w:r>
    </w:p>
    <w:p w:rsidR="00000000" w:rsidDel="00000000" w:rsidP="00000000" w:rsidRDefault="00000000" w:rsidRPr="00000000" w14:paraId="0000046A">
      <w:pPr>
        <w:numPr>
          <w:ilvl w:val="0"/>
          <w:numId w:val="119"/>
        </w:numPr>
        <w:ind w:left="720" w:hanging="360"/>
        <w:rPr>
          <w:b w:val="1"/>
          <w:sz w:val="28"/>
          <w:szCs w:val="28"/>
          <w:u w:val="none"/>
        </w:rPr>
      </w:pPr>
      <w:r w:rsidDel="00000000" w:rsidR="00000000" w:rsidRPr="00000000">
        <w:rPr>
          <w:sz w:val="28"/>
          <w:szCs w:val="28"/>
          <w:u w:val="none"/>
          <w:rtl w:val="0"/>
        </w:rPr>
        <w:t xml:space="preserve">Start where the longest bar ends.</w:t>
      </w:r>
      <w:r w:rsidDel="00000000" w:rsidR="00000000" w:rsidRPr="00000000">
        <w:rPr>
          <w:rtl w:val="0"/>
        </w:rPr>
      </w:r>
    </w:p>
    <w:p w:rsidR="00000000" w:rsidDel="00000000" w:rsidP="00000000" w:rsidRDefault="00000000" w:rsidRPr="00000000" w14:paraId="0000046B">
      <w:pPr>
        <w:jc w:val="center"/>
        <w:rPr>
          <w:b w:val="1"/>
          <w:sz w:val="28"/>
          <w:szCs w:val="28"/>
          <w:u w:val="none"/>
        </w:rPr>
      </w:pPr>
      <w:r w:rsidDel="00000000" w:rsidR="00000000" w:rsidRPr="00000000">
        <w:rPr>
          <w:b w:val="1"/>
          <w:sz w:val="28"/>
          <w:szCs w:val="28"/>
          <w:u w:val="none"/>
          <w:rtl w:val="0"/>
        </w:rPr>
        <w:t xml:space="preserve">What a Well Drawn Graph Should Have</w:t>
      </w:r>
    </w:p>
    <w:p w:rsidR="00000000" w:rsidDel="00000000" w:rsidP="00000000" w:rsidRDefault="00000000" w:rsidRPr="00000000" w14:paraId="0000046C">
      <w:pPr>
        <w:numPr>
          <w:ilvl w:val="0"/>
          <w:numId w:val="93"/>
        </w:numPr>
        <w:ind w:left="720" w:hanging="360"/>
        <w:rPr>
          <w:b w:val="1"/>
          <w:sz w:val="28"/>
          <w:szCs w:val="28"/>
          <w:u w:val="none"/>
        </w:rPr>
      </w:pPr>
      <w:r w:rsidDel="00000000" w:rsidR="00000000" w:rsidRPr="00000000">
        <w:rPr>
          <w:sz w:val="28"/>
          <w:szCs w:val="28"/>
          <w:u w:val="none"/>
          <w:rtl w:val="0"/>
        </w:rPr>
        <w:t xml:space="preserve">Title</w:t>
      </w:r>
      <w:r w:rsidDel="00000000" w:rsidR="00000000" w:rsidRPr="00000000">
        <w:rPr>
          <w:rtl w:val="0"/>
        </w:rPr>
      </w:r>
    </w:p>
    <w:p w:rsidR="00000000" w:rsidDel="00000000" w:rsidP="00000000" w:rsidRDefault="00000000" w:rsidRPr="00000000" w14:paraId="0000046D">
      <w:pPr>
        <w:numPr>
          <w:ilvl w:val="0"/>
          <w:numId w:val="93"/>
        </w:numPr>
        <w:ind w:left="720" w:hanging="360"/>
        <w:rPr>
          <w:b w:val="1"/>
          <w:sz w:val="28"/>
          <w:szCs w:val="28"/>
          <w:u w:val="none"/>
        </w:rPr>
      </w:pPr>
      <w:r w:rsidDel="00000000" w:rsidR="00000000" w:rsidRPr="00000000">
        <w:rPr>
          <w:sz w:val="28"/>
          <w:szCs w:val="28"/>
          <w:u w:val="none"/>
          <w:rtl w:val="0"/>
        </w:rPr>
        <w:t xml:space="preserve">Scale/scales</w:t>
      </w:r>
      <w:r w:rsidDel="00000000" w:rsidR="00000000" w:rsidRPr="00000000">
        <w:rPr>
          <w:rtl w:val="0"/>
        </w:rPr>
      </w:r>
    </w:p>
    <w:p w:rsidR="00000000" w:rsidDel="00000000" w:rsidP="00000000" w:rsidRDefault="00000000" w:rsidRPr="00000000" w14:paraId="0000046E">
      <w:pPr>
        <w:numPr>
          <w:ilvl w:val="0"/>
          <w:numId w:val="93"/>
        </w:numPr>
        <w:ind w:left="720" w:hanging="360"/>
        <w:rPr>
          <w:b w:val="1"/>
          <w:sz w:val="28"/>
          <w:szCs w:val="28"/>
          <w:u w:val="none"/>
        </w:rPr>
      </w:pPr>
      <w:r w:rsidDel="00000000" w:rsidR="00000000" w:rsidRPr="00000000">
        <w:rPr>
          <w:sz w:val="28"/>
          <w:szCs w:val="28"/>
          <w:u w:val="none"/>
          <w:rtl w:val="0"/>
        </w:rPr>
        <w:t xml:space="preserve">Labelled and marked x and y axis starting at zero.</w:t>
      </w:r>
      <w:r w:rsidDel="00000000" w:rsidR="00000000" w:rsidRPr="00000000">
        <w:rPr>
          <w:rtl w:val="0"/>
        </w:rPr>
      </w:r>
    </w:p>
    <w:p w:rsidR="00000000" w:rsidDel="00000000" w:rsidP="00000000" w:rsidRDefault="00000000" w:rsidRPr="00000000" w14:paraId="0000046F">
      <w:pPr>
        <w:numPr>
          <w:ilvl w:val="0"/>
          <w:numId w:val="93"/>
        </w:numPr>
        <w:ind w:left="720" w:hanging="360"/>
        <w:rPr>
          <w:b w:val="1"/>
          <w:sz w:val="28"/>
          <w:szCs w:val="28"/>
          <w:u w:val="none"/>
        </w:rPr>
      </w:pPr>
      <w:r w:rsidDel="00000000" w:rsidR="00000000" w:rsidRPr="00000000">
        <w:rPr>
          <w:sz w:val="28"/>
          <w:szCs w:val="28"/>
          <w:u w:val="none"/>
          <w:rtl w:val="0"/>
        </w:rPr>
        <w:t xml:space="preserve">Key if required e.g. in comparative bar graph.</w:t>
      </w:r>
      <w:r w:rsidDel="00000000" w:rsidR="00000000" w:rsidRPr="00000000">
        <w:rPr>
          <w:rtl w:val="0"/>
        </w:rPr>
      </w:r>
    </w:p>
    <w:p w:rsidR="00000000" w:rsidDel="00000000" w:rsidP="00000000" w:rsidRDefault="00000000" w:rsidRPr="00000000" w14:paraId="00000470">
      <w:pPr>
        <w:numPr>
          <w:ilvl w:val="0"/>
          <w:numId w:val="93"/>
        </w:numPr>
        <w:ind w:left="720" w:hanging="360"/>
        <w:rPr>
          <w:b w:val="1"/>
          <w:sz w:val="28"/>
          <w:szCs w:val="28"/>
          <w:u w:val="none"/>
        </w:rPr>
      </w:pPr>
      <w:r w:rsidDel="00000000" w:rsidR="00000000" w:rsidRPr="00000000">
        <w:rPr>
          <w:sz w:val="28"/>
          <w:szCs w:val="28"/>
          <w:u w:val="none"/>
          <w:rtl w:val="0"/>
        </w:rPr>
        <w:t xml:space="preserve">Accurately plotted and lines, curves or bars properly drawn. </w:t>
      </w:r>
      <w:r w:rsidDel="00000000" w:rsidR="00000000" w:rsidRPr="00000000">
        <w:rPr>
          <w:rtl w:val="0"/>
        </w:rPr>
      </w:r>
    </w:p>
    <w:p w:rsidR="00000000" w:rsidDel="00000000" w:rsidP="00000000" w:rsidRDefault="00000000" w:rsidRPr="00000000" w14:paraId="00000471">
      <w:pPr>
        <w:jc w:val="center"/>
        <w:rPr>
          <w:b w:val="1"/>
          <w:sz w:val="28"/>
          <w:szCs w:val="28"/>
          <w:u w:val="none"/>
        </w:rPr>
      </w:pPr>
      <w:r w:rsidDel="00000000" w:rsidR="00000000" w:rsidRPr="00000000">
        <w:rPr>
          <w:b w:val="1"/>
          <w:sz w:val="28"/>
          <w:szCs w:val="28"/>
          <w:u w:val="none"/>
          <w:rtl w:val="0"/>
        </w:rPr>
        <w:t xml:space="preserve">Simple Line graph</w:t>
      </w:r>
    </w:p>
    <w:p w:rsidR="00000000" w:rsidDel="00000000" w:rsidP="00000000" w:rsidRDefault="00000000" w:rsidRPr="00000000" w14:paraId="00000472">
      <w:pPr>
        <w:jc w:val="center"/>
        <w:rPr>
          <w:b w:val="1"/>
          <w:sz w:val="28"/>
          <w:szCs w:val="28"/>
          <w:u w:val="none"/>
        </w:rPr>
      </w:pPr>
      <w:r w:rsidDel="00000000" w:rsidR="00000000" w:rsidRPr="00000000">
        <w:rPr>
          <w:b w:val="1"/>
          <w:sz w:val="28"/>
          <w:szCs w:val="28"/>
          <w:u w:val="none"/>
          <w:rtl w:val="0"/>
        </w:rPr>
        <w:t xml:space="preserve">Advantages</w:t>
      </w:r>
    </w:p>
    <w:p w:rsidR="00000000" w:rsidDel="00000000" w:rsidP="00000000" w:rsidRDefault="00000000" w:rsidRPr="00000000" w14:paraId="00000473">
      <w:pPr>
        <w:numPr>
          <w:ilvl w:val="0"/>
          <w:numId w:val="123"/>
        </w:numPr>
        <w:ind w:left="720" w:hanging="360"/>
        <w:rPr>
          <w:b w:val="1"/>
          <w:sz w:val="28"/>
          <w:szCs w:val="28"/>
          <w:u w:val="none"/>
        </w:rPr>
      </w:pPr>
      <w:r w:rsidDel="00000000" w:rsidR="00000000" w:rsidRPr="00000000">
        <w:rPr>
          <w:sz w:val="28"/>
          <w:szCs w:val="28"/>
          <w:u w:val="none"/>
          <w:rtl w:val="0"/>
        </w:rPr>
        <w:t xml:space="preserve">Easy to construct</w:t>
      </w:r>
      <w:r w:rsidDel="00000000" w:rsidR="00000000" w:rsidRPr="00000000">
        <w:rPr>
          <w:rtl w:val="0"/>
        </w:rPr>
      </w:r>
    </w:p>
    <w:p w:rsidR="00000000" w:rsidDel="00000000" w:rsidP="00000000" w:rsidRDefault="00000000" w:rsidRPr="00000000" w14:paraId="00000474">
      <w:pPr>
        <w:numPr>
          <w:ilvl w:val="0"/>
          <w:numId w:val="123"/>
        </w:numPr>
        <w:ind w:left="720" w:hanging="360"/>
        <w:rPr>
          <w:b w:val="1"/>
          <w:sz w:val="28"/>
          <w:szCs w:val="28"/>
          <w:u w:val="none"/>
        </w:rPr>
      </w:pPr>
      <w:r w:rsidDel="00000000" w:rsidR="00000000" w:rsidRPr="00000000">
        <w:rPr>
          <w:sz w:val="28"/>
          <w:szCs w:val="28"/>
          <w:u w:val="none"/>
          <w:rtl w:val="0"/>
        </w:rPr>
        <w:t xml:space="preserve">Easy to interpret </w:t>
      </w:r>
      <w:r w:rsidDel="00000000" w:rsidR="00000000" w:rsidRPr="00000000">
        <w:rPr>
          <w:rtl w:val="0"/>
        </w:rPr>
      </w:r>
    </w:p>
    <w:p w:rsidR="00000000" w:rsidDel="00000000" w:rsidP="00000000" w:rsidRDefault="00000000" w:rsidRPr="00000000" w14:paraId="00000475">
      <w:pPr>
        <w:numPr>
          <w:ilvl w:val="0"/>
          <w:numId w:val="123"/>
        </w:numPr>
        <w:ind w:left="720" w:hanging="360"/>
        <w:rPr>
          <w:b w:val="1"/>
          <w:sz w:val="28"/>
          <w:szCs w:val="28"/>
          <w:u w:val="none"/>
        </w:rPr>
      </w:pPr>
      <w:r w:rsidDel="00000000" w:rsidR="00000000" w:rsidRPr="00000000">
        <w:rPr>
          <w:sz w:val="28"/>
          <w:szCs w:val="28"/>
          <w:u w:val="none"/>
          <w:rtl w:val="0"/>
        </w:rPr>
        <w:t xml:space="preserve">Easy to read/estimate exact values.</w:t>
      </w:r>
      <w:r w:rsidDel="00000000" w:rsidR="00000000" w:rsidRPr="00000000">
        <w:rPr>
          <w:rtl w:val="0"/>
        </w:rPr>
      </w:r>
    </w:p>
    <w:p w:rsidR="00000000" w:rsidDel="00000000" w:rsidP="00000000" w:rsidRDefault="00000000" w:rsidRPr="00000000" w14:paraId="00000476">
      <w:pPr>
        <w:numPr>
          <w:ilvl w:val="0"/>
          <w:numId w:val="123"/>
        </w:numPr>
        <w:ind w:left="720" w:hanging="360"/>
        <w:rPr>
          <w:b w:val="1"/>
          <w:sz w:val="28"/>
          <w:szCs w:val="28"/>
          <w:u w:val="none"/>
        </w:rPr>
      </w:pPr>
      <w:r w:rsidDel="00000000" w:rsidR="00000000" w:rsidRPr="00000000">
        <w:rPr>
          <w:sz w:val="28"/>
          <w:szCs w:val="28"/>
          <w:u w:val="none"/>
          <w:rtl w:val="0"/>
        </w:rPr>
        <w:t xml:space="preserve">Shows trend or movement overtime.</w:t>
      </w:r>
      <w:r w:rsidDel="00000000" w:rsidR="00000000" w:rsidRPr="00000000">
        <w:rPr>
          <w:rtl w:val="0"/>
        </w:rPr>
      </w:r>
    </w:p>
    <w:p w:rsidR="00000000" w:rsidDel="00000000" w:rsidP="00000000" w:rsidRDefault="00000000" w:rsidRPr="00000000" w14:paraId="00000477">
      <w:pPr>
        <w:jc w:val="center"/>
        <w:rPr>
          <w:b w:val="1"/>
          <w:sz w:val="28"/>
          <w:szCs w:val="28"/>
          <w:u w:val="none"/>
        </w:rPr>
      </w:pPr>
      <w:r w:rsidDel="00000000" w:rsidR="00000000" w:rsidRPr="00000000">
        <w:rPr>
          <w:b w:val="1"/>
          <w:sz w:val="28"/>
          <w:szCs w:val="28"/>
          <w:u w:val="none"/>
          <w:rtl w:val="0"/>
        </w:rPr>
        <w:t xml:space="preserve">Disadvantages</w:t>
      </w:r>
    </w:p>
    <w:p w:rsidR="00000000" w:rsidDel="00000000" w:rsidP="00000000" w:rsidRDefault="00000000" w:rsidRPr="00000000" w14:paraId="00000478">
      <w:pPr>
        <w:numPr>
          <w:ilvl w:val="0"/>
          <w:numId w:val="105"/>
        </w:numPr>
        <w:ind w:left="720" w:hanging="360"/>
        <w:rPr>
          <w:sz w:val="28"/>
          <w:szCs w:val="28"/>
          <w:u w:val="none"/>
        </w:rPr>
      </w:pPr>
      <w:r w:rsidDel="00000000" w:rsidR="00000000" w:rsidRPr="00000000">
        <w:rPr>
          <w:sz w:val="28"/>
          <w:szCs w:val="28"/>
          <w:u w:val="none"/>
          <w:rtl w:val="0"/>
        </w:rPr>
        <w:t xml:space="preserve">Doesn’t give a clear impression on the quantity of data.</w:t>
      </w:r>
    </w:p>
    <w:p w:rsidR="00000000" w:rsidDel="00000000" w:rsidP="00000000" w:rsidRDefault="00000000" w:rsidRPr="00000000" w14:paraId="00000479">
      <w:pPr>
        <w:numPr>
          <w:ilvl w:val="0"/>
          <w:numId w:val="105"/>
        </w:numPr>
        <w:ind w:left="720" w:hanging="360"/>
        <w:rPr>
          <w:sz w:val="28"/>
          <w:szCs w:val="28"/>
          <w:u w:val="none"/>
        </w:rPr>
      </w:pPr>
      <w:r w:rsidDel="00000000" w:rsidR="00000000" w:rsidRPr="00000000">
        <w:rPr>
          <w:sz w:val="28"/>
          <w:szCs w:val="28"/>
          <w:u w:val="none"/>
          <w:rtl w:val="0"/>
        </w:rPr>
        <w:t xml:space="preserve">May give false impression on the quantity especially when there was no production.</w:t>
      </w:r>
    </w:p>
    <w:p w:rsidR="00000000" w:rsidDel="00000000" w:rsidP="00000000" w:rsidRDefault="00000000" w:rsidRPr="00000000" w14:paraId="0000047A">
      <w:pPr>
        <w:numPr>
          <w:ilvl w:val="0"/>
          <w:numId w:val="105"/>
        </w:numPr>
        <w:ind w:left="720" w:hanging="360"/>
        <w:rPr>
          <w:sz w:val="28"/>
          <w:szCs w:val="28"/>
          <w:u w:val="none"/>
        </w:rPr>
      </w:pPr>
      <w:r w:rsidDel="00000000" w:rsidR="00000000" w:rsidRPr="00000000">
        <w:rPr>
          <w:sz w:val="28"/>
          <w:szCs w:val="28"/>
          <w:u w:val="none"/>
          <w:rtl w:val="0"/>
        </w:rPr>
        <w:t xml:space="preserve">Poor choice of vertical scale may exaggerate fluctuations in values.</w:t>
      </w:r>
    </w:p>
    <w:p w:rsidR="00000000" w:rsidDel="00000000" w:rsidP="00000000" w:rsidRDefault="00000000" w:rsidRPr="00000000" w14:paraId="0000047B">
      <w:pPr>
        <w:numPr>
          <w:ilvl w:val="0"/>
          <w:numId w:val="105"/>
        </w:numPr>
        <w:ind w:left="720" w:hanging="360"/>
        <w:rPr>
          <w:sz w:val="28"/>
          <w:szCs w:val="28"/>
          <w:u w:val="none"/>
        </w:rPr>
      </w:pPr>
      <w:r w:rsidDel="00000000" w:rsidR="00000000" w:rsidRPr="00000000">
        <w:rPr>
          <w:sz w:val="28"/>
          <w:szCs w:val="28"/>
          <w:u w:val="none"/>
          <w:rtl w:val="0"/>
        </w:rPr>
        <w:t xml:space="preserve">Difficult to find exact values by interpolation.</w:t>
      </w:r>
    </w:p>
    <w:p w:rsidR="00000000" w:rsidDel="00000000" w:rsidP="00000000" w:rsidRDefault="00000000" w:rsidRPr="00000000" w14:paraId="0000047C">
      <w:pPr>
        <w:jc w:val="center"/>
        <w:rPr>
          <w:b w:val="1"/>
          <w:sz w:val="28"/>
          <w:szCs w:val="28"/>
          <w:u w:val="none"/>
        </w:rPr>
      </w:pPr>
      <w:r w:rsidDel="00000000" w:rsidR="00000000" w:rsidRPr="00000000">
        <w:rPr>
          <w:b w:val="1"/>
          <w:sz w:val="28"/>
          <w:szCs w:val="28"/>
          <w:u w:val="none"/>
          <w:rtl w:val="0"/>
        </w:rPr>
        <w:t xml:space="preserve">Simple Bar Graph/histogram</w:t>
      </w:r>
    </w:p>
    <w:p w:rsidR="00000000" w:rsidDel="00000000" w:rsidP="00000000" w:rsidRDefault="00000000" w:rsidRPr="00000000" w14:paraId="0000047D">
      <w:pPr>
        <w:jc w:val="center"/>
        <w:rPr>
          <w:b w:val="1"/>
          <w:sz w:val="28"/>
          <w:szCs w:val="28"/>
          <w:u w:val="none"/>
        </w:rPr>
      </w:pPr>
      <w:r w:rsidDel="00000000" w:rsidR="00000000" w:rsidRPr="00000000">
        <w:rPr>
          <w:b w:val="1"/>
          <w:sz w:val="28"/>
          <w:szCs w:val="28"/>
          <w:u w:val="none"/>
          <w:rtl w:val="0"/>
        </w:rPr>
        <w:t xml:space="preserve">Advantages</w:t>
      </w:r>
    </w:p>
    <w:p w:rsidR="00000000" w:rsidDel="00000000" w:rsidP="00000000" w:rsidRDefault="00000000" w:rsidRPr="00000000" w14:paraId="0000047E">
      <w:pPr>
        <w:numPr>
          <w:ilvl w:val="0"/>
          <w:numId w:val="103"/>
        </w:numPr>
        <w:ind w:left="720" w:hanging="360"/>
        <w:rPr>
          <w:b w:val="1"/>
          <w:sz w:val="28"/>
          <w:szCs w:val="28"/>
          <w:u w:val="none"/>
        </w:rPr>
      </w:pPr>
      <w:r w:rsidDel="00000000" w:rsidR="00000000" w:rsidRPr="00000000">
        <w:rPr>
          <w:sz w:val="28"/>
          <w:szCs w:val="28"/>
          <w:u w:val="none"/>
          <w:rtl w:val="0"/>
        </w:rPr>
        <w:t xml:space="preserve">Easy to construct.</w:t>
      </w:r>
      <w:r w:rsidDel="00000000" w:rsidR="00000000" w:rsidRPr="00000000">
        <w:rPr>
          <w:rtl w:val="0"/>
        </w:rPr>
      </w:r>
    </w:p>
    <w:p w:rsidR="00000000" w:rsidDel="00000000" w:rsidP="00000000" w:rsidRDefault="00000000" w:rsidRPr="00000000" w14:paraId="0000047F">
      <w:pPr>
        <w:numPr>
          <w:ilvl w:val="0"/>
          <w:numId w:val="103"/>
        </w:numPr>
        <w:ind w:left="720" w:hanging="360"/>
        <w:rPr>
          <w:b w:val="1"/>
          <w:sz w:val="28"/>
          <w:szCs w:val="28"/>
          <w:u w:val="none"/>
        </w:rPr>
      </w:pPr>
      <w:r w:rsidDel="00000000" w:rsidR="00000000" w:rsidRPr="00000000">
        <w:rPr>
          <w:sz w:val="28"/>
          <w:szCs w:val="28"/>
          <w:u w:val="none"/>
          <w:rtl w:val="0"/>
        </w:rPr>
        <w:t xml:space="preserve">Easy to interpret.</w:t>
      </w:r>
      <w:r w:rsidDel="00000000" w:rsidR="00000000" w:rsidRPr="00000000">
        <w:rPr>
          <w:rtl w:val="0"/>
        </w:rPr>
      </w:r>
    </w:p>
    <w:p w:rsidR="00000000" w:rsidDel="00000000" w:rsidP="00000000" w:rsidRDefault="00000000" w:rsidRPr="00000000" w14:paraId="00000480">
      <w:pPr>
        <w:numPr>
          <w:ilvl w:val="0"/>
          <w:numId w:val="103"/>
        </w:numPr>
        <w:ind w:left="720" w:hanging="360"/>
        <w:rPr>
          <w:b w:val="1"/>
          <w:sz w:val="28"/>
          <w:szCs w:val="28"/>
          <w:u w:val="none"/>
        </w:rPr>
      </w:pPr>
      <w:r w:rsidDel="00000000" w:rsidR="00000000" w:rsidRPr="00000000">
        <w:rPr>
          <w:sz w:val="28"/>
          <w:szCs w:val="28"/>
          <w:u w:val="none"/>
          <w:rtl w:val="0"/>
        </w:rPr>
        <w:t xml:space="preserve">Easy to read.</w:t>
      </w:r>
      <w:r w:rsidDel="00000000" w:rsidR="00000000" w:rsidRPr="00000000">
        <w:rPr>
          <w:rtl w:val="0"/>
        </w:rPr>
      </w:r>
    </w:p>
    <w:p w:rsidR="00000000" w:rsidDel="00000000" w:rsidP="00000000" w:rsidRDefault="00000000" w:rsidRPr="00000000" w14:paraId="00000481">
      <w:pPr>
        <w:numPr>
          <w:ilvl w:val="0"/>
          <w:numId w:val="103"/>
        </w:numPr>
        <w:ind w:left="720" w:hanging="360"/>
        <w:rPr>
          <w:b w:val="1"/>
          <w:sz w:val="28"/>
          <w:szCs w:val="28"/>
          <w:u w:val="none"/>
        </w:rPr>
      </w:pPr>
      <w:r w:rsidDel="00000000" w:rsidR="00000000" w:rsidRPr="00000000">
        <w:rPr>
          <w:sz w:val="28"/>
          <w:szCs w:val="28"/>
          <w:u w:val="none"/>
          <w:rtl w:val="0"/>
        </w:rPr>
        <w:t xml:space="preserve">Gives a clear visual impression on the quantity of data.</w:t>
      </w:r>
      <w:r w:rsidDel="00000000" w:rsidR="00000000" w:rsidRPr="00000000">
        <w:rPr>
          <w:rtl w:val="0"/>
        </w:rPr>
      </w:r>
    </w:p>
    <w:p w:rsidR="00000000" w:rsidDel="00000000" w:rsidP="00000000" w:rsidRDefault="00000000" w:rsidRPr="00000000" w14:paraId="00000482">
      <w:pPr>
        <w:jc w:val="center"/>
        <w:rPr>
          <w:b w:val="1"/>
          <w:sz w:val="28"/>
          <w:szCs w:val="28"/>
          <w:u w:val="none"/>
        </w:rPr>
      </w:pPr>
      <w:r w:rsidDel="00000000" w:rsidR="00000000" w:rsidRPr="00000000">
        <w:rPr>
          <w:b w:val="1"/>
          <w:sz w:val="28"/>
          <w:szCs w:val="28"/>
          <w:u w:val="none"/>
          <w:rtl w:val="0"/>
        </w:rPr>
        <w:t xml:space="preserve">Disadvantages</w:t>
      </w:r>
    </w:p>
    <w:p w:rsidR="00000000" w:rsidDel="00000000" w:rsidP="00000000" w:rsidRDefault="00000000" w:rsidRPr="00000000" w14:paraId="00000483">
      <w:pPr>
        <w:numPr>
          <w:ilvl w:val="0"/>
          <w:numId w:val="109"/>
        </w:numPr>
        <w:ind w:left="720" w:hanging="360"/>
        <w:rPr>
          <w:b w:val="1"/>
          <w:sz w:val="28"/>
          <w:szCs w:val="28"/>
          <w:u w:val="none"/>
        </w:rPr>
      </w:pPr>
      <w:r w:rsidDel="00000000" w:rsidR="00000000" w:rsidRPr="00000000">
        <w:rPr>
          <w:sz w:val="28"/>
          <w:szCs w:val="28"/>
          <w:u w:val="none"/>
          <w:rtl w:val="0"/>
        </w:rPr>
        <w:t xml:space="preserve">Poor choice of vertical scale may cause exaggeration of bars.</w:t>
      </w:r>
      <w:r w:rsidDel="00000000" w:rsidR="00000000" w:rsidRPr="00000000">
        <w:rPr>
          <w:rtl w:val="0"/>
        </w:rPr>
      </w:r>
    </w:p>
    <w:p w:rsidR="00000000" w:rsidDel="00000000" w:rsidP="00000000" w:rsidRDefault="00000000" w:rsidRPr="00000000" w14:paraId="00000484">
      <w:pPr>
        <w:numPr>
          <w:ilvl w:val="0"/>
          <w:numId w:val="109"/>
        </w:numPr>
        <w:ind w:left="720" w:hanging="360"/>
        <w:rPr>
          <w:sz w:val="28"/>
          <w:szCs w:val="28"/>
          <w:u w:val="none"/>
        </w:rPr>
      </w:pPr>
      <w:r w:rsidDel="00000000" w:rsidR="00000000" w:rsidRPr="00000000">
        <w:rPr>
          <w:sz w:val="28"/>
          <w:szCs w:val="28"/>
          <w:u w:val="none"/>
          <w:rtl w:val="0"/>
        </w:rPr>
        <w:t xml:space="preserve">Doesn’t show continuity/ variation of data overtime.</w:t>
      </w:r>
    </w:p>
    <w:p w:rsidR="00000000" w:rsidDel="00000000" w:rsidP="00000000" w:rsidRDefault="00000000" w:rsidRPr="00000000" w14:paraId="00000485">
      <w:pPr>
        <w:numPr>
          <w:ilvl w:val="0"/>
          <w:numId w:val="109"/>
        </w:numPr>
        <w:ind w:left="720" w:hanging="360"/>
        <w:rPr>
          <w:sz w:val="28"/>
          <w:szCs w:val="28"/>
          <w:u w:val="none"/>
        </w:rPr>
      </w:pPr>
      <w:r w:rsidDel="00000000" w:rsidR="00000000" w:rsidRPr="00000000">
        <w:rPr>
          <w:sz w:val="28"/>
          <w:szCs w:val="28"/>
          <w:u w:val="none"/>
          <w:rtl w:val="0"/>
        </w:rPr>
        <w:t xml:space="preserve">Unsuitable technique when values exist in continuity.</w:t>
      </w:r>
    </w:p>
    <w:p w:rsidR="00000000" w:rsidDel="00000000" w:rsidP="00000000" w:rsidRDefault="00000000" w:rsidRPr="00000000" w14:paraId="00000486">
      <w:pPr>
        <w:numPr>
          <w:ilvl w:val="0"/>
          <w:numId w:val="109"/>
        </w:numPr>
        <w:ind w:left="720" w:hanging="360"/>
        <w:rPr>
          <w:sz w:val="28"/>
          <w:szCs w:val="28"/>
          <w:u w:val="none"/>
        </w:rPr>
      </w:pPr>
      <w:r w:rsidDel="00000000" w:rsidR="00000000" w:rsidRPr="00000000">
        <w:rPr>
          <w:sz w:val="28"/>
          <w:szCs w:val="28"/>
          <w:u w:val="none"/>
          <w:rtl w:val="0"/>
        </w:rPr>
        <w:t xml:space="preserve">Not possible to obtain intermediate values from the graph.</w:t>
      </w:r>
    </w:p>
    <w:p w:rsidR="00000000" w:rsidDel="00000000" w:rsidP="00000000" w:rsidRDefault="00000000" w:rsidRPr="00000000" w14:paraId="00000487">
      <w:pPr>
        <w:jc w:val="center"/>
        <w:rPr>
          <w:b w:val="1"/>
          <w:sz w:val="28"/>
          <w:szCs w:val="28"/>
          <w:u w:val="none"/>
        </w:rPr>
      </w:pPr>
      <w:r w:rsidDel="00000000" w:rsidR="00000000" w:rsidRPr="00000000">
        <w:rPr>
          <w:b w:val="1"/>
          <w:sz w:val="28"/>
          <w:szCs w:val="28"/>
          <w:u w:val="none"/>
          <w:rtl w:val="0"/>
        </w:rPr>
        <w:t xml:space="preserve">Combined Line and bar Graph</w:t>
      </w:r>
    </w:p>
    <w:p w:rsidR="00000000" w:rsidDel="00000000" w:rsidP="00000000" w:rsidRDefault="00000000" w:rsidRPr="00000000" w14:paraId="00000488">
      <w:pPr>
        <w:jc w:val="center"/>
        <w:rPr>
          <w:b w:val="1"/>
          <w:sz w:val="28"/>
          <w:szCs w:val="28"/>
          <w:u w:val="none"/>
        </w:rPr>
      </w:pPr>
      <w:r w:rsidDel="00000000" w:rsidR="00000000" w:rsidRPr="00000000">
        <w:rPr>
          <w:b w:val="1"/>
          <w:sz w:val="28"/>
          <w:szCs w:val="28"/>
          <w:u w:val="none"/>
          <w:rtl w:val="0"/>
        </w:rPr>
        <w:t xml:space="preserve">Advantages</w:t>
      </w:r>
    </w:p>
    <w:p w:rsidR="00000000" w:rsidDel="00000000" w:rsidP="00000000" w:rsidRDefault="00000000" w:rsidRPr="00000000" w14:paraId="00000489">
      <w:pPr>
        <w:ind w:left="720" w:hanging="360"/>
        <w:rPr>
          <w:b w:val="1"/>
          <w:sz w:val="28"/>
          <w:szCs w:val="28"/>
          <w:u w:val="none"/>
        </w:rPr>
      </w:pPr>
      <w:r w:rsidDel="00000000" w:rsidR="00000000" w:rsidRPr="00000000">
        <w:rPr>
          <w:sz w:val="28"/>
          <w:szCs w:val="28"/>
          <w:u w:val="none"/>
          <w:rtl w:val="0"/>
        </w:rPr>
        <w:t xml:space="preserve">Easy to construct.</w:t>
      </w:r>
      <w:r w:rsidDel="00000000" w:rsidR="00000000" w:rsidRPr="00000000">
        <w:rPr>
          <w:rtl w:val="0"/>
        </w:rPr>
      </w:r>
    </w:p>
    <w:p w:rsidR="00000000" w:rsidDel="00000000" w:rsidP="00000000" w:rsidRDefault="00000000" w:rsidRPr="00000000" w14:paraId="0000048A">
      <w:pPr>
        <w:ind w:left="720" w:hanging="360"/>
        <w:rPr>
          <w:b w:val="1"/>
          <w:sz w:val="28"/>
          <w:szCs w:val="28"/>
          <w:u w:val="none"/>
        </w:rPr>
      </w:pPr>
      <w:r w:rsidDel="00000000" w:rsidR="00000000" w:rsidRPr="00000000">
        <w:rPr>
          <w:sz w:val="28"/>
          <w:szCs w:val="28"/>
          <w:u w:val="none"/>
          <w:rtl w:val="0"/>
        </w:rPr>
        <w:t xml:space="preserve">Easy to read.</w:t>
      </w:r>
      <w:r w:rsidDel="00000000" w:rsidR="00000000" w:rsidRPr="00000000">
        <w:rPr>
          <w:rtl w:val="0"/>
        </w:rPr>
      </w:r>
    </w:p>
    <w:p w:rsidR="00000000" w:rsidDel="00000000" w:rsidP="00000000" w:rsidRDefault="00000000" w:rsidRPr="00000000" w14:paraId="0000048B">
      <w:pPr>
        <w:ind w:left="720" w:hanging="360"/>
        <w:rPr>
          <w:b w:val="1"/>
          <w:sz w:val="28"/>
          <w:szCs w:val="28"/>
          <w:u w:val="none"/>
        </w:rPr>
      </w:pPr>
      <w:r w:rsidDel="00000000" w:rsidR="00000000" w:rsidRPr="00000000">
        <w:rPr>
          <w:sz w:val="28"/>
          <w:szCs w:val="28"/>
          <w:u w:val="none"/>
          <w:rtl w:val="0"/>
        </w:rPr>
        <w:t xml:space="preserve">It shows relationship between two sets of data.</w:t>
      </w:r>
      <w:r w:rsidDel="00000000" w:rsidR="00000000" w:rsidRPr="00000000">
        <w:rPr>
          <w:rtl w:val="0"/>
        </w:rPr>
      </w:r>
    </w:p>
    <w:p w:rsidR="00000000" w:rsidDel="00000000" w:rsidP="00000000" w:rsidRDefault="00000000" w:rsidRPr="00000000" w14:paraId="0000048C">
      <w:pPr>
        <w:jc w:val="center"/>
        <w:rPr>
          <w:b w:val="1"/>
          <w:sz w:val="28"/>
          <w:szCs w:val="28"/>
          <w:u w:val="none"/>
        </w:rPr>
      </w:pPr>
      <w:r w:rsidDel="00000000" w:rsidR="00000000" w:rsidRPr="00000000">
        <w:rPr>
          <w:b w:val="1"/>
          <w:sz w:val="28"/>
          <w:szCs w:val="28"/>
          <w:u w:val="none"/>
          <w:rtl w:val="0"/>
        </w:rPr>
        <w:t xml:space="preserve">Disadvantages</w:t>
      </w:r>
    </w:p>
    <w:p w:rsidR="00000000" w:rsidDel="00000000" w:rsidP="00000000" w:rsidRDefault="00000000" w:rsidRPr="00000000" w14:paraId="0000048D">
      <w:pPr>
        <w:numPr>
          <w:ilvl w:val="0"/>
          <w:numId w:val="107"/>
        </w:numPr>
        <w:ind w:left="720" w:hanging="360"/>
        <w:rPr>
          <w:sz w:val="28"/>
          <w:szCs w:val="28"/>
          <w:u w:val="none"/>
        </w:rPr>
      </w:pPr>
      <w:r w:rsidDel="00000000" w:rsidR="00000000" w:rsidRPr="00000000">
        <w:rPr>
          <w:sz w:val="28"/>
          <w:szCs w:val="28"/>
          <w:u w:val="none"/>
          <w:rtl w:val="0"/>
        </w:rPr>
        <w:t xml:space="preserve">Difficult to choose suitable scale when values of variables differ by great magnitude.</w:t>
      </w:r>
    </w:p>
    <w:p w:rsidR="00000000" w:rsidDel="00000000" w:rsidP="00000000" w:rsidRDefault="00000000" w:rsidRPr="00000000" w14:paraId="0000048E">
      <w:pPr>
        <w:numPr>
          <w:ilvl w:val="0"/>
          <w:numId w:val="107"/>
        </w:numPr>
        <w:ind w:left="720" w:hanging="360"/>
        <w:rPr>
          <w:sz w:val="28"/>
          <w:szCs w:val="28"/>
          <w:u w:val="none"/>
        </w:rPr>
      </w:pPr>
      <w:r w:rsidDel="00000000" w:rsidR="00000000" w:rsidRPr="00000000">
        <w:rPr>
          <w:sz w:val="28"/>
          <w:szCs w:val="28"/>
          <w:u w:val="none"/>
          <w:rtl w:val="0"/>
        </w:rPr>
        <w:t xml:space="preserve">Considerable variation of data represented by the line may cause the line the bars thus obscuring the relationship.</w:t>
      </w:r>
    </w:p>
    <w:p w:rsidR="00000000" w:rsidDel="00000000" w:rsidP="00000000" w:rsidRDefault="00000000" w:rsidRPr="00000000" w14:paraId="0000048F">
      <w:pPr>
        <w:numPr>
          <w:ilvl w:val="0"/>
          <w:numId w:val="107"/>
        </w:numPr>
        <w:ind w:left="720" w:hanging="360"/>
        <w:rPr>
          <w:sz w:val="28"/>
          <w:szCs w:val="28"/>
          <w:u w:val="none"/>
        </w:rPr>
      </w:pPr>
      <w:r w:rsidDel="00000000" w:rsidR="00000000" w:rsidRPr="00000000">
        <w:rPr>
          <w:sz w:val="28"/>
          <w:szCs w:val="28"/>
          <w:u w:val="none"/>
          <w:rtl w:val="0"/>
        </w:rPr>
        <w:t xml:space="preserve">Doesn’t show relationship between the same sets of data of more than one place.</w:t>
      </w:r>
    </w:p>
    <w:p w:rsidR="00000000" w:rsidDel="00000000" w:rsidP="00000000" w:rsidRDefault="00000000" w:rsidRPr="00000000" w14:paraId="00000490">
      <w:pPr>
        <w:jc w:val="center"/>
        <w:rPr>
          <w:b w:val="1"/>
          <w:sz w:val="28"/>
          <w:szCs w:val="28"/>
          <w:u w:val="none"/>
        </w:rPr>
      </w:pPr>
      <w:r w:rsidDel="00000000" w:rsidR="00000000" w:rsidRPr="00000000">
        <w:rPr>
          <w:b w:val="1"/>
          <w:sz w:val="28"/>
          <w:szCs w:val="28"/>
          <w:u w:val="none"/>
          <w:rtl w:val="0"/>
        </w:rPr>
        <w:t xml:space="preserve">Temperature and Rainfall for Thika</w:t>
      </w:r>
    </w:p>
    <w:tbl>
      <w:tblPr>
        <w:tblStyle w:val="Table3"/>
        <w:tblW w:w="8956.999999999998"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2"/>
        <w:gridCol w:w="655"/>
        <w:gridCol w:w="655"/>
        <w:gridCol w:w="655"/>
        <w:gridCol w:w="548"/>
        <w:gridCol w:w="548"/>
        <w:gridCol w:w="548"/>
        <w:gridCol w:w="548"/>
        <w:gridCol w:w="548"/>
        <w:gridCol w:w="548"/>
        <w:gridCol w:w="654"/>
        <w:gridCol w:w="654"/>
        <w:gridCol w:w="654"/>
        <w:tblGridChange w:id="0">
          <w:tblGrid>
            <w:gridCol w:w="1742"/>
            <w:gridCol w:w="655"/>
            <w:gridCol w:w="655"/>
            <w:gridCol w:w="655"/>
            <w:gridCol w:w="548"/>
            <w:gridCol w:w="548"/>
            <w:gridCol w:w="548"/>
            <w:gridCol w:w="548"/>
            <w:gridCol w:w="548"/>
            <w:gridCol w:w="548"/>
            <w:gridCol w:w="654"/>
            <w:gridCol w:w="654"/>
            <w:gridCol w:w="654"/>
          </w:tblGrid>
        </w:tblGridChange>
      </w:tblGrid>
      <w:tr>
        <w:tc>
          <w:tcPr/>
          <w:p w:rsidR="00000000" w:rsidDel="00000000" w:rsidP="00000000" w:rsidRDefault="00000000" w:rsidRPr="00000000" w14:paraId="00000491">
            <w:pPr>
              <w:rPr>
                <w:sz w:val="28"/>
                <w:szCs w:val="28"/>
                <w:u w:val="none"/>
              </w:rPr>
            </w:pPr>
            <w:r w:rsidDel="00000000" w:rsidR="00000000" w:rsidRPr="00000000">
              <w:rPr>
                <w:sz w:val="28"/>
                <w:szCs w:val="28"/>
                <w:u w:val="none"/>
                <w:rtl w:val="0"/>
              </w:rPr>
              <w:t xml:space="preserve">Month</w:t>
            </w:r>
          </w:p>
        </w:tc>
        <w:tc>
          <w:tcPr/>
          <w:p w:rsidR="00000000" w:rsidDel="00000000" w:rsidP="00000000" w:rsidRDefault="00000000" w:rsidRPr="00000000" w14:paraId="00000492">
            <w:pPr>
              <w:jc w:val="center"/>
              <w:rPr>
                <w:sz w:val="28"/>
                <w:szCs w:val="28"/>
                <w:u w:val="none"/>
              </w:rPr>
            </w:pPr>
            <w:r w:rsidDel="00000000" w:rsidR="00000000" w:rsidRPr="00000000">
              <w:rPr>
                <w:sz w:val="28"/>
                <w:szCs w:val="28"/>
                <w:u w:val="none"/>
                <w:rtl w:val="0"/>
              </w:rPr>
              <w:t xml:space="preserve">J</w:t>
            </w:r>
          </w:p>
        </w:tc>
        <w:tc>
          <w:tcPr/>
          <w:p w:rsidR="00000000" w:rsidDel="00000000" w:rsidP="00000000" w:rsidRDefault="00000000" w:rsidRPr="00000000" w14:paraId="00000493">
            <w:pPr>
              <w:rPr>
                <w:sz w:val="28"/>
                <w:szCs w:val="28"/>
                <w:u w:val="none"/>
              </w:rPr>
            </w:pPr>
            <w:r w:rsidDel="00000000" w:rsidR="00000000" w:rsidRPr="00000000">
              <w:rPr>
                <w:sz w:val="28"/>
                <w:szCs w:val="28"/>
                <w:u w:val="none"/>
                <w:rtl w:val="0"/>
              </w:rPr>
              <w:t xml:space="preserve">F</w:t>
            </w:r>
          </w:p>
        </w:tc>
        <w:tc>
          <w:tcPr/>
          <w:p w:rsidR="00000000" w:rsidDel="00000000" w:rsidP="00000000" w:rsidRDefault="00000000" w:rsidRPr="00000000" w14:paraId="00000494">
            <w:pPr>
              <w:rPr>
                <w:sz w:val="28"/>
                <w:szCs w:val="28"/>
                <w:u w:val="none"/>
              </w:rPr>
            </w:pPr>
            <w:r w:rsidDel="00000000" w:rsidR="00000000" w:rsidRPr="00000000">
              <w:rPr>
                <w:sz w:val="28"/>
                <w:szCs w:val="28"/>
                <w:u w:val="none"/>
                <w:rtl w:val="0"/>
              </w:rPr>
              <w:t xml:space="preserve">M</w:t>
            </w:r>
          </w:p>
        </w:tc>
        <w:tc>
          <w:tcPr/>
          <w:p w:rsidR="00000000" w:rsidDel="00000000" w:rsidP="00000000" w:rsidRDefault="00000000" w:rsidRPr="00000000" w14:paraId="00000495">
            <w:pPr>
              <w:rPr>
                <w:sz w:val="28"/>
                <w:szCs w:val="28"/>
                <w:u w:val="none"/>
              </w:rPr>
            </w:pPr>
            <w:r w:rsidDel="00000000" w:rsidR="00000000" w:rsidRPr="00000000">
              <w:rPr>
                <w:sz w:val="28"/>
                <w:szCs w:val="28"/>
                <w:u w:val="none"/>
                <w:rtl w:val="0"/>
              </w:rPr>
              <w:t xml:space="preserve">A</w:t>
            </w:r>
          </w:p>
        </w:tc>
        <w:tc>
          <w:tcPr/>
          <w:p w:rsidR="00000000" w:rsidDel="00000000" w:rsidP="00000000" w:rsidRDefault="00000000" w:rsidRPr="00000000" w14:paraId="00000496">
            <w:pPr>
              <w:rPr>
                <w:sz w:val="28"/>
                <w:szCs w:val="28"/>
                <w:u w:val="none"/>
              </w:rPr>
            </w:pPr>
            <w:r w:rsidDel="00000000" w:rsidR="00000000" w:rsidRPr="00000000">
              <w:rPr>
                <w:sz w:val="28"/>
                <w:szCs w:val="28"/>
                <w:u w:val="none"/>
                <w:rtl w:val="0"/>
              </w:rPr>
              <w:t xml:space="preserve">M</w:t>
            </w:r>
          </w:p>
        </w:tc>
        <w:tc>
          <w:tcPr/>
          <w:p w:rsidR="00000000" w:rsidDel="00000000" w:rsidP="00000000" w:rsidRDefault="00000000" w:rsidRPr="00000000" w14:paraId="00000497">
            <w:pPr>
              <w:rPr>
                <w:sz w:val="28"/>
                <w:szCs w:val="28"/>
                <w:u w:val="none"/>
              </w:rPr>
            </w:pPr>
            <w:r w:rsidDel="00000000" w:rsidR="00000000" w:rsidRPr="00000000">
              <w:rPr>
                <w:sz w:val="28"/>
                <w:szCs w:val="28"/>
                <w:u w:val="none"/>
                <w:rtl w:val="0"/>
              </w:rPr>
              <w:t xml:space="preserve">J</w:t>
            </w:r>
          </w:p>
        </w:tc>
        <w:tc>
          <w:tcPr/>
          <w:p w:rsidR="00000000" w:rsidDel="00000000" w:rsidP="00000000" w:rsidRDefault="00000000" w:rsidRPr="00000000" w14:paraId="00000498">
            <w:pPr>
              <w:rPr>
                <w:sz w:val="28"/>
                <w:szCs w:val="28"/>
                <w:u w:val="none"/>
              </w:rPr>
            </w:pPr>
            <w:r w:rsidDel="00000000" w:rsidR="00000000" w:rsidRPr="00000000">
              <w:rPr>
                <w:sz w:val="28"/>
                <w:szCs w:val="28"/>
                <w:u w:val="none"/>
                <w:rtl w:val="0"/>
              </w:rPr>
              <w:t xml:space="preserve">J</w:t>
            </w:r>
          </w:p>
        </w:tc>
        <w:tc>
          <w:tcPr/>
          <w:p w:rsidR="00000000" w:rsidDel="00000000" w:rsidP="00000000" w:rsidRDefault="00000000" w:rsidRPr="00000000" w14:paraId="00000499">
            <w:pPr>
              <w:rPr>
                <w:sz w:val="28"/>
                <w:szCs w:val="28"/>
                <w:u w:val="none"/>
              </w:rPr>
            </w:pPr>
            <w:r w:rsidDel="00000000" w:rsidR="00000000" w:rsidRPr="00000000">
              <w:rPr>
                <w:sz w:val="28"/>
                <w:szCs w:val="28"/>
                <w:u w:val="none"/>
                <w:rtl w:val="0"/>
              </w:rPr>
              <w:t xml:space="preserve">A</w:t>
            </w:r>
          </w:p>
        </w:tc>
        <w:tc>
          <w:tcPr/>
          <w:p w:rsidR="00000000" w:rsidDel="00000000" w:rsidP="00000000" w:rsidRDefault="00000000" w:rsidRPr="00000000" w14:paraId="0000049A">
            <w:pPr>
              <w:rPr>
                <w:sz w:val="28"/>
                <w:szCs w:val="28"/>
                <w:u w:val="none"/>
              </w:rPr>
            </w:pPr>
            <w:r w:rsidDel="00000000" w:rsidR="00000000" w:rsidRPr="00000000">
              <w:rPr>
                <w:sz w:val="28"/>
                <w:szCs w:val="28"/>
                <w:u w:val="none"/>
                <w:rtl w:val="0"/>
              </w:rPr>
              <w:t xml:space="preserve">S</w:t>
            </w:r>
          </w:p>
        </w:tc>
        <w:tc>
          <w:tcPr/>
          <w:p w:rsidR="00000000" w:rsidDel="00000000" w:rsidP="00000000" w:rsidRDefault="00000000" w:rsidRPr="00000000" w14:paraId="0000049B">
            <w:pPr>
              <w:rPr>
                <w:sz w:val="28"/>
                <w:szCs w:val="28"/>
                <w:u w:val="none"/>
              </w:rPr>
            </w:pPr>
            <w:r w:rsidDel="00000000" w:rsidR="00000000" w:rsidRPr="00000000">
              <w:rPr>
                <w:sz w:val="28"/>
                <w:szCs w:val="28"/>
                <w:u w:val="none"/>
                <w:rtl w:val="0"/>
              </w:rPr>
              <w:t xml:space="preserve">O</w:t>
            </w:r>
          </w:p>
        </w:tc>
        <w:tc>
          <w:tcPr/>
          <w:p w:rsidR="00000000" w:rsidDel="00000000" w:rsidP="00000000" w:rsidRDefault="00000000" w:rsidRPr="00000000" w14:paraId="0000049C">
            <w:pPr>
              <w:rPr>
                <w:sz w:val="28"/>
                <w:szCs w:val="28"/>
                <w:u w:val="none"/>
              </w:rPr>
            </w:pPr>
            <w:r w:rsidDel="00000000" w:rsidR="00000000" w:rsidRPr="00000000">
              <w:rPr>
                <w:sz w:val="28"/>
                <w:szCs w:val="28"/>
                <w:u w:val="none"/>
                <w:rtl w:val="0"/>
              </w:rPr>
              <w:t xml:space="preserve">N</w:t>
            </w:r>
          </w:p>
        </w:tc>
        <w:tc>
          <w:tcPr/>
          <w:p w:rsidR="00000000" w:rsidDel="00000000" w:rsidP="00000000" w:rsidRDefault="00000000" w:rsidRPr="00000000" w14:paraId="0000049D">
            <w:pPr>
              <w:rPr>
                <w:sz w:val="28"/>
                <w:szCs w:val="28"/>
                <w:u w:val="none"/>
              </w:rPr>
            </w:pPr>
            <w:r w:rsidDel="00000000" w:rsidR="00000000" w:rsidRPr="00000000">
              <w:rPr>
                <w:sz w:val="28"/>
                <w:szCs w:val="28"/>
                <w:u w:val="none"/>
                <w:rtl w:val="0"/>
              </w:rPr>
              <w:t xml:space="preserve">D</w:t>
            </w:r>
          </w:p>
        </w:tc>
      </w:tr>
      <w:tr>
        <w:tc>
          <w:tcPr/>
          <w:p w:rsidR="00000000" w:rsidDel="00000000" w:rsidP="00000000" w:rsidRDefault="00000000" w:rsidRPr="00000000" w14:paraId="0000049E">
            <w:pPr>
              <w:rPr>
                <w:sz w:val="28"/>
                <w:szCs w:val="28"/>
                <w:u w:val="none"/>
              </w:rPr>
            </w:pPr>
            <w:r w:rsidDel="00000000" w:rsidR="00000000" w:rsidRPr="00000000">
              <w:rPr>
                <w:sz w:val="28"/>
                <w:szCs w:val="28"/>
                <w:u w:val="none"/>
                <w:rtl w:val="0"/>
              </w:rPr>
              <w:t xml:space="preserve">Temp(◦c) </w:t>
            </w:r>
          </w:p>
        </w:tc>
        <w:tc>
          <w:tcPr/>
          <w:p w:rsidR="00000000" w:rsidDel="00000000" w:rsidP="00000000" w:rsidRDefault="00000000" w:rsidRPr="00000000" w14:paraId="0000049F">
            <w:pPr>
              <w:jc w:val="center"/>
              <w:rPr>
                <w:sz w:val="28"/>
                <w:szCs w:val="28"/>
                <w:u w:val="none"/>
              </w:rPr>
            </w:pPr>
            <w:r w:rsidDel="00000000" w:rsidR="00000000" w:rsidRPr="00000000">
              <w:rPr>
                <w:sz w:val="28"/>
                <w:szCs w:val="28"/>
                <w:u w:val="none"/>
                <w:rtl w:val="0"/>
              </w:rPr>
              <w:t xml:space="preserve">24</w:t>
            </w:r>
          </w:p>
        </w:tc>
        <w:tc>
          <w:tcPr/>
          <w:p w:rsidR="00000000" w:rsidDel="00000000" w:rsidP="00000000" w:rsidRDefault="00000000" w:rsidRPr="00000000" w14:paraId="000004A0">
            <w:pPr>
              <w:rPr>
                <w:sz w:val="28"/>
                <w:szCs w:val="28"/>
                <w:u w:val="none"/>
              </w:rPr>
            </w:pPr>
            <w:r w:rsidDel="00000000" w:rsidR="00000000" w:rsidRPr="00000000">
              <w:rPr>
                <w:sz w:val="28"/>
                <w:szCs w:val="28"/>
                <w:u w:val="none"/>
                <w:rtl w:val="0"/>
              </w:rPr>
              <w:t xml:space="preserve">24</w:t>
            </w:r>
          </w:p>
        </w:tc>
        <w:tc>
          <w:tcPr/>
          <w:p w:rsidR="00000000" w:rsidDel="00000000" w:rsidP="00000000" w:rsidRDefault="00000000" w:rsidRPr="00000000" w14:paraId="000004A1">
            <w:pPr>
              <w:rPr>
                <w:sz w:val="28"/>
                <w:szCs w:val="28"/>
                <w:u w:val="none"/>
              </w:rPr>
            </w:pPr>
            <w:r w:rsidDel="00000000" w:rsidR="00000000" w:rsidRPr="00000000">
              <w:rPr>
                <w:sz w:val="28"/>
                <w:szCs w:val="28"/>
                <w:u w:val="none"/>
                <w:rtl w:val="0"/>
              </w:rPr>
              <w:t xml:space="preserve">23</w:t>
            </w:r>
          </w:p>
        </w:tc>
        <w:tc>
          <w:tcPr/>
          <w:p w:rsidR="00000000" w:rsidDel="00000000" w:rsidP="00000000" w:rsidRDefault="00000000" w:rsidRPr="00000000" w14:paraId="000004A2">
            <w:pPr>
              <w:rPr>
                <w:sz w:val="28"/>
                <w:szCs w:val="28"/>
                <w:u w:val="none"/>
              </w:rPr>
            </w:pPr>
            <w:r w:rsidDel="00000000" w:rsidR="00000000" w:rsidRPr="00000000">
              <w:rPr>
                <w:sz w:val="28"/>
                <w:szCs w:val="28"/>
                <w:u w:val="none"/>
                <w:rtl w:val="0"/>
              </w:rPr>
              <w:t xml:space="preserve">22</w:t>
            </w:r>
          </w:p>
        </w:tc>
        <w:tc>
          <w:tcPr/>
          <w:p w:rsidR="00000000" w:rsidDel="00000000" w:rsidP="00000000" w:rsidRDefault="00000000" w:rsidRPr="00000000" w14:paraId="000004A3">
            <w:pPr>
              <w:rPr>
                <w:sz w:val="28"/>
                <w:szCs w:val="28"/>
                <w:u w:val="none"/>
              </w:rPr>
            </w:pPr>
            <w:r w:rsidDel="00000000" w:rsidR="00000000" w:rsidRPr="00000000">
              <w:rPr>
                <w:sz w:val="28"/>
                <w:szCs w:val="28"/>
                <w:u w:val="none"/>
                <w:rtl w:val="0"/>
              </w:rPr>
              <w:t xml:space="preserve">19</w:t>
            </w:r>
          </w:p>
        </w:tc>
        <w:tc>
          <w:tcPr/>
          <w:p w:rsidR="00000000" w:rsidDel="00000000" w:rsidP="00000000" w:rsidRDefault="00000000" w:rsidRPr="00000000" w14:paraId="000004A4">
            <w:pPr>
              <w:rPr>
                <w:sz w:val="28"/>
                <w:szCs w:val="28"/>
                <w:u w:val="none"/>
              </w:rPr>
            </w:pPr>
            <w:r w:rsidDel="00000000" w:rsidR="00000000" w:rsidRPr="00000000">
              <w:rPr>
                <w:sz w:val="28"/>
                <w:szCs w:val="28"/>
                <w:u w:val="none"/>
                <w:rtl w:val="0"/>
              </w:rPr>
              <w:t xml:space="preserve">17</w:t>
            </w:r>
          </w:p>
        </w:tc>
        <w:tc>
          <w:tcPr/>
          <w:p w:rsidR="00000000" w:rsidDel="00000000" w:rsidP="00000000" w:rsidRDefault="00000000" w:rsidRPr="00000000" w14:paraId="000004A5">
            <w:pPr>
              <w:rPr>
                <w:sz w:val="28"/>
                <w:szCs w:val="28"/>
                <w:u w:val="none"/>
              </w:rPr>
            </w:pPr>
            <w:r w:rsidDel="00000000" w:rsidR="00000000" w:rsidRPr="00000000">
              <w:rPr>
                <w:sz w:val="28"/>
                <w:szCs w:val="28"/>
                <w:u w:val="none"/>
                <w:rtl w:val="0"/>
              </w:rPr>
              <w:t xml:space="preserve">17</w:t>
            </w:r>
          </w:p>
        </w:tc>
        <w:tc>
          <w:tcPr/>
          <w:p w:rsidR="00000000" w:rsidDel="00000000" w:rsidP="00000000" w:rsidRDefault="00000000" w:rsidRPr="00000000" w14:paraId="000004A6">
            <w:pP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4A7">
            <w:pPr>
              <w:rPr>
                <w:sz w:val="28"/>
                <w:szCs w:val="28"/>
                <w:u w:val="none"/>
              </w:rPr>
            </w:pPr>
            <w:r w:rsidDel="00000000" w:rsidR="00000000" w:rsidRPr="00000000">
              <w:rPr>
                <w:sz w:val="28"/>
                <w:szCs w:val="28"/>
                <w:u w:val="none"/>
                <w:rtl w:val="0"/>
              </w:rPr>
              <w:t xml:space="preserve">19</w:t>
            </w:r>
          </w:p>
        </w:tc>
        <w:tc>
          <w:tcPr/>
          <w:p w:rsidR="00000000" w:rsidDel="00000000" w:rsidP="00000000" w:rsidRDefault="00000000" w:rsidRPr="00000000" w14:paraId="000004A8">
            <w:pPr>
              <w:rPr>
                <w:sz w:val="28"/>
                <w:szCs w:val="28"/>
                <w:u w:val="none"/>
              </w:rPr>
            </w:pPr>
            <w:r w:rsidDel="00000000" w:rsidR="00000000" w:rsidRPr="00000000">
              <w:rPr>
                <w:sz w:val="28"/>
                <w:szCs w:val="28"/>
                <w:u w:val="none"/>
                <w:rtl w:val="0"/>
              </w:rPr>
              <w:t xml:space="preserve">20</w:t>
            </w:r>
          </w:p>
        </w:tc>
        <w:tc>
          <w:tcPr/>
          <w:p w:rsidR="00000000" w:rsidDel="00000000" w:rsidP="00000000" w:rsidRDefault="00000000" w:rsidRPr="00000000" w14:paraId="000004A9">
            <w:pPr>
              <w:rPr>
                <w:sz w:val="28"/>
                <w:szCs w:val="28"/>
                <w:u w:val="none"/>
              </w:rPr>
            </w:pPr>
            <w:r w:rsidDel="00000000" w:rsidR="00000000" w:rsidRPr="00000000">
              <w:rPr>
                <w:sz w:val="28"/>
                <w:szCs w:val="28"/>
                <w:u w:val="none"/>
                <w:rtl w:val="0"/>
              </w:rPr>
              <w:t xml:space="preserve">22</w:t>
            </w:r>
          </w:p>
        </w:tc>
        <w:tc>
          <w:tcPr/>
          <w:p w:rsidR="00000000" w:rsidDel="00000000" w:rsidP="00000000" w:rsidRDefault="00000000" w:rsidRPr="00000000" w14:paraId="000004AA">
            <w:pPr>
              <w:rPr>
                <w:sz w:val="28"/>
                <w:szCs w:val="28"/>
                <w:u w:val="none"/>
              </w:rPr>
            </w:pPr>
            <w:r w:rsidDel="00000000" w:rsidR="00000000" w:rsidRPr="00000000">
              <w:rPr>
                <w:sz w:val="28"/>
                <w:szCs w:val="28"/>
                <w:u w:val="none"/>
                <w:rtl w:val="0"/>
              </w:rPr>
              <w:t xml:space="preserve">23</w:t>
            </w:r>
          </w:p>
        </w:tc>
      </w:tr>
      <w:tr>
        <w:tc>
          <w:tcPr/>
          <w:p w:rsidR="00000000" w:rsidDel="00000000" w:rsidP="00000000" w:rsidRDefault="00000000" w:rsidRPr="00000000" w14:paraId="000004AB">
            <w:pPr>
              <w:rPr>
                <w:sz w:val="28"/>
                <w:szCs w:val="28"/>
                <w:u w:val="none"/>
              </w:rPr>
            </w:pPr>
            <w:r w:rsidDel="00000000" w:rsidR="00000000" w:rsidRPr="00000000">
              <w:rPr>
                <w:sz w:val="28"/>
                <w:szCs w:val="28"/>
                <w:u w:val="none"/>
                <w:rtl w:val="0"/>
              </w:rPr>
              <w:t xml:space="preserve">Rainfall(mm)</w:t>
            </w:r>
          </w:p>
        </w:tc>
        <w:tc>
          <w:tcPr/>
          <w:p w:rsidR="00000000" w:rsidDel="00000000" w:rsidP="00000000" w:rsidRDefault="00000000" w:rsidRPr="00000000" w14:paraId="000004AC">
            <w:pPr>
              <w:rPr>
                <w:sz w:val="28"/>
                <w:szCs w:val="28"/>
                <w:u w:val="none"/>
              </w:rPr>
            </w:pPr>
            <w:r w:rsidDel="00000000" w:rsidR="00000000" w:rsidRPr="00000000">
              <w:rPr>
                <w:sz w:val="28"/>
                <w:szCs w:val="28"/>
                <w:u w:val="none"/>
                <w:rtl w:val="0"/>
              </w:rPr>
              <w:t xml:space="preserve">109</w:t>
            </w:r>
          </w:p>
        </w:tc>
        <w:tc>
          <w:tcPr/>
          <w:p w:rsidR="00000000" w:rsidDel="00000000" w:rsidP="00000000" w:rsidRDefault="00000000" w:rsidRPr="00000000" w14:paraId="000004AD">
            <w:pPr>
              <w:rPr>
                <w:sz w:val="28"/>
                <w:szCs w:val="28"/>
                <w:u w:val="none"/>
              </w:rPr>
            </w:pPr>
            <w:r w:rsidDel="00000000" w:rsidR="00000000" w:rsidRPr="00000000">
              <w:rPr>
                <w:sz w:val="28"/>
                <w:szCs w:val="28"/>
                <w:u w:val="none"/>
                <w:rtl w:val="0"/>
              </w:rPr>
              <w:t xml:space="preserve">122</w:t>
            </w:r>
          </w:p>
        </w:tc>
        <w:tc>
          <w:tcPr/>
          <w:p w:rsidR="00000000" w:rsidDel="00000000" w:rsidP="00000000" w:rsidRDefault="00000000" w:rsidRPr="00000000" w14:paraId="000004AE">
            <w:pPr>
              <w:rPr>
                <w:sz w:val="28"/>
                <w:szCs w:val="28"/>
                <w:u w:val="none"/>
              </w:rPr>
            </w:pPr>
            <w:r w:rsidDel="00000000" w:rsidR="00000000" w:rsidRPr="00000000">
              <w:rPr>
                <w:sz w:val="28"/>
                <w:szCs w:val="28"/>
                <w:u w:val="none"/>
                <w:rtl w:val="0"/>
              </w:rPr>
              <w:t xml:space="preserve">130</w:t>
            </w:r>
          </w:p>
        </w:tc>
        <w:tc>
          <w:tcPr/>
          <w:p w:rsidR="00000000" w:rsidDel="00000000" w:rsidP="00000000" w:rsidRDefault="00000000" w:rsidRPr="00000000" w14:paraId="000004AF">
            <w:pPr>
              <w:rPr>
                <w:sz w:val="28"/>
                <w:szCs w:val="28"/>
                <w:u w:val="none"/>
              </w:rPr>
            </w:pPr>
            <w:r w:rsidDel="00000000" w:rsidR="00000000" w:rsidRPr="00000000">
              <w:rPr>
                <w:sz w:val="28"/>
                <w:szCs w:val="28"/>
                <w:u w:val="none"/>
                <w:rtl w:val="0"/>
              </w:rPr>
              <w:t xml:space="preserve">76</w:t>
            </w:r>
          </w:p>
        </w:tc>
        <w:tc>
          <w:tcPr/>
          <w:p w:rsidR="00000000" w:rsidDel="00000000" w:rsidP="00000000" w:rsidRDefault="00000000" w:rsidRPr="00000000" w14:paraId="000004B0">
            <w:pPr>
              <w:rPr>
                <w:sz w:val="28"/>
                <w:szCs w:val="28"/>
                <w:u w:val="none"/>
              </w:rPr>
            </w:pPr>
            <w:r w:rsidDel="00000000" w:rsidR="00000000" w:rsidRPr="00000000">
              <w:rPr>
                <w:sz w:val="28"/>
                <w:szCs w:val="28"/>
                <w:u w:val="none"/>
                <w:rtl w:val="0"/>
              </w:rPr>
              <w:t xml:space="preserve">52</w:t>
            </w:r>
          </w:p>
        </w:tc>
        <w:tc>
          <w:tcPr/>
          <w:p w:rsidR="00000000" w:rsidDel="00000000" w:rsidP="00000000" w:rsidRDefault="00000000" w:rsidRPr="00000000" w14:paraId="000004B1">
            <w:pPr>
              <w:rPr>
                <w:sz w:val="28"/>
                <w:szCs w:val="28"/>
                <w:u w:val="none"/>
              </w:rPr>
            </w:pPr>
            <w:r w:rsidDel="00000000" w:rsidR="00000000" w:rsidRPr="00000000">
              <w:rPr>
                <w:sz w:val="28"/>
                <w:szCs w:val="28"/>
                <w:u w:val="none"/>
                <w:rtl w:val="0"/>
              </w:rPr>
              <w:t xml:space="preserve">34</w:t>
            </w:r>
          </w:p>
        </w:tc>
        <w:tc>
          <w:tcPr/>
          <w:p w:rsidR="00000000" w:rsidDel="00000000" w:rsidP="00000000" w:rsidRDefault="00000000" w:rsidRPr="00000000" w14:paraId="000004B2">
            <w:pPr>
              <w:rPr>
                <w:sz w:val="28"/>
                <w:szCs w:val="28"/>
                <w:u w:val="none"/>
              </w:rPr>
            </w:pPr>
            <w:r w:rsidDel="00000000" w:rsidR="00000000" w:rsidRPr="00000000">
              <w:rPr>
                <w:sz w:val="28"/>
                <w:szCs w:val="28"/>
                <w:u w:val="none"/>
                <w:rtl w:val="0"/>
              </w:rPr>
              <w:t xml:space="preserve">28</w:t>
            </w:r>
          </w:p>
        </w:tc>
        <w:tc>
          <w:tcPr/>
          <w:p w:rsidR="00000000" w:rsidDel="00000000" w:rsidP="00000000" w:rsidRDefault="00000000" w:rsidRPr="00000000" w14:paraId="000004B3">
            <w:pPr>
              <w:rPr>
                <w:sz w:val="28"/>
                <w:szCs w:val="28"/>
                <w:u w:val="none"/>
              </w:rPr>
            </w:pPr>
            <w:r w:rsidDel="00000000" w:rsidR="00000000" w:rsidRPr="00000000">
              <w:rPr>
                <w:sz w:val="28"/>
                <w:szCs w:val="28"/>
                <w:u w:val="none"/>
                <w:rtl w:val="0"/>
              </w:rPr>
              <w:t xml:space="preserve">38</w:t>
            </w:r>
          </w:p>
        </w:tc>
        <w:tc>
          <w:tcPr/>
          <w:p w:rsidR="00000000" w:rsidDel="00000000" w:rsidP="00000000" w:rsidRDefault="00000000" w:rsidRPr="00000000" w14:paraId="000004B4">
            <w:pPr>
              <w:rPr>
                <w:sz w:val="28"/>
                <w:szCs w:val="28"/>
                <w:u w:val="none"/>
              </w:rPr>
            </w:pPr>
            <w:r w:rsidDel="00000000" w:rsidR="00000000" w:rsidRPr="00000000">
              <w:rPr>
                <w:sz w:val="28"/>
                <w:szCs w:val="28"/>
                <w:u w:val="none"/>
                <w:rtl w:val="0"/>
              </w:rPr>
              <w:t xml:space="preserve">70</w:t>
            </w:r>
          </w:p>
        </w:tc>
        <w:tc>
          <w:tcPr/>
          <w:p w:rsidR="00000000" w:rsidDel="00000000" w:rsidP="00000000" w:rsidRDefault="00000000" w:rsidRPr="00000000" w14:paraId="000004B5">
            <w:pPr>
              <w:rPr>
                <w:sz w:val="28"/>
                <w:szCs w:val="28"/>
                <w:u w:val="none"/>
              </w:rPr>
            </w:pPr>
            <w:r w:rsidDel="00000000" w:rsidR="00000000" w:rsidRPr="00000000">
              <w:rPr>
                <w:sz w:val="28"/>
                <w:szCs w:val="28"/>
                <w:u w:val="none"/>
                <w:rtl w:val="0"/>
              </w:rPr>
              <w:t xml:space="preserve">108</w:t>
            </w:r>
          </w:p>
        </w:tc>
        <w:tc>
          <w:tcPr/>
          <w:p w:rsidR="00000000" w:rsidDel="00000000" w:rsidP="00000000" w:rsidRDefault="00000000" w:rsidRPr="00000000" w14:paraId="000004B6">
            <w:pPr>
              <w:rPr>
                <w:sz w:val="28"/>
                <w:szCs w:val="28"/>
                <w:u w:val="none"/>
              </w:rPr>
            </w:pPr>
            <w:r w:rsidDel="00000000" w:rsidR="00000000" w:rsidRPr="00000000">
              <w:rPr>
                <w:sz w:val="28"/>
                <w:szCs w:val="28"/>
                <w:u w:val="none"/>
                <w:rtl w:val="0"/>
              </w:rPr>
              <w:t xml:space="preserve">121</w:t>
            </w:r>
          </w:p>
        </w:tc>
        <w:tc>
          <w:tcPr/>
          <w:p w:rsidR="00000000" w:rsidDel="00000000" w:rsidP="00000000" w:rsidRDefault="00000000" w:rsidRPr="00000000" w14:paraId="000004B7">
            <w:pPr>
              <w:rPr>
                <w:sz w:val="28"/>
                <w:szCs w:val="28"/>
                <w:u w:val="none"/>
              </w:rPr>
            </w:pPr>
            <w:r w:rsidDel="00000000" w:rsidR="00000000" w:rsidRPr="00000000">
              <w:rPr>
                <w:sz w:val="28"/>
                <w:szCs w:val="28"/>
                <w:u w:val="none"/>
                <w:rtl w:val="0"/>
              </w:rPr>
              <w:t xml:space="preserve">120</w:t>
            </w:r>
          </w:p>
        </w:tc>
      </w:tr>
    </w:tbl>
    <w:p w:rsidR="00000000" w:rsidDel="00000000" w:rsidP="00000000" w:rsidRDefault="00000000" w:rsidRPr="00000000" w14:paraId="000004B8">
      <w:pPr>
        <w:jc w:val="center"/>
        <w:rPr>
          <w:b w:val="1"/>
          <w:sz w:val="28"/>
          <w:szCs w:val="28"/>
          <w:u w:val="none"/>
        </w:rPr>
      </w:pPr>
      <w:r w:rsidDel="00000000" w:rsidR="00000000" w:rsidRPr="00000000">
        <w:rPr>
          <w:b w:val="1"/>
          <w:sz w:val="28"/>
          <w:szCs w:val="28"/>
          <w:u w:val="none"/>
          <w:rtl w:val="0"/>
        </w:rPr>
        <w:t xml:space="preserve">Analysis and Interpretation</w:t>
      </w:r>
    </w:p>
    <w:p w:rsidR="00000000" w:rsidDel="00000000" w:rsidP="00000000" w:rsidRDefault="00000000" w:rsidRPr="00000000" w14:paraId="000004B9">
      <w:pPr>
        <w:numPr>
          <w:ilvl w:val="0"/>
          <w:numId w:val="91"/>
        </w:numPr>
        <w:ind w:left="720" w:hanging="360"/>
        <w:rPr>
          <w:sz w:val="28"/>
          <w:szCs w:val="28"/>
          <w:u w:val="none"/>
        </w:rPr>
      </w:pPr>
      <w:r w:rsidDel="00000000" w:rsidR="00000000" w:rsidRPr="00000000">
        <w:rPr>
          <w:sz w:val="28"/>
          <w:szCs w:val="28"/>
          <w:u w:val="none"/>
          <w:rtl w:val="0"/>
        </w:rPr>
        <w:t xml:space="preserve">The month with heaviest rainfall is May.</w:t>
      </w:r>
    </w:p>
    <w:p w:rsidR="00000000" w:rsidDel="00000000" w:rsidP="00000000" w:rsidRDefault="00000000" w:rsidRPr="00000000" w14:paraId="000004BA">
      <w:pPr>
        <w:numPr>
          <w:ilvl w:val="0"/>
          <w:numId w:val="91"/>
        </w:numPr>
        <w:ind w:left="720" w:hanging="360"/>
        <w:rPr>
          <w:sz w:val="28"/>
          <w:szCs w:val="28"/>
          <w:u w:val="none"/>
        </w:rPr>
      </w:pPr>
      <w:r w:rsidDel="00000000" w:rsidR="00000000" w:rsidRPr="00000000">
        <w:rPr>
          <w:sz w:val="28"/>
          <w:szCs w:val="28"/>
          <w:u w:val="none"/>
          <w:rtl w:val="0"/>
        </w:rPr>
        <w:t xml:space="preserve">The month with lowest rainfall is July.</w:t>
      </w:r>
    </w:p>
    <w:p w:rsidR="00000000" w:rsidDel="00000000" w:rsidP="00000000" w:rsidRDefault="00000000" w:rsidRPr="00000000" w14:paraId="000004BB">
      <w:pPr>
        <w:numPr>
          <w:ilvl w:val="0"/>
          <w:numId w:val="91"/>
        </w:numPr>
        <w:ind w:left="720" w:hanging="360"/>
        <w:rPr>
          <w:sz w:val="28"/>
          <w:szCs w:val="28"/>
          <w:u w:val="none"/>
        </w:rPr>
      </w:pPr>
      <w:r w:rsidDel="00000000" w:rsidR="00000000" w:rsidRPr="00000000">
        <w:rPr>
          <w:sz w:val="28"/>
          <w:szCs w:val="28"/>
          <w:u w:val="none"/>
          <w:rtl w:val="0"/>
        </w:rPr>
        <w:t xml:space="preserve">The hottest month was January and February.</w:t>
      </w:r>
    </w:p>
    <w:p w:rsidR="00000000" w:rsidDel="00000000" w:rsidP="00000000" w:rsidRDefault="00000000" w:rsidRPr="00000000" w14:paraId="000004BC">
      <w:pPr>
        <w:numPr>
          <w:ilvl w:val="0"/>
          <w:numId w:val="91"/>
        </w:numPr>
        <w:ind w:left="720" w:hanging="360"/>
        <w:rPr>
          <w:sz w:val="28"/>
          <w:szCs w:val="28"/>
          <w:u w:val="none"/>
        </w:rPr>
      </w:pPr>
      <w:r w:rsidDel="00000000" w:rsidR="00000000" w:rsidRPr="00000000">
        <w:rPr>
          <w:sz w:val="28"/>
          <w:szCs w:val="28"/>
          <w:u w:val="none"/>
          <w:rtl w:val="0"/>
        </w:rPr>
        <w:t xml:space="preserve">The months with lowest temperature were June and July.</w:t>
      </w:r>
    </w:p>
    <w:p w:rsidR="00000000" w:rsidDel="00000000" w:rsidP="00000000" w:rsidRDefault="00000000" w:rsidRPr="00000000" w14:paraId="000004BD">
      <w:pPr>
        <w:jc w:val="center"/>
        <w:rPr>
          <w:b w:val="1"/>
          <w:sz w:val="28"/>
          <w:szCs w:val="28"/>
          <w:u w:val="none"/>
        </w:rPr>
      </w:pPr>
      <w:r w:rsidDel="00000000" w:rsidR="00000000" w:rsidRPr="00000000">
        <w:rPr>
          <w:b w:val="1"/>
          <w:sz w:val="28"/>
          <w:szCs w:val="28"/>
          <w:u w:val="none"/>
          <w:rtl w:val="0"/>
        </w:rPr>
        <w:t xml:space="preserve">Crop Production in Kenya in the Years 2001 and 2002</w:t>
      </w:r>
    </w:p>
    <w:p w:rsidR="00000000" w:rsidDel="00000000" w:rsidP="00000000" w:rsidRDefault="00000000" w:rsidRPr="00000000" w14:paraId="000004BE">
      <w:pPr>
        <w:jc w:val="center"/>
        <w:rPr>
          <w:b w:val="1"/>
          <w:sz w:val="28"/>
          <w:szCs w:val="28"/>
          <w:u w:val="none"/>
        </w:rPr>
      </w:pPr>
      <w:r w:rsidDel="00000000" w:rsidR="00000000" w:rsidRPr="00000000">
        <w:rPr>
          <w:rtl w:val="0"/>
        </w:rPr>
      </w:r>
    </w:p>
    <w:p w:rsidR="00000000" w:rsidDel="00000000" w:rsidP="00000000" w:rsidRDefault="00000000" w:rsidRPr="00000000" w14:paraId="000004BF">
      <w:pPr>
        <w:jc w:val="center"/>
        <w:rPr>
          <w:b w:val="1"/>
          <w:sz w:val="28"/>
          <w:szCs w:val="28"/>
          <w:u w:val="none"/>
        </w:rPr>
      </w:pPr>
      <w:r w:rsidDel="00000000" w:rsidR="00000000" w:rsidRPr="00000000">
        <w:rPr>
          <w:rtl w:val="0"/>
        </w:rPr>
      </w:r>
    </w:p>
    <w:p w:rsidR="00000000" w:rsidDel="00000000" w:rsidP="00000000" w:rsidRDefault="00000000" w:rsidRPr="00000000" w14:paraId="000004C0">
      <w:pPr>
        <w:jc w:val="center"/>
        <w:rPr>
          <w:b w:val="1"/>
          <w:sz w:val="28"/>
          <w:szCs w:val="28"/>
          <w:u w:val="none"/>
        </w:rPr>
      </w:pPr>
      <w:r w:rsidDel="00000000" w:rsidR="00000000" w:rsidRPr="00000000">
        <w:rPr>
          <w:rtl w:val="0"/>
        </w:rPr>
      </w:r>
    </w:p>
    <w:p w:rsidR="00000000" w:rsidDel="00000000" w:rsidP="00000000" w:rsidRDefault="00000000" w:rsidRPr="00000000" w14:paraId="000004C1">
      <w:pPr>
        <w:jc w:val="center"/>
        <w:rPr>
          <w:b w:val="1"/>
          <w:sz w:val="28"/>
          <w:szCs w:val="28"/>
          <w:u w:val="none"/>
        </w:rPr>
      </w:pPr>
      <w:r w:rsidDel="00000000" w:rsidR="00000000" w:rsidRPr="00000000">
        <w:rPr>
          <w:rtl w:val="0"/>
        </w:rPr>
      </w:r>
    </w:p>
    <w:tbl>
      <w:tblPr>
        <w:tblStyle w:val="Table4"/>
        <w:tblW w:w="68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3"/>
        <w:gridCol w:w="2247"/>
        <w:gridCol w:w="46"/>
        <w:gridCol w:w="2294"/>
        <w:tblGridChange w:id="0">
          <w:tblGrid>
            <w:gridCol w:w="2253"/>
            <w:gridCol w:w="2247"/>
            <w:gridCol w:w="46"/>
            <w:gridCol w:w="2294"/>
          </w:tblGrid>
        </w:tblGridChange>
      </w:tblGrid>
      <w:tr>
        <w:tc>
          <w:tcPr/>
          <w:p w:rsidR="00000000" w:rsidDel="00000000" w:rsidP="00000000" w:rsidRDefault="00000000" w:rsidRPr="00000000" w14:paraId="000004C2">
            <w:pPr>
              <w:jc w:val="center"/>
              <w:rPr>
                <w:sz w:val="28"/>
                <w:szCs w:val="28"/>
                <w:u w:val="none"/>
              </w:rPr>
            </w:pPr>
            <w:r w:rsidDel="00000000" w:rsidR="00000000" w:rsidRPr="00000000">
              <w:rPr>
                <w:sz w:val="28"/>
                <w:szCs w:val="28"/>
                <w:u w:val="none"/>
                <w:rtl w:val="0"/>
              </w:rPr>
              <w:t xml:space="preserve">crop</w:t>
            </w:r>
          </w:p>
        </w:tc>
        <w:tc>
          <w:tcPr>
            <w:gridSpan w:val="3"/>
          </w:tcPr>
          <w:p w:rsidR="00000000" w:rsidDel="00000000" w:rsidP="00000000" w:rsidRDefault="00000000" w:rsidRPr="00000000" w14:paraId="000004C3">
            <w:pPr>
              <w:jc w:val="center"/>
              <w:rPr>
                <w:sz w:val="28"/>
                <w:szCs w:val="28"/>
                <w:u w:val="none"/>
              </w:rPr>
            </w:pPr>
            <w:r w:rsidDel="00000000" w:rsidR="00000000" w:rsidRPr="00000000">
              <w:rPr>
                <w:sz w:val="28"/>
                <w:szCs w:val="28"/>
                <w:u w:val="none"/>
                <w:rtl w:val="0"/>
              </w:rPr>
              <w:t xml:space="preserve">Amount in metric tonnes</w:t>
            </w:r>
          </w:p>
        </w:tc>
      </w:tr>
      <w:tr>
        <w:tc>
          <w:tcPr/>
          <w:p w:rsidR="00000000" w:rsidDel="00000000" w:rsidP="00000000" w:rsidRDefault="00000000" w:rsidRPr="00000000" w14:paraId="000004C6">
            <w:pPr>
              <w:jc w:val="center"/>
              <w:rPr>
                <w:sz w:val="28"/>
                <w:szCs w:val="28"/>
                <w:u w:val="none"/>
              </w:rPr>
            </w:pPr>
            <w:r w:rsidDel="00000000" w:rsidR="00000000" w:rsidRPr="00000000">
              <w:rPr>
                <w:rtl w:val="0"/>
              </w:rPr>
            </w:r>
          </w:p>
        </w:tc>
        <w:tc>
          <w:tcPr>
            <w:gridSpan w:val="2"/>
          </w:tcPr>
          <w:p w:rsidR="00000000" w:rsidDel="00000000" w:rsidP="00000000" w:rsidRDefault="00000000" w:rsidRPr="00000000" w14:paraId="000004C7">
            <w:pPr>
              <w:jc w:val="center"/>
              <w:rPr>
                <w:sz w:val="28"/>
                <w:szCs w:val="28"/>
                <w:u w:val="none"/>
              </w:rPr>
            </w:pPr>
            <w:r w:rsidDel="00000000" w:rsidR="00000000" w:rsidRPr="00000000">
              <w:rPr>
                <w:sz w:val="28"/>
                <w:szCs w:val="28"/>
                <w:u w:val="none"/>
                <w:rtl w:val="0"/>
              </w:rPr>
              <w:t xml:space="preserve">2001</w:t>
            </w:r>
          </w:p>
        </w:tc>
        <w:tc>
          <w:tcPr/>
          <w:p w:rsidR="00000000" w:rsidDel="00000000" w:rsidP="00000000" w:rsidRDefault="00000000" w:rsidRPr="00000000" w14:paraId="000004C9">
            <w:pPr>
              <w:jc w:val="center"/>
              <w:rPr>
                <w:sz w:val="28"/>
                <w:szCs w:val="28"/>
                <w:u w:val="none"/>
              </w:rPr>
            </w:pPr>
            <w:r w:rsidDel="00000000" w:rsidR="00000000" w:rsidRPr="00000000">
              <w:rPr>
                <w:sz w:val="28"/>
                <w:szCs w:val="28"/>
                <w:u w:val="none"/>
                <w:rtl w:val="0"/>
              </w:rPr>
              <w:t xml:space="preserve">2002</w:t>
            </w:r>
          </w:p>
        </w:tc>
      </w:tr>
      <w:tr>
        <w:tc>
          <w:tcPr/>
          <w:p w:rsidR="00000000" w:rsidDel="00000000" w:rsidP="00000000" w:rsidRDefault="00000000" w:rsidRPr="00000000" w14:paraId="000004CA">
            <w:pPr>
              <w:jc w:val="center"/>
              <w:rPr>
                <w:sz w:val="28"/>
                <w:szCs w:val="28"/>
                <w:u w:val="none"/>
              </w:rPr>
            </w:pPr>
            <w:r w:rsidDel="00000000" w:rsidR="00000000" w:rsidRPr="00000000">
              <w:rPr>
                <w:sz w:val="28"/>
                <w:szCs w:val="28"/>
                <w:u w:val="none"/>
                <w:rtl w:val="0"/>
              </w:rPr>
              <w:t xml:space="preserve">Tea</w:t>
            </w:r>
          </w:p>
        </w:tc>
        <w:tc>
          <w:tcPr/>
          <w:p w:rsidR="00000000" w:rsidDel="00000000" w:rsidP="00000000" w:rsidRDefault="00000000" w:rsidRPr="00000000" w14:paraId="000004CB">
            <w:pPr>
              <w:jc w:val="center"/>
              <w:rPr>
                <w:sz w:val="28"/>
                <w:szCs w:val="28"/>
                <w:u w:val="none"/>
              </w:rPr>
            </w:pPr>
            <w:r w:rsidDel="00000000" w:rsidR="00000000" w:rsidRPr="00000000">
              <w:rPr>
                <w:sz w:val="28"/>
                <w:szCs w:val="28"/>
                <w:u w:val="none"/>
                <w:rtl w:val="0"/>
              </w:rPr>
              <w:t xml:space="preserve">300,000</w:t>
            </w:r>
          </w:p>
        </w:tc>
        <w:tc>
          <w:tcPr>
            <w:gridSpan w:val="2"/>
          </w:tcPr>
          <w:p w:rsidR="00000000" w:rsidDel="00000000" w:rsidP="00000000" w:rsidRDefault="00000000" w:rsidRPr="00000000" w14:paraId="000004CC">
            <w:pPr>
              <w:jc w:val="center"/>
              <w:rPr>
                <w:sz w:val="28"/>
                <w:szCs w:val="28"/>
                <w:u w:val="none"/>
              </w:rPr>
            </w:pPr>
            <w:r w:rsidDel="00000000" w:rsidR="00000000" w:rsidRPr="00000000">
              <w:rPr>
                <w:sz w:val="28"/>
                <w:szCs w:val="28"/>
                <w:u w:val="none"/>
                <w:rtl w:val="0"/>
              </w:rPr>
              <w:t xml:space="preserve">500,000</w:t>
            </w:r>
          </w:p>
        </w:tc>
      </w:tr>
      <w:tr>
        <w:tc>
          <w:tcPr/>
          <w:p w:rsidR="00000000" w:rsidDel="00000000" w:rsidP="00000000" w:rsidRDefault="00000000" w:rsidRPr="00000000" w14:paraId="000004CE">
            <w:pPr>
              <w:jc w:val="center"/>
              <w:rPr>
                <w:sz w:val="28"/>
                <w:szCs w:val="28"/>
                <w:u w:val="none"/>
              </w:rPr>
            </w:pPr>
            <w:r w:rsidDel="00000000" w:rsidR="00000000" w:rsidRPr="00000000">
              <w:rPr>
                <w:sz w:val="28"/>
                <w:szCs w:val="28"/>
                <w:u w:val="none"/>
                <w:rtl w:val="0"/>
              </w:rPr>
              <w:t xml:space="preserve">Coffee </w:t>
            </w:r>
          </w:p>
        </w:tc>
        <w:tc>
          <w:tcPr/>
          <w:p w:rsidR="00000000" w:rsidDel="00000000" w:rsidP="00000000" w:rsidRDefault="00000000" w:rsidRPr="00000000" w14:paraId="000004CF">
            <w:pPr>
              <w:jc w:val="center"/>
              <w:rPr>
                <w:sz w:val="28"/>
                <w:szCs w:val="28"/>
                <w:u w:val="none"/>
              </w:rPr>
            </w:pPr>
            <w:r w:rsidDel="00000000" w:rsidR="00000000" w:rsidRPr="00000000">
              <w:rPr>
                <w:sz w:val="28"/>
                <w:szCs w:val="28"/>
                <w:u w:val="none"/>
                <w:rtl w:val="0"/>
              </w:rPr>
              <w:t xml:space="preserve">120,000</w:t>
            </w:r>
          </w:p>
        </w:tc>
        <w:tc>
          <w:tcPr>
            <w:gridSpan w:val="2"/>
          </w:tcPr>
          <w:p w:rsidR="00000000" w:rsidDel="00000000" w:rsidP="00000000" w:rsidRDefault="00000000" w:rsidRPr="00000000" w14:paraId="000004D0">
            <w:pPr>
              <w:jc w:val="center"/>
              <w:rPr>
                <w:sz w:val="28"/>
                <w:szCs w:val="28"/>
                <w:u w:val="none"/>
              </w:rPr>
            </w:pPr>
            <w:r w:rsidDel="00000000" w:rsidR="00000000" w:rsidRPr="00000000">
              <w:rPr>
                <w:sz w:val="28"/>
                <w:szCs w:val="28"/>
                <w:u w:val="none"/>
                <w:rtl w:val="0"/>
              </w:rPr>
              <w:t xml:space="preserve">80,000</w:t>
            </w:r>
          </w:p>
        </w:tc>
      </w:tr>
      <w:tr>
        <w:tc>
          <w:tcPr/>
          <w:p w:rsidR="00000000" w:rsidDel="00000000" w:rsidP="00000000" w:rsidRDefault="00000000" w:rsidRPr="00000000" w14:paraId="000004D2">
            <w:pPr>
              <w:jc w:val="center"/>
              <w:rPr>
                <w:sz w:val="28"/>
                <w:szCs w:val="28"/>
                <w:u w:val="none"/>
              </w:rPr>
            </w:pPr>
            <w:r w:rsidDel="00000000" w:rsidR="00000000" w:rsidRPr="00000000">
              <w:rPr>
                <w:sz w:val="28"/>
                <w:szCs w:val="28"/>
                <w:u w:val="none"/>
                <w:rtl w:val="0"/>
              </w:rPr>
              <w:t xml:space="preserve">wheat</w:t>
            </w:r>
          </w:p>
        </w:tc>
        <w:tc>
          <w:tcPr/>
          <w:p w:rsidR="00000000" w:rsidDel="00000000" w:rsidP="00000000" w:rsidRDefault="00000000" w:rsidRPr="00000000" w14:paraId="000004D3">
            <w:pPr>
              <w:jc w:val="center"/>
              <w:rPr>
                <w:sz w:val="28"/>
                <w:szCs w:val="28"/>
                <w:u w:val="none"/>
              </w:rPr>
            </w:pPr>
            <w:r w:rsidDel="00000000" w:rsidR="00000000" w:rsidRPr="00000000">
              <w:rPr>
                <w:sz w:val="28"/>
                <w:szCs w:val="28"/>
                <w:u w:val="none"/>
                <w:rtl w:val="0"/>
              </w:rPr>
              <w:t xml:space="preserve">120,000</w:t>
            </w:r>
          </w:p>
        </w:tc>
        <w:tc>
          <w:tcPr>
            <w:gridSpan w:val="2"/>
          </w:tcPr>
          <w:p w:rsidR="00000000" w:rsidDel="00000000" w:rsidP="00000000" w:rsidRDefault="00000000" w:rsidRPr="00000000" w14:paraId="000004D4">
            <w:pPr>
              <w:jc w:val="center"/>
              <w:rPr>
                <w:sz w:val="28"/>
                <w:szCs w:val="28"/>
                <w:u w:val="none"/>
              </w:rPr>
            </w:pPr>
            <w:r w:rsidDel="00000000" w:rsidR="00000000" w:rsidRPr="00000000">
              <w:rPr>
                <w:sz w:val="28"/>
                <w:szCs w:val="28"/>
                <w:u w:val="none"/>
                <w:rtl w:val="0"/>
              </w:rPr>
              <w:t xml:space="preserve">150,000</w:t>
            </w:r>
          </w:p>
        </w:tc>
      </w:tr>
      <w:tr>
        <w:tc>
          <w:tcPr/>
          <w:p w:rsidR="00000000" w:rsidDel="00000000" w:rsidP="00000000" w:rsidRDefault="00000000" w:rsidRPr="00000000" w14:paraId="000004D6">
            <w:pPr>
              <w:jc w:val="center"/>
              <w:rPr>
                <w:sz w:val="28"/>
                <w:szCs w:val="28"/>
                <w:u w:val="none"/>
              </w:rPr>
            </w:pPr>
            <w:r w:rsidDel="00000000" w:rsidR="00000000" w:rsidRPr="00000000">
              <w:rPr>
                <w:sz w:val="28"/>
                <w:szCs w:val="28"/>
                <w:u w:val="none"/>
                <w:rtl w:val="0"/>
              </w:rPr>
              <w:t xml:space="preserve">Maize</w:t>
            </w:r>
          </w:p>
        </w:tc>
        <w:tc>
          <w:tcPr/>
          <w:p w:rsidR="00000000" w:rsidDel="00000000" w:rsidP="00000000" w:rsidRDefault="00000000" w:rsidRPr="00000000" w14:paraId="000004D7">
            <w:pPr>
              <w:jc w:val="center"/>
              <w:rPr>
                <w:sz w:val="28"/>
                <w:szCs w:val="28"/>
                <w:u w:val="none"/>
              </w:rPr>
            </w:pPr>
            <w:r w:rsidDel="00000000" w:rsidR="00000000" w:rsidRPr="00000000">
              <w:rPr>
                <w:sz w:val="28"/>
                <w:szCs w:val="28"/>
                <w:u w:val="none"/>
                <w:rtl w:val="0"/>
              </w:rPr>
              <w:t xml:space="preserve">250,000</w:t>
            </w:r>
          </w:p>
        </w:tc>
        <w:tc>
          <w:tcPr>
            <w:gridSpan w:val="2"/>
          </w:tcPr>
          <w:p w:rsidR="00000000" w:rsidDel="00000000" w:rsidP="00000000" w:rsidRDefault="00000000" w:rsidRPr="00000000" w14:paraId="000004D8">
            <w:pPr>
              <w:jc w:val="center"/>
              <w:rPr>
                <w:sz w:val="28"/>
                <w:szCs w:val="28"/>
                <w:u w:val="none"/>
              </w:rPr>
            </w:pPr>
            <w:r w:rsidDel="00000000" w:rsidR="00000000" w:rsidRPr="00000000">
              <w:rPr>
                <w:sz w:val="28"/>
                <w:szCs w:val="28"/>
                <w:u w:val="none"/>
                <w:rtl w:val="0"/>
              </w:rPr>
              <w:t xml:space="preserve">400,000</w:t>
            </w:r>
          </w:p>
        </w:tc>
      </w:tr>
    </w:tbl>
    <w:p w:rsidR="00000000" w:rsidDel="00000000" w:rsidP="00000000" w:rsidRDefault="00000000" w:rsidRPr="00000000" w14:paraId="000004DA">
      <w:pPr>
        <w:rPr>
          <w:sz w:val="28"/>
          <w:szCs w:val="28"/>
          <w:u w:val="none"/>
        </w:rPr>
      </w:pPr>
      <w:r w:rsidDel="00000000" w:rsidR="00000000" w:rsidRPr="00000000">
        <w:rPr>
          <w:rtl w:val="0"/>
        </w:rPr>
      </w:r>
    </w:p>
    <w:p w:rsidR="00000000" w:rsidDel="00000000" w:rsidP="00000000" w:rsidRDefault="00000000" w:rsidRPr="00000000" w14:paraId="000004DB">
      <w:pPr>
        <w:jc w:val="center"/>
        <w:rPr>
          <w:b w:val="1"/>
          <w:sz w:val="28"/>
          <w:szCs w:val="28"/>
          <w:u w:val="none"/>
        </w:rPr>
      </w:pPr>
      <w:r w:rsidDel="00000000" w:rsidR="00000000" w:rsidRPr="00000000">
        <w:rPr>
          <w:b w:val="1"/>
          <w:sz w:val="28"/>
          <w:szCs w:val="28"/>
          <w:u w:val="none"/>
          <w:rtl w:val="0"/>
        </w:rPr>
        <w:t xml:space="preserve">Value of export Crops from Kenya (ksh million)</w:t>
      </w:r>
    </w:p>
    <w:tbl>
      <w:tblPr>
        <w:tblStyle w:val="Table5"/>
        <w:tblW w:w="7345.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5"/>
        <w:gridCol w:w="1080"/>
        <w:gridCol w:w="1080"/>
        <w:gridCol w:w="1260"/>
        <w:gridCol w:w="1260"/>
        <w:gridCol w:w="1080"/>
        <w:tblGridChange w:id="0">
          <w:tblGrid>
            <w:gridCol w:w="1585"/>
            <w:gridCol w:w="1080"/>
            <w:gridCol w:w="1080"/>
            <w:gridCol w:w="1260"/>
            <w:gridCol w:w="1260"/>
            <w:gridCol w:w="1080"/>
          </w:tblGrid>
        </w:tblGridChange>
      </w:tblGrid>
      <w:tr>
        <w:tc>
          <w:tcPr/>
          <w:p w:rsidR="00000000" w:rsidDel="00000000" w:rsidP="00000000" w:rsidRDefault="00000000" w:rsidRPr="00000000" w14:paraId="000004DC">
            <w:pPr>
              <w:jc w:val="center"/>
              <w:rPr>
                <w:sz w:val="28"/>
                <w:szCs w:val="28"/>
                <w:u w:val="none"/>
              </w:rPr>
            </w:pPr>
            <w:r w:rsidDel="00000000" w:rsidR="00000000" w:rsidRPr="00000000">
              <w:rPr>
                <w:sz w:val="28"/>
                <w:szCs w:val="28"/>
                <w:u w:val="none"/>
                <w:rtl w:val="0"/>
              </w:rPr>
              <w:t xml:space="preserve">Crop </w:t>
            </w:r>
          </w:p>
        </w:tc>
        <w:tc>
          <w:tcPr/>
          <w:p w:rsidR="00000000" w:rsidDel="00000000" w:rsidP="00000000" w:rsidRDefault="00000000" w:rsidRPr="00000000" w14:paraId="000004DD">
            <w:pPr>
              <w:rPr>
                <w:sz w:val="28"/>
                <w:szCs w:val="28"/>
                <w:u w:val="none"/>
              </w:rPr>
            </w:pPr>
            <w:r w:rsidDel="00000000" w:rsidR="00000000" w:rsidRPr="00000000">
              <w:rPr>
                <w:sz w:val="28"/>
                <w:szCs w:val="28"/>
                <w:u w:val="none"/>
                <w:rtl w:val="0"/>
              </w:rPr>
              <w:t xml:space="preserve">1997</w:t>
            </w:r>
          </w:p>
        </w:tc>
        <w:tc>
          <w:tcPr/>
          <w:p w:rsidR="00000000" w:rsidDel="00000000" w:rsidP="00000000" w:rsidRDefault="00000000" w:rsidRPr="00000000" w14:paraId="000004DE">
            <w:pPr>
              <w:rPr>
                <w:sz w:val="28"/>
                <w:szCs w:val="28"/>
                <w:u w:val="none"/>
              </w:rPr>
            </w:pPr>
            <w:r w:rsidDel="00000000" w:rsidR="00000000" w:rsidRPr="00000000">
              <w:rPr>
                <w:sz w:val="28"/>
                <w:szCs w:val="28"/>
                <w:u w:val="none"/>
                <w:rtl w:val="0"/>
              </w:rPr>
              <w:t xml:space="preserve">1998</w:t>
            </w:r>
          </w:p>
        </w:tc>
        <w:tc>
          <w:tcPr/>
          <w:p w:rsidR="00000000" w:rsidDel="00000000" w:rsidP="00000000" w:rsidRDefault="00000000" w:rsidRPr="00000000" w14:paraId="000004DF">
            <w:pPr>
              <w:rPr>
                <w:sz w:val="28"/>
                <w:szCs w:val="28"/>
                <w:u w:val="none"/>
              </w:rPr>
            </w:pPr>
            <w:r w:rsidDel="00000000" w:rsidR="00000000" w:rsidRPr="00000000">
              <w:rPr>
                <w:sz w:val="28"/>
                <w:szCs w:val="28"/>
                <w:u w:val="none"/>
                <w:rtl w:val="0"/>
              </w:rPr>
              <w:t xml:space="preserve">1999</w:t>
            </w:r>
          </w:p>
        </w:tc>
        <w:tc>
          <w:tcPr/>
          <w:p w:rsidR="00000000" w:rsidDel="00000000" w:rsidP="00000000" w:rsidRDefault="00000000" w:rsidRPr="00000000" w14:paraId="000004E0">
            <w:pPr>
              <w:rPr>
                <w:sz w:val="28"/>
                <w:szCs w:val="28"/>
                <w:u w:val="none"/>
              </w:rPr>
            </w:pPr>
            <w:r w:rsidDel="00000000" w:rsidR="00000000" w:rsidRPr="00000000">
              <w:rPr>
                <w:sz w:val="28"/>
                <w:szCs w:val="28"/>
                <w:u w:val="none"/>
                <w:rtl w:val="0"/>
              </w:rPr>
              <w:t xml:space="preserve">2000</w:t>
            </w:r>
          </w:p>
        </w:tc>
        <w:tc>
          <w:tcPr/>
          <w:p w:rsidR="00000000" w:rsidDel="00000000" w:rsidP="00000000" w:rsidRDefault="00000000" w:rsidRPr="00000000" w14:paraId="000004E1">
            <w:pPr>
              <w:rPr>
                <w:sz w:val="28"/>
                <w:szCs w:val="28"/>
                <w:u w:val="none"/>
              </w:rPr>
            </w:pPr>
            <w:r w:rsidDel="00000000" w:rsidR="00000000" w:rsidRPr="00000000">
              <w:rPr>
                <w:sz w:val="28"/>
                <w:szCs w:val="28"/>
                <w:u w:val="none"/>
                <w:rtl w:val="0"/>
              </w:rPr>
              <w:t xml:space="preserve">2001</w:t>
            </w:r>
          </w:p>
        </w:tc>
      </w:tr>
      <w:tr>
        <w:tc>
          <w:tcPr/>
          <w:p w:rsidR="00000000" w:rsidDel="00000000" w:rsidP="00000000" w:rsidRDefault="00000000" w:rsidRPr="00000000" w14:paraId="000004E2">
            <w:pPr>
              <w:jc w:val="center"/>
              <w:rPr>
                <w:sz w:val="28"/>
                <w:szCs w:val="28"/>
                <w:u w:val="none"/>
              </w:rPr>
            </w:pPr>
            <w:r w:rsidDel="00000000" w:rsidR="00000000" w:rsidRPr="00000000">
              <w:rPr>
                <w:sz w:val="28"/>
                <w:szCs w:val="28"/>
                <w:u w:val="none"/>
                <w:rtl w:val="0"/>
              </w:rPr>
              <w:t xml:space="preserve">Tea </w:t>
            </w:r>
          </w:p>
        </w:tc>
        <w:tc>
          <w:tcPr/>
          <w:p w:rsidR="00000000" w:rsidDel="00000000" w:rsidP="00000000" w:rsidRDefault="00000000" w:rsidRPr="00000000" w14:paraId="000004E3">
            <w:pPr>
              <w:rPr>
                <w:sz w:val="28"/>
                <w:szCs w:val="28"/>
                <w:u w:val="none"/>
              </w:rPr>
            </w:pPr>
            <w:r w:rsidDel="00000000" w:rsidR="00000000" w:rsidRPr="00000000">
              <w:rPr>
                <w:sz w:val="28"/>
                <w:szCs w:val="28"/>
                <w:u w:val="none"/>
                <w:rtl w:val="0"/>
              </w:rPr>
              <w:t xml:space="preserve">24126</w:t>
            </w:r>
          </w:p>
        </w:tc>
        <w:tc>
          <w:tcPr/>
          <w:p w:rsidR="00000000" w:rsidDel="00000000" w:rsidP="00000000" w:rsidRDefault="00000000" w:rsidRPr="00000000" w14:paraId="000004E4">
            <w:pPr>
              <w:rPr>
                <w:sz w:val="28"/>
                <w:szCs w:val="28"/>
                <w:u w:val="none"/>
              </w:rPr>
            </w:pPr>
            <w:r w:rsidDel="00000000" w:rsidR="00000000" w:rsidRPr="00000000">
              <w:rPr>
                <w:sz w:val="28"/>
                <w:szCs w:val="28"/>
                <w:u w:val="none"/>
                <w:rtl w:val="0"/>
              </w:rPr>
              <w:t xml:space="preserve">32971</w:t>
            </w:r>
          </w:p>
        </w:tc>
        <w:tc>
          <w:tcPr/>
          <w:p w:rsidR="00000000" w:rsidDel="00000000" w:rsidP="00000000" w:rsidRDefault="00000000" w:rsidRPr="00000000" w14:paraId="000004E5">
            <w:pPr>
              <w:rPr>
                <w:sz w:val="28"/>
                <w:szCs w:val="28"/>
                <w:u w:val="none"/>
              </w:rPr>
            </w:pPr>
            <w:r w:rsidDel="00000000" w:rsidR="00000000" w:rsidRPr="00000000">
              <w:rPr>
                <w:sz w:val="28"/>
                <w:szCs w:val="28"/>
                <w:u w:val="none"/>
                <w:rtl w:val="0"/>
              </w:rPr>
              <w:t xml:space="preserve">33065</w:t>
            </w:r>
          </w:p>
        </w:tc>
        <w:tc>
          <w:tcPr/>
          <w:p w:rsidR="00000000" w:rsidDel="00000000" w:rsidP="00000000" w:rsidRDefault="00000000" w:rsidRPr="00000000" w14:paraId="000004E6">
            <w:pPr>
              <w:rPr>
                <w:sz w:val="28"/>
                <w:szCs w:val="28"/>
                <w:u w:val="none"/>
              </w:rPr>
            </w:pPr>
            <w:r w:rsidDel="00000000" w:rsidR="00000000" w:rsidRPr="00000000">
              <w:rPr>
                <w:sz w:val="28"/>
                <w:szCs w:val="28"/>
                <w:u w:val="none"/>
                <w:rtl w:val="0"/>
              </w:rPr>
              <w:t xml:space="preserve">35150</w:t>
            </w:r>
          </w:p>
        </w:tc>
        <w:tc>
          <w:tcPr/>
          <w:p w:rsidR="00000000" w:rsidDel="00000000" w:rsidP="00000000" w:rsidRDefault="00000000" w:rsidRPr="00000000" w14:paraId="000004E7">
            <w:pPr>
              <w:rPr>
                <w:sz w:val="28"/>
                <w:szCs w:val="28"/>
                <w:u w:val="none"/>
              </w:rPr>
            </w:pPr>
            <w:r w:rsidDel="00000000" w:rsidR="00000000" w:rsidRPr="00000000">
              <w:rPr>
                <w:sz w:val="28"/>
                <w:szCs w:val="28"/>
                <w:u w:val="none"/>
                <w:rtl w:val="0"/>
              </w:rPr>
              <w:t xml:space="preserve">34485</w:t>
            </w:r>
          </w:p>
        </w:tc>
      </w:tr>
      <w:tr>
        <w:tc>
          <w:tcPr/>
          <w:p w:rsidR="00000000" w:rsidDel="00000000" w:rsidP="00000000" w:rsidRDefault="00000000" w:rsidRPr="00000000" w14:paraId="000004E8">
            <w:pPr>
              <w:rPr>
                <w:sz w:val="28"/>
                <w:szCs w:val="28"/>
                <w:u w:val="none"/>
              </w:rPr>
            </w:pPr>
            <w:r w:rsidDel="00000000" w:rsidR="00000000" w:rsidRPr="00000000">
              <w:rPr>
                <w:sz w:val="28"/>
                <w:szCs w:val="28"/>
                <w:u w:val="none"/>
                <w:rtl w:val="0"/>
              </w:rPr>
              <w:t xml:space="preserve">Coffee</w:t>
            </w:r>
          </w:p>
        </w:tc>
        <w:tc>
          <w:tcPr/>
          <w:p w:rsidR="00000000" w:rsidDel="00000000" w:rsidP="00000000" w:rsidRDefault="00000000" w:rsidRPr="00000000" w14:paraId="000004E9">
            <w:pPr>
              <w:rPr>
                <w:sz w:val="28"/>
                <w:szCs w:val="28"/>
                <w:u w:val="none"/>
              </w:rPr>
            </w:pPr>
            <w:r w:rsidDel="00000000" w:rsidR="00000000" w:rsidRPr="00000000">
              <w:rPr>
                <w:sz w:val="28"/>
                <w:szCs w:val="28"/>
                <w:u w:val="none"/>
                <w:rtl w:val="0"/>
              </w:rPr>
              <w:t xml:space="preserve">16856</w:t>
            </w:r>
          </w:p>
        </w:tc>
        <w:tc>
          <w:tcPr/>
          <w:p w:rsidR="00000000" w:rsidDel="00000000" w:rsidP="00000000" w:rsidRDefault="00000000" w:rsidRPr="00000000" w14:paraId="000004EA">
            <w:pPr>
              <w:rPr>
                <w:sz w:val="28"/>
                <w:szCs w:val="28"/>
                <w:u w:val="none"/>
              </w:rPr>
            </w:pPr>
            <w:r w:rsidDel="00000000" w:rsidR="00000000" w:rsidRPr="00000000">
              <w:rPr>
                <w:sz w:val="28"/>
                <w:szCs w:val="28"/>
                <w:u w:val="none"/>
                <w:rtl w:val="0"/>
              </w:rPr>
              <w:t xml:space="preserve">12817</w:t>
            </w:r>
          </w:p>
        </w:tc>
        <w:tc>
          <w:tcPr/>
          <w:p w:rsidR="00000000" w:rsidDel="00000000" w:rsidP="00000000" w:rsidRDefault="00000000" w:rsidRPr="00000000" w14:paraId="000004EB">
            <w:pPr>
              <w:rPr>
                <w:sz w:val="28"/>
                <w:szCs w:val="28"/>
                <w:u w:val="none"/>
              </w:rPr>
            </w:pPr>
            <w:r w:rsidDel="00000000" w:rsidR="00000000" w:rsidRPr="00000000">
              <w:rPr>
                <w:sz w:val="28"/>
                <w:szCs w:val="28"/>
                <w:u w:val="none"/>
                <w:rtl w:val="0"/>
              </w:rPr>
              <w:t xml:space="preserve">12029</w:t>
            </w:r>
          </w:p>
        </w:tc>
        <w:tc>
          <w:tcPr/>
          <w:p w:rsidR="00000000" w:rsidDel="00000000" w:rsidP="00000000" w:rsidRDefault="00000000" w:rsidRPr="00000000" w14:paraId="000004EC">
            <w:pPr>
              <w:rPr>
                <w:sz w:val="28"/>
                <w:szCs w:val="28"/>
                <w:u w:val="none"/>
              </w:rPr>
            </w:pPr>
            <w:r w:rsidDel="00000000" w:rsidR="00000000" w:rsidRPr="00000000">
              <w:rPr>
                <w:sz w:val="28"/>
                <w:szCs w:val="28"/>
                <w:u w:val="none"/>
                <w:rtl w:val="0"/>
              </w:rPr>
              <w:t xml:space="preserve">11707</w:t>
            </w:r>
          </w:p>
        </w:tc>
        <w:tc>
          <w:tcPr/>
          <w:p w:rsidR="00000000" w:rsidDel="00000000" w:rsidP="00000000" w:rsidRDefault="00000000" w:rsidRPr="00000000" w14:paraId="000004ED">
            <w:pPr>
              <w:rPr>
                <w:sz w:val="28"/>
                <w:szCs w:val="28"/>
                <w:u w:val="none"/>
              </w:rPr>
            </w:pPr>
            <w:r w:rsidDel="00000000" w:rsidR="00000000" w:rsidRPr="00000000">
              <w:rPr>
                <w:sz w:val="28"/>
                <w:szCs w:val="28"/>
                <w:u w:val="none"/>
                <w:rtl w:val="0"/>
              </w:rPr>
              <w:t xml:space="preserve">7460</w:t>
            </w:r>
          </w:p>
        </w:tc>
      </w:tr>
      <w:tr>
        <w:tc>
          <w:tcPr/>
          <w:p w:rsidR="00000000" w:rsidDel="00000000" w:rsidP="00000000" w:rsidRDefault="00000000" w:rsidRPr="00000000" w14:paraId="000004EE">
            <w:pPr>
              <w:rPr>
                <w:sz w:val="28"/>
                <w:szCs w:val="28"/>
                <w:u w:val="none"/>
              </w:rPr>
            </w:pPr>
            <w:r w:rsidDel="00000000" w:rsidR="00000000" w:rsidRPr="00000000">
              <w:rPr>
                <w:sz w:val="28"/>
                <w:szCs w:val="28"/>
                <w:u w:val="none"/>
                <w:rtl w:val="0"/>
              </w:rPr>
              <w:t xml:space="preserve">Horticulture</w:t>
            </w:r>
          </w:p>
        </w:tc>
        <w:tc>
          <w:tcPr/>
          <w:p w:rsidR="00000000" w:rsidDel="00000000" w:rsidP="00000000" w:rsidRDefault="00000000" w:rsidRPr="00000000" w14:paraId="000004EF">
            <w:pPr>
              <w:rPr>
                <w:sz w:val="28"/>
                <w:szCs w:val="28"/>
                <w:u w:val="none"/>
              </w:rPr>
            </w:pPr>
            <w:r w:rsidDel="00000000" w:rsidR="00000000" w:rsidRPr="00000000">
              <w:rPr>
                <w:sz w:val="28"/>
                <w:szCs w:val="28"/>
                <w:u w:val="none"/>
                <w:rtl w:val="0"/>
              </w:rPr>
              <w:t xml:space="preserve">13752</w:t>
            </w:r>
          </w:p>
        </w:tc>
        <w:tc>
          <w:tcPr/>
          <w:p w:rsidR="00000000" w:rsidDel="00000000" w:rsidP="00000000" w:rsidRDefault="00000000" w:rsidRPr="00000000" w14:paraId="000004F0">
            <w:pPr>
              <w:rPr>
                <w:sz w:val="28"/>
                <w:szCs w:val="28"/>
                <w:u w:val="none"/>
              </w:rPr>
            </w:pPr>
            <w:r w:rsidDel="00000000" w:rsidR="00000000" w:rsidRPr="00000000">
              <w:rPr>
                <w:sz w:val="28"/>
                <w:szCs w:val="28"/>
                <w:u w:val="none"/>
                <w:rtl w:val="0"/>
              </w:rPr>
              <w:t xml:space="preserve">14938</w:t>
            </w:r>
          </w:p>
        </w:tc>
        <w:tc>
          <w:tcPr/>
          <w:p w:rsidR="00000000" w:rsidDel="00000000" w:rsidP="00000000" w:rsidRDefault="00000000" w:rsidRPr="00000000" w14:paraId="000004F1">
            <w:pPr>
              <w:rPr>
                <w:sz w:val="28"/>
                <w:szCs w:val="28"/>
                <w:u w:val="none"/>
              </w:rPr>
            </w:pPr>
            <w:r w:rsidDel="00000000" w:rsidR="00000000" w:rsidRPr="00000000">
              <w:rPr>
                <w:sz w:val="28"/>
                <w:szCs w:val="28"/>
                <w:u w:val="none"/>
                <w:rtl w:val="0"/>
              </w:rPr>
              <w:t xml:space="preserve">17641</w:t>
            </w:r>
          </w:p>
        </w:tc>
        <w:tc>
          <w:tcPr/>
          <w:p w:rsidR="00000000" w:rsidDel="00000000" w:rsidP="00000000" w:rsidRDefault="00000000" w:rsidRPr="00000000" w14:paraId="000004F2">
            <w:pPr>
              <w:rPr>
                <w:sz w:val="28"/>
                <w:szCs w:val="28"/>
                <w:u w:val="none"/>
              </w:rPr>
            </w:pPr>
            <w:r w:rsidDel="00000000" w:rsidR="00000000" w:rsidRPr="00000000">
              <w:rPr>
                <w:sz w:val="28"/>
                <w:szCs w:val="28"/>
                <w:u w:val="none"/>
                <w:rtl w:val="0"/>
              </w:rPr>
              <w:t xml:space="preserve">21216</w:t>
            </w:r>
          </w:p>
        </w:tc>
        <w:tc>
          <w:tcPr/>
          <w:p w:rsidR="00000000" w:rsidDel="00000000" w:rsidP="00000000" w:rsidRDefault="00000000" w:rsidRPr="00000000" w14:paraId="000004F3">
            <w:pPr>
              <w:rPr>
                <w:sz w:val="28"/>
                <w:szCs w:val="28"/>
                <w:u w:val="none"/>
              </w:rPr>
            </w:pPr>
            <w:r w:rsidDel="00000000" w:rsidR="00000000" w:rsidRPr="00000000">
              <w:rPr>
                <w:sz w:val="28"/>
                <w:szCs w:val="28"/>
                <w:u w:val="none"/>
                <w:rtl w:val="0"/>
              </w:rPr>
              <w:t xml:space="preserve">19846</w:t>
            </w:r>
          </w:p>
        </w:tc>
      </w:tr>
    </w:tbl>
    <w:p w:rsidR="00000000" w:rsidDel="00000000" w:rsidP="00000000" w:rsidRDefault="00000000" w:rsidRPr="00000000" w14:paraId="000004F4">
      <w:pPr>
        <w:rPr>
          <w:sz w:val="28"/>
          <w:szCs w:val="28"/>
          <w:u w:val="none"/>
        </w:rPr>
      </w:pPr>
      <w:r w:rsidDel="00000000" w:rsidR="00000000" w:rsidRPr="00000000">
        <w:rPr>
          <w:sz w:val="28"/>
          <w:szCs w:val="28"/>
          <w:u w:val="none"/>
          <w:rtl w:val="0"/>
        </w:rPr>
        <w:t xml:space="preserve">If the data has large figures e.g. 195262 plot in 1000s=195, 184,988=185.</w:t>
      </w:r>
    </w:p>
    <w:p w:rsidR="00000000" w:rsidDel="00000000" w:rsidP="00000000" w:rsidRDefault="00000000" w:rsidRPr="00000000" w14:paraId="000004F5">
      <w:pPr>
        <w:rPr>
          <w:sz w:val="28"/>
          <w:szCs w:val="28"/>
          <w:u w:val="none"/>
        </w:rPr>
      </w:pPr>
      <w:r w:rsidDel="00000000" w:rsidR="00000000" w:rsidRPr="00000000">
        <w:rPr>
          <w:sz w:val="28"/>
          <w:szCs w:val="28"/>
          <w:u w:val="none"/>
          <w:rtl w:val="0"/>
        </w:rPr>
        <w:t xml:space="preserve">You can draw comparative/group/multiple line and bar graphs from the data.</w:t>
      </w:r>
    </w:p>
    <w:p w:rsidR="00000000" w:rsidDel="00000000" w:rsidP="00000000" w:rsidRDefault="00000000" w:rsidRPr="00000000" w14:paraId="000004F6">
      <w:pPr>
        <w:jc w:val="center"/>
        <w:rPr>
          <w:b w:val="1"/>
          <w:sz w:val="28"/>
          <w:szCs w:val="28"/>
          <w:u w:val="none"/>
        </w:rPr>
      </w:pPr>
      <w:r w:rsidDel="00000000" w:rsidR="00000000" w:rsidRPr="00000000">
        <w:rPr>
          <w:b w:val="1"/>
          <w:sz w:val="28"/>
          <w:szCs w:val="28"/>
          <w:u w:val="none"/>
          <w:rtl w:val="0"/>
        </w:rPr>
        <w:t xml:space="preserve">Comparative/Group/Multiple Line Graph</w:t>
      </w:r>
    </w:p>
    <w:p w:rsidR="00000000" w:rsidDel="00000000" w:rsidP="00000000" w:rsidRDefault="00000000" w:rsidRPr="00000000" w14:paraId="000004F7">
      <w:pPr>
        <w:jc w:val="center"/>
        <w:rPr>
          <w:sz w:val="28"/>
          <w:szCs w:val="28"/>
          <w:u w:val="none"/>
        </w:rPr>
      </w:pPr>
      <w:r w:rsidDel="00000000" w:rsidR="00000000" w:rsidRPr="00000000">
        <w:rPr>
          <w:sz w:val="28"/>
          <w:szCs w:val="28"/>
          <w:u w:val="none"/>
        </w:rPr>
        <w:drawing>
          <wp:inline distB="0" distT="0" distL="0" distR="0">
            <wp:extent cx="3152775" cy="1866900"/>
            <wp:effectExtent b="0" l="0" r="0" t="0"/>
            <wp:docPr id="105" name="image29.png"/>
            <a:graphic>
              <a:graphicData uri="http://schemas.openxmlformats.org/drawingml/2006/picture">
                <pic:pic>
                  <pic:nvPicPr>
                    <pic:cNvPr id="0" name="image29.png"/>
                    <pic:cNvPicPr preferRelativeResize="0"/>
                  </pic:nvPicPr>
                  <pic:blipFill>
                    <a:blip r:embed="rId79"/>
                    <a:srcRect b="36005" l="15002" r="30002" t="12001"/>
                    <a:stretch>
                      <a:fillRect/>
                    </a:stretch>
                  </pic:blipFill>
                  <pic:spPr>
                    <a:xfrm>
                      <a:off x="0" y="0"/>
                      <a:ext cx="31527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jc w:val="center"/>
        <w:rPr>
          <w:b w:val="1"/>
          <w:sz w:val="28"/>
          <w:szCs w:val="28"/>
          <w:u w:val="none"/>
        </w:rPr>
      </w:pPr>
      <w:r w:rsidDel="00000000" w:rsidR="00000000" w:rsidRPr="00000000">
        <w:rPr>
          <w:b w:val="1"/>
          <w:sz w:val="28"/>
          <w:szCs w:val="28"/>
          <w:u w:val="none"/>
          <w:rtl w:val="0"/>
        </w:rPr>
        <w:t xml:space="preserve">Advantages </w:t>
      </w:r>
    </w:p>
    <w:p w:rsidR="00000000" w:rsidDel="00000000" w:rsidP="00000000" w:rsidRDefault="00000000" w:rsidRPr="00000000" w14:paraId="000004F9">
      <w:pPr>
        <w:numPr>
          <w:ilvl w:val="0"/>
          <w:numId w:val="97"/>
        </w:numPr>
        <w:ind w:left="720" w:hanging="360"/>
        <w:jc w:val="center"/>
        <w:rPr>
          <w:b w:val="1"/>
          <w:sz w:val="28"/>
          <w:szCs w:val="28"/>
          <w:u w:val="none"/>
        </w:rPr>
      </w:pPr>
      <w:r w:rsidDel="00000000" w:rsidR="00000000" w:rsidRPr="00000000">
        <w:rPr>
          <w:sz w:val="28"/>
          <w:szCs w:val="28"/>
          <w:u w:val="none"/>
          <w:rtl w:val="0"/>
        </w:rPr>
        <w:t xml:space="preserve">Simple to construct</w:t>
      </w:r>
      <w:r w:rsidDel="00000000" w:rsidR="00000000" w:rsidRPr="00000000">
        <w:rPr>
          <w:rtl w:val="0"/>
        </w:rPr>
      </w:r>
    </w:p>
    <w:p w:rsidR="00000000" w:rsidDel="00000000" w:rsidP="00000000" w:rsidRDefault="00000000" w:rsidRPr="00000000" w14:paraId="000004FA">
      <w:pPr>
        <w:numPr>
          <w:ilvl w:val="0"/>
          <w:numId w:val="97"/>
        </w:numPr>
        <w:ind w:left="720" w:hanging="360"/>
        <w:jc w:val="center"/>
        <w:rPr>
          <w:b w:val="1"/>
          <w:sz w:val="28"/>
          <w:szCs w:val="28"/>
          <w:u w:val="none"/>
        </w:rPr>
      </w:pPr>
      <w:r w:rsidDel="00000000" w:rsidR="00000000" w:rsidRPr="00000000">
        <w:rPr>
          <w:sz w:val="28"/>
          <w:szCs w:val="28"/>
          <w:u w:val="none"/>
          <w:rtl w:val="0"/>
        </w:rPr>
        <w:t xml:space="preserve">Suitable when comparing trends or movements</w:t>
      </w:r>
      <w:r w:rsidDel="00000000" w:rsidR="00000000" w:rsidRPr="00000000">
        <w:rPr>
          <w:rtl w:val="0"/>
        </w:rPr>
      </w:r>
    </w:p>
    <w:p w:rsidR="00000000" w:rsidDel="00000000" w:rsidP="00000000" w:rsidRDefault="00000000" w:rsidRPr="00000000" w14:paraId="000004FB">
      <w:pPr>
        <w:numPr>
          <w:ilvl w:val="0"/>
          <w:numId w:val="97"/>
        </w:numPr>
        <w:ind w:left="720" w:hanging="360"/>
        <w:rPr>
          <w:b w:val="1"/>
          <w:sz w:val="28"/>
          <w:szCs w:val="28"/>
          <w:u w:val="none"/>
        </w:rPr>
      </w:pPr>
      <w:r w:rsidDel="00000000" w:rsidR="00000000" w:rsidRPr="00000000">
        <w:rPr>
          <w:sz w:val="28"/>
          <w:szCs w:val="28"/>
          <w:u w:val="none"/>
          <w:rtl w:val="0"/>
        </w:rPr>
        <w:t xml:space="preserve">Comparison of items is easy because the graphs are drawn using common axis</w:t>
      </w:r>
      <w:r w:rsidDel="00000000" w:rsidR="00000000" w:rsidRPr="00000000">
        <w:rPr>
          <w:rtl w:val="0"/>
        </w:rPr>
      </w:r>
    </w:p>
    <w:p w:rsidR="00000000" w:rsidDel="00000000" w:rsidP="00000000" w:rsidRDefault="00000000" w:rsidRPr="00000000" w14:paraId="000004FC">
      <w:pPr>
        <w:numPr>
          <w:ilvl w:val="0"/>
          <w:numId w:val="97"/>
        </w:numPr>
        <w:ind w:left="720" w:hanging="360"/>
        <w:jc w:val="center"/>
        <w:rPr>
          <w:b w:val="1"/>
          <w:sz w:val="28"/>
          <w:szCs w:val="28"/>
          <w:u w:val="none"/>
        </w:rPr>
      </w:pPr>
      <w:r w:rsidDel="00000000" w:rsidR="00000000" w:rsidRPr="00000000">
        <w:rPr>
          <w:sz w:val="28"/>
          <w:szCs w:val="28"/>
          <w:u w:val="none"/>
          <w:rtl w:val="0"/>
        </w:rPr>
        <w:t xml:space="preserve">Its easy to read exact values from each graph</w:t>
      </w:r>
      <w:r w:rsidDel="00000000" w:rsidR="00000000" w:rsidRPr="00000000">
        <w:rPr>
          <w:rtl w:val="0"/>
        </w:rPr>
      </w:r>
    </w:p>
    <w:p w:rsidR="00000000" w:rsidDel="00000000" w:rsidP="00000000" w:rsidRDefault="00000000" w:rsidRPr="00000000" w14:paraId="000004FD">
      <w:pPr>
        <w:jc w:val="center"/>
        <w:rPr>
          <w:b w:val="1"/>
          <w:sz w:val="28"/>
          <w:szCs w:val="28"/>
          <w:u w:val="none"/>
        </w:rPr>
      </w:pPr>
      <w:r w:rsidDel="00000000" w:rsidR="00000000" w:rsidRPr="00000000">
        <w:rPr>
          <w:b w:val="1"/>
          <w:sz w:val="28"/>
          <w:szCs w:val="28"/>
          <w:u w:val="none"/>
          <w:rtl w:val="0"/>
        </w:rPr>
        <w:t xml:space="preserve">Disadvantages </w:t>
      </w:r>
    </w:p>
    <w:p w:rsidR="00000000" w:rsidDel="00000000" w:rsidP="00000000" w:rsidRDefault="00000000" w:rsidRPr="00000000" w14:paraId="000004FE">
      <w:pPr>
        <w:numPr>
          <w:ilvl w:val="0"/>
          <w:numId w:val="95"/>
        </w:numPr>
        <w:ind w:left="720" w:hanging="360"/>
        <w:jc w:val="center"/>
        <w:rPr>
          <w:b w:val="1"/>
          <w:sz w:val="28"/>
          <w:szCs w:val="28"/>
          <w:u w:val="none"/>
        </w:rPr>
      </w:pPr>
      <w:r w:rsidDel="00000000" w:rsidR="00000000" w:rsidRPr="00000000">
        <w:rPr>
          <w:sz w:val="28"/>
          <w:szCs w:val="28"/>
          <w:u w:val="none"/>
          <w:rtl w:val="0"/>
        </w:rPr>
        <w:t xml:space="preserve">Number of items which can be represented are limited</w:t>
      </w:r>
      <w:r w:rsidDel="00000000" w:rsidR="00000000" w:rsidRPr="00000000">
        <w:rPr>
          <w:rtl w:val="0"/>
        </w:rPr>
      </w:r>
    </w:p>
    <w:p w:rsidR="00000000" w:rsidDel="00000000" w:rsidP="00000000" w:rsidRDefault="00000000" w:rsidRPr="00000000" w14:paraId="000004FF">
      <w:pPr>
        <w:numPr>
          <w:ilvl w:val="0"/>
          <w:numId w:val="95"/>
        </w:numPr>
        <w:ind w:left="720" w:hanging="360"/>
        <w:rPr>
          <w:b w:val="1"/>
          <w:sz w:val="28"/>
          <w:szCs w:val="28"/>
          <w:u w:val="none"/>
        </w:rPr>
      </w:pPr>
      <w:r w:rsidDel="00000000" w:rsidR="00000000" w:rsidRPr="00000000">
        <w:rPr>
          <w:sz w:val="28"/>
          <w:szCs w:val="28"/>
          <w:u w:val="none"/>
          <w:rtl w:val="0"/>
        </w:rPr>
        <w:t xml:space="preserve">Crossing of lines may make interpretation and comparison difficult and confusing.</w:t>
      </w:r>
      <w:r w:rsidDel="00000000" w:rsidR="00000000" w:rsidRPr="00000000">
        <w:rPr>
          <w:rtl w:val="0"/>
        </w:rPr>
      </w:r>
    </w:p>
    <w:p w:rsidR="00000000" w:rsidDel="00000000" w:rsidP="00000000" w:rsidRDefault="00000000" w:rsidRPr="00000000" w14:paraId="00000500">
      <w:pPr>
        <w:numPr>
          <w:ilvl w:val="0"/>
          <w:numId w:val="95"/>
        </w:numPr>
        <w:ind w:left="1440" w:hanging="1080"/>
        <w:jc w:val="center"/>
        <w:rPr>
          <w:b w:val="1"/>
          <w:sz w:val="28"/>
          <w:szCs w:val="28"/>
          <w:u w:val="none"/>
        </w:rPr>
      </w:pPr>
      <w:r w:rsidDel="00000000" w:rsidR="00000000" w:rsidRPr="00000000">
        <w:rPr>
          <w:sz w:val="28"/>
          <w:szCs w:val="28"/>
          <w:u w:val="none"/>
          <w:rtl w:val="0"/>
        </w:rPr>
        <w:t xml:space="preserve">Total amount of variable cant be established at a glance.</w:t>
      </w:r>
      <w:r w:rsidDel="00000000" w:rsidR="00000000" w:rsidRPr="00000000">
        <w:rPr>
          <w:rtl w:val="0"/>
        </w:rPr>
      </w:r>
    </w:p>
    <w:p w:rsidR="00000000" w:rsidDel="00000000" w:rsidP="00000000" w:rsidRDefault="00000000" w:rsidRPr="00000000" w14:paraId="00000501">
      <w:pPr>
        <w:jc w:val="center"/>
        <w:rPr>
          <w:b w:val="1"/>
          <w:sz w:val="28"/>
          <w:szCs w:val="28"/>
          <w:u w:val="none"/>
        </w:rPr>
      </w:pPr>
      <w:r w:rsidDel="00000000" w:rsidR="00000000" w:rsidRPr="00000000">
        <w:rPr>
          <w:b w:val="1"/>
          <w:sz w:val="28"/>
          <w:szCs w:val="28"/>
          <w:u w:val="none"/>
          <w:rtl w:val="0"/>
        </w:rPr>
        <w:t xml:space="preserve">Comparative Bar Graph</w:t>
      </w:r>
    </w:p>
    <w:p w:rsidR="00000000" w:rsidDel="00000000" w:rsidP="00000000" w:rsidRDefault="00000000" w:rsidRPr="00000000" w14:paraId="00000502">
      <w:pPr>
        <w:jc w:val="center"/>
        <w:rPr>
          <w:b w:val="1"/>
          <w:sz w:val="28"/>
          <w:szCs w:val="28"/>
          <w:u w:val="none"/>
        </w:rPr>
      </w:pPr>
      <w:r w:rsidDel="00000000" w:rsidR="00000000" w:rsidRPr="00000000">
        <w:rPr>
          <w:b w:val="1"/>
          <w:sz w:val="28"/>
          <w:szCs w:val="28"/>
          <w:u w:val="none"/>
          <w:rtl w:val="0"/>
        </w:rPr>
        <w:t xml:space="preserve">Advantages</w:t>
      </w:r>
    </w:p>
    <w:p w:rsidR="00000000" w:rsidDel="00000000" w:rsidP="00000000" w:rsidRDefault="00000000" w:rsidRPr="00000000" w14:paraId="00000503">
      <w:pPr>
        <w:numPr>
          <w:ilvl w:val="0"/>
          <w:numId w:val="100"/>
        </w:numPr>
        <w:ind w:left="720" w:hanging="360"/>
        <w:jc w:val="center"/>
        <w:rPr>
          <w:sz w:val="28"/>
          <w:szCs w:val="28"/>
          <w:u w:val="none"/>
        </w:rPr>
      </w:pPr>
      <w:r w:rsidDel="00000000" w:rsidR="00000000" w:rsidRPr="00000000">
        <w:rPr>
          <w:sz w:val="28"/>
          <w:szCs w:val="28"/>
          <w:u w:val="none"/>
          <w:rtl w:val="0"/>
        </w:rPr>
        <w:t xml:space="preserve">Easy to construct</w:t>
      </w:r>
    </w:p>
    <w:p w:rsidR="00000000" w:rsidDel="00000000" w:rsidP="00000000" w:rsidRDefault="00000000" w:rsidRPr="00000000" w14:paraId="00000504">
      <w:pPr>
        <w:numPr>
          <w:ilvl w:val="0"/>
          <w:numId w:val="100"/>
        </w:numPr>
        <w:ind w:left="720" w:hanging="360"/>
        <w:jc w:val="center"/>
        <w:rPr>
          <w:sz w:val="28"/>
          <w:szCs w:val="28"/>
          <w:u w:val="none"/>
        </w:rPr>
      </w:pPr>
      <w:r w:rsidDel="00000000" w:rsidR="00000000" w:rsidRPr="00000000">
        <w:rPr>
          <w:sz w:val="28"/>
          <w:szCs w:val="28"/>
          <w:u w:val="none"/>
          <w:rtl w:val="0"/>
        </w:rPr>
        <w:t xml:space="preserve">Easy to read and interpret</w:t>
      </w:r>
    </w:p>
    <w:p w:rsidR="00000000" w:rsidDel="00000000" w:rsidP="00000000" w:rsidRDefault="00000000" w:rsidRPr="00000000" w14:paraId="00000505">
      <w:pPr>
        <w:numPr>
          <w:ilvl w:val="0"/>
          <w:numId w:val="100"/>
        </w:numPr>
        <w:ind w:left="720" w:hanging="360"/>
        <w:jc w:val="center"/>
        <w:rPr>
          <w:sz w:val="28"/>
          <w:szCs w:val="28"/>
          <w:u w:val="none"/>
        </w:rPr>
      </w:pPr>
      <w:r w:rsidDel="00000000" w:rsidR="00000000" w:rsidRPr="00000000">
        <w:rPr>
          <w:sz w:val="28"/>
          <w:szCs w:val="28"/>
          <w:u w:val="none"/>
          <w:rtl w:val="0"/>
        </w:rPr>
        <w:t xml:space="preserve">Easy to compare similar components within different bars.</w:t>
      </w:r>
    </w:p>
    <w:p w:rsidR="00000000" w:rsidDel="00000000" w:rsidP="00000000" w:rsidRDefault="00000000" w:rsidRPr="00000000" w14:paraId="00000506">
      <w:pPr>
        <w:numPr>
          <w:ilvl w:val="0"/>
          <w:numId w:val="100"/>
        </w:numPr>
        <w:ind w:left="720" w:hanging="360"/>
        <w:jc w:val="center"/>
        <w:rPr>
          <w:sz w:val="28"/>
          <w:szCs w:val="28"/>
          <w:u w:val="none"/>
        </w:rPr>
      </w:pPr>
      <w:r w:rsidDel="00000000" w:rsidR="00000000" w:rsidRPr="00000000">
        <w:rPr>
          <w:sz w:val="28"/>
          <w:szCs w:val="28"/>
          <w:u w:val="none"/>
          <w:rtl w:val="0"/>
        </w:rPr>
        <w:t xml:space="preserve">Gives a good impression of totality.</w:t>
      </w:r>
    </w:p>
    <w:p w:rsidR="00000000" w:rsidDel="00000000" w:rsidP="00000000" w:rsidRDefault="00000000" w:rsidRPr="00000000" w14:paraId="00000507">
      <w:pPr>
        <w:numPr>
          <w:ilvl w:val="0"/>
          <w:numId w:val="100"/>
        </w:numPr>
        <w:ind w:left="720" w:hanging="360"/>
        <w:jc w:val="center"/>
        <w:rPr>
          <w:sz w:val="28"/>
          <w:szCs w:val="28"/>
          <w:u w:val="none"/>
        </w:rPr>
      </w:pPr>
      <w:r w:rsidDel="00000000" w:rsidR="00000000" w:rsidRPr="00000000">
        <w:rPr>
          <w:sz w:val="28"/>
          <w:szCs w:val="28"/>
          <w:u w:val="none"/>
          <w:rtl w:val="0"/>
        </w:rPr>
        <w:t xml:space="preserve">Individual contribution made by each component is clearly seen.</w:t>
      </w:r>
    </w:p>
    <w:p w:rsidR="00000000" w:rsidDel="00000000" w:rsidP="00000000" w:rsidRDefault="00000000" w:rsidRPr="00000000" w14:paraId="00000508">
      <w:pPr>
        <w:numPr>
          <w:ilvl w:val="0"/>
          <w:numId w:val="100"/>
        </w:numPr>
        <w:ind w:left="720" w:hanging="360"/>
        <w:jc w:val="center"/>
        <w:rPr>
          <w:sz w:val="28"/>
          <w:szCs w:val="28"/>
          <w:u w:val="none"/>
        </w:rPr>
      </w:pPr>
      <w:r w:rsidDel="00000000" w:rsidR="00000000" w:rsidRPr="00000000">
        <w:rPr>
          <w:sz w:val="28"/>
          <w:szCs w:val="28"/>
          <w:u w:val="none"/>
          <w:rtl w:val="0"/>
        </w:rPr>
        <w:t xml:space="preserve">Differences in quantity of components are clearly seen.</w:t>
      </w:r>
    </w:p>
    <w:p w:rsidR="00000000" w:rsidDel="00000000" w:rsidP="00000000" w:rsidRDefault="00000000" w:rsidRPr="00000000" w14:paraId="00000509">
      <w:pPr>
        <w:jc w:val="center"/>
        <w:rPr>
          <w:b w:val="1"/>
          <w:sz w:val="28"/>
          <w:szCs w:val="28"/>
          <w:u w:val="none"/>
        </w:rPr>
      </w:pPr>
      <w:r w:rsidDel="00000000" w:rsidR="00000000" w:rsidRPr="00000000">
        <w:rPr>
          <w:b w:val="1"/>
          <w:sz w:val="28"/>
          <w:szCs w:val="28"/>
          <w:u w:val="none"/>
          <w:rtl w:val="0"/>
        </w:rPr>
        <w:t xml:space="preserve">Disadvantages</w:t>
      </w:r>
    </w:p>
    <w:p w:rsidR="00000000" w:rsidDel="00000000" w:rsidP="00000000" w:rsidRDefault="00000000" w:rsidRPr="00000000" w14:paraId="0000050A">
      <w:pPr>
        <w:numPr>
          <w:ilvl w:val="0"/>
          <w:numId w:val="99"/>
        </w:numPr>
        <w:ind w:left="720" w:hanging="360"/>
        <w:jc w:val="center"/>
        <w:rPr>
          <w:sz w:val="28"/>
          <w:szCs w:val="28"/>
          <w:u w:val="none"/>
        </w:rPr>
      </w:pPr>
      <w:r w:rsidDel="00000000" w:rsidR="00000000" w:rsidRPr="00000000">
        <w:rPr>
          <w:sz w:val="28"/>
          <w:szCs w:val="28"/>
          <w:u w:val="none"/>
          <w:rtl w:val="0"/>
        </w:rPr>
        <w:t xml:space="preserve">Doesn’t show trend of components over time.</w:t>
      </w:r>
    </w:p>
    <w:p w:rsidR="00000000" w:rsidDel="00000000" w:rsidP="00000000" w:rsidRDefault="00000000" w:rsidRPr="00000000" w14:paraId="0000050B">
      <w:pPr>
        <w:numPr>
          <w:ilvl w:val="0"/>
          <w:numId w:val="99"/>
        </w:numPr>
        <w:ind w:left="720" w:hanging="360"/>
        <w:jc w:val="center"/>
        <w:rPr>
          <w:sz w:val="28"/>
          <w:szCs w:val="28"/>
          <w:u w:val="none"/>
        </w:rPr>
      </w:pPr>
      <w:r w:rsidDel="00000000" w:rsidR="00000000" w:rsidRPr="00000000">
        <w:rPr>
          <w:sz w:val="28"/>
          <w:szCs w:val="28"/>
          <w:u w:val="none"/>
          <w:rtl w:val="0"/>
        </w:rPr>
        <w:t xml:space="preserve">Not easy to compare components where bars are many</w:t>
      </w:r>
    </w:p>
    <w:p w:rsidR="00000000" w:rsidDel="00000000" w:rsidP="00000000" w:rsidRDefault="00000000" w:rsidRPr="00000000" w14:paraId="0000050C">
      <w:pPr>
        <w:numPr>
          <w:ilvl w:val="0"/>
          <w:numId w:val="99"/>
        </w:numPr>
        <w:ind w:left="720" w:hanging="360"/>
        <w:jc w:val="center"/>
        <w:rPr>
          <w:sz w:val="28"/>
          <w:szCs w:val="28"/>
          <w:u w:val="none"/>
        </w:rPr>
      </w:pPr>
      <w:r w:rsidDel="00000000" w:rsidR="00000000" w:rsidRPr="00000000">
        <w:rPr>
          <w:sz w:val="28"/>
          <w:szCs w:val="28"/>
          <w:u w:val="none"/>
          <w:rtl w:val="0"/>
        </w:rPr>
        <w:t xml:space="preserve">Not suitable for many components.</w:t>
      </w:r>
    </w:p>
    <w:p w:rsidR="00000000" w:rsidDel="00000000" w:rsidP="00000000" w:rsidRDefault="00000000" w:rsidRPr="00000000" w14:paraId="0000050D">
      <w:pPr>
        <w:ind w:left="360" w:firstLine="0"/>
        <w:rPr>
          <w:b w:val="1"/>
          <w:sz w:val="28"/>
          <w:szCs w:val="28"/>
          <w:u w:val="none"/>
        </w:rPr>
      </w:pPr>
      <w:r w:rsidDel="00000000" w:rsidR="00000000" w:rsidRPr="00000000">
        <w:rPr>
          <w:rtl w:val="0"/>
        </w:rPr>
      </w:r>
    </w:p>
    <w:p w:rsidR="00000000" w:rsidDel="00000000" w:rsidP="00000000" w:rsidRDefault="00000000" w:rsidRPr="00000000" w14:paraId="0000050E">
      <w:pPr>
        <w:jc w:val="center"/>
        <w:rPr>
          <w:sz w:val="28"/>
          <w:szCs w:val="28"/>
          <w:u w:val="none"/>
        </w:rPr>
      </w:pPr>
      <w:r w:rsidDel="00000000" w:rsidR="00000000" w:rsidRPr="00000000">
        <w:rPr/>
        <w:drawing>
          <wp:inline distB="0" distT="0" distL="0" distR="0">
            <wp:extent cx="4914900" cy="2695575"/>
            <wp:effectExtent b="0" l="0" r="0" t="0"/>
            <wp:docPr id="95" name="image16.png"/>
            <a:graphic>
              <a:graphicData uri="http://schemas.openxmlformats.org/drawingml/2006/picture">
                <pic:pic>
                  <pic:nvPicPr>
                    <pic:cNvPr id="0" name="image16.png"/>
                    <pic:cNvPicPr preferRelativeResize="0"/>
                  </pic:nvPicPr>
                  <pic:blipFill>
                    <a:blip r:embed="rId80"/>
                    <a:srcRect b="6357" l="0" r="0" t="0"/>
                    <a:stretch>
                      <a:fillRect/>
                    </a:stretch>
                  </pic:blipFill>
                  <pic:spPr>
                    <a:xfrm>
                      <a:off x="0" y="0"/>
                      <a:ext cx="49149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50F">
      <w:pPr>
        <w:jc w:val="center"/>
        <w:rPr>
          <w:b w:val="1"/>
          <w:sz w:val="28"/>
          <w:szCs w:val="28"/>
          <w:u w:val="none"/>
        </w:rPr>
      </w:pPr>
      <w:r w:rsidDel="00000000" w:rsidR="00000000" w:rsidRPr="00000000">
        <w:rPr>
          <w:b w:val="1"/>
          <w:sz w:val="28"/>
          <w:szCs w:val="28"/>
          <w:u w:val="none"/>
          <w:rtl w:val="0"/>
        </w:rPr>
        <w:t xml:space="preserve">Divided Bars or Rectangles</w:t>
      </w:r>
    </w:p>
    <w:p w:rsidR="00000000" w:rsidDel="00000000" w:rsidP="00000000" w:rsidRDefault="00000000" w:rsidRPr="00000000" w14:paraId="00000510">
      <w:pPr>
        <w:jc w:val="center"/>
        <w:rPr>
          <w:b w:val="1"/>
          <w:sz w:val="28"/>
          <w:szCs w:val="28"/>
          <w:u w:val="none"/>
        </w:rPr>
      </w:pPr>
      <w:r w:rsidDel="00000000" w:rsidR="00000000" w:rsidRPr="00000000">
        <w:rPr>
          <w:b w:val="1"/>
          <w:sz w:val="28"/>
          <w:szCs w:val="28"/>
          <w:u w:val="none"/>
          <w:rtl w:val="0"/>
        </w:rPr>
        <w:t xml:space="preserve">Production of Sugarcane in 1000 tonnes of 5 major factories in Kenya </w:t>
      </w:r>
    </w:p>
    <w:tbl>
      <w:tblPr>
        <w:tblStyle w:val="Table6"/>
        <w:tblW w:w="75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3"/>
        <w:gridCol w:w="2607"/>
        <w:gridCol w:w="2700"/>
        <w:tblGridChange w:id="0">
          <w:tblGrid>
            <w:gridCol w:w="2253"/>
            <w:gridCol w:w="2607"/>
            <w:gridCol w:w="2700"/>
          </w:tblGrid>
        </w:tblGridChange>
      </w:tblGrid>
      <w:tr>
        <w:tc>
          <w:tcPr/>
          <w:p w:rsidR="00000000" w:rsidDel="00000000" w:rsidP="00000000" w:rsidRDefault="00000000" w:rsidRPr="00000000" w14:paraId="00000511">
            <w:pPr>
              <w:jc w:val="center"/>
              <w:rPr>
                <w:sz w:val="28"/>
                <w:szCs w:val="28"/>
                <w:u w:val="none"/>
              </w:rPr>
            </w:pPr>
            <w:r w:rsidDel="00000000" w:rsidR="00000000" w:rsidRPr="00000000">
              <w:rPr>
                <w:sz w:val="28"/>
                <w:szCs w:val="28"/>
                <w:u w:val="none"/>
                <w:rtl w:val="0"/>
              </w:rPr>
              <w:t xml:space="preserve">Factory</w:t>
            </w:r>
          </w:p>
        </w:tc>
        <w:tc>
          <w:tcPr/>
          <w:p w:rsidR="00000000" w:rsidDel="00000000" w:rsidP="00000000" w:rsidRDefault="00000000" w:rsidRPr="00000000" w14:paraId="00000512">
            <w:pPr>
              <w:jc w:val="center"/>
              <w:rPr>
                <w:sz w:val="28"/>
                <w:szCs w:val="28"/>
                <w:u w:val="none"/>
              </w:rPr>
            </w:pPr>
            <w:r w:rsidDel="00000000" w:rsidR="00000000" w:rsidRPr="00000000">
              <w:rPr>
                <w:sz w:val="28"/>
                <w:szCs w:val="28"/>
                <w:u w:val="none"/>
                <w:rtl w:val="0"/>
              </w:rPr>
              <w:t xml:space="preserve">Production(ooo tonnes)</w:t>
            </w:r>
          </w:p>
        </w:tc>
        <w:tc>
          <w:tcPr/>
          <w:p w:rsidR="00000000" w:rsidDel="00000000" w:rsidP="00000000" w:rsidRDefault="00000000" w:rsidRPr="00000000" w14:paraId="00000513">
            <w:pPr>
              <w:jc w:val="center"/>
              <w:rPr>
                <w:sz w:val="28"/>
                <w:szCs w:val="28"/>
                <w:u w:val="none"/>
              </w:rPr>
            </w:pPr>
            <w:r w:rsidDel="00000000" w:rsidR="00000000" w:rsidRPr="00000000">
              <w:rPr>
                <w:sz w:val="28"/>
                <w:szCs w:val="28"/>
                <w:u w:val="none"/>
                <w:rtl w:val="0"/>
              </w:rPr>
              <w:t xml:space="preserve">Length in cm </w:t>
            </w:r>
          </w:p>
        </w:tc>
      </w:tr>
      <w:tr>
        <w:tc>
          <w:tcPr/>
          <w:p w:rsidR="00000000" w:rsidDel="00000000" w:rsidP="00000000" w:rsidRDefault="00000000" w:rsidRPr="00000000" w14:paraId="00000514">
            <w:pPr>
              <w:jc w:val="center"/>
              <w:rPr>
                <w:sz w:val="28"/>
                <w:szCs w:val="28"/>
                <w:u w:val="none"/>
              </w:rPr>
            </w:pPr>
            <w:r w:rsidDel="00000000" w:rsidR="00000000" w:rsidRPr="00000000">
              <w:rPr>
                <w:sz w:val="28"/>
                <w:szCs w:val="28"/>
                <w:u w:val="none"/>
                <w:rtl w:val="0"/>
              </w:rPr>
              <w:t xml:space="preserve">Sony</w:t>
            </w:r>
          </w:p>
        </w:tc>
        <w:tc>
          <w:tcPr/>
          <w:p w:rsidR="00000000" w:rsidDel="00000000" w:rsidP="00000000" w:rsidRDefault="00000000" w:rsidRPr="00000000" w14:paraId="00000515">
            <w:pPr>
              <w:jc w:val="center"/>
              <w:rPr>
                <w:sz w:val="28"/>
                <w:szCs w:val="28"/>
                <w:u w:val="none"/>
              </w:rPr>
            </w:pPr>
            <w:r w:rsidDel="00000000" w:rsidR="00000000" w:rsidRPr="00000000">
              <w:rPr>
                <w:sz w:val="28"/>
                <w:szCs w:val="28"/>
                <w:u w:val="none"/>
                <w:rtl w:val="0"/>
              </w:rPr>
              <w:t xml:space="preserve">50</w:t>
            </w:r>
          </w:p>
        </w:tc>
        <w:tc>
          <w:tcPr/>
          <w:p w:rsidR="00000000" w:rsidDel="00000000" w:rsidP="00000000" w:rsidRDefault="00000000" w:rsidRPr="00000000" w14:paraId="00000516">
            <w:pPr>
              <w:jc w:val="center"/>
              <w:rPr>
                <w:sz w:val="28"/>
                <w:szCs w:val="28"/>
                <w:u w:val="none"/>
              </w:rPr>
            </w:pPr>
            <w:r w:rsidDel="00000000" w:rsidR="00000000" w:rsidRPr="00000000">
              <w:rPr>
                <w:sz w:val="28"/>
                <w:szCs w:val="28"/>
                <w:u w:val="none"/>
                <w:rtl w:val="0"/>
              </w:rPr>
              <w:t xml:space="preserve">0.5</w:t>
            </w:r>
          </w:p>
        </w:tc>
      </w:tr>
      <w:tr>
        <w:tc>
          <w:tcPr/>
          <w:p w:rsidR="00000000" w:rsidDel="00000000" w:rsidP="00000000" w:rsidRDefault="00000000" w:rsidRPr="00000000" w14:paraId="00000517">
            <w:pPr>
              <w:jc w:val="center"/>
              <w:rPr>
                <w:sz w:val="28"/>
                <w:szCs w:val="28"/>
                <w:u w:val="none"/>
              </w:rPr>
            </w:pPr>
            <w:r w:rsidDel="00000000" w:rsidR="00000000" w:rsidRPr="00000000">
              <w:rPr>
                <w:sz w:val="28"/>
                <w:szCs w:val="28"/>
                <w:u w:val="none"/>
                <w:rtl w:val="0"/>
              </w:rPr>
              <w:t xml:space="preserve">Nzoia</w:t>
            </w:r>
          </w:p>
        </w:tc>
        <w:tc>
          <w:tcPr/>
          <w:p w:rsidR="00000000" w:rsidDel="00000000" w:rsidP="00000000" w:rsidRDefault="00000000" w:rsidRPr="00000000" w14:paraId="00000518">
            <w:pPr>
              <w:jc w:val="center"/>
              <w:rPr>
                <w:sz w:val="28"/>
                <w:szCs w:val="28"/>
                <w:u w:val="none"/>
              </w:rPr>
            </w:pPr>
            <w:r w:rsidDel="00000000" w:rsidR="00000000" w:rsidRPr="00000000">
              <w:rPr>
                <w:sz w:val="28"/>
                <w:szCs w:val="28"/>
                <w:u w:val="none"/>
                <w:rtl w:val="0"/>
              </w:rPr>
              <w:t xml:space="preserve">100</w:t>
            </w:r>
          </w:p>
        </w:tc>
        <w:tc>
          <w:tcPr/>
          <w:p w:rsidR="00000000" w:rsidDel="00000000" w:rsidP="00000000" w:rsidRDefault="00000000" w:rsidRPr="00000000" w14:paraId="00000519">
            <w:pPr>
              <w:jc w:val="center"/>
              <w:rPr>
                <w:sz w:val="28"/>
                <w:szCs w:val="28"/>
                <w:u w:val="none"/>
              </w:rPr>
            </w:pPr>
            <w:r w:rsidDel="00000000" w:rsidR="00000000" w:rsidRPr="00000000">
              <w:rPr>
                <w:sz w:val="28"/>
                <w:szCs w:val="28"/>
                <w:u w:val="none"/>
                <w:rtl w:val="0"/>
              </w:rPr>
              <w:t xml:space="preserve">1</w:t>
            </w:r>
          </w:p>
        </w:tc>
      </w:tr>
      <w:tr>
        <w:tc>
          <w:tcPr/>
          <w:p w:rsidR="00000000" w:rsidDel="00000000" w:rsidP="00000000" w:rsidRDefault="00000000" w:rsidRPr="00000000" w14:paraId="0000051A">
            <w:pPr>
              <w:jc w:val="center"/>
              <w:rPr>
                <w:sz w:val="28"/>
                <w:szCs w:val="28"/>
                <w:u w:val="none"/>
              </w:rPr>
            </w:pPr>
            <w:r w:rsidDel="00000000" w:rsidR="00000000" w:rsidRPr="00000000">
              <w:rPr>
                <w:sz w:val="28"/>
                <w:szCs w:val="28"/>
                <w:u w:val="none"/>
                <w:rtl w:val="0"/>
              </w:rPr>
              <w:t xml:space="preserve">Chemilil</w:t>
            </w:r>
          </w:p>
        </w:tc>
        <w:tc>
          <w:tcPr/>
          <w:p w:rsidR="00000000" w:rsidDel="00000000" w:rsidP="00000000" w:rsidRDefault="00000000" w:rsidRPr="00000000" w14:paraId="0000051B">
            <w:pPr>
              <w:jc w:val="center"/>
              <w:rPr>
                <w:sz w:val="28"/>
                <w:szCs w:val="28"/>
                <w:u w:val="none"/>
              </w:rPr>
            </w:pPr>
            <w:r w:rsidDel="00000000" w:rsidR="00000000" w:rsidRPr="00000000">
              <w:rPr>
                <w:sz w:val="28"/>
                <w:szCs w:val="28"/>
                <w:u w:val="none"/>
                <w:rtl w:val="0"/>
              </w:rPr>
              <w:t xml:space="preserve">200</w:t>
            </w:r>
          </w:p>
        </w:tc>
        <w:tc>
          <w:tcPr/>
          <w:p w:rsidR="00000000" w:rsidDel="00000000" w:rsidP="00000000" w:rsidRDefault="00000000" w:rsidRPr="00000000" w14:paraId="0000051C">
            <w:pPr>
              <w:jc w:val="center"/>
              <w:rPr>
                <w:sz w:val="28"/>
                <w:szCs w:val="28"/>
                <w:u w:val="none"/>
              </w:rPr>
            </w:pPr>
            <w:r w:rsidDel="00000000" w:rsidR="00000000" w:rsidRPr="00000000">
              <w:rPr>
                <w:sz w:val="28"/>
                <w:szCs w:val="28"/>
                <w:u w:val="none"/>
                <w:rtl w:val="0"/>
              </w:rPr>
              <w:t xml:space="preserve">2</w:t>
            </w:r>
          </w:p>
        </w:tc>
      </w:tr>
      <w:tr>
        <w:tc>
          <w:tcPr/>
          <w:p w:rsidR="00000000" w:rsidDel="00000000" w:rsidP="00000000" w:rsidRDefault="00000000" w:rsidRPr="00000000" w14:paraId="0000051D">
            <w:pPr>
              <w:jc w:val="center"/>
              <w:rPr>
                <w:sz w:val="28"/>
                <w:szCs w:val="28"/>
                <w:u w:val="none"/>
              </w:rPr>
            </w:pPr>
            <w:r w:rsidDel="00000000" w:rsidR="00000000" w:rsidRPr="00000000">
              <w:rPr>
                <w:sz w:val="28"/>
                <w:szCs w:val="28"/>
                <w:u w:val="none"/>
                <w:rtl w:val="0"/>
              </w:rPr>
              <w:t xml:space="preserve">Muhoroni</w:t>
            </w:r>
          </w:p>
        </w:tc>
        <w:tc>
          <w:tcPr/>
          <w:p w:rsidR="00000000" w:rsidDel="00000000" w:rsidP="00000000" w:rsidRDefault="00000000" w:rsidRPr="00000000" w14:paraId="0000051E">
            <w:pPr>
              <w:jc w:val="center"/>
              <w:rPr>
                <w:sz w:val="28"/>
                <w:szCs w:val="28"/>
                <w:u w:val="none"/>
              </w:rPr>
            </w:pPr>
            <w:r w:rsidDel="00000000" w:rsidR="00000000" w:rsidRPr="00000000">
              <w:rPr>
                <w:sz w:val="28"/>
                <w:szCs w:val="28"/>
                <w:u w:val="none"/>
                <w:rtl w:val="0"/>
              </w:rPr>
              <w:t xml:space="preserve">250</w:t>
            </w:r>
          </w:p>
        </w:tc>
        <w:tc>
          <w:tcPr/>
          <w:p w:rsidR="00000000" w:rsidDel="00000000" w:rsidP="00000000" w:rsidRDefault="00000000" w:rsidRPr="00000000" w14:paraId="0000051F">
            <w:pPr>
              <w:jc w:val="center"/>
              <w:rPr>
                <w:sz w:val="28"/>
                <w:szCs w:val="28"/>
                <w:u w:val="none"/>
              </w:rPr>
            </w:pPr>
            <w:r w:rsidDel="00000000" w:rsidR="00000000" w:rsidRPr="00000000">
              <w:rPr>
                <w:sz w:val="28"/>
                <w:szCs w:val="28"/>
                <w:u w:val="none"/>
                <w:rtl w:val="0"/>
              </w:rPr>
              <w:t xml:space="preserve">2.5</w:t>
            </w:r>
          </w:p>
        </w:tc>
      </w:tr>
      <w:tr>
        <w:tc>
          <w:tcPr/>
          <w:p w:rsidR="00000000" w:rsidDel="00000000" w:rsidP="00000000" w:rsidRDefault="00000000" w:rsidRPr="00000000" w14:paraId="00000520">
            <w:pPr>
              <w:jc w:val="center"/>
              <w:rPr>
                <w:sz w:val="28"/>
                <w:szCs w:val="28"/>
                <w:u w:val="none"/>
              </w:rPr>
            </w:pPr>
            <w:r w:rsidDel="00000000" w:rsidR="00000000" w:rsidRPr="00000000">
              <w:rPr>
                <w:sz w:val="28"/>
                <w:szCs w:val="28"/>
                <w:u w:val="none"/>
                <w:rtl w:val="0"/>
              </w:rPr>
              <w:t xml:space="preserve">Mumias</w:t>
            </w:r>
          </w:p>
        </w:tc>
        <w:tc>
          <w:tcPr/>
          <w:p w:rsidR="00000000" w:rsidDel="00000000" w:rsidP="00000000" w:rsidRDefault="00000000" w:rsidRPr="00000000" w14:paraId="00000521">
            <w:pPr>
              <w:jc w:val="center"/>
              <w:rPr>
                <w:sz w:val="28"/>
                <w:szCs w:val="28"/>
                <w:u w:val="none"/>
              </w:rPr>
            </w:pPr>
            <w:r w:rsidDel="00000000" w:rsidR="00000000" w:rsidRPr="00000000">
              <w:rPr>
                <w:sz w:val="28"/>
                <w:szCs w:val="28"/>
                <w:u w:val="none"/>
                <w:rtl w:val="0"/>
              </w:rPr>
              <w:t xml:space="preserve">400</w:t>
            </w:r>
          </w:p>
        </w:tc>
        <w:tc>
          <w:tcPr/>
          <w:p w:rsidR="00000000" w:rsidDel="00000000" w:rsidP="00000000" w:rsidRDefault="00000000" w:rsidRPr="00000000" w14:paraId="00000522">
            <w:pPr>
              <w:jc w:val="center"/>
              <w:rPr>
                <w:sz w:val="28"/>
                <w:szCs w:val="28"/>
                <w:u w:val="none"/>
              </w:rPr>
            </w:pPr>
            <w:r w:rsidDel="00000000" w:rsidR="00000000" w:rsidRPr="00000000">
              <w:rPr>
                <w:sz w:val="28"/>
                <w:szCs w:val="28"/>
                <w:u w:val="none"/>
                <w:rtl w:val="0"/>
              </w:rPr>
              <w:t xml:space="preserve">4</w:t>
            </w:r>
          </w:p>
        </w:tc>
      </w:tr>
      <w:tr>
        <w:tc>
          <w:tcPr/>
          <w:p w:rsidR="00000000" w:rsidDel="00000000" w:rsidP="00000000" w:rsidRDefault="00000000" w:rsidRPr="00000000" w14:paraId="00000523">
            <w:pPr>
              <w:jc w:val="center"/>
              <w:rPr>
                <w:sz w:val="28"/>
                <w:szCs w:val="28"/>
                <w:u w:val="none"/>
              </w:rPr>
            </w:pPr>
            <w:r w:rsidDel="00000000" w:rsidR="00000000" w:rsidRPr="00000000">
              <w:rPr>
                <w:sz w:val="28"/>
                <w:szCs w:val="28"/>
                <w:u w:val="none"/>
                <w:rtl w:val="0"/>
              </w:rPr>
              <w:t xml:space="preserve">Total </w:t>
            </w:r>
          </w:p>
        </w:tc>
        <w:tc>
          <w:tcPr/>
          <w:p w:rsidR="00000000" w:rsidDel="00000000" w:rsidP="00000000" w:rsidRDefault="00000000" w:rsidRPr="00000000" w14:paraId="00000524">
            <w:pPr>
              <w:jc w:val="center"/>
              <w:rPr>
                <w:sz w:val="28"/>
                <w:szCs w:val="28"/>
                <w:u w:val="none"/>
              </w:rPr>
            </w:pPr>
            <w:r w:rsidDel="00000000" w:rsidR="00000000" w:rsidRPr="00000000">
              <w:rPr>
                <w:sz w:val="28"/>
                <w:szCs w:val="28"/>
                <w:u w:val="none"/>
                <w:rtl w:val="0"/>
              </w:rPr>
              <w:t xml:space="preserve">1000</w:t>
            </w:r>
          </w:p>
        </w:tc>
        <w:tc>
          <w:tcPr/>
          <w:p w:rsidR="00000000" w:rsidDel="00000000" w:rsidP="00000000" w:rsidRDefault="00000000" w:rsidRPr="00000000" w14:paraId="00000525">
            <w:pPr>
              <w:jc w:val="center"/>
              <w:rPr>
                <w:sz w:val="28"/>
                <w:szCs w:val="28"/>
                <w:u w:val="none"/>
              </w:rPr>
            </w:pPr>
            <w:r w:rsidDel="00000000" w:rsidR="00000000" w:rsidRPr="00000000">
              <w:rPr>
                <w:sz w:val="28"/>
                <w:szCs w:val="28"/>
                <w:u w:val="none"/>
                <w:rtl w:val="0"/>
              </w:rPr>
              <w:t xml:space="preserve">10</w:t>
            </w:r>
          </w:p>
        </w:tc>
      </w:tr>
    </w:tbl>
    <w:p w:rsidR="00000000" w:rsidDel="00000000" w:rsidP="00000000" w:rsidRDefault="00000000" w:rsidRPr="00000000" w14:paraId="00000526">
      <w:pPr>
        <w:jc w:val="center"/>
        <w:rPr>
          <w:b w:val="1"/>
          <w:sz w:val="28"/>
          <w:szCs w:val="28"/>
          <w:u w:val="none"/>
        </w:rPr>
      </w:pPr>
      <w:r w:rsidDel="00000000" w:rsidR="00000000" w:rsidRPr="00000000">
        <w:rPr>
          <w:b w:val="1"/>
          <w:sz w:val="28"/>
          <w:szCs w:val="28"/>
          <w:u w:val="none"/>
          <w:rtl w:val="0"/>
        </w:rPr>
        <w:t xml:space="preserve">Reported Visitor Arrivals by Continent for the Year 2000</w:t>
      </w:r>
    </w:p>
    <w:tbl>
      <w:tblPr>
        <w:tblStyle w:val="Table7"/>
        <w:tblW w:w="59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2081"/>
        <w:gridCol w:w="1915"/>
        <w:tblGridChange w:id="0">
          <w:tblGrid>
            <w:gridCol w:w="1985"/>
            <w:gridCol w:w="2081"/>
            <w:gridCol w:w="1915"/>
          </w:tblGrid>
        </w:tblGridChange>
      </w:tblGrid>
      <w:tr>
        <w:tc>
          <w:tcPr/>
          <w:p w:rsidR="00000000" w:rsidDel="00000000" w:rsidP="00000000" w:rsidRDefault="00000000" w:rsidRPr="00000000" w14:paraId="00000527">
            <w:pPr>
              <w:jc w:val="center"/>
              <w:rPr>
                <w:sz w:val="28"/>
                <w:szCs w:val="28"/>
                <w:u w:val="none"/>
              </w:rPr>
            </w:pPr>
            <w:r w:rsidDel="00000000" w:rsidR="00000000" w:rsidRPr="00000000">
              <w:rPr>
                <w:sz w:val="28"/>
                <w:szCs w:val="28"/>
                <w:u w:val="none"/>
                <w:rtl w:val="0"/>
              </w:rPr>
              <w:t xml:space="preserve">Continent</w:t>
            </w:r>
          </w:p>
        </w:tc>
        <w:tc>
          <w:tcPr/>
          <w:p w:rsidR="00000000" w:rsidDel="00000000" w:rsidP="00000000" w:rsidRDefault="00000000" w:rsidRPr="00000000" w14:paraId="00000528">
            <w:pPr>
              <w:jc w:val="center"/>
              <w:rPr>
                <w:sz w:val="28"/>
                <w:szCs w:val="28"/>
                <w:u w:val="none"/>
              </w:rPr>
            </w:pPr>
            <w:r w:rsidDel="00000000" w:rsidR="00000000" w:rsidRPr="00000000">
              <w:rPr>
                <w:sz w:val="28"/>
                <w:szCs w:val="28"/>
                <w:u w:val="none"/>
                <w:rtl w:val="0"/>
              </w:rPr>
              <w:t xml:space="preserve">No. of visitors</w:t>
            </w:r>
          </w:p>
        </w:tc>
        <w:tc>
          <w:tcPr/>
          <w:p w:rsidR="00000000" w:rsidDel="00000000" w:rsidP="00000000" w:rsidRDefault="00000000" w:rsidRPr="00000000" w14:paraId="00000529">
            <w:pPr>
              <w:jc w:val="center"/>
              <w:rPr>
                <w:sz w:val="28"/>
                <w:szCs w:val="28"/>
                <w:u w:val="none"/>
              </w:rPr>
            </w:pPr>
            <w:r w:rsidDel="00000000" w:rsidR="00000000" w:rsidRPr="00000000">
              <w:rPr>
                <w:sz w:val="28"/>
                <w:szCs w:val="28"/>
                <w:u w:val="none"/>
                <w:rtl w:val="0"/>
              </w:rPr>
              <w:t xml:space="preserve">Length of strip (cm)</w:t>
            </w:r>
          </w:p>
        </w:tc>
      </w:tr>
      <w:tr>
        <w:tc>
          <w:tcPr/>
          <w:p w:rsidR="00000000" w:rsidDel="00000000" w:rsidP="00000000" w:rsidRDefault="00000000" w:rsidRPr="00000000" w14:paraId="0000052A">
            <w:pPr>
              <w:jc w:val="center"/>
              <w:rPr>
                <w:sz w:val="28"/>
                <w:szCs w:val="28"/>
                <w:u w:val="none"/>
              </w:rPr>
            </w:pPr>
            <w:r w:rsidDel="00000000" w:rsidR="00000000" w:rsidRPr="00000000">
              <w:rPr>
                <w:sz w:val="28"/>
                <w:szCs w:val="28"/>
                <w:u w:val="none"/>
                <w:rtl w:val="0"/>
              </w:rPr>
              <w:t xml:space="preserve">Africa</w:t>
            </w:r>
          </w:p>
        </w:tc>
        <w:tc>
          <w:tcPr/>
          <w:p w:rsidR="00000000" w:rsidDel="00000000" w:rsidP="00000000" w:rsidRDefault="00000000" w:rsidRPr="00000000" w14:paraId="0000052B">
            <w:pPr>
              <w:jc w:val="center"/>
              <w:rPr>
                <w:sz w:val="28"/>
                <w:szCs w:val="28"/>
                <w:u w:val="none"/>
              </w:rPr>
            </w:pPr>
            <w:r w:rsidDel="00000000" w:rsidR="00000000" w:rsidRPr="00000000">
              <w:rPr>
                <w:sz w:val="28"/>
                <w:szCs w:val="28"/>
                <w:u w:val="none"/>
                <w:rtl w:val="0"/>
              </w:rPr>
              <w:t xml:space="preserve">153904</w:t>
            </w:r>
          </w:p>
        </w:tc>
        <w:tc>
          <w:tcPr/>
          <w:p w:rsidR="00000000" w:rsidDel="00000000" w:rsidP="00000000" w:rsidRDefault="00000000" w:rsidRPr="00000000" w14:paraId="0000052C">
            <w:pPr>
              <w:jc w:val="center"/>
              <w:rPr>
                <w:sz w:val="28"/>
                <w:szCs w:val="28"/>
                <w:u w:val="none"/>
              </w:rPr>
            </w:pPr>
            <w:r w:rsidDel="00000000" w:rsidR="00000000" w:rsidRPr="00000000">
              <w:rPr>
                <w:sz w:val="28"/>
                <w:szCs w:val="28"/>
                <w:u w:val="none"/>
                <w:rtl w:val="0"/>
              </w:rPr>
              <w:t xml:space="preserve">1.5</w:t>
            </w:r>
          </w:p>
        </w:tc>
      </w:tr>
      <w:tr>
        <w:tc>
          <w:tcPr/>
          <w:p w:rsidR="00000000" w:rsidDel="00000000" w:rsidP="00000000" w:rsidRDefault="00000000" w:rsidRPr="00000000" w14:paraId="0000052D">
            <w:pPr>
              <w:jc w:val="center"/>
              <w:rPr>
                <w:sz w:val="28"/>
                <w:szCs w:val="28"/>
                <w:u w:val="none"/>
              </w:rPr>
            </w:pPr>
            <w:r w:rsidDel="00000000" w:rsidR="00000000" w:rsidRPr="00000000">
              <w:rPr>
                <w:sz w:val="28"/>
                <w:szCs w:val="28"/>
                <w:u w:val="none"/>
                <w:rtl w:val="0"/>
              </w:rPr>
              <w:t xml:space="preserve">America</w:t>
            </w:r>
          </w:p>
        </w:tc>
        <w:tc>
          <w:tcPr/>
          <w:p w:rsidR="00000000" w:rsidDel="00000000" w:rsidP="00000000" w:rsidRDefault="00000000" w:rsidRPr="00000000" w14:paraId="0000052E">
            <w:pPr>
              <w:jc w:val="center"/>
              <w:rPr>
                <w:sz w:val="28"/>
                <w:szCs w:val="28"/>
                <w:u w:val="none"/>
              </w:rPr>
            </w:pPr>
            <w:r w:rsidDel="00000000" w:rsidR="00000000" w:rsidRPr="00000000">
              <w:rPr>
                <w:sz w:val="28"/>
                <w:szCs w:val="28"/>
                <w:u w:val="none"/>
                <w:rtl w:val="0"/>
              </w:rPr>
              <w:t xml:space="preserve">77271</w:t>
            </w:r>
          </w:p>
        </w:tc>
        <w:tc>
          <w:tcPr/>
          <w:p w:rsidR="00000000" w:rsidDel="00000000" w:rsidP="00000000" w:rsidRDefault="00000000" w:rsidRPr="00000000" w14:paraId="0000052F">
            <w:pPr>
              <w:jc w:val="center"/>
              <w:rPr>
                <w:sz w:val="28"/>
                <w:szCs w:val="28"/>
                <w:u w:val="none"/>
              </w:rPr>
            </w:pPr>
            <w:r w:rsidDel="00000000" w:rsidR="00000000" w:rsidRPr="00000000">
              <w:rPr>
                <w:sz w:val="28"/>
                <w:szCs w:val="28"/>
                <w:u w:val="none"/>
                <w:rtl w:val="0"/>
              </w:rPr>
              <w:t xml:space="preserve">0.8</w:t>
            </w:r>
          </w:p>
        </w:tc>
      </w:tr>
      <w:tr>
        <w:tc>
          <w:tcPr/>
          <w:p w:rsidR="00000000" w:rsidDel="00000000" w:rsidP="00000000" w:rsidRDefault="00000000" w:rsidRPr="00000000" w14:paraId="00000530">
            <w:pPr>
              <w:jc w:val="center"/>
              <w:rPr>
                <w:sz w:val="28"/>
                <w:szCs w:val="28"/>
                <w:u w:val="none"/>
              </w:rPr>
            </w:pPr>
            <w:r w:rsidDel="00000000" w:rsidR="00000000" w:rsidRPr="00000000">
              <w:rPr>
                <w:sz w:val="28"/>
                <w:szCs w:val="28"/>
                <w:u w:val="none"/>
                <w:rtl w:val="0"/>
              </w:rPr>
              <w:t xml:space="preserve">Asia</w:t>
            </w:r>
          </w:p>
        </w:tc>
        <w:tc>
          <w:tcPr/>
          <w:p w:rsidR="00000000" w:rsidDel="00000000" w:rsidP="00000000" w:rsidRDefault="00000000" w:rsidRPr="00000000" w14:paraId="00000531">
            <w:pPr>
              <w:jc w:val="center"/>
              <w:rPr>
                <w:sz w:val="28"/>
                <w:szCs w:val="28"/>
                <w:u w:val="none"/>
              </w:rPr>
            </w:pPr>
            <w:r w:rsidDel="00000000" w:rsidR="00000000" w:rsidRPr="00000000">
              <w:rPr>
                <w:sz w:val="28"/>
                <w:szCs w:val="28"/>
                <w:u w:val="none"/>
                <w:rtl w:val="0"/>
              </w:rPr>
              <w:t xml:space="preserve">58784</w:t>
            </w:r>
          </w:p>
        </w:tc>
        <w:tc>
          <w:tcPr/>
          <w:p w:rsidR="00000000" w:rsidDel="00000000" w:rsidP="00000000" w:rsidRDefault="00000000" w:rsidRPr="00000000" w14:paraId="00000532">
            <w:pPr>
              <w:jc w:val="center"/>
              <w:rPr>
                <w:sz w:val="28"/>
                <w:szCs w:val="28"/>
                <w:u w:val="none"/>
              </w:rPr>
            </w:pPr>
            <w:r w:rsidDel="00000000" w:rsidR="00000000" w:rsidRPr="00000000">
              <w:rPr>
                <w:sz w:val="28"/>
                <w:szCs w:val="28"/>
                <w:u w:val="none"/>
                <w:rtl w:val="0"/>
              </w:rPr>
              <w:t xml:space="preserve">0.6</w:t>
            </w:r>
          </w:p>
        </w:tc>
      </w:tr>
      <w:tr>
        <w:tc>
          <w:tcPr/>
          <w:p w:rsidR="00000000" w:rsidDel="00000000" w:rsidP="00000000" w:rsidRDefault="00000000" w:rsidRPr="00000000" w14:paraId="00000533">
            <w:pPr>
              <w:jc w:val="center"/>
              <w:rPr>
                <w:sz w:val="28"/>
                <w:szCs w:val="28"/>
                <w:u w:val="none"/>
              </w:rPr>
            </w:pPr>
            <w:r w:rsidDel="00000000" w:rsidR="00000000" w:rsidRPr="00000000">
              <w:rPr>
                <w:sz w:val="28"/>
                <w:szCs w:val="28"/>
                <w:u w:val="none"/>
                <w:rtl w:val="0"/>
              </w:rPr>
              <w:t xml:space="preserve">Europe</w:t>
            </w:r>
          </w:p>
        </w:tc>
        <w:tc>
          <w:tcPr/>
          <w:p w:rsidR="00000000" w:rsidDel="00000000" w:rsidP="00000000" w:rsidRDefault="00000000" w:rsidRPr="00000000" w14:paraId="00000534">
            <w:pPr>
              <w:jc w:val="center"/>
              <w:rPr>
                <w:sz w:val="28"/>
                <w:szCs w:val="28"/>
                <w:u w:val="none"/>
              </w:rPr>
            </w:pPr>
            <w:r w:rsidDel="00000000" w:rsidR="00000000" w:rsidRPr="00000000">
              <w:rPr>
                <w:sz w:val="28"/>
                <w:szCs w:val="28"/>
                <w:u w:val="none"/>
                <w:rtl w:val="0"/>
              </w:rPr>
              <w:t xml:space="preserve">663906</w:t>
            </w:r>
          </w:p>
        </w:tc>
        <w:tc>
          <w:tcPr/>
          <w:p w:rsidR="00000000" w:rsidDel="00000000" w:rsidP="00000000" w:rsidRDefault="00000000" w:rsidRPr="00000000" w14:paraId="00000535">
            <w:pPr>
              <w:jc w:val="center"/>
              <w:rPr>
                <w:sz w:val="28"/>
                <w:szCs w:val="28"/>
                <w:u w:val="none"/>
              </w:rPr>
            </w:pPr>
            <w:r w:rsidDel="00000000" w:rsidR="00000000" w:rsidRPr="00000000">
              <w:rPr>
                <w:sz w:val="28"/>
                <w:szCs w:val="28"/>
                <w:u w:val="none"/>
                <w:rtl w:val="0"/>
              </w:rPr>
              <w:t xml:space="preserve">6.6</w:t>
            </w:r>
          </w:p>
        </w:tc>
      </w:tr>
      <w:tr>
        <w:tc>
          <w:tcPr/>
          <w:p w:rsidR="00000000" w:rsidDel="00000000" w:rsidP="00000000" w:rsidRDefault="00000000" w:rsidRPr="00000000" w14:paraId="00000536">
            <w:pPr>
              <w:jc w:val="center"/>
              <w:rPr>
                <w:sz w:val="28"/>
                <w:szCs w:val="28"/>
                <w:u w:val="none"/>
              </w:rPr>
            </w:pPr>
            <w:r w:rsidDel="00000000" w:rsidR="00000000" w:rsidRPr="00000000">
              <w:rPr>
                <w:sz w:val="28"/>
                <w:szCs w:val="28"/>
                <w:u w:val="none"/>
                <w:rtl w:val="0"/>
              </w:rPr>
              <w:t xml:space="preserve">Other</w:t>
            </w:r>
          </w:p>
        </w:tc>
        <w:tc>
          <w:tcPr/>
          <w:p w:rsidR="00000000" w:rsidDel="00000000" w:rsidP="00000000" w:rsidRDefault="00000000" w:rsidRPr="00000000" w14:paraId="00000537">
            <w:pPr>
              <w:jc w:val="center"/>
              <w:rPr>
                <w:sz w:val="28"/>
                <w:szCs w:val="28"/>
                <w:u w:val="none"/>
              </w:rPr>
            </w:pPr>
            <w:r w:rsidDel="00000000" w:rsidR="00000000" w:rsidRPr="00000000">
              <w:rPr>
                <w:sz w:val="28"/>
                <w:szCs w:val="28"/>
                <w:u w:val="none"/>
                <w:rtl w:val="0"/>
              </w:rPr>
              <w:t xml:space="preserve">82672</w:t>
            </w:r>
          </w:p>
        </w:tc>
        <w:tc>
          <w:tcPr/>
          <w:p w:rsidR="00000000" w:rsidDel="00000000" w:rsidP="00000000" w:rsidRDefault="00000000" w:rsidRPr="00000000" w14:paraId="00000538">
            <w:pPr>
              <w:jc w:val="center"/>
              <w:rPr>
                <w:sz w:val="28"/>
                <w:szCs w:val="28"/>
                <w:u w:val="none"/>
              </w:rPr>
            </w:pPr>
            <w:r w:rsidDel="00000000" w:rsidR="00000000" w:rsidRPr="00000000">
              <w:rPr>
                <w:sz w:val="28"/>
                <w:szCs w:val="28"/>
                <w:u w:val="none"/>
                <w:rtl w:val="0"/>
              </w:rPr>
              <w:t xml:space="preserve">0.8</w:t>
            </w:r>
          </w:p>
        </w:tc>
      </w:tr>
      <w:tr>
        <w:tc>
          <w:tcPr/>
          <w:p w:rsidR="00000000" w:rsidDel="00000000" w:rsidP="00000000" w:rsidRDefault="00000000" w:rsidRPr="00000000" w14:paraId="00000539">
            <w:pPr>
              <w:jc w:val="center"/>
              <w:rPr>
                <w:sz w:val="28"/>
                <w:szCs w:val="28"/>
                <w:u w:val="none"/>
              </w:rPr>
            </w:pPr>
            <w:r w:rsidDel="00000000" w:rsidR="00000000" w:rsidRPr="00000000">
              <w:rPr>
                <w:sz w:val="28"/>
                <w:szCs w:val="28"/>
                <w:u w:val="none"/>
                <w:rtl w:val="0"/>
              </w:rPr>
              <w:t xml:space="preserve">Total</w:t>
            </w:r>
          </w:p>
        </w:tc>
        <w:tc>
          <w:tcPr/>
          <w:p w:rsidR="00000000" w:rsidDel="00000000" w:rsidP="00000000" w:rsidRDefault="00000000" w:rsidRPr="00000000" w14:paraId="0000053A">
            <w:pPr>
              <w:jc w:val="center"/>
              <w:rPr>
                <w:sz w:val="28"/>
                <w:szCs w:val="28"/>
                <w:u w:val="none"/>
              </w:rPr>
            </w:pPr>
            <w:r w:rsidDel="00000000" w:rsidR="00000000" w:rsidRPr="00000000">
              <w:rPr>
                <w:rtl w:val="0"/>
              </w:rPr>
            </w:r>
          </w:p>
        </w:tc>
        <w:tc>
          <w:tcPr/>
          <w:p w:rsidR="00000000" w:rsidDel="00000000" w:rsidP="00000000" w:rsidRDefault="00000000" w:rsidRPr="00000000" w14:paraId="0000053B">
            <w:pPr>
              <w:jc w:val="center"/>
              <w:rPr>
                <w:sz w:val="28"/>
                <w:szCs w:val="28"/>
                <w:u w:val="none"/>
              </w:rPr>
            </w:pPr>
            <w:r w:rsidDel="00000000" w:rsidR="00000000" w:rsidRPr="00000000">
              <w:rPr>
                <w:sz w:val="28"/>
                <w:szCs w:val="28"/>
                <w:u w:val="none"/>
                <w:rtl w:val="0"/>
              </w:rPr>
              <w:t xml:space="preserve">10.3</w:t>
            </w:r>
          </w:p>
        </w:tc>
      </w:tr>
    </w:tbl>
    <w:p w:rsidR="00000000" w:rsidDel="00000000" w:rsidP="00000000" w:rsidRDefault="00000000" w:rsidRPr="00000000" w14:paraId="0000053C">
      <w:pPr>
        <w:rPr>
          <w:b w:val="1"/>
          <w:sz w:val="28"/>
          <w:szCs w:val="28"/>
          <w:u w:val="none"/>
        </w:rPr>
      </w:pPr>
      <w:r w:rsidDel="00000000" w:rsidR="00000000" w:rsidRPr="00000000">
        <w:rPr>
          <w:b w:val="1"/>
          <w:sz w:val="28"/>
          <w:szCs w:val="28"/>
          <w:u w:val="none"/>
          <w:rtl w:val="0"/>
        </w:rPr>
        <w:t xml:space="preserve">Look for a convenient scale say 1cm rep 100000 visitors</w:t>
      </w:r>
    </w:p>
    <w:p w:rsidR="00000000" w:rsidDel="00000000" w:rsidP="00000000" w:rsidRDefault="00000000" w:rsidRPr="00000000" w14:paraId="0000053D">
      <w:pPr>
        <w:numPr>
          <w:ilvl w:val="0"/>
          <w:numId w:val="80"/>
        </w:numPr>
        <w:ind w:left="720" w:hanging="360"/>
        <w:rPr>
          <w:sz w:val="28"/>
          <w:szCs w:val="28"/>
          <w:u w:val="none"/>
        </w:rPr>
      </w:pPr>
      <w:r w:rsidDel="00000000" w:rsidR="00000000" w:rsidRPr="00000000">
        <w:rPr>
          <w:sz w:val="28"/>
          <w:szCs w:val="28"/>
          <w:u w:val="none"/>
          <w:rtl w:val="0"/>
        </w:rPr>
        <w:t xml:space="preserve">Draw a divided rectangle 10 cm long to represent the data.</w:t>
      </w:r>
    </w:p>
    <w:p w:rsidR="00000000" w:rsidDel="00000000" w:rsidP="00000000" w:rsidRDefault="00000000" w:rsidRPr="00000000" w14:paraId="0000053E">
      <w:pPr>
        <w:numPr>
          <w:ilvl w:val="0"/>
          <w:numId w:val="80"/>
        </w:numPr>
        <w:ind w:left="720" w:hanging="360"/>
        <w:rPr>
          <w:sz w:val="28"/>
          <w:szCs w:val="28"/>
          <w:u w:val="none"/>
        </w:rPr>
      </w:pPr>
      <w:r w:rsidDel="00000000" w:rsidR="00000000" w:rsidRPr="00000000">
        <w:rPr>
          <w:sz w:val="28"/>
          <w:szCs w:val="28"/>
          <w:u w:val="none"/>
          <w:rtl w:val="0"/>
        </w:rPr>
        <w:t xml:space="preserve">Show your calculations.</w:t>
      </w:r>
    </w:p>
    <w:p w:rsidR="00000000" w:rsidDel="00000000" w:rsidP="00000000" w:rsidRDefault="00000000" w:rsidRPr="00000000" w14:paraId="0000053F">
      <w:pPr>
        <w:rPr>
          <w:sz w:val="28"/>
          <w:szCs w:val="28"/>
          <w:u w:val="none"/>
        </w:rPr>
      </w:pPr>
      <w:r w:rsidDel="00000000" w:rsidR="00000000" w:rsidRPr="00000000">
        <w:rPr>
          <w:sz w:val="28"/>
          <w:szCs w:val="28"/>
          <w:u w:val="none"/>
          <w:rtl w:val="0"/>
        </w:rPr>
        <w:t xml:space="preserve">-It should have the following:</w:t>
      </w:r>
    </w:p>
    <w:p w:rsidR="00000000" w:rsidDel="00000000" w:rsidP="00000000" w:rsidRDefault="00000000" w:rsidRPr="00000000" w14:paraId="00000540">
      <w:pPr>
        <w:numPr>
          <w:ilvl w:val="0"/>
          <w:numId w:val="85"/>
        </w:numPr>
        <w:ind w:left="720" w:hanging="360"/>
        <w:rPr>
          <w:sz w:val="28"/>
          <w:szCs w:val="28"/>
          <w:u w:val="none"/>
        </w:rPr>
      </w:pPr>
      <w:r w:rsidDel="00000000" w:rsidR="00000000" w:rsidRPr="00000000">
        <w:rPr>
          <w:sz w:val="28"/>
          <w:szCs w:val="28"/>
          <w:u w:val="none"/>
          <w:rtl w:val="0"/>
        </w:rPr>
        <w:t xml:space="preserve">Title</w:t>
      </w:r>
    </w:p>
    <w:p w:rsidR="00000000" w:rsidDel="00000000" w:rsidP="00000000" w:rsidRDefault="00000000" w:rsidRPr="00000000" w14:paraId="00000541">
      <w:pPr>
        <w:numPr>
          <w:ilvl w:val="0"/>
          <w:numId w:val="85"/>
        </w:numPr>
        <w:ind w:left="720" w:hanging="360"/>
        <w:rPr>
          <w:sz w:val="28"/>
          <w:szCs w:val="28"/>
          <w:u w:val="none"/>
        </w:rPr>
      </w:pPr>
      <w:r w:rsidDel="00000000" w:rsidR="00000000" w:rsidRPr="00000000">
        <w:rPr>
          <w:sz w:val="28"/>
          <w:szCs w:val="28"/>
          <w:u w:val="none"/>
          <w:rtl w:val="0"/>
        </w:rPr>
        <w:t xml:space="preserve">Different shades</w:t>
      </w:r>
    </w:p>
    <w:p w:rsidR="00000000" w:rsidDel="00000000" w:rsidP="00000000" w:rsidRDefault="00000000" w:rsidRPr="00000000" w14:paraId="00000542">
      <w:pPr>
        <w:numPr>
          <w:ilvl w:val="0"/>
          <w:numId w:val="85"/>
        </w:numPr>
        <w:ind w:left="720" w:hanging="360"/>
        <w:rPr>
          <w:sz w:val="28"/>
          <w:szCs w:val="28"/>
          <w:u w:val="none"/>
        </w:rPr>
      </w:pPr>
      <w:r w:rsidDel="00000000" w:rsidR="00000000" w:rsidRPr="00000000">
        <w:rPr>
          <w:sz w:val="28"/>
          <w:szCs w:val="28"/>
          <w:u w:val="none"/>
          <w:rtl w:val="0"/>
        </w:rPr>
        <w:t xml:space="preserve">Key</w:t>
      </w:r>
    </w:p>
    <w:p w:rsidR="00000000" w:rsidDel="00000000" w:rsidP="00000000" w:rsidRDefault="00000000" w:rsidRPr="00000000" w14:paraId="00000543">
      <w:pPr>
        <w:numPr>
          <w:ilvl w:val="0"/>
          <w:numId w:val="85"/>
        </w:numPr>
        <w:ind w:left="720" w:hanging="360"/>
        <w:rPr>
          <w:sz w:val="28"/>
          <w:szCs w:val="28"/>
          <w:u w:val="none"/>
        </w:rPr>
      </w:pPr>
      <w:r w:rsidDel="00000000" w:rsidR="00000000" w:rsidRPr="00000000">
        <w:rPr>
          <w:sz w:val="28"/>
          <w:szCs w:val="28"/>
          <w:u w:val="none"/>
          <w:rtl w:val="0"/>
        </w:rPr>
        <w:t xml:space="preserve">Width of 2cm</w:t>
      </w:r>
    </w:p>
    <w:p w:rsidR="00000000" w:rsidDel="00000000" w:rsidP="00000000" w:rsidRDefault="00000000" w:rsidRPr="00000000" w14:paraId="00000544">
      <w:pPr>
        <w:jc w:val="center"/>
        <w:rPr>
          <w:b w:val="1"/>
          <w:sz w:val="28"/>
          <w:szCs w:val="28"/>
          <w:u w:val="none"/>
        </w:rPr>
      </w:pPr>
      <w:r w:rsidDel="00000000" w:rsidR="00000000" w:rsidRPr="00000000">
        <w:rPr>
          <w:b w:val="1"/>
          <w:sz w:val="28"/>
          <w:szCs w:val="28"/>
          <w:u w:val="none"/>
          <w:rtl w:val="0"/>
        </w:rPr>
        <w:t xml:space="preserve">Analysis and Interpretation</w:t>
      </w:r>
    </w:p>
    <w:p w:rsidR="00000000" w:rsidDel="00000000" w:rsidP="00000000" w:rsidRDefault="00000000" w:rsidRPr="00000000" w14:paraId="00000545">
      <w:pPr>
        <w:rPr>
          <w:sz w:val="28"/>
          <w:szCs w:val="28"/>
          <w:u w:val="none"/>
        </w:rPr>
      </w:pPr>
      <w:r w:rsidDel="00000000" w:rsidR="00000000" w:rsidRPr="00000000">
        <w:rPr>
          <w:sz w:val="28"/>
          <w:szCs w:val="28"/>
          <w:u w:val="none"/>
          <w:rtl w:val="0"/>
        </w:rPr>
        <w:t xml:space="preserve">-To get the meaning of</w:t>
      </w:r>
    </w:p>
    <w:p w:rsidR="00000000" w:rsidDel="00000000" w:rsidP="00000000" w:rsidRDefault="00000000" w:rsidRPr="00000000" w14:paraId="00000546">
      <w:pPr>
        <w:numPr>
          <w:ilvl w:val="0"/>
          <w:numId w:val="87"/>
        </w:numPr>
        <w:ind w:left="720" w:hanging="360"/>
        <w:rPr>
          <w:b w:val="1"/>
          <w:sz w:val="28"/>
          <w:szCs w:val="28"/>
          <w:u w:val="none"/>
        </w:rPr>
      </w:pPr>
      <w:r w:rsidDel="00000000" w:rsidR="00000000" w:rsidRPr="00000000">
        <w:rPr>
          <w:sz w:val="28"/>
          <w:szCs w:val="28"/>
          <w:u w:val="none"/>
          <w:rtl w:val="0"/>
        </w:rPr>
        <w:t xml:space="preserve">Factory leading in sugar production is Mumias.</w:t>
      </w:r>
      <w:r w:rsidDel="00000000" w:rsidR="00000000" w:rsidRPr="00000000">
        <w:rPr>
          <w:rtl w:val="0"/>
        </w:rPr>
      </w:r>
    </w:p>
    <w:p w:rsidR="00000000" w:rsidDel="00000000" w:rsidP="00000000" w:rsidRDefault="00000000" w:rsidRPr="00000000" w14:paraId="00000547">
      <w:pPr>
        <w:numPr>
          <w:ilvl w:val="0"/>
          <w:numId w:val="87"/>
        </w:numPr>
        <w:ind w:left="720" w:hanging="360"/>
        <w:rPr>
          <w:b w:val="1"/>
          <w:sz w:val="28"/>
          <w:szCs w:val="28"/>
          <w:u w:val="none"/>
        </w:rPr>
      </w:pPr>
      <w:r w:rsidDel="00000000" w:rsidR="00000000" w:rsidRPr="00000000">
        <w:rPr>
          <w:sz w:val="28"/>
          <w:szCs w:val="28"/>
          <w:u w:val="none"/>
          <w:rtl w:val="0"/>
        </w:rPr>
        <w:t xml:space="preserve">The 2</w:t>
      </w:r>
      <w:r w:rsidDel="00000000" w:rsidR="00000000" w:rsidRPr="00000000">
        <w:rPr>
          <w:sz w:val="28"/>
          <w:szCs w:val="28"/>
          <w:u w:val="none"/>
          <w:vertAlign w:val="superscript"/>
          <w:rtl w:val="0"/>
        </w:rPr>
        <w:t xml:space="preserve">nd </w:t>
      </w:r>
      <w:r w:rsidDel="00000000" w:rsidR="00000000" w:rsidRPr="00000000">
        <w:rPr>
          <w:sz w:val="28"/>
          <w:szCs w:val="28"/>
          <w:u w:val="none"/>
          <w:rtl w:val="0"/>
        </w:rPr>
        <w:t xml:space="preserve">leading is Muhoroni.</w:t>
      </w:r>
      <w:r w:rsidDel="00000000" w:rsidR="00000000" w:rsidRPr="00000000">
        <w:rPr>
          <w:rtl w:val="0"/>
        </w:rPr>
      </w:r>
    </w:p>
    <w:p w:rsidR="00000000" w:rsidDel="00000000" w:rsidP="00000000" w:rsidRDefault="00000000" w:rsidRPr="00000000" w14:paraId="00000548">
      <w:pPr>
        <w:numPr>
          <w:ilvl w:val="0"/>
          <w:numId w:val="87"/>
        </w:numPr>
        <w:ind w:left="720" w:hanging="360"/>
        <w:rPr>
          <w:b w:val="1"/>
          <w:sz w:val="28"/>
          <w:szCs w:val="28"/>
          <w:u w:val="none"/>
        </w:rPr>
      </w:pPr>
      <w:r w:rsidDel="00000000" w:rsidR="00000000" w:rsidRPr="00000000">
        <w:rPr>
          <w:sz w:val="28"/>
          <w:szCs w:val="28"/>
          <w:u w:val="none"/>
          <w:rtl w:val="0"/>
        </w:rPr>
        <w:t xml:space="preserve">Factory with the lowest production of sugar is Sony.</w:t>
      </w:r>
      <w:r w:rsidDel="00000000" w:rsidR="00000000" w:rsidRPr="00000000">
        <w:rPr>
          <w:rtl w:val="0"/>
        </w:rPr>
      </w:r>
    </w:p>
    <w:p w:rsidR="00000000" w:rsidDel="00000000" w:rsidP="00000000" w:rsidRDefault="00000000" w:rsidRPr="00000000" w14:paraId="00000549">
      <w:pPr>
        <w:numPr>
          <w:ilvl w:val="0"/>
          <w:numId w:val="87"/>
        </w:numPr>
        <w:ind w:left="720" w:hanging="360"/>
        <w:rPr>
          <w:sz w:val="28"/>
          <w:szCs w:val="28"/>
          <w:u w:val="none"/>
        </w:rPr>
      </w:pPr>
      <w:r w:rsidDel="00000000" w:rsidR="00000000" w:rsidRPr="00000000">
        <w:rPr>
          <w:sz w:val="28"/>
          <w:szCs w:val="28"/>
          <w:u w:val="none"/>
          <w:rtl w:val="0"/>
        </w:rPr>
        <w:t xml:space="preserve">Calculation of %s.</w:t>
      </w:r>
    </w:p>
    <w:p w:rsidR="00000000" w:rsidDel="00000000" w:rsidP="00000000" w:rsidRDefault="00000000" w:rsidRPr="00000000" w14:paraId="0000054A">
      <w:pPr>
        <w:jc w:val="center"/>
        <w:rPr>
          <w:b w:val="1"/>
          <w:sz w:val="28"/>
          <w:szCs w:val="28"/>
          <w:u w:val="none"/>
        </w:rPr>
      </w:pPr>
      <w:r w:rsidDel="00000000" w:rsidR="00000000" w:rsidRPr="00000000">
        <w:rPr>
          <w:b w:val="1"/>
          <w:sz w:val="28"/>
          <w:szCs w:val="28"/>
          <w:u w:val="none"/>
          <w:rtl w:val="0"/>
        </w:rPr>
        <w:t xml:space="preserve">Advantages</w:t>
      </w:r>
    </w:p>
    <w:p w:rsidR="00000000" w:rsidDel="00000000" w:rsidP="00000000" w:rsidRDefault="00000000" w:rsidRPr="00000000" w14:paraId="0000054B">
      <w:pPr>
        <w:numPr>
          <w:ilvl w:val="0"/>
          <w:numId w:val="83"/>
        </w:numPr>
        <w:ind w:left="720" w:hanging="360"/>
        <w:rPr>
          <w:b w:val="1"/>
          <w:sz w:val="28"/>
          <w:szCs w:val="28"/>
          <w:u w:val="none"/>
        </w:rPr>
      </w:pPr>
      <w:r w:rsidDel="00000000" w:rsidR="00000000" w:rsidRPr="00000000">
        <w:rPr>
          <w:sz w:val="28"/>
          <w:szCs w:val="28"/>
          <w:u w:val="none"/>
          <w:rtl w:val="0"/>
        </w:rPr>
        <w:t xml:space="preserve">Easy to construct</w:t>
      </w:r>
      <w:r w:rsidDel="00000000" w:rsidR="00000000" w:rsidRPr="00000000">
        <w:rPr>
          <w:rtl w:val="0"/>
        </w:rPr>
      </w:r>
    </w:p>
    <w:p w:rsidR="00000000" w:rsidDel="00000000" w:rsidP="00000000" w:rsidRDefault="00000000" w:rsidRPr="00000000" w14:paraId="0000054C">
      <w:pPr>
        <w:numPr>
          <w:ilvl w:val="0"/>
          <w:numId w:val="83"/>
        </w:numPr>
        <w:ind w:left="720" w:hanging="360"/>
        <w:rPr>
          <w:b w:val="1"/>
          <w:sz w:val="28"/>
          <w:szCs w:val="28"/>
          <w:u w:val="none"/>
        </w:rPr>
      </w:pPr>
      <w:r w:rsidDel="00000000" w:rsidR="00000000" w:rsidRPr="00000000">
        <w:rPr>
          <w:sz w:val="28"/>
          <w:szCs w:val="28"/>
          <w:u w:val="none"/>
          <w:rtl w:val="0"/>
        </w:rPr>
        <w:t xml:space="preserve">Easy to compare components because they are arranged in ascending or descending order.</w:t>
      </w:r>
      <w:r w:rsidDel="00000000" w:rsidR="00000000" w:rsidRPr="00000000">
        <w:rPr>
          <w:rtl w:val="0"/>
        </w:rPr>
      </w:r>
    </w:p>
    <w:p w:rsidR="00000000" w:rsidDel="00000000" w:rsidP="00000000" w:rsidRDefault="00000000" w:rsidRPr="00000000" w14:paraId="0000054D">
      <w:pPr>
        <w:numPr>
          <w:ilvl w:val="0"/>
          <w:numId w:val="83"/>
        </w:numPr>
        <w:ind w:left="720" w:hanging="360"/>
        <w:rPr>
          <w:b w:val="1"/>
          <w:sz w:val="28"/>
          <w:szCs w:val="28"/>
          <w:u w:val="none"/>
        </w:rPr>
      </w:pPr>
      <w:r w:rsidDel="00000000" w:rsidR="00000000" w:rsidRPr="00000000">
        <w:rPr>
          <w:sz w:val="28"/>
          <w:szCs w:val="28"/>
          <w:u w:val="none"/>
          <w:rtl w:val="0"/>
        </w:rPr>
        <w:t xml:space="preserve">Takes less space than when the data is presented using graphs.</w:t>
      </w:r>
      <w:r w:rsidDel="00000000" w:rsidR="00000000" w:rsidRPr="00000000">
        <w:rPr>
          <w:rtl w:val="0"/>
        </w:rPr>
      </w:r>
    </w:p>
    <w:p w:rsidR="00000000" w:rsidDel="00000000" w:rsidP="00000000" w:rsidRDefault="00000000" w:rsidRPr="00000000" w14:paraId="0000054E">
      <w:pPr>
        <w:numPr>
          <w:ilvl w:val="0"/>
          <w:numId w:val="83"/>
        </w:numPr>
        <w:ind w:left="720" w:hanging="360"/>
        <w:rPr>
          <w:b w:val="1"/>
          <w:sz w:val="28"/>
          <w:szCs w:val="28"/>
          <w:u w:val="none"/>
        </w:rPr>
      </w:pPr>
      <w:r w:rsidDel="00000000" w:rsidR="00000000" w:rsidRPr="00000000">
        <w:rPr>
          <w:sz w:val="28"/>
          <w:szCs w:val="28"/>
          <w:u w:val="none"/>
          <w:rtl w:val="0"/>
        </w:rPr>
        <w:t xml:space="preserve">Each component proportion to the total can easily be seen at a glance.</w:t>
      </w:r>
      <w:r w:rsidDel="00000000" w:rsidR="00000000" w:rsidRPr="00000000">
        <w:rPr>
          <w:rtl w:val="0"/>
        </w:rPr>
      </w:r>
    </w:p>
    <w:p w:rsidR="00000000" w:rsidDel="00000000" w:rsidP="00000000" w:rsidRDefault="00000000" w:rsidRPr="00000000" w14:paraId="0000054F">
      <w:pPr>
        <w:jc w:val="center"/>
        <w:rPr>
          <w:b w:val="1"/>
          <w:sz w:val="28"/>
          <w:szCs w:val="28"/>
          <w:u w:val="none"/>
        </w:rPr>
      </w:pPr>
      <w:r w:rsidDel="00000000" w:rsidR="00000000" w:rsidRPr="00000000">
        <w:rPr>
          <w:b w:val="1"/>
          <w:sz w:val="28"/>
          <w:szCs w:val="28"/>
          <w:u w:val="none"/>
          <w:rtl w:val="0"/>
        </w:rPr>
        <w:t xml:space="preserve">Disadvantages</w:t>
      </w:r>
    </w:p>
    <w:p w:rsidR="00000000" w:rsidDel="00000000" w:rsidP="00000000" w:rsidRDefault="00000000" w:rsidRPr="00000000" w14:paraId="00000550">
      <w:pPr>
        <w:numPr>
          <w:ilvl w:val="0"/>
          <w:numId w:val="89"/>
        </w:numPr>
        <w:ind w:left="720" w:hanging="360"/>
        <w:rPr>
          <w:sz w:val="28"/>
          <w:szCs w:val="28"/>
          <w:u w:val="none"/>
        </w:rPr>
      </w:pPr>
      <w:r w:rsidDel="00000000" w:rsidR="00000000" w:rsidRPr="00000000">
        <w:rPr>
          <w:sz w:val="28"/>
          <w:szCs w:val="28"/>
          <w:u w:val="none"/>
          <w:rtl w:val="0"/>
        </w:rPr>
        <w:t xml:space="preserve">Can’t be used for a large data.</w:t>
      </w:r>
    </w:p>
    <w:p w:rsidR="00000000" w:rsidDel="00000000" w:rsidP="00000000" w:rsidRDefault="00000000" w:rsidRPr="00000000" w14:paraId="00000551">
      <w:pPr>
        <w:numPr>
          <w:ilvl w:val="0"/>
          <w:numId w:val="89"/>
        </w:numPr>
        <w:ind w:left="720" w:hanging="360"/>
        <w:rPr>
          <w:sz w:val="28"/>
          <w:szCs w:val="28"/>
          <w:u w:val="none"/>
        </w:rPr>
      </w:pPr>
      <w:r w:rsidDel="00000000" w:rsidR="00000000" w:rsidRPr="00000000">
        <w:rPr>
          <w:sz w:val="28"/>
          <w:szCs w:val="28"/>
          <w:u w:val="none"/>
          <w:rtl w:val="0"/>
        </w:rPr>
        <w:t xml:space="preserve">Only one unit of measurement can be used.</w:t>
      </w:r>
    </w:p>
    <w:p w:rsidR="00000000" w:rsidDel="00000000" w:rsidP="00000000" w:rsidRDefault="00000000" w:rsidRPr="00000000" w14:paraId="00000552">
      <w:pPr>
        <w:numPr>
          <w:ilvl w:val="0"/>
          <w:numId w:val="89"/>
        </w:numPr>
        <w:ind w:left="720" w:hanging="360"/>
        <w:rPr>
          <w:b w:val="1"/>
          <w:sz w:val="28"/>
          <w:szCs w:val="28"/>
          <w:u w:val="none"/>
        </w:rPr>
      </w:pPr>
      <w:r w:rsidDel="00000000" w:rsidR="00000000" w:rsidRPr="00000000">
        <w:rPr>
          <w:sz w:val="28"/>
          <w:szCs w:val="28"/>
          <w:u w:val="none"/>
          <w:rtl w:val="0"/>
        </w:rPr>
        <w:t xml:space="preserve">Difficult to asses values of individual component</w:t>
      </w:r>
      <w:r w:rsidDel="00000000" w:rsidR="00000000" w:rsidRPr="00000000">
        <w:rPr>
          <w:b w:val="1"/>
          <w:sz w:val="28"/>
          <w:szCs w:val="28"/>
          <w:u w:val="none"/>
          <w:rtl w:val="0"/>
        </w:rPr>
        <w:t xml:space="preserve">s.</w:t>
      </w:r>
    </w:p>
    <w:p w:rsidR="00000000" w:rsidDel="00000000" w:rsidP="00000000" w:rsidRDefault="00000000" w:rsidRPr="00000000" w14:paraId="00000553">
      <w:pPr>
        <w:numPr>
          <w:ilvl w:val="0"/>
          <w:numId w:val="89"/>
        </w:numPr>
        <w:ind w:left="720" w:hanging="360"/>
        <w:rPr>
          <w:sz w:val="28"/>
          <w:szCs w:val="28"/>
          <w:u w:val="none"/>
        </w:rPr>
      </w:pPr>
      <w:r w:rsidDel="00000000" w:rsidR="00000000" w:rsidRPr="00000000">
        <w:rPr>
          <w:sz w:val="28"/>
          <w:szCs w:val="28"/>
          <w:u w:val="none"/>
          <w:rtl w:val="0"/>
        </w:rPr>
        <w:t xml:space="preserve">The visual impression isn’t as good as pie charts.</w:t>
      </w:r>
    </w:p>
    <w:p w:rsidR="00000000" w:rsidDel="00000000" w:rsidP="00000000" w:rsidRDefault="00000000" w:rsidRPr="00000000" w14:paraId="00000554">
      <w:pPr>
        <w:jc w:val="center"/>
        <w:rPr>
          <w:b w:val="1"/>
          <w:sz w:val="28"/>
          <w:szCs w:val="28"/>
          <w:u w:val="none"/>
        </w:rPr>
      </w:pPr>
      <w:r w:rsidDel="00000000" w:rsidR="00000000" w:rsidRPr="00000000">
        <w:rPr>
          <w:b w:val="1"/>
          <w:sz w:val="28"/>
          <w:szCs w:val="28"/>
          <w:u w:val="none"/>
          <w:rtl w:val="0"/>
        </w:rPr>
        <w:t xml:space="preserve">Exercise</w:t>
      </w:r>
    </w:p>
    <w:p w:rsidR="00000000" w:rsidDel="00000000" w:rsidP="00000000" w:rsidRDefault="00000000" w:rsidRPr="00000000" w14:paraId="00000555">
      <w:pPr>
        <w:jc w:val="center"/>
        <w:rPr>
          <w:b w:val="1"/>
          <w:sz w:val="28"/>
          <w:szCs w:val="28"/>
          <w:u w:val="none"/>
        </w:rPr>
      </w:pPr>
      <w:r w:rsidDel="00000000" w:rsidR="00000000" w:rsidRPr="00000000">
        <w:rPr>
          <w:b w:val="1"/>
          <w:sz w:val="28"/>
          <w:szCs w:val="28"/>
          <w:u w:val="none"/>
          <w:rtl w:val="0"/>
        </w:rPr>
        <w:t xml:space="preserve">Temperature and Rainfall for Kisumu</w:t>
      </w:r>
    </w:p>
    <w:p w:rsidR="00000000" w:rsidDel="00000000" w:rsidP="00000000" w:rsidRDefault="00000000" w:rsidRPr="00000000" w14:paraId="00000556">
      <w:pPr>
        <w:numPr>
          <w:ilvl w:val="0"/>
          <w:numId w:val="72"/>
        </w:numPr>
        <w:ind w:left="720" w:hanging="360"/>
        <w:rPr>
          <w:b w:val="1"/>
          <w:sz w:val="28"/>
          <w:szCs w:val="28"/>
          <w:u w:val="none"/>
        </w:rPr>
      </w:pPr>
      <w:r w:rsidDel="00000000" w:rsidR="00000000" w:rsidRPr="00000000">
        <w:rPr>
          <w:rtl w:val="0"/>
        </w:rPr>
      </w:r>
    </w:p>
    <w:tbl>
      <w:tblPr>
        <w:tblStyle w:val="Table8"/>
        <w:tblW w:w="8957.000000000002"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9"/>
        <w:gridCol w:w="585"/>
        <w:gridCol w:w="586"/>
        <w:gridCol w:w="585"/>
        <w:gridCol w:w="636"/>
        <w:gridCol w:w="636"/>
        <w:gridCol w:w="585"/>
        <w:gridCol w:w="636"/>
        <w:gridCol w:w="636"/>
        <w:gridCol w:w="585"/>
        <w:gridCol w:w="585"/>
        <w:gridCol w:w="586"/>
        <w:gridCol w:w="497"/>
        <w:tblGridChange w:id="0">
          <w:tblGrid>
            <w:gridCol w:w="1819"/>
            <w:gridCol w:w="585"/>
            <w:gridCol w:w="586"/>
            <w:gridCol w:w="585"/>
            <w:gridCol w:w="636"/>
            <w:gridCol w:w="636"/>
            <w:gridCol w:w="585"/>
            <w:gridCol w:w="636"/>
            <w:gridCol w:w="636"/>
            <w:gridCol w:w="585"/>
            <w:gridCol w:w="585"/>
            <w:gridCol w:w="586"/>
            <w:gridCol w:w="497"/>
          </w:tblGrid>
        </w:tblGridChange>
      </w:tblGrid>
      <w:tr>
        <w:tc>
          <w:tcPr/>
          <w:p w:rsidR="00000000" w:rsidDel="00000000" w:rsidP="00000000" w:rsidRDefault="00000000" w:rsidRPr="00000000" w14:paraId="00000557">
            <w:pPr>
              <w:rPr>
                <w:sz w:val="28"/>
                <w:szCs w:val="28"/>
                <w:u w:val="none"/>
              </w:rPr>
            </w:pPr>
            <w:r w:rsidDel="00000000" w:rsidR="00000000" w:rsidRPr="00000000">
              <w:rPr>
                <w:sz w:val="28"/>
                <w:szCs w:val="28"/>
                <w:u w:val="none"/>
                <w:rtl w:val="0"/>
              </w:rPr>
              <w:t xml:space="preserve">Month</w:t>
            </w:r>
          </w:p>
        </w:tc>
        <w:tc>
          <w:tcPr/>
          <w:p w:rsidR="00000000" w:rsidDel="00000000" w:rsidP="00000000" w:rsidRDefault="00000000" w:rsidRPr="00000000" w14:paraId="00000558">
            <w:pPr>
              <w:jc w:val="center"/>
              <w:rPr>
                <w:sz w:val="28"/>
                <w:szCs w:val="28"/>
                <w:u w:val="none"/>
              </w:rPr>
            </w:pPr>
            <w:r w:rsidDel="00000000" w:rsidR="00000000" w:rsidRPr="00000000">
              <w:rPr>
                <w:sz w:val="28"/>
                <w:szCs w:val="28"/>
                <w:u w:val="none"/>
                <w:rtl w:val="0"/>
              </w:rPr>
              <w:t xml:space="preserve">J</w:t>
            </w:r>
          </w:p>
        </w:tc>
        <w:tc>
          <w:tcPr/>
          <w:p w:rsidR="00000000" w:rsidDel="00000000" w:rsidP="00000000" w:rsidRDefault="00000000" w:rsidRPr="00000000" w14:paraId="00000559">
            <w:pPr>
              <w:rPr>
                <w:sz w:val="28"/>
                <w:szCs w:val="28"/>
                <w:u w:val="none"/>
              </w:rPr>
            </w:pPr>
            <w:r w:rsidDel="00000000" w:rsidR="00000000" w:rsidRPr="00000000">
              <w:rPr>
                <w:sz w:val="28"/>
                <w:szCs w:val="28"/>
                <w:u w:val="none"/>
                <w:rtl w:val="0"/>
              </w:rPr>
              <w:t xml:space="preserve">F</w:t>
            </w:r>
          </w:p>
        </w:tc>
        <w:tc>
          <w:tcPr/>
          <w:p w:rsidR="00000000" w:rsidDel="00000000" w:rsidP="00000000" w:rsidRDefault="00000000" w:rsidRPr="00000000" w14:paraId="0000055A">
            <w:pPr>
              <w:rPr>
                <w:sz w:val="28"/>
                <w:szCs w:val="28"/>
                <w:u w:val="none"/>
              </w:rPr>
            </w:pPr>
            <w:r w:rsidDel="00000000" w:rsidR="00000000" w:rsidRPr="00000000">
              <w:rPr>
                <w:sz w:val="28"/>
                <w:szCs w:val="28"/>
                <w:u w:val="none"/>
                <w:rtl w:val="0"/>
              </w:rPr>
              <w:t xml:space="preserve">M</w:t>
            </w:r>
          </w:p>
        </w:tc>
        <w:tc>
          <w:tcPr/>
          <w:p w:rsidR="00000000" w:rsidDel="00000000" w:rsidP="00000000" w:rsidRDefault="00000000" w:rsidRPr="00000000" w14:paraId="0000055B">
            <w:pPr>
              <w:rPr>
                <w:sz w:val="28"/>
                <w:szCs w:val="28"/>
                <w:u w:val="none"/>
              </w:rPr>
            </w:pPr>
            <w:r w:rsidDel="00000000" w:rsidR="00000000" w:rsidRPr="00000000">
              <w:rPr>
                <w:sz w:val="28"/>
                <w:szCs w:val="28"/>
                <w:u w:val="none"/>
                <w:rtl w:val="0"/>
              </w:rPr>
              <w:t xml:space="preserve">A</w:t>
            </w:r>
          </w:p>
        </w:tc>
        <w:tc>
          <w:tcPr/>
          <w:p w:rsidR="00000000" w:rsidDel="00000000" w:rsidP="00000000" w:rsidRDefault="00000000" w:rsidRPr="00000000" w14:paraId="0000055C">
            <w:pPr>
              <w:rPr>
                <w:sz w:val="28"/>
                <w:szCs w:val="28"/>
                <w:u w:val="none"/>
              </w:rPr>
            </w:pPr>
            <w:r w:rsidDel="00000000" w:rsidR="00000000" w:rsidRPr="00000000">
              <w:rPr>
                <w:sz w:val="28"/>
                <w:szCs w:val="28"/>
                <w:u w:val="none"/>
                <w:rtl w:val="0"/>
              </w:rPr>
              <w:t xml:space="preserve">M</w:t>
            </w:r>
          </w:p>
        </w:tc>
        <w:tc>
          <w:tcPr/>
          <w:p w:rsidR="00000000" w:rsidDel="00000000" w:rsidP="00000000" w:rsidRDefault="00000000" w:rsidRPr="00000000" w14:paraId="0000055D">
            <w:pPr>
              <w:rPr>
                <w:sz w:val="28"/>
                <w:szCs w:val="28"/>
                <w:u w:val="none"/>
              </w:rPr>
            </w:pPr>
            <w:r w:rsidDel="00000000" w:rsidR="00000000" w:rsidRPr="00000000">
              <w:rPr>
                <w:sz w:val="28"/>
                <w:szCs w:val="28"/>
                <w:u w:val="none"/>
                <w:rtl w:val="0"/>
              </w:rPr>
              <w:t xml:space="preserve">J</w:t>
            </w:r>
          </w:p>
        </w:tc>
        <w:tc>
          <w:tcPr/>
          <w:p w:rsidR="00000000" w:rsidDel="00000000" w:rsidP="00000000" w:rsidRDefault="00000000" w:rsidRPr="00000000" w14:paraId="0000055E">
            <w:pPr>
              <w:rPr>
                <w:sz w:val="28"/>
                <w:szCs w:val="28"/>
                <w:u w:val="none"/>
              </w:rPr>
            </w:pPr>
            <w:r w:rsidDel="00000000" w:rsidR="00000000" w:rsidRPr="00000000">
              <w:rPr>
                <w:sz w:val="28"/>
                <w:szCs w:val="28"/>
                <w:u w:val="none"/>
                <w:rtl w:val="0"/>
              </w:rPr>
              <w:t xml:space="preserve">J</w:t>
            </w:r>
          </w:p>
        </w:tc>
        <w:tc>
          <w:tcPr/>
          <w:p w:rsidR="00000000" w:rsidDel="00000000" w:rsidP="00000000" w:rsidRDefault="00000000" w:rsidRPr="00000000" w14:paraId="0000055F">
            <w:pPr>
              <w:rPr>
                <w:sz w:val="28"/>
                <w:szCs w:val="28"/>
                <w:u w:val="none"/>
              </w:rPr>
            </w:pPr>
            <w:r w:rsidDel="00000000" w:rsidR="00000000" w:rsidRPr="00000000">
              <w:rPr>
                <w:sz w:val="28"/>
                <w:szCs w:val="28"/>
                <w:u w:val="none"/>
                <w:rtl w:val="0"/>
              </w:rPr>
              <w:t xml:space="preserve">A</w:t>
            </w:r>
          </w:p>
        </w:tc>
        <w:tc>
          <w:tcPr/>
          <w:p w:rsidR="00000000" w:rsidDel="00000000" w:rsidP="00000000" w:rsidRDefault="00000000" w:rsidRPr="00000000" w14:paraId="00000560">
            <w:pPr>
              <w:rPr>
                <w:sz w:val="28"/>
                <w:szCs w:val="28"/>
                <w:u w:val="none"/>
              </w:rPr>
            </w:pPr>
            <w:r w:rsidDel="00000000" w:rsidR="00000000" w:rsidRPr="00000000">
              <w:rPr>
                <w:sz w:val="28"/>
                <w:szCs w:val="28"/>
                <w:u w:val="none"/>
                <w:rtl w:val="0"/>
              </w:rPr>
              <w:t xml:space="preserve">S</w:t>
            </w:r>
          </w:p>
        </w:tc>
        <w:tc>
          <w:tcPr/>
          <w:p w:rsidR="00000000" w:rsidDel="00000000" w:rsidP="00000000" w:rsidRDefault="00000000" w:rsidRPr="00000000" w14:paraId="00000561">
            <w:pPr>
              <w:rPr>
                <w:sz w:val="28"/>
                <w:szCs w:val="28"/>
                <w:u w:val="none"/>
              </w:rPr>
            </w:pPr>
            <w:r w:rsidDel="00000000" w:rsidR="00000000" w:rsidRPr="00000000">
              <w:rPr>
                <w:sz w:val="28"/>
                <w:szCs w:val="28"/>
                <w:u w:val="none"/>
                <w:rtl w:val="0"/>
              </w:rPr>
              <w:t xml:space="preserve">O</w:t>
            </w:r>
          </w:p>
        </w:tc>
        <w:tc>
          <w:tcPr/>
          <w:p w:rsidR="00000000" w:rsidDel="00000000" w:rsidP="00000000" w:rsidRDefault="00000000" w:rsidRPr="00000000" w14:paraId="00000562">
            <w:pPr>
              <w:rPr>
                <w:sz w:val="28"/>
                <w:szCs w:val="28"/>
                <w:u w:val="none"/>
              </w:rPr>
            </w:pPr>
            <w:r w:rsidDel="00000000" w:rsidR="00000000" w:rsidRPr="00000000">
              <w:rPr>
                <w:sz w:val="28"/>
                <w:szCs w:val="28"/>
                <w:u w:val="none"/>
                <w:rtl w:val="0"/>
              </w:rPr>
              <w:t xml:space="preserve">N</w:t>
            </w:r>
          </w:p>
        </w:tc>
        <w:tc>
          <w:tcPr/>
          <w:p w:rsidR="00000000" w:rsidDel="00000000" w:rsidP="00000000" w:rsidRDefault="00000000" w:rsidRPr="00000000" w14:paraId="00000563">
            <w:pPr>
              <w:rPr>
                <w:sz w:val="28"/>
                <w:szCs w:val="28"/>
                <w:u w:val="none"/>
              </w:rPr>
            </w:pPr>
            <w:r w:rsidDel="00000000" w:rsidR="00000000" w:rsidRPr="00000000">
              <w:rPr>
                <w:sz w:val="28"/>
                <w:szCs w:val="28"/>
                <w:u w:val="none"/>
                <w:rtl w:val="0"/>
              </w:rPr>
              <w:t xml:space="preserve">D</w:t>
            </w:r>
          </w:p>
        </w:tc>
      </w:tr>
      <w:tr>
        <w:tc>
          <w:tcPr/>
          <w:p w:rsidR="00000000" w:rsidDel="00000000" w:rsidP="00000000" w:rsidRDefault="00000000" w:rsidRPr="00000000" w14:paraId="00000564">
            <w:pPr>
              <w:rPr>
                <w:sz w:val="28"/>
                <w:szCs w:val="28"/>
                <w:u w:val="none"/>
              </w:rPr>
            </w:pPr>
            <w:r w:rsidDel="00000000" w:rsidR="00000000" w:rsidRPr="00000000">
              <w:rPr>
                <w:sz w:val="28"/>
                <w:szCs w:val="28"/>
                <w:u w:val="none"/>
                <w:rtl w:val="0"/>
              </w:rPr>
              <w:t xml:space="preserve">Temp(◦c)</w:t>
            </w:r>
          </w:p>
        </w:tc>
        <w:tc>
          <w:tcPr/>
          <w:p w:rsidR="00000000" w:rsidDel="00000000" w:rsidP="00000000" w:rsidRDefault="00000000" w:rsidRPr="00000000" w14:paraId="00000565">
            <w:pPr>
              <w:rPr>
                <w:sz w:val="28"/>
                <w:szCs w:val="28"/>
                <w:u w:val="none"/>
              </w:rPr>
            </w:pPr>
            <w:r w:rsidDel="00000000" w:rsidR="00000000" w:rsidRPr="00000000">
              <w:rPr>
                <w:sz w:val="28"/>
                <w:szCs w:val="28"/>
                <w:u w:val="none"/>
                <w:rtl w:val="0"/>
              </w:rPr>
              <w:t xml:space="preserve">19</w:t>
            </w:r>
          </w:p>
        </w:tc>
        <w:tc>
          <w:tcPr/>
          <w:p w:rsidR="00000000" w:rsidDel="00000000" w:rsidP="00000000" w:rsidRDefault="00000000" w:rsidRPr="00000000" w14:paraId="00000566">
            <w:pPr>
              <w:rPr>
                <w:sz w:val="28"/>
                <w:szCs w:val="28"/>
                <w:u w:val="none"/>
              </w:rPr>
            </w:pPr>
            <w:r w:rsidDel="00000000" w:rsidR="00000000" w:rsidRPr="00000000">
              <w:rPr>
                <w:sz w:val="28"/>
                <w:szCs w:val="28"/>
                <w:u w:val="none"/>
                <w:rtl w:val="0"/>
              </w:rPr>
              <w:t xml:space="preserve">20</w:t>
            </w:r>
          </w:p>
        </w:tc>
        <w:tc>
          <w:tcPr/>
          <w:p w:rsidR="00000000" w:rsidDel="00000000" w:rsidP="00000000" w:rsidRDefault="00000000" w:rsidRPr="00000000" w14:paraId="00000567">
            <w:pPr>
              <w:rPr>
                <w:sz w:val="28"/>
                <w:szCs w:val="28"/>
                <w:u w:val="none"/>
              </w:rPr>
            </w:pPr>
            <w:r w:rsidDel="00000000" w:rsidR="00000000" w:rsidRPr="00000000">
              <w:rPr>
                <w:sz w:val="28"/>
                <w:szCs w:val="28"/>
                <w:u w:val="none"/>
                <w:rtl w:val="0"/>
              </w:rPr>
              <w:t xml:space="preserve">20</w:t>
            </w:r>
          </w:p>
        </w:tc>
        <w:tc>
          <w:tcPr/>
          <w:p w:rsidR="00000000" w:rsidDel="00000000" w:rsidP="00000000" w:rsidRDefault="00000000" w:rsidRPr="00000000" w14:paraId="00000568">
            <w:pP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69">
            <w:pPr>
              <w:rPr>
                <w:sz w:val="28"/>
                <w:szCs w:val="28"/>
                <w:u w:val="none"/>
              </w:rPr>
            </w:pPr>
            <w:r w:rsidDel="00000000" w:rsidR="00000000" w:rsidRPr="00000000">
              <w:rPr>
                <w:sz w:val="28"/>
                <w:szCs w:val="28"/>
                <w:u w:val="none"/>
                <w:rtl w:val="0"/>
              </w:rPr>
              <w:t xml:space="preserve">20</w:t>
            </w:r>
          </w:p>
        </w:tc>
        <w:tc>
          <w:tcPr/>
          <w:p w:rsidR="00000000" w:rsidDel="00000000" w:rsidP="00000000" w:rsidRDefault="00000000" w:rsidRPr="00000000" w14:paraId="0000056A">
            <w:pPr>
              <w:rPr>
                <w:sz w:val="28"/>
                <w:szCs w:val="28"/>
                <w:u w:val="none"/>
              </w:rPr>
            </w:pPr>
            <w:r w:rsidDel="00000000" w:rsidR="00000000" w:rsidRPr="00000000">
              <w:rPr>
                <w:sz w:val="28"/>
                <w:szCs w:val="28"/>
                <w:u w:val="none"/>
                <w:rtl w:val="0"/>
              </w:rPr>
              <w:t xml:space="preserve">19</w:t>
            </w:r>
          </w:p>
        </w:tc>
        <w:tc>
          <w:tcPr/>
          <w:p w:rsidR="00000000" w:rsidDel="00000000" w:rsidP="00000000" w:rsidRDefault="00000000" w:rsidRPr="00000000" w14:paraId="0000056B">
            <w:pPr>
              <w:rPr>
                <w:sz w:val="28"/>
                <w:szCs w:val="28"/>
                <w:u w:val="none"/>
              </w:rPr>
            </w:pPr>
            <w:r w:rsidDel="00000000" w:rsidR="00000000" w:rsidRPr="00000000">
              <w:rPr>
                <w:sz w:val="28"/>
                <w:szCs w:val="28"/>
                <w:u w:val="none"/>
                <w:rtl w:val="0"/>
              </w:rPr>
              <w:t xml:space="preserve">19</w:t>
            </w:r>
          </w:p>
        </w:tc>
        <w:tc>
          <w:tcPr/>
          <w:p w:rsidR="00000000" w:rsidDel="00000000" w:rsidP="00000000" w:rsidRDefault="00000000" w:rsidRPr="00000000" w14:paraId="0000056C">
            <w:pP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6D">
            <w:pP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6E">
            <w:pP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6F">
            <w:pP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70">
            <w:pPr>
              <w:rPr>
                <w:sz w:val="28"/>
                <w:szCs w:val="28"/>
                <w:u w:val="none"/>
              </w:rPr>
            </w:pPr>
            <w:r w:rsidDel="00000000" w:rsidR="00000000" w:rsidRPr="00000000">
              <w:rPr>
                <w:sz w:val="28"/>
                <w:szCs w:val="28"/>
                <w:u w:val="none"/>
                <w:rtl w:val="0"/>
              </w:rPr>
              <w:t xml:space="preserve">18</w:t>
            </w:r>
          </w:p>
        </w:tc>
      </w:tr>
      <w:tr>
        <w:tc>
          <w:tcPr/>
          <w:p w:rsidR="00000000" w:rsidDel="00000000" w:rsidP="00000000" w:rsidRDefault="00000000" w:rsidRPr="00000000" w14:paraId="00000571">
            <w:pPr>
              <w:rPr>
                <w:sz w:val="28"/>
                <w:szCs w:val="28"/>
                <w:u w:val="none"/>
              </w:rPr>
            </w:pPr>
            <w:r w:rsidDel="00000000" w:rsidR="00000000" w:rsidRPr="00000000">
              <w:rPr>
                <w:sz w:val="28"/>
                <w:szCs w:val="28"/>
                <w:u w:val="none"/>
                <w:rtl w:val="0"/>
              </w:rPr>
              <w:t xml:space="preserve">Rainfall(mm)</w:t>
            </w:r>
          </w:p>
        </w:tc>
        <w:tc>
          <w:tcPr/>
          <w:p w:rsidR="00000000" w:rsidDel="00000000" w:rsidP="00000000" w:rsidRDefault="00000000" w:rsidRPr="00000000" w14:paraId="00000572">
            <w:pPr>
              <w:jc w:val="cente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73">
            <w:pPr>
              <w:rPr>
                <w:sz w:val="28"/>
                <w:szCs w:val="28"/>
                <w:u w:val="none"/>
              </w:rPr>
            </w:pPr>
            <w:r w:rsidDel="00000000" w:rsidR="00000000" w:rsidRPr="00000000">
              <w:rPr>
                <w:sz w:val="28"/>
                <w:szCs w:val="28"/>
                <w:u w:val="none"/>
                <w:rtl w:val="0"/>
              </w:rPr>
              <w:t xml:space="preserve">38</w:t>
            </w:r>
          </w:p>
        </w:tc>
        <w:tc>
          <w:tcPr/>
          <w:p w:rsidR="00000000" w:rsidDel="00000000" w:rsidP="00000000" w:rsidRDefault="00000000" w:rsidRPr="00000000" w14:paraId="00000574">
            <w:pPr>
              <w:rPr>
                <w:sz w:val="28"/>
                <w:szCs w:val="28"/>
                <w:u w:val="none"/>
              </w:rPr>
            </w:pPr>
            <w:r w:rsidDel="00000000" w:rsidR="00000000" w:rsidRPr="00000000">
              <w:rPr>
                <w:sz w:val="28"/>
                <w:szCs w:val="28"/>
                <w:u w:val="none"/>
                <w:rtl w:val="0"/>
              </w:rPr>
              <w:t xml:space="preserve">66</w:t>
            </w:r>
          </w:p>
        </w:tc>
        <w:tc>
          <w:tcPr/>
          <w:p w:rsidR="00000000" w:rsidDel="00000000" w:rsidP="00000000" w:rsidRDefault="00000000" w:rsidRPr="00000000" w14:paraId="00000575">
            <w:pPr>
              <w:rPr>
                <w:sz w:val="28"/>
                <w:szCs w:val="28"/>
                <w:u w:val="none"/>
              </w:rPr>
            </w:pPr>
            <w:r w:rsidDel="00000000" w:rsidR="00000000" w:rsidRPr="00000000">
              <w:rPr>
                <w:sz w:val="28"/>
                <w:szCs w:val="28"/>
                <w:u w:val="none"/>
                <w:rtl w:val="0"/>
              </w:rPr>
              <w:t xml:space="preserve">127</w:t>
            </w:r>
          </w:p>
        </w:tc>
        <w:tc>
          <w:tcPr/>
          <w:p w:rsidR="00000000" w:rsidDel="00000000" w:rsidP="00000000" w:rsidRDefault="00000000" w:rsidRPr="00000000" w14:paraId="00000576">
            <w:pPr>
              <w:rPr>
                <w:sz w:val="28"/>
                <w:szCs w:val="28"/>
                <w:u w:val="none"/>
              </w:rPr>
            </w:pPr>
            <w:r w:rsidDel="00000000" w:rsidR="00000000" w:rsidRPr="00000000">
              <w:rPr>
                <w:sz w:val="28"/>
                <w:szCs w:val="28"/>
                <w:u w:val="none"/>
                <w:rtl w:val="0"/>
              </w:rPr>
              <w:t xml:space="preserve">114</w:t>
            </w:r>
          </w:p>
        </w:tc>
        <w:tc>
          <w:tcPr/>
          <w:p w:rsidR="00000000" w:rsidDel="00000000" w:rsidP="00000000" w:rsidRDefault="00000000" w:rsidRPr="00000000" w14:paraId="00000577">
            <w:pPr>
              <w:rPr>
                <w:sz w:val="28"/>
                <w:szCs w:val="28"/>
                <w:u w:val="none"/>
              </w:rPr>
            </w:pPr>
            <w:r w:rsidDel="00000000" w:rsidR="00000000" w:rsidRPr="00000000">
              <w:rPr>
                <w:sz w:val="28"/>
                <w:szCs w:val="28"/>
                <w:u w:val="none"/>
                <w:rtl w:val="0"/>
              </w:rPr>
              <w:t xml:space="preserve">84</w:t>
            </w:r>
          </w:p>
        </w:tc>
        <w:tc>
          <w:tcPr/>
          <w:p w:rsidR="00000000" w:rsidDel="00000000" w:rsidP="00000000" w:rsidRDefault="00000000" w:rsidRPr="00000000" w14:paraId="00000578">
            <w:pPr>
              <w:rPr>
                <w:sz w:val="28"/>
                <w:szCs w:val="28"/>
                <w:u w:val="none"/>
              </w:rPr>
            </w:pPr>
            <w:r w:rsidDel="00000000" w:rsidR="00000000" w:rsidRPr="00000000">
              <w:rPr>
                <w:sz w:val="28"/>
                <w:szCs w:val="28"/>
                <w:u w:val="none"/>
                <w:rtl w:val="0"/>
              </w:rPr>
              <w:t xml:space="preserve">112</w:t>
            </w:r>
          </w:p>
        </w:tc>
        <w:tc>
          <w:tcPr/>
          <w:p w:rsidR="00000000" w:rsidDel="00000000" w:rsidP="00000000" w:rsidRDefault="00000000" w:rsidRPr="00000000" w14:paraId="00000579">
            <w:pPr>
              <w:rPr>
                <w:sz w:val="28"/>
                <w:szCs w:val="28"/>
                <w:u w:val="none"/>
              </w:rPr>
            </w:pPr>
            <w:r w:rsidDel="00000000" w:rsidR="00000000" w:rsidRPr="00000000">
              <w:rPr>
                <w:sz w:val="28"/>
                <w:szCs w:val="28"/>
                <w:u w:val="none"/>
                <w:rtl w:val="0"/>
              </w:rPr>
              <w:t xml:space="preserve">104</w:t>
            </w:r>
          </w:p>
        </w:tc>
        <w:tc>
          <w:tcPr/>
          <w:p w:rsidR="00000000" w:rsidDel="00000000" w:rsidP="00000000" w:rsidRDefault="00000000" w:rsidRPr="00000000" w14:paraId="0000057A">
            <w:pPr>
              <w:rPr>
                <w:sz w:val="28"/>
                <w:szCs w:val="28"/>
                <w:u w:val="none"/>
              </w:rPr>
            </w:pPr>
            <w:r w:rsidDel="00000000" w:rsidR="00000000" w:rsidRPr="00000000">
              <w:rPr>
                <w:sz w:val="28"/>
                <w:szCs w:val="28"/>
                <w:u w:val="none"/>
                <w:rtl w:val="0"/>
              </w:rPr>
              <w:t xml:space="preserve">69</w:t>
            </w:r>
          </w:p>
        </w:tc>
        <w:tc>
          <w:tcPr/>
          <w:p w:rsidR="00000000" w:rsidDel="00000000" w:rsidP="00000000" w:rsidRDefault="00000000" w:rsidRPr="00000000" w14:paraId="0000057B">
            <w:pPr>
              <w:rPr>
                <w:sz w:val="28"/>
                <w:szCs w:val="28"/>
                <w:u w:val="none"/>
              </w:rPr>
            </w:pPr>
            <w:r w:rsidDel="00000000" w:rsidR="00000000" w:rsidRPr="00000000">
              <w:rPr>
                <w:sz w:val="28"/>
                <w:szCs w:val="28"/>
                <w:u w:val="none"/>
                <w:rtl w:val="0"/>
              </w:rPr>
              <w:t xml:space="preserve">56</w:t>
            </w:r>
          </w:p>
        </w:tc>
        <w:tc>
          <w:tcPr/>
          <w:p w:rsidR="00000000" w:rsidDel="00000000" w:rsidP="00000000" w:rsidRDefault="00000000" w:rsidRPr="00000000" w14:paraId="0000057C">
            <w:pPr>
              <w:rPr>
                <w:sz w:val="28"/>
                <w:szCs w:val="28"/>
                <w:u w:val="none"/>
              </w:rPr>
            </w:pPr>
            <w:r w:rsidDel="00000000" w:rsidR="00000000" w:rsidRPr="00000000">
              <w:rPr>
                <w:sz w:val="28"/>
                <w:szCs w:val="28"/>
                <w:u w:val="none"/>
                <w:rtl w:val="0"/>
              </w:rPr>
              <w:t xml:space="preserve">38</w:t>
            </w:r>
          </w:p>
        </w:tc>
        <w:tc>
          <w:tcPr/>
          <w:p w:rsidR="00000000" w:rsidDel="00000000" w:rsidP="00000000" w:rsidRDefault="00000000" w:rsidRPr="00000000" w14:paraId="0000057D">
            <w:pPr>
              <w:rPr>
                <w:sz w:val="28"/>
                <w:szCs w:val="28"/>
                <w:u w:val="none"/>
              </w:rPr>
            </w:pPr>
            <w:r w:rsidDel="00000000" w:rsidR="00000000" w:rsidRPr="00000000">
              <w:rPr>
                <w:sz w:val="28"/>
                <w:szCs w:val="28"/>
                <w:u w:val="none"/>
                <w:rtl w:val="0"/>
              </w:rPr>
              <w:t xml:space="preserve">31</w:t>
            </w:r>
          </w:p>
        </w:tc>
      </w:tr>
    </w:tbl>
    <w:p w:rsidR="00000000" w:rsidDel="00000000" w:rsidP="00000000" w:rsidRDefault="00000000" w:rsidRPr="00000000" w14:paraId="0000057E">
      <w:pPr>
        <w:numPr>
          <w:ilvl w:val="0"/>
          <w:numId w:val="74"/>
        </w:numPr>
        <w:ind w:left="750" w:hanging="390"/>
        <w:rPr>
          <w:sz w:val="28"/>
          <w:szCs w:val="28"/>
          <w:u w:val="none"/>
        </w:rPr>
      </w:pPr>
      <w:r w:rsidDel="00000000" w:rsidR="00000000" w:rsidRPr="00000000">
        <w:rPr>
          <w:sz w:val="28"/>
          <w:szCs w:val="28"/>
          <w:u w:val="none"/>
          <w:rtl w:val="0"/>
        </w:rPr>
        <w:t xml:space="preserve">Draw a bar graph to represent rainfall figures.</w:t>
      </w:r>
    </w:p>
    <w:p w:rsidR="00000000" w:rsidDel="00000000" w:rsidP="00000000" w:rsidRDefault="00000000" w:rsidRPr="00000000" w14:paraId="0000057F">
      <w:pPr>
        <w:numPr>
          <w:ilvl w:val="0"/>
          <w:numId w:val="74"/>
        </w:numPr>
        <w:ind w:left="750" w:hanging="390"/>
        <w:rPr>
          <w:sz w:val="28"/>
          <w:szCs w:val="28"/>
          <w:u w:val="none"/>
        </w:rPr>
      </w:pPr>
      <w:r w:rsidDel="00000000" w:rsidR="00000000" w:rsidRPr="00000000">
        <w:rPr>
          <w:sz w:val="28"/>
          <w:szCs w:val="28"/>
          <w:u w:val="none"/>
          <w:rtl w:val="0"/>
        </w:rPr>
        <w:t xml:space="preserve">Calculate the mean monthly temperature for the place.</w:t>
      </w:r>
    </w:p>
    <w:p w:rsidR="00000000" w:rsidDel="00000000" w:rsidP="00000000" w:rsidRDefault="00000000" w:rsidRPr="00000000" w14:paraId="00000580">
      <w:pPr>
        <w:numPr>
          <w:ilvl w:val="0"/>
          <w:numId w:val="74"/>
        </w:numPr>
        <w:ind w:left="750" w:hanging="390"/>
        <w:rPr>
          <w:sz w:val="28"/>
          <w:szCs w:val="28"/>
          <w:u w:val="none"/>
        </w:rPr>
      </w:pPr>
      <w:r w:rsidDel="00000000" w:rsidR="00000000" w:rsidRPr="00000000">
        <w:rPr>
          <w:sz w:val="28"/>
          <w:szCs w:val="28"/>
          <w:u w:val="none"/>
          <w:rtl w:val="0"/>
        </w:rPr>
        <w:t xml:space="preserve">Calculate the mean annual temperature range.</w:t>
      </w:r>
    </w:p>
    <w:p w:rsidR="00000000" w:rsidDel="00000000" w:rsidP="00000000" w:rsidRDefault="00000000" w:rsidRPr="00000000" w14:paraId="00000581">
      <w:pPr>
        <w:numPr>
          <w:ilvl w:val="0"/>
          <w:numId w:val="74"/>
        </w:numPr>
        <w:ind w:left="750" w:hanging="390"/>
        <w:rPr>
          <w:sz w:val="28"/>
          <w:szCs w:val="28"/>
          <w:u w:val="none"/>
        </w:rPr>
      </w:pPr>
      <w:r w:rsidDel="00000000" w:rsidR="00000000" w:rsidRPr="00000000">
        <w:rPr>
          <w:sz w:val="28"/>
          <w:szCs w:val="28"/>
          <w:u w:val="none"/>
          <w:rtl w:val="0"/>
        </w:rPr>
        <w:t xml:space="preserve">calculate the annual rainfall totals. </w:t>
      </w:r>
    </w:p>
    <w:p w:rsidR="00000000" w:rsidDel="00000000" w:rsidP="00000000" w:rsidRDefault="00000000" w:rsidRPr="00000000" w14:paraId="00000582">
      <w:pPr>
        <w:ind w:left="360" w:firstLine="0"/>
        <w:rPr>
          <w:sz w:val="28"/>
          <w:szCs w:val="28"/>
          <w:u w:val="none"/>
        </w:rPr>
      </w:pPr>
      <w:r w:rsidDel="00000000" w:rsidR="00000000" w:rsidRPr="00000000">
        <w:rPr>
          <w:sz w:val="28"/>
          <w:szCs w:val="28"/>
          <w:u w:val="none"/>
          <w:rtl w:val="0"/>
        </w:rPr>
        <w:t xml:space="preserve">2.</w:t>
      </w:r>
    </w:p>
    <w:tbl>
      <w:tblPr>
        <w:tblStyle w:val="Table9"/>
        <w:tblW w:w="8957.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5"/>
        <w:gridCol w:w="1086"/>
        <w:gridCol w:w="1072"/>
        <w:gridCol w:w="1088"/>
        <w:gridCol w:w="1109"/>
        <w:gridCol w:w="1055"/>
        <w:gridCol w:w="1059"/>
        <w:gridCol w:w="1073"/>
        <w:tblGridChange w:id="0">
          <w:tblGrid>
            <w:gridCol w:w="1415"/>
            <w:gridCol w:w="1086"/>
            <w:gridCol w:w="1072"/>
            <w:gridCol w:w="1088"/>
            <w:gridCol w:w="1109"/>
            <w:gridCol w:w="1055"/>
            <w:gridCol w:w="1059"/>
            <w:gridCol w:w="1073"/>
          </w:tblGrid>
        </w:tblGridChange>
      </w:tblGrid>
      <w:tr>
        <w:tc>
          <w:tcPr/>
          <w:p w:rsidR="00000000" w:rsidDel="00000000" w:rsidP="00000000" w:rsidRDefault="00000000" w:rsidRPr="00000000" w14:paraId="00000583">
            <w:pPr>
              <w:jc w:val="center"/>
              <w:rPr>
                <w:sz w:val="28"/>
                <w:szCs w:val="28"/>
                <w:u w:val="none"/>
              </w:rPr>
            </w:pPr>
            <w:r w:rsidDel="00000000" w:rsidR="00000000" w:rsidRPr="00000000">
              <w:rPr>
                <w:sz w:val="28"/>
                <w:szCs w:val="28"/>
                <w:u w:val="none"/>
                <w:rtl w:val="0"/>
              </w:rPr>
              <w:t xml:space="preserve">Temp/Day</w:t>
            </w:r>
          </w:p>
        </w:tc>
        <w:tc>
          <w:tcPr/>
          <w:p w:rsidR="00000000" w:rsidDel="00000000" w:rsidP="00000000" w:rsidRDefault="00000000" w:rsidRPr="00000000" w14:paraId="00000584">
            <w:pPr>
              <w:jc w:val="center"/>
              <w:rPr>
                <w:sz w:val="28"/>
                <w:szCs w:val="28"/>
                <w:u w:val="none"/>
              </w:rPr>
            </w:pPr>
            <w:r w:rsidDel="00000000" w:rsidR="00000000" w:rsidRPr="00000000">
              <w:rPr>
                <w:sz w:val="28"/>
                <w:szCs w:val="28"/>
                <w:u w:val="none"/>
                <w:rtl w:val="0"/>
              </w:rPr>
              <w:t xml:space="preserve">Mon</w:t>
            </w:r>
          </w:p>
        </w:tc>
        <w:tc>
          <w:tcPr/>
          <w:p w:rsidR="00000000" w:rsidDel="00000000" w:rsidP="00000000" w:rsidRDefault="00000000" w:rsidRPr="00000000" w14:paraId="00000585">
            <w:pPr>
              <w:jc w:val="center"/>
              <w:rPr>
                <w:sz w:val="28"/>
                <w:szCs w:val="28"/>
                <w:u w:val="none"/>
              </w:rPr>
            </w:pPr>
            <w:r w:rsidDel="00000000" w:rsidR="00000000" w:rsidRPr="00000000">
              <w:rPr>
                <w:sz w:val="28"/>
                <w:szCs w:val="28"/>
                <w:u w:val="none"/>
                <w:rtl w:val="0"/>
              </w:rPr>
              <w:t xml:space="preserve">Tue</w:t>
            </w:r>
          </w:p>
        </w:tc>
        <w:tc>
          <w:tcPr/>
          <w:p w:rsidR="00000000" w:rsidDel="00000000" w:rsidP="00000000" w:rsidRDefault="00000000" w:rsidRPr="00000000" w14:paraId="00000586">
            <w:pPr>
              <w:jc w:val="center"/>
              <w:rPr>
                <w:sz w:val="28"/>
                <w:szCs w:val="28"/>
                <w:u w:val="none"/>
              </w:rPr>
            </w:pPr>
            <w:r w:rsidDel="00000000" w:rsidR="00000000" w:rsidRPr="00000000">
              <w:rPr>
                <w:sz w:val="28"/>
                <w:szCs w:val="28"/>
                <w:u w:val="none"/>
                <w:rtl w:val="0"/>
              </w:rPr>
              <w:t xml:space="preserve">Wed</w:t>
            </w:r>
          </w:p>
        </w:tc>
        <w:tc>
          <w:tcPr/>
          <w:p w:rsidR="00000000" w:rsidDel="00000000" w:rsidP="00000000" w:rsidRDefault="00000000" w:rsidRPr="00000000" w14:paraId="00000587">
            <w:pPr>
              <w:jc w:val="center"/>
              <w:rPr>
                <w:sz w:val="28"/>
                <w:szCs w:val="28"/>
                <w:u w:val="none"/>
              </w:rPr>
            </w:pPr>
            <w:r w:rsidDel="00000000" w:rsidR="00000000" w:rsidRPr="00000000">
              <w:rPr>
                <w:sz w:val="28"/>
                <w:szCs w:val="28"/>
                <w:u w:val="none"/>
                <w:rtl w:val="0"/>
              </w:rPr>
              <w:t xml:space="preserve">Thurs</w:t>
            </w:r>
          </w:p>
        </w:tc>
        <w:tc>
          <w:tcPr/>
          <w:p w:rsidR="00000000" w:rsidDel="00000000" w:rsidP="00000000" w:rsidRDefault="00000000" w:rsidRPr="00000000" w14:paraId="00000588">
            <w:pPr>
              <w:jc w:val="center"/>
              <w:rPr>
                <w:sz w:val="28"/>
                <w:szCs w:val="28"/>
                <w:u w:val="none"/>
              </w:rPr>
            </w:pPr>
            <w:r w:rsidDel="00000000" w:rsidR="00000000" w:rsidRPr="00000000">
              <w:rPr>
                <w:sz w:val="28"/>
                <w:szCs w:val="28"/>
                <w:u w:val="none"/>
                <w:rtl w:val="0"/>
              </w:rPr>
              <w:t xml:space="preserve">Fri</w:t>
            </w:r>
          </w:p>
        </w:tc>
        <w:tc>
          <w:tcPr/>
          <w:p w:rsidR="00000000" w:rsidDel="00000000" w:rsidP="00000000" w:rsidRDefault="00000000" w:rsidRPr="00000000" w14:paraId="00000589">
            <w:pPr>
              <w:jc w:val="center"/>
              <w:rPr>
                <w:sz w:val="28"/>
                <w:szCs w:val="28"/>
                <w:u w:val="none"/>
              </w:rPr>
            </w:pPr>
            <w:r w:rsidDel="00000000" w:rsidR="00000000" w:rsidRPr="00000000">
              <w:rPr>
                <w:sz w:val="28"/>
                <w:szCs w:val="28"/>
                <w:u w:val="none"/>
                <w:rtl w:val="0"/>
              </w:rPr>
              <w:t xml:space="preserve">Sat</w:t>
            </w:r>
          </w:p>
        </w:tc>
        <w:tc>
          <w:tcPr/>
          <w:p w:rsidR="00000000" w:rsidDel="00000000" w:rsidP="00000000" w:rsidRDefault="00000000" w:rsidRPr="00000000" w14:paraId="0000058A">
            <w:pPr>
              <w:jc w:val="center"/>
              <w:rPr>
                <w:sz w:val="28"/>
                <w:szCs w:val="28"/>
                <w:u w:val="none"/>
              </w:rPr>
            </w:pPr>
            <w:r w:rsidDel="00000000" w:rsidR="00000000" w:rsidRPr="00000000">
              <w:rPr>
                <w:sz w:val="28"/>
                <w:szCs w:val="28"/>
                <w:u w:val="none"/>
                <w:rtl w:val="0"/>
              </w:rPr>
              <w:t xml:space="preserve">Sun</w:t>
            </w:r>
          </w:p>
        </w:tc>
      </w:tr>
      <w:tr>
        <w:tc>
          <w:tcPr/>
          <w:p w:rsidR="00000000" w:rsidDel="00000000" w:rsidP="00000000" w:rsidRDefault="00000000" w:rsidRPr="00000000" w14:paraId="0000058B">
            <w:pPr>
              <w:jc w:val="center"/>
              <w:rPr>
                <w:sz w:val="28"/>
                <w:szCs w:val="28"/>
                <w:u w:val="none"/>
              </w:rPr>
            </w:pPr>
            <w:r w:rsidDel="00000000" w:rsidR="00000000" w:rsidRPr="00000000">
              <w:rPr>
                <w:sz w:val="28"/>
                <w:szCs w:val="28"/>
                <w:u w:val="none"/>
                <w:rtl w:val="0"/>
              </w:rPr>
              <w:t xml:space="preserve">Max ◦c</w:t>
            </w:r>
          </w:p>
        </w:tc>
        <w:tc>
          <w:tcPr/>
          <w:p w:rsidR="00000000" w:rsidDel="00000000" w:rsidP="00000000" w:rsidRDefault="00000000" w:rsidRPr="00000000" w14:paraId="0000058C">
            <w:pPr>
              <w:jc w:val="center"/>
              <w:rPr>
                <w:sz w:val="28"/>
                <w:szCs w:val="28"/>
                <w:u w:val="none"/>
              </w:rPr>
            </w:pPr>
            <w:r w:rsidDel="00000000" w:rsidR="00000000" w:rsidRPr="00000000">
              <w:rPr>
                <w:sz w:val="28"/>
                <w:szCs w:val="28"/>
                <w:u w:val="none"/>
                <w:rtl w:val="0"/>
              </w:rPr>
              <w:t xml:space="preserve">28</w:t>
            </w:r>
          </w:p>
        </w:tc>
        <w:tc>
          <w:tcPr/>
          <w:p w:rsidR="00000000" w:rsidDel="00000000" w:rsidP="00000000" w:rsidRDefault="00000000" w:rsidRPr="00000000" w14:paraId="0000058D">
            <w:pPr>
              <w:jc w:val="center"/>
              <w:rPr>
                <w:sz w:val="28"/>
                <w:szCs w:val="28"/>
                <w:u w:val="none"/>
              </w:rPr>
            </w:pPr>
            <w:r w:rsidDel="00000000" w:rsidR="00000000" w:rsidRPr="00000000">
              <w:rPr>
                <w:sz w:val="28"/>
                <w:szCs w:val="28"/>
                <w:u w:val="none"/>
                <w:rtl w:val="0"/>
              </w:rPr>
              <w:t xml:space="preserve">27</w:t>
            </w:r>
          </w:p>
        </w:tc>
        <w:tc>
          <w:tcPr/>
          <w:p w:rsidR="00000000" w:rsidDel="00000000" w:rsidP="00000000" w:rsidRDefault="00000000" w:rsidRPr="00000000" w14:paraId="0000058E">
            <w:pPr>
              <w:jc w:val="center"/>
              <w:rPr>
                <w:sz w:val="28"/>
                <w:szCs w:val="28"/>
                <w:u w:val="none"/>
              </w:rPr>
            </w:pPr>
            <w:r w:rsidDel="00000000" w:rsidR="00000000" w:rsidRPr="00000000">
              <w:rPr>
                <w:sz w:val="28"/>
                <w:szCs w:val="28"/>
                <w:u w:val="none"/>
                <w:rtl w:val="0"/>
              </w:rPr>
              <w:t xml:space="preserve">28</w:t>
            </w:r>
          </w:p>
        </w:tc>
        <w:tc>
          <w:tcPr/>
          <w:p w:rsidR="00000000" w:rsidDel="00000000" w:rsidP="00000000" w:rsidRDefault="00000000" w:rsidRPr="00000000" w14:paraId="0000058F">
            <w:pPr>
              <w:jc w:val="center"/>
              <w:rPr>
                <w:sz w:val="28"/>
                <w:szCs w:val="28"/>
                <w:u w:val="none"/>
              </w:rPr>
            </w:pPr>
            <w:r w:rsidDel="00000000" w:rsidR="00000000" w:rsidRPr="00000000">
              <w:rPr>
                <w:sz w:val="28"/>
                <w:szCs w:val="28"/>
                <w:u w:val="none"/>
                <w:rtl w:val="0"/>
              </w:rPr>
              <w:t xml:space="preserve">26</w:t>
            </w:r>
          </w:p>
        </w:tc>
        <w:tc>
          <w:tcPr/>
          <w:p w:rsidR="00000000" w:rsidDel="00000000" w:rsidP="00000000" w:rsidRDefault="00000000" w:rsidRPr="00000000" w14:paraId="00000590">
            <w:pPr>
              <w:jc w:val="center"/>
              <w:rPr>
                <w:sz w:val="28"/>
                <w:szCs w:val="28"/>
                <w:u w:val="none"/>
              </w:rPr>
            </w:pPr>
            <w:r w:rsidDel="00000000" w:rsidR="00000000" w:rsidRPr="00000000">
              <w:rPr>
                <w:sz w:val="28"/>
                <w:szCs w:val="28"/>
                <w:u w:val="none"/>
                <w:rtl w:val="0"/>
              </w:rPr>
              <w:t xml:space="preserve">29</w:t>
            </w:r>
          </w:p>
        </w:tc>
        <w:tc>
          <w:tcPr/>
          <w:p w:rsidR="00000000" w:rsidDel="00000000" w:rsidP="00000000" w:rsidRDefault="00000000" w:rsidRPr="00000000" w14:paraId="00000591">
            <w:pPr>
              <w:jc w:val="center"/>
              <w:rPr>
                <w:sz w:val="28"/>
                <w:szCs w:val="28"/>
                <w:u w:val="none"/>
              </w:rPr>
            </w:pPr>
            <w:r w:rsidDel="00000000" w:rsidR="00000000" w:rsidRPr="00000000">
              <w:rPr>
                <w:sz w:val="28"/>
                <w:szCs w:val="28"/>
                <w:u w:val="none"/>
                <w:rtl w:val="0"/>
              </w:rPr>
              <w:t xml:space="preserve">29</w:t>
            </w:r>
          </w:p>
        </w:tc>
        <w:tc>
          <w:tcPr/>
          <w:p w:rsidR="00000000" w:rsidDel="00000000" w:rsidP="00000000" w:rsidRDefault="00000000" w:rsidRPr="00000000" w14:paraId="00000592">
            <w:pPr>
              <w:jc w:val="center"/>
              <w:rPr>
                <w:sz w:val="28"/>
                <w:szCs w:val="28"/>
                <w:u w:val="none"/>
              </w:rPr>
            </w:pPr>
            <w:r w:rsidDel="00000000" w:rsidR="00000000" w:rsidRPr="00000000">
              <w:rPr>
                <w:sz w:val="28"/>
                <w:szCs w:val="28"/>
                <w:u w:val="none"/>
                <w:rtl w:val="0"/>
              </w:rPr>
              <w:t xml:space="preserve">26</w:t>
            </w:r>
          </w:p>
        </w:tc>
      </w:tr>
      <w:tr>
        <w:tc>
          <w:tcPr/>
          <w:p w:rsidR="00000000" w:rsidDel="00000000" w:rsidP="00000000" w:rsidRDefault="00000000" w:rsidRPr="00000000" w14:paraId="00000593">
            <w:pPr>
              <w:jc w:val="center"/>
              <w:rPr>
                <w:sz w:val="28"/>
                <w:szCs w:val="28"/>
                <w:u w:val="none"/>
              </w:rPr>
            </w:pPr>
            <w:r w:rsidDel="00000000" w:rsidR="00000000" w:rsidRPr="00000000">
              <w:rPr>
                <w:sz w:val="28"/>
                <w:szCs w:val="28"/>
                <w:u w:val="none"/>
                <w:rtl w:val="0"/>
              </w:rPr>
              <w:t xml:space="preserve">Min ◦c</w:t>
            </w:r>
          </w:p>
        </w:tc>
        <w:tc>
          <w:tcPr/>
          <w:p w:rsidR="00000000" w:rsidDel="00000000" w:rsidP="00000000" w:rsidRDefault="00000000" w:rsidRPr="00000000" w14:paraId="00000594">
            <w:pPr>
              <w:jc w:val="cente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95">
            <w:pPr>
              <w:jc w:val="center"/>
              <w:rPr>
                <w:sz w:val="28"/>
                <w:szCs w:val="28"/>
                <w:u w:val="none"/>
              </w:rPr>
            </w:pPr>
            <w:r w:rsidDel="00000000" w:rsidR="00000000" w:rsidRPr="00000000">
              <w:rPr>
                <w:sz w:val="28"/>
                <w:szCs w:val="28"/>
                <w:u w:val="none"/>
                <w:rtl w:val="0"/>
              </w:rPr>
              <w:t xml:space="preserve">18</w:t>
            </w:r>
          </w:p>
        </w:tc>
        <w:tc>
          <w:tcPr/>
          <w:p w:rsidR="00000000" w:rsidDel="00000000" w:rsidP="00000000" w:rsidRDefault="00000000" w:rsidRPr="00000000" w14:paraId="00000596">
            <w:pPr>
              <w:jc w:val="center"/>
              <w:rPr>
                <w:sz w:val="28"/>
                <w:szCs w:val="28"/>
                <w:u w:val="none"/>
              </w:rPr>
            </w:pPr>
            <w:r w:rsidDel="00000000" w:rsidR="00000000" w:rsidRPr="00000000">
              <w:rPr>
                <w:sz w:val="28"/>
                <w:szCs w:val="28"/>
                <w:u w:val="none"/>
                <w:rtl w:val="0"/>
              </w:rPr>
              <w:t xml:space="preserve">20</w:t>
            </w:r>
          </w:p>
        </w:tc>
        <w:tc>
          <w:tcPr/>
          <w:p w:rsidR="00000000" w:rsidDel="00000000" w:rsidP="00000000" w:rsidRDefault="00000000" w:rsidRPr="00000000" w14:paraId="00000597">
            <w:pPr>
              <w:jc w:val="center"/>
              <w:rPr>
                <w:sz w:val="28"/>
                <w:szCs w:val="28"/>
                <w:u w:val="none"/>
              </w:rPr>
            </w:pPr>
            <w:r w:rsidDel="00000000" w:rsidR="00000000" w:rsidRPr="00000000">
              <w:rPr>
                <w:sz w:val="28"/>
                <w:szCs w:val="28"/>
                <w:u w:val="none"/>
                <w:rtl w:val="0"/>
              </w:rPr>
              <w:t xml:space="preserve">16</w:t>
            </w:r>
          </w:p>
        </w:tc>
        <w:tc>
          <w:tcPr/>
          <w:p w:rsidR="00000000" w:rsidDel="00000000" w:rsidP="00000000" w:rsidRDefault="00000000" w:rsidRPr="00000000" w14:paraId="00000598">
            <w:pPr>
              <w:jc w:val="center"/>
              <w:rPr>
                <w:sz w:val="28"/>
                <w:szCs w:val="28"/>
                <w:u w:val="none"/>
              </w:rPr>
            </w:pPr>
            <w:r w:rsidDel="00000000" w:rsidR="00000000" w:rsidRPr="00000000">
              <w:rPr>
                <w:sz w:val="28"/>
                <w:szCs w:val="28"/>
                <w:u w:val="none"/>
                <w:rtl w:val="0"/>
              </w:rPr>
              <w:t xml:space="preserve">22</w:t>
            </w:r>
          </w:p>
        </w:tc>
        <w:tc>
          <w:tcPr/>
          <w:p w:rsidR="00000000" w:rsidDel="00000000" w:rsidP="00000000" w:rsidRDefault="00000000" w:rsidRPr="00000000" w14:paraId="00000599">
            <w:pPr>
              <w:jc w:val="center"/>
              <w:rPr>
                <w:sz w:val="28"/>
                <w:szCs w:val="28"/>
                <w:u w:val="none"/>
              </w:rPr>
            </w:pPr>
            <w:r w:rsidDel="00000000" w:rsidR="00000000" w:rsidRPr="00000000">
              <w:rPr>
                <w:sz w:val="28"/>
                <w:szCs w:val="28"/>
                <w:u w:val="none"/>
                <w:rtl w:val="0"/>
              </w:rPr>
              <w:t xml:space="preserve">21</w:t>
            </w:r>
          </w:p>
        </w:tc>
        <w:tc>
          <w:tcPr/>
          <w:p w:rsidR="00000000" w:rsidDel="00000000" w:rsidP="00000000" w:rsidRDefault="00000000" w:rsidRPr="00000000" w14:paraId="0000059A">
            <w:pPr>
              <w:jc w:val="center"/>
              <w:rPr>
                <w:sz w:val="28"/>
                <w:szCs w:val="28"/>
                <w:u w:val="none"/>
              </w:rPr>
            </w:pPr>
            <w:r w:rsidDel="00000000" w:rsidR="00000000" w:rsidRPr="00000000">
              <w:rPr>
                <w:sz w:val="28"/>
                <w:szCs w:val="28"/>
                <w:u w:val="none"/>
                <w:rtl w:val="0"/>
              </w:rPr>
              <w:t xml:space="preserve">19</w:t>
            </w:r>
          </w:p>
        </w:tc>
      </w:tr>
    </w:tbl>
    <w:p w:rsidR="00000000" w:rsidDel="00000000" w:rsidP="00000000" w:rsidRDefault="00000000" w:rsidRPr="00000000" w14:paraId="0000059B">
      <w:pPr>
        <w:numPr>
          <w:ilvl w:val="0"/>
          <w:numId w:val="78"/>
        </w:numPr>
        <w:ind w:left="1110" w:hanging="390"/>
        <w:rPr>
          <w:sz w:val="28"/>
          <w:szCs w:val="28"/>
          <w:u w:val="none"/>
        </w:rPr>
      </w:pPr>
      <w:r w:rsidDel="00000000" w:rsidR="00000000" w:rsidRPr="00000000">
        <w:rPr>
          <w:sz w:val="28"/>
          <w:szCs w:val="28"/>
          <w:u w:val="none"/>
          <w:rtl w:val="0"/>
        </w:rPr>
        <w:t xml:space="preserve">Calculate the diurnal/daily temperature range for Tuesday.</w:t>
      </w:r>
    </w:p>
    <w:p w:rsidR="00000000" w:rsidDel="00000000" w:rsidP="00000000" w:rsidRDefault="00000000" w:rsidRPr="00000000" w14:paraId="0000059C">
      <w:pPr>
        <w:numPr>
          <w:ilvl w:val="0"/>
          <w:numId w:val="78"/>
        </w:numPr>
        <w:ind w:left="1110" w:hanging="390"/>
        <w:rPr>
          <w:sz w:val="28"/>
          <w:szCs w:val="28"/>
          <w:u w:val="none"/>
        </w:rPr>
      </w:pPr>
      <w:r w:rsidDel="00000000" w:rsidR="00000000" w:rsidRPr="00000000">
        <w:rPr>
          <w:sz w:val="28"/>
          <w:szCs w:val="28"/>
          <w:u w:val="none"/>
          <w:rtl w:val="0"/>
        </w:rPr>
        <w:t xml:space="preserve">Calculate the mean daily temperature for Sunday.</w:t>
      </w:r>
    </w:p>
    <w:p w:rsidR="00000000" w:rsidDel="00000000" w:rsidP="00000000" w:rsidRDefault="00000000" w:rsidRPr="00000000" w14:paraId="0000059D">
      <w:pPr>
        <w:numPr>
          <w:ilvl w:val="1"/>
          <w:numId w:val="211"/>
        </w:numPr>
        <w:ind w:left="1440" w:hanging="360"/>
        <w:rPr>
          <w:sz w:val="28"/>
          <w:szCs w:val="28"/>
          <w:u w:val="none"/>
        </w:rPr>
      </w:pPr>
      <w:r w:rsidDel="00000000" w:rsidR="00000000" w:rsidRPr="00000000">
        <w:rPr>
          <w:sz w:val="28"/>
          <w:szCs w:val="28"/>
          <w:u w:val="none"/>
          <w:rtl w:val="0"/>
        </w:rPr>
        <w:t xml:space="preserve">Suppose at 40 ◦c air can hold 60g/m3 of water vapour and the maximum vapour it can hold is 70g/m3. Calculate the relative humidity.</w:t>
      </w:r>
    </w:p>
    <w:p w:rsidR="00000000" w:rsidDel="00000000" w:rsidP="00000000" w:rsidRDefault="00000000" w:rsidRPr="00000000" w14:paraId="0000059E">
      <w:pPr>
        <w:numPr>
          <w:ilvl w:val="1"/>
          <w:numId w:val="211"/>
        </w:numPr>
        <w:ind w:left="1440" w:hanging="360"/>
        <w:rPr>
          <w:sz w:val="28"/>
          <w:szCs w:val="28"/>
          <w:u w:val="none"/>
        </w:rPr>
      </w:pPr>
      <w:r w:rsidDel="00000000" w:rsidR="00000000" w:rsidRPr="00000000">
        <w:rPr>
          <w:sz w:val="28"/>
          <w:szCs w:val="28"/>
          <w:u w:val="none"/>
          <w:rtl w:val="0"/>
        </w:rPr>
        <w:t xml:space="preserve">(a) Calculate the time at Lamu 70◦E when time at GWM is noon.</w:t>
      </w:r>
    </w:p>
    <w:p w:rsidR="00000000" w:rsidDel="00000000" w:rsidP="00000000" w:rsidRDefault="00000000" w:rsidRPr="00000000" w14:paraId="0000059F">
      <w:pPr>
        <w:ind w:left="1440" w:firstLine="0"/>
        <w:rPr>
          <w:sz w:val="28"/>
          <w:szCs w:val="28"/>
          <w:u w:val="none"/>
        </w:rPr>
      </w:pPr>
      <w:r w:rsidDel="00000000" w:rsidR="00000000" w:rsidRPr="00000000">
        <w:rPr>
          <w:sz w:val="28"/>
          <w:szCs w:val="28"/>
          <w:u w:val="none"/>
          <w:rtl w:val="0"/>
        </w:rPr>
        <w:t xml:space="preserve">(b) Calculate the longitude of Watamu whose time is 6pm when time at GWM is 9am.</w:t>
      </w:r>
    </w:p>
    <w:p w:rsidR="00000000" w:rsidDel="00000000" w:rsidP="00000000" w:rsidRDefault="00000000" w:rsidRPr="00000000" w14:paraId="000005A0">
      <w:pPr>
        <w:numPr>
          <w:ilvl w:val="1"/>
          <w:numId w:val="211"/>
        </w:numPr>
        <w:ind w:left="1440" w:hanging="360"/>
        <w:rPr>
          <w:sz w:val="28"/>
          <w:szCs w:val="28"/>
          <w:u w:val="none"/>
        </w:rPr>
      </w:pPr>
      <w:r w:rsidDel="00000000" w:rsidR="00000000" w:rsidRPr="00000000">
        <w:rPr>
          <w:sz w:val="28"/>
          <w:szCs w:val="28"/>
          <w:u w:val="none"/>
          <w:rtl w:val="0"/>
        </w:rPr>
        <w:t xml:space="preserve">Students from a certain school obtained the following marks in their end of term geography examination.</w:t>
      </w:r>
    </w:p>
    <w:p w:rsidR="00000000" w:rsidDel="00000000" w:rsidP="00000000" w:rsidRDefault="00000000" w:rsidRPr="00000000" w14:paraId="000005A1">
      <w:pPr>
        <w:ind w:left="1080" w:firstLine="0"/>
        <w:jc w:val="center"/>
        <w:rPr>
          <w:sz w:val="28"/>
          <w:szCs w:val="28"/>
          <w:u w:val="none"/>
        </w:rPr>
      </w:pPr>
      <w:r w:rsidDel="00000000" w:rsidR="00000000" w:rsidRPr="00000000">
        <w:rPr>
          <w:sz w:val="28"/>
          <w:szCs w:val="28"/>
          <w:u w:val="none"/>
          <w:rtl w:val="0"/>
        </w:rPr>
        <w:t xml:space="preserve">74, 52, 48, 60, 48, 32, 80, 67 and 85.</w:t>
      </w:r>
    </w:p>
    <w:p w:rsidR="00000000" w:rsidDel="00000000" w:rsidP="00000000" w:rsidRDefault="00000000" w:rsidRPr="00000000" w14:paraId="000005A2">
      <w:pPr>
        <w:ind w:left="1080" w:firstLine="0"/>
        <w:rPr>
          <w:sz w:val="28"/>
          <w:szCs w:val="28"/>
          <w:u w:val="none"/>
        </w:rPr>
      </w:pPr>
      <w:r w:rsidDel="00000000" w:rsidR="00000000" w:rsidRPr="00000000">
        <w:rPr>
          <w:sz w:val="28"/>
          <w:szCs w:val="28"/>
          <w:u w:val="none"/>
          <w:rtl w:val="0"/>
        </w:rPr>
        <w:t xml:space="preserve">Calculate the following:</w:t>
      </w:r>
    </w:p>
    <w:p w:rsidR="00000000" w:rsidDel="00000000" w:rsidP="00000000" w:rsidRDefault="00000000" w:rsidRPr="00000000" w14:paraId="000005A3">
      <w:pPr>
        <w:numPr>
          <w:ilvl w:val="0"/>
          <w:numId w:val="76"/>
        </w:numPr>
        <w:ind w:left="1830" w:hanging="390"/>
        <w:rPr>
          <w:sz w:val="28"/>
          <w:szCs w:val="28"/>
          <w:u w:val="none"/>
        </w:rPr>
      </w:pPr>
      <w:r w:rsidDel="00000000" w:rsidR="00000000" w:rsidRPr="00000000">
        <w:rPr>
          <w:sz w:val="28"/>
          <w:szCs w:val="28"/>
          <w:u w:val="none"/>
          <w:rtl w:val="0"/>
        </w:rPr>
        <w:t xml:space="preserve">Median</w:t>
      </w:r>
    </w:p>
    <w:p w:rsidR="00000000" w:rsidDel="00000000" w:rsidP="00000000" w:rsidRDefault="00000000" w:rsidRPr="00000000" w14:paraId="000005A4">
      <w:pPr>
        <w:numPr>
          <w:ilvl w:val="0"/>
          <w:numId w:val="76"/>
        </w:numPr>
        <w:ind w:left="1830" w:hanging="390"/>
        <w:rPr>
          <w:sz w:val="28"/>
          <w:szCs w:val="28"/>
          <w:u w:val="none"/>
        </w:rPr>
      </w:pPr>
      <w:r w:rsidDel="00000000" w:rsidR="00000000" w:rsidRPr="00000000">
        <w:rPr>
          <w:sz w:val="28"/>
          <w:szCs w:val="28"/>
          <w:u w:val="none"/>
          <w:rtl w:val="0"/>
        </w:rPr>
        <w:t xml:space="preserve">Mode</w:t>
      </w:r>
    </w:p>
    <w:p w:rsidR="00000000" w:rsidDel="00000000" w:rsidP="00000000" w:rsidRDefault="00000000" w:rsidRPr="00000000" w14:paraId="000005A5">
      <w:pPr>
        <w:numPr>
          <w:ilvl w:val="0"/>
          <w:numId w:val="76"/>
        </w:numPr>
        <w:ind w:left="1830" w:hanging="390"/>
        <w:rPr>
          <w:sz w:val="28"/>
          <w:szCs w:val="28"/>
          <w:u w:val="none"/>
        </w:rPr>
      </w:pPr>
      <w:r w:rsidDel="00000000" w:rsidR="00000000" w:rsidRPr="00000000">
        <w:rPr>
          <w:sz w:val="28"/>
          <w:szCs w:val="28"/>
          <w:u w:val="none"/>
          <w:rtl w:val="0"/>
        </w:rPr>
        <w:t xml:space="preserve"> Mean </w:t>
      </w:r>
    </w:p>
    <w:p w:rsidR="00000000" w:rsidDel="00000000" w:rsidP="00000000" w:rsidRDefault="00000000" w:rsidRPr="00000000" w14:paraId="000005A6">
      <w:pPr>
        <w:numPr>
          <w:ilvl w:val="0"/>
          <w:numId w:val="76"/>
        </w:numPr>
        <w:ind w:left="1830" w:hanging="390"/>
        <w:rPr>
          <w:sz w:val="28"/>
          <w:szCs w:val="28"/>
          <w:u w:val="none"/>
        </w:rPr>
      </w:pPr>
      <w:r w:rsidDel="00000000" w:rsidR="00000000" w:rsidRPr="00000000">
        <w:rPr>
          <w:sz w:val="28"/>
          <w:szCs w:val="28"/>
          <w:u w:val="none"/>
          <w:rtl w:val="0"/>
        </w:rPr>
        <w:t xml:space="preserve">State their advantages and disadvantages.</w:t>
      </w:r>
    </w:p>
    <w:p w:rsidR="00000000" w:rsidDel="00000000" w:rsidP="00000000" w:rsidRDefault="00000000" w:rsidRPr="00000000" w14:paraId="000005A7">
      <w:pPr>
        <w:numPr>
          <w:ilvl w:val="1"/>
          <w:numId w:val="211"/>
        </w:numPr>
        <w:ind w:left="1440" w:hanging="360"/>
        <w:rPr>
          <w:sz w:val="28"/>
          <w:szCs w:val="28"/>
          <w:u w:val="none"/>
        </w:rPr>
      </w:pPr>
      <w:r w:rsidDel="00000000" w:rsidR="00000000" w:rsidRPr="00000000">
        <w:rPr>
          <w:sz w:val="28"/>
          <w:szCs w:val="28"/>
          <w:u w:val="none"/>
          <w:rtl w:val="0"/>
        </w:rPr>
        <w:t xml:space="preserve">(a) Calculate the scale given that the ground distance is 200km while the distance on the map is 20cm.</w:t>
      </w:r>
    </w:p>
    <w:p w:rsidR="00000000" w:rsidDel="00000000" w:rsidP="00000000" w:rsidRDefault="00000000" w:rsidRPr="00000000" w14:paraId="000005A8">
      <w:pPr>
        <w:ind w:left="1440" w:firstLine="0"/>
        <w:rPr>
          <w:sz w:val="28"/>
          <w:szCs w:val="28"/>
          <w:u w:val="none"/>
        </w:rPr>
      </w:pPr>
      <w:r w:rsidDel="00000000" w:rsidR="00000000" w:rsidRPr="00000000">
        <w:rPr>
          <w:sz w:val="28"/>
          <w:szCs w:val="28"/>
          <w:u w:val="none"/>
          <w:rtl w:val="0"/>
        </w:rPr>
        <w:t xml:space="preserve">(b) A student measured the length of a road on a map from point A to B and found it to be 3.6 cm. Use a scale of 1:50000 calculate the actual/ground distance in km.</w:t>
      </w:r>
    </w:p>
    <w:p w:rsidR="00000000" w:rsidDel="00000000" w:rsidP="00000000" w:rsidRDefault="00000000" w:rsidRPr="00000000" w14:paraId="000005A9">
      <w:pPr>
        <w:numPr>
          <w:ilvl w:val="1"/>
          <w:numId w:val="211"/>
        </w:numPr>
        <w:ind w:left="1440" w:hanging="360"/>
        <w:rPr>
          <w:sz w:val="28"/>
          <w:szCs w:val="28"/>
          <w:u w:val="none"/>
        </w:rPr>
      </w:pPr>
      <w:r w:rsidDel="00000000" w:rsidR="00000000" w:rsidRPr="00000000">
        <w:rPr>
          <w:sz w:val="28"/>
          <w:szCs w:val="28"/>
          <w:u w:val="none"/>
          <w:rtl w:val="0"/>
        </w:rPr>
        <w:t xml:space="preserve">Students intend to carry out field study of a forest around their school.</w:t>
      </w:r>
    </w:p>
    <w:p w:rsidR="00000000" w:rsidDel="00000000" w:rsidP="00000000" w:rsidRDefault="00000000" w:rsidRPr="00000000" w14:paraId="000005AA">
      <w:pPr>
        <w:numPr>
          <w:ilvl w:val="0"/>
          <w:numId w:val="79"/>
        </w:numPr>
        <w:ind w:left="1830" w:hanging="390"/>
        <w:rPr>
          <w:sz w:val="28"/>
          <w:szCs w:val="28"/>
          <w:u w:val="none"/>
        </w:rPr>
      </w:pPr>
      <w:r w:rsidDel="00000000" w:rsidR="00000000" w:rsidRPr="00000000">
        <w:rPr>
          <w:sz w:val="28"/>
          <w:szCs w:val="28"/>
          <w:u w:val="none"/>
          <w:rtl w:val="0"/>
        </w:rPr>
        <w:t xml:space="preserve">State two ways in which they’d prepare themselves.</w:t>
      </w:r>
    </w:p>
    <w:p w:rsidR="00000000" w:rsidDel="00000000" w:rsidP="00000000" w:rsidRDefault="00000000" w:rsidRPr="00000000" w14:paraId="000005AB">
      <w:pPr>
        <w:numPr>
          <w:ilvl w:val="0"/>
          <w:numId w:val="79"/>
        </w:numPr>
        <w:ind w:left="1830" w:hanging="390"/>
        <w:rPr>
          <w:sz w:val="28"/>
          <w:szCs w:val="28"/>
          <w:u w:val="none"/>
        </w:rPr>
      </w:pPr>
      <w:r w:rsidDel="00000000" w:rsidR="00000000" w:rsidRPr="00000000">
        <w:rPr>
          <w:sz w:val="28"/>
          <w:szCs w:val="28"/>
          <w:u w:val="none"/>
          <w:rtl w:val="0"/>
        </w:rPr>
        <w:t xml:space="preserve">State 2 objectives they’d have formulated for their study.</w:t>
      </w:r>
    </w:p>
    <w:p w:rsidR="00000000" w:rsidDel="00000000" w:rsidP="00000000" w:rsidRDefault="00000000" w:rsidRPr="00000000" w14:paraId="000005AC">
      <w:pPr>
        <w:numPr>
          <w:ilvl w:val="0"/>
          <w:numId w:val="79"/>
        </w:numPr>
        <w:ind w:left="1830" w:hanging="390"/>
        <w:rPr>
          <w:sz w:val="28"/>
          <w:szCs w:val="28"/>
          <w:u w:val="none"/>
        </w:rPr>
      </w:pPr>
      <w:r w:rsidDel="00000000" w:rsidR="00000000" w:rsidRPr="00000000">
        <w:rPr>
          <w:sz w:val="28"/>
          <w:szCs w:val="28"/>
          <w:u w:val="none"/>
          <w:rtl w:val="0"/>
        </w:rPr>
        <w:t xml:space="preserve">List two problems they’d have encountered in the field.</w:t>
      </w:r>
    </w:p>
    <w:p w:rsidR="00000000" w:rsidDel="00000000" w:rsidP="00000000" w:rsidRDefault="00000000" w:rsidRPr="00000000" w14:paraId="000005AD">
      <w:pPr>
        <w:numPr>
          <w:ilvl w:val="0"/>
          <w:numId w:val="79"/>
        </w:numPr>
        <w:ind w:left="1830" w:hanging="390"/>
        <w:rPr>
          <w:sz w:val="28"/>
          <w:szCs w:val="28"/>
          <w:u w:val="none"/>
        </w:rPr>
      </w:pPr>
      <w:r w:rsidDel="00000000" w:rsidR="00000000" w:rsidRPr="00000000">
        <w:rPr>
          <w:sz w:val="28"/>
          <w:szCs w:val="28"/>
          <w:u w:val="none"/>
          <w:rtl w:val="0"/>
        </w:rPr>
        <w:t xml:space="preserve">State two follow up activities they would have after the field study.</w:t>
      </w:r>
    </w:p>
    <w:p w:rsidR="00000000" w:rsidDel="00000000" w:rsidP="00000000" w:rsidRDefault="00000000" w:rsidRPr="00000000" w14:paraId="000005AE">
      <w:pPr>
        <w:jc w:val="center"/>
        <w:rPr>
          <w:b w:val="1"/>
          <w:sz w:val="40"/>
          <w:szCs w:val="40"/>
          <w:u w:val="none"/>
        </w:rPr>
      </w:pPr>
      <w:r w:rsidDel="00000000" w:rsidR="00000000" w:rsidRPr="00000000">
        <w:rPr>
          <w:rtl w:val="0"/>
        </w:rPr>
      </w:r>
    </w:p>
    <w:p w:rsidR="00000000" w:rsidDel="00000000" w:rsidP="00000000" w:rsidRDefault="00000000" w:rsidRPr="00000000" w14:paraId="000005AF">
      <w:pPr>
        <w:jc w:val="center"/>
        <w:rPr>
          <w:b w:val="1"/>
          <w:sz w:val="40"/>
          <w:szCs w:val="40"/>
          <w:u w:val="none"/>
        </w:rPr>
      </w:pPr>
      <w:r w:rsidDel="00000000" w:rsidR="00000000" w:rsidRPr="00000000">
        <w:rPr>
          <w:rtl w:val="0"/>
        </w:rPr>
      </w:r>
    </w:p>
    <w:p w:rsidR="00000000" w:rsidDel="00000000" w:rsidP="00000000" w:rsidRDefault="00000000" w:rsidRPr="00000000" w14:paraId="000005B0">
      <w:pPr>
        <w:jc w:val="center"/>
        <w:rPr>
          <w:b w:val="1"/>
          <w:sz w:val="40"/>
          <w:szCs w:val="40"/>
          <w:u w:val="none"/>
        </w:rPr>
      </w:pPr>
      <w:r w:rsidDel="00000000" w:rsidR="00000000" w:rsidRPr="00000000">
        <w:rPr>
          <w:rtl w:val="0"/>
        </w:rPr>
      </w:r>
    </w:p>
    <w:p w:rsidR="00000000" w:rsidDel="00000000" w:rsidP="00000000" w:rsidRDefault="00000000" w:rsidRPr="00000000" w14:paraId="000005B1">
      <w:pPr>
        <w:jc w:val="center"/>
        <w:rPr>
          <w:b w:val="1"/>
          <w:sz w:val="40"/>
          <w:szCs w:val="40"/>
          <w:u w:val="none"/>
        </w:rPr>
      </w:pPr>
      <w:r w:rsidDel="00000000" w:rsidR="00000000" w:rsidRPr="00000000">
        <w:rPr>
          <w:rtl w:val="0"/>
        </w:rPr>
      </w:r>
    </w:p>
    <w:p w:rsidR="00000000" w:rsidDel="00000000" w:rsidP="00000000" w:rsidRDefault="00000000" w:rsidRPr="00000000" w14:paraId="000005B2">
      <w:pPr>
        <w:jc w:val="center"/>
        <w:rPr>
          <w:b w:val="1"/>
          <w:sz w:val="40"/>
          <w:szCs w:val="40"/>
          <w:u w:val="none"/>
        </w:rPr>
      </w:pPr>
      <w:r w:rsidDel="00000000" w:rsidR="00000000" w:rsidRPr="00000000">
        <w:rPr>
          <w:rtl w:val="0"/>
        </w:rPr>
      </w:r>
    </w:p>
    <w:p w:rsidR="00000000" w:rsidDel="00000000" w:rsidP="00000000" w:rsidRDefault="00000000" w:rsidRPr="00000000" w14:paraId="000005B3">
      <w:pPr>
        <w:jc w:val="center"/>
        <w:rPr>
          <w:b w:val="1"/>
          <w:sz w:val="40"/>
          <w:szCs w:val="40"/>
          <w:u w:val="none"/>
        </w:rPr>
      </w:pPr>
      <w:r w:rsidDel="00000000" w:rsidR="00000000" w:rsidRPr="00000000">
        <w:rPr>
          <w:rtl w:val="0"/>
        </w:rPr>
      </w:r>
    </w:p>
    <w:p w:rsidR="00000000" w:rsidDel="00000000" w:rsidP="00000000" w:rsidRDefault="00000000" w:rsidRPr="00000000" w14:paraId="000005B4">
      <w:pPr>
        <w:jc w:val="center"/>
        <w:rPr>
          <w:b w:val="1"/>
          <w:sz w:val="40"/>
          <w:szCs w:val="40"/>
          <w:u w:val="none"/>
        </w:rPr>
      </w:pPr>
      <w:r w:rsidDel="00000000" w:rsidR="00000000" w:rsidRPr="00000000">
        <w:rPr>
          <w:rtl w:val="0"/>
        </w:rPr>
      </w:r>
    </w:p>
    <w:p w:rsidR="00000000" w:rsidDel="00000000" w:rsidP="00000000" w:rsidRDefault="00000000" w:rsidRPr="00000000" w14:paraId="000005B5">
      <w:pPr>
        <w:jc w:val="center"/>
        <w:rPr>
          <w:b w:val="1"/>
          <w:sz w:val="40"/>
          <w:szCs w:val="40"/>
          <w:u w:val="none"/>
        </w:rPr>
      </w:pPr>
      <w:r w:rsidDel="00000000" w:rsidR="00000000" w:rsidRPr="00000000">
        <w:rPr>
          <w:rtl w:val="0"/>
        </w:rPr>
      </w:r>
    </w:p>
    <w:p w:rsidR="00000000" w:rsidDel="00000000" w:rsidP="00000000" w:rsidRDefault="00000000" w:rsidRPr="00000000" w14:paraId="000005B6">
      <w:pPr>
        <w:jc w:val="center"/>
        <w:rPr>
          <w:b w:val="1"/>
          <w:sz w:val="40"/>
          <w:szCs w:val="40"/>
          <w:u w:val="none"/>
        </w:rPr>
      </w:pPr>
      <w:r w:rsidDel="00000000" w:rsidR="00000000" w:rsidRPr="00000000">
        <w:rPr>
          <w:rtl w:val="0"/>
        </w:rPr>
      </w:r>
    </w:p>
    <w:p w:rsidR="00000000" w:rsidDel="00000000" w:rsidP="00000000" w:rsidRDefault="00000000" w:rsidRPr="00000000" w14:paraId="000005B7">
      <w:pPr>
        <w:jc w:val="center"/>
        <w:rPr>
          <w:b w:val="1"/>
          <w:sz w:val="40"/>
          <w:szCs w:val="40"/>
          <w:u w:val="none"/>
        </w:rPr>
      </w:pPr>
      <w:r w:rsidDel="00000000" w:rsidR="00000000" w:rsidRPr="00000000">
        <w:rPr>
          <w:rtl w:val="0"/>
        </w:rPr>
      </w:r>
    </w:p>
    <w:p w:rsidR="00000000" w:rsidDel="00000000" w:rsidP="00000000" w:rsidRDefault="00000000" w:rsidRPr="00000000" w14:paraId="000005B8">
      <w:pPr>
        <w:jc w:val="center"/>
        <w:rPr>
          <w:b w:val="1"/>
          <w:sz w:val="40"/>
          <w:szCs w:val="40"/>
          <w:u w:val="none"/>
        </w:rPr>
      </w:pPr>
      <w:r w:rsidDel="00000000" w:rsidR="00000000" w:rsidRPr="00000000">
        <w:rPr>
          <w:rtl w:val="0"/>
        </w:rPr>
      </w:r>
    </w:p>
    <w:p w:rsidR="00000000" w:rsidDel="00000000" w:rsidP="00000000" w:rsidRDefault="00000000" w:rsidRPr="00000000" w14:paraId="000005B9">
      <w:pPr>
        <w:jc w:val="center"/>
        <w:rPr>
          <w:b w:val="1"/>
          <w:sz w:val="40"/>
          <w:szCs w:val="40"/>
          <w:u w:val="none"/>
        </w:rPr>
      </w:pPr>
      <w:r w:rsidDel="00000000" w:rsidR="00000000" w:rsidRPr="00000000">
        <w:rPr>
          <w:rtl w:val="0"/>
        </w:rPr>
      </w:r>
    </w:p>
    <w:p w:rsidR="00000000" w:rsidDel="00000000" w:rsidP="00000000" w:rsidRDefault="00000000" w:rsidRPr="00000000" w14:paraId="000005BA">
      <w:pPr>
        <w:jc w:val="center"/>
        <w:rPr>
          <w:b w:val="1"/>
          <w:sz w:val="40"/>
          <w:szCs w:val="40"/>
          <w:u w:val="none"/>
        </w:rPr>
      </w:pPr>
      <w:r w:rsidDel="00000000" w:rsidR="00000000" w:rsidRPr="00000000">
        <w:rPr>
          <w:rtl w:val="0"/>
        </w:rPr>
      </w:r>
    </w:p>
    <w:p w:rsidR="00000000" w:rsidDel="00000000" w:rsidP="00000000" w:rsidRDefault="00000000" w:rsidRPr="00000000" w14:paraId="000005BB">
      <w:pPr>
        <w:jc w:val="center"/>
        <w:rPr>
          <w:b w:val="1"/>
          <w:sz w:val="40"/>
          <w:szCs w:val="40"/>
          <w:u w:val="none"/>
        </w:rPr>
      </w:pPr>
      <w:r w:rsidDel="00000000" w:rsidR="00000000" w:rsidRPr="00000000">
        <w:rPr>
          <w:rtl w:val="0"/>
        </w:rPr>
      </w:r>
    </w:p>
    <w:p w:rsidR="00000000" w:rsidDel="00000000" w:rsidP="00000000" w:rsidRDefault="00000000" w:rsidRPr="00000000" w14:paraId="000005BC">
      <w:pPr>
        <w:jc w:val="center"/>
        <w:rPr>
          <w:b w:val="1"/>
          <w:sz w:val="40"/>
          <w:szCs w:val="40"/>
          <w:u w:val="none"/>
        </w:rPr>
      </w:pPr>
      <w:r w:rsidDel="00000000" w:rsidR="00000000" w:rsidRPr="00000000">
        <w:rPr>
          <w:rtl w:val="0"/>
        </w:rPr>
      </w:r>
    </w:p>
    <w:p w:rsidR="00000000" w:rsidDel="00000000" w:rsidP="00000000" w:rsidRDefault="00000000" w:rsidRPr="00000000" w14:paraId="000005BD">
      <w:pPr>
        <w:jc w:val="center"/>
        <w:rPr>
          <w:b w:val="1"/>
          <w:sz w:val="40"/>
          <w:szCs w:val="40"/>
          <w:u w:val="none"/>
        </w:rPr>
      </w:pPr>
      <w:r w:rsidDel="00000000" w:rsidR="00000000" w:rsidRPr="00000000">
        <w:rPr>
          <w:rtl w:val="0"/>
        </w:rPr>
      </w:r>
    </w:p>
    <w:p w:rsidR="00000000" w:rsidDel="00000000" w:rsidP="00000000" w:rsidRDefault="00000000" w:rsidRPr="00000000" w14:paraId="000005BE">
      <w:pPr>
        <w:jc w:val="center"/>
        <w:rPr>
          <w:b w:val="1"/>
          <w:sz w:val="40"/>
          <w:szCs w:val="40"/>
          <w:u w:val="none"/>
        </w:rPr>
      </w:pPr>
      <w:r w:rsidDel="00000000" w:rsidR="00000000" w:rsidRPr="00000000">
        <w:rPr>
          <w:rtl w:val="0"/>
        </w:rPr>
      </w:r>
    </w:p>
    <w:p w:rsidR="00000000" w:rsidDel="00000000" w:rsidP="00000000" w:rsidRDefault="00000000" w:rsidRPr="00000000" w14:paraId="000005BF">
      <w:pPr>
        <w:jc w:val="center"/>
        <w:rPr>
          <w:b w:val="1"/>
          <w:sz w:val="40"/>
          <w:szCs w:val="40"/>
          <w:u w:val="none"/>
        </w:rPr>
      </w:pPr>
      <w:r w:rsidDel="00000000" w:rsidR="00000000" w:rsidRPr="00000000">
        <w:rPr>
          <w:b w:val="1"/>
          <w:sz w:val="40"/>
          <w:szCs w:val="40"/>
          <w:u w:val="none"/>
          <w:rtl w:val="0"/>
        </w:rPr>
        <w:t xml:space="preserve">CLIMATE</w:t>
      </w:r>
    </w:p>
    <w:p w:rsidR="00000000" w:rsidDel="00000000" w:rsidP="00000000" w:rsidRDefault="00000000" w:rsidRPr="00000000" w14:paraId="000005C0">
      <w:pPr>
        <w:rPr>
          <w:sz w:val="28"/>
          <w:szCs w:val="28"/>
          <w:u w:val="none"/>
        </w:rPr>
      </w:pPr>
      <w:r w:rsidDel="00000000" w:rsidR="00000000" w:rsidRPr="00000000">
        <w:rPr>
          <w:sz w:val="40"/>
          <w:szCs w:val="40"/>
          <w:u w:val="none"/>
          <w:rtl w:val="0"/>
        </w:rPr>
        <w:t xml:space="preserve">-</w:t>
      </w:r>
      <w:r w:rsidDel="00000000" w:rsidR="00000000" w:rsidRPr="00000000">
        <w:rPr>
          <w:sz w:val="28"/>
          <w:szCs w:val="28"/>
          <w:u w:val="none"/>
          <w:rtl w:val="0"/>
        </w:rPr>
        <w:t xml:space="preserve">Average weather conditions of a given place over a long period of time usually 30-35 years.</w:t>
      </w:r>
    </w:p>
    <w:p w:rsidR="00000000" w:rsidDel="00000000" w:rsidP="00000000" w:rsidRDefault="00000000" w:rsidRPr="00000000" w14:paraId="000005C1">
      <w:pPr>
        <w:rPr>
          <w:sz w:val="28"/>
          <w:szCs w:val="28"/>
          <w:u w:val="none"/>
        </w:rPr>
      </w:pPr>
      <w:r w:rsidDel="00000000" w:rsidR="00000000" w:rsidRPr="00000000">
        <w:rPr>
          <w:rtl w:val="0"/>
        </w:rPr>
      </w:r>
    </w:p>
    <w:p w:rsidR="00000000" w:rsidDel="00000000" w:rsidP="00000000" w:rsidRDefault="00000000" w:rsidRPr="00000000" w14:paraId="000005C2">
      <w:pPr>
        <w:jc w:val="center"/>
        <w:rPr>
          <w:b w:val="1"/>
          <w:sz w:val="28"/>
          <w:szCs w:val="28"/>
          <w:u w:val="none"/>
        </w:rPr>
      </w:pPr>
      <w:r w:rsidDel="00000000" w:rsidR="00000000" w:rsidRPr="00000000">
        <w:rPr>
          <w:b w:val="1"/>
          <w:sz w:val="28"/>
          <w:szCs w:val="28"/>
          <w:u w:val="none"/>
          <w:rtl w:val="0"/>
        </w:rPr>
        <w:t xml:space="preserve">Factors Influencing Climate</w:t>
      </w:r>
    </w:p>
    <w:p w:rsidR="00000000" w:rsidDel="00000000" w:rsidP="00000000" w:rsidRDefault="00000000" w:rsidRPr="00000000" w14:paraId="000005C3">
      <w:pPr>
        <w:jc w:val="center"/>
        <w:rPr>
          <w:b w:val="1"/>
          <w:sz w:val="28"/>
          <w:szCs w:val="28"/>
          <w:u w:val="none"/>
        </w:rPr>
      </w:pPr>
      <w:r w:rsidDel="00000000" w:rsidR="00000000" w:rsidRPr="00000000">
        <w:rPr>
          <w:b w:val="1"/>
          <w:sz w:val="28"/>
          <w:szCs w:val="28"/>
          <w:u w:val="none"/>
          <w:rtl w:val="0"/>
        </w:rPr>
        <w:t xml:space="preserve">Latitude</w:t>
      </w:r>
    </w:p>
    <w:p w:rsidR="00000000" w:rsidDel="00000000" w:rsidP="00000000" w:rsidRDefault="00000000" w:rsidRPr="00000000" w14:paraId="000005C4">
      <w:pPr>
        <w:numPr>
          <w:ilvl w:val="0"/>
          <w:numId w:val="67"/>
        </w:numPr>
        <w:ind w:left="720" w:hanging="360"/>
        <w:rPr>
          <w:sz w:val="28"/>
          <w:szCs w:val="28"/>
          <w:u w:val="none"/>
        </w:rPr>
      </w:pPr>
      <w:r w:rsidDel="00000000" w:rsidR="00000000" w:rsidRPr="00000000">
        <w:rPr>
          <w:sz w:val="28"/>
          <w:szCs w:val="28"/>
          <w:u w:val="none"/>
          <w:rtl w:val="0"/>
        </w:rPr>
        <w:t xml:space="preserve">It influences temperature whereby low latitudes have high temperature and high latitudes have low temperature due to the angle at which the sun rays strike the earth and the distance travelled by the suns rays.</w:t>
      </w:r>
    </w:p>
    <w:p w:rsidR="00000000" w:rsidDel="00000000" w:rsidP="00000000" w:rsidRDefault="00000000" w:rsidRPr="00000000" w14:paraId="000005C5">
      <w:pPr>
        <w:numPr>
          <w:ilvl w:val="0"/>
          <w:numId w:val="67"/>
        </w:numPr>
        <w:ind w:left="720" w:hanging="360"/>
        <w:rPr>
          <w:sz w:val="28"/>
          <w:szCs w:val="28"/>
          <w:u w:val="none"/>
        </w:rPr>
      </w:pPr>
      <w:r w:rsidDel="00000000" w:rsidR="00000000" w:rsidRPr="00000000">
        <w:rPr>
          <w:sz w:val="28"/>
          <w:szCs w:val="28"/>
          <w:u w:val="none"/>
          <w:rtl w:val="0"/>
        </w:rPr>
        <w:t xml:space="preserve">It also influences rainfall whereby places in the equator receive rainfall in two seasons when the sun is overhead there while northern and southern tropical areas receive rainfall when the position of the sun is overhead in those areas.</w:t>
      </w:r>
    </w:p>
    <w:p w:rsidR="00000000" w:rsidDel="00000000" w:rsidP="00000000" w:rsidRDefault="00000000" w:rsidRPr="00000000" w14:paraId="000005C6">
      <w:pPr>
        <w:jc w:val="center"/>
        <w:rPr>
          <w:b w:val="1"/>
          <w:sz w:val="28"/>
          <w:szCs w:val="28"/>
          <w:u w:val="none"/>
        </w:rPr>
      </w:pPr>
      <w:r w:rsidDel="00000000" w:rsidR="00000000" w:rsidRPr="00000000">
        <w:rPr>
          <w:b w:val="1"/>
          <w:sz w:val="28"/>
          <w:szCs w:val="28"/>
          <w:u w:val="none"/>
          <w:rtl w:val="0"/>
        </w:rPr>
        <w:t xml:space="preserve">Inter-Tropical Convergence Zone</w:t>
      </w:r>
    </w:p>
    <w:p w:rsidR="00000000" w:rsidDel="00000000" w:rsidP="00000000" w:rsidRDefault="00000000" w:rsidRPr="00000000" w14:paraId="000005C7">
      <w:pPr>
        <w:rPr>
          <w:sz w:val="28"/>
          <w:szCs w:val="28"/>
          <w:u w:val="none"/>
        </w:rPr>
      </w:pPr>
      <w:r w:rsidDel="00000000" w:rsidR="00000000" w:rsidRPr="00000000">
        <w:rPr>
          <w:sz w:val="28"/>
          <w:szCs w:val="28"/>
          <w:u w:val="none"/>
          <w:rtl w:val="0"/>
        </w:rPr>
        <w:t xml:space="preserve">It’s a low pressure belt around equator where trade winds converge.</w:t>
      </w:r>
    </w:p>
    <w:p w:rsidR="00000000" w:rsidDel="00000000" w:rsidP="00000000" w:rsidRDefault="00000000" w:rsidRPr="00000000" w14:paraId="000005C8">
      <w:pPr>
        <w:rPr>
          <w:sz w:val="28"/>
          <w:szCs w:val="28"/>
          <w:u w:val="none"/>
        </w:rPr>
      </w:pPr>
      <w:r w:rsidDel="00000000" w:rsidR="00000000" w:rsidRPr="00000000">
        <w:rPr>
          <w:sz w:val="28"/>
          <w:szCs w:val="28"/>
          <w:u w:val="none"/>
          <w:rtl w:val="0"/>
        </w:rPr>
        <w:t xml:space="preserve">It influences rainfall in the following ways:</w:t>
      </w:r>
    </w:p>
    <w:p w:rsidR="00000000" w:rsidDel="00000000" w:rsidP="00000000" w:rsidRDefault="00000000" w:rsidRPr="00000000" w14:paraId="000005C9">
      <w:pPr>
        <w:numPr>
          <w:ilvl w:val="0"/>
          <w:numId w:val="62"/>
        </w:numPr>
        <w:ind w:left="720" w:hanging="360"/>
        <w:rPr>
          <w:sz w:val="28"/>
          <w:szCs w:val="28"/>
          <w:u w:val="none"/>
        </w:rPr>
      </w:pPr>
      <w:r w:rsidDel="00000000" w:rsidR="00000000" w:rsidRPr="00000000">
        <w:rPr>
          <w:sz w:val="28"/>
          <w:szCs w:val="28"/>
          <w:u w:val="none"/>
          <w:rtl w:val="0"/>
        </w:rPr>
        <w:t xml:space="preserve">Places further from equator experience one rainy season when the sun is overhead and a long dry season when the sun is in the S. hemisphere.</w:t>
      </w:r>
    </w:p>
    <w:p w:rsidR="00000000" w:rsidDel="00000000" w:rsidP="00000000" w:rsidRDefault="00000000" w:rsidRPr="00000000" w14:paraId="000005CA">
      <w:pPr>
        <w:numPr>
          <w:ilvl w:val="0"/>
          <w:numId w:val="62"/>
        </w:numPr>
        <w:ind w:left="720" w:hanging="360"/>
        <w:rPr>
          <w:sz w:val="28"/>
          <w:szCs w:val="28"/>
          <w:u w:val="none"/>
        </w:rPr>
      </w:pPr>
      <w:r w:rsidDel="00000000" w:rsidR="00000000" w:rsidRPr="00000000">
        <w:rPr>
          <w:sz w:val="28"/>
          <w:szCs w:val="28"/>
          <w:u w:val="none"/>
          <w:rtl w:val="0"/>
        </w:rPr>
        <w:t xml:space="preserve">Regions near equator have 2 seasons of heavy rainfall because they experience passage of ITCZ twice. </w:t>
      </w:r>
    </w:p>
    <w:p w:rsidR="00000000" w:rsidDel="00000000" w:rsidP="00000000" w:rsidRDefault="00000000" w:rsidRPr="00000000" w14:paraId="000005CB">
      <w:pPr>
        <w:jc w:val="center"/>
        <w:rPr>
          <w:b w:val="1"/>
          <w:sz w:val="28"/>
          <w:szCs w:val="28"/>
          <w:u w:val="none"/>
        </w:rPr>
      </w:pPr>
      <w:r w:rsidDel="00000000" w:rsidR="00000000" w:rsidRPr="00000000">
        <w:rPr>
          <w:b w:val="1"/>
          <w:sz w:val="28"/>
          <w:szCs w:val="28"/>
          <w:u w:val="none"/>
          <w:rtl w:val="0"/>
        </w:rPr>
        <w:t xml:space="preserve">Altitude</w:t>
      </w:r>
    </w:p>
    <w:p w:rsidR="00000000" w:rsidDel="00000000" w:rsidP="00000000" w:rsidRDefault="00000000" w:rsidRPr="00000000" w14:paraId="000005CC">
      <w:pPr>
        <w:numPr>
          <w:ilvl w:val="0"/>
          <w:numId w:val="66"/>
        </w:numPr>
        <w:ind w:left="720" w:hanging="360"/>
        <w:rPr>
          <w:sz w:val="28"/>
          <w:szCs w:val="28"/>
          <w:u w:val="none"/>
        </w:rPr>
      </w:pPr>
      <w:r w:rsidDel="00000000" w:rsidR="00000000" w:rsidRPr="00000000">
        <w:rPr>
          <w:sz w:val="28"/>
          <w:szCs w:val="28"/>
          <w:u w:val="none"/>
          <w:rtl w:val="0"/>
        </w:rPr>
        <w:t xml:space="preserve">It influences temperature whereby at low altitude temperature is high while at high altitude its lower due to the thickness of  atmosphere determining the number of particles to store heat and distance from space where terrestrial radiation is lost.</w:t>
      </w:r>
    </w:p>
    <w:p w:rsidR="00000000" w:rsidDel="00000000" w:rsidP="00000000" w:rsidRDefault="00000000" w:rsidRPr="00000000" w14:paraId="000005CD">
      <w:pPr>
        <w:numPr>
          <w:ilvl w:val="0"/>
          <w:numId w:val="66"/>
        </w:numPr>
        <w:ind w:left="720" w:hanging="360"/>
        <w:rPr>
          <w:sz w:val="28"/>
          <w:szCs w:val="28"/>
          <w:u w:val="none"/>
        </w:rPr>
      </w:pPr>
      <w:r w:rsidDel="00000000" w:rsidR="00000000" w:rsidRPr="00000000">
        <w:rPr>
          <w:sz w:val="28"/>
          <w:szCs w:val="28"/>
          <w:u w:val="none"/>
          <w:rtl w:val="0"/>
        </w:rPr>
        <w:t xml:space="preserve">It also influences rainfall whereby mountains on the path of rain winds receive Orographic rainfall and the windward slopes receive heavier rainfall than leeward slopes.</w:t>
      </w:r>
    </w:p>
    <w:p w:rsidR="00000000" w:rsidDel="00000000" w:rsidP="00000000" w:rsidRDefault="00000000" w:rsidRPr="00000000" w14:paraId="000005CE">
      <w:pPr>
        <w:jc w:val="center"/>
        <w:rPr>
          <w:b w:val="1"/>
          <w:sz w:val="28"/>
          <w:szCs w:val="28"/>
          <w:u w:val="none"/>
        </w:rPr>
      </w:pPr>
      <w:r w:rsidDel="00000000" w:rsidR="00000000" w:rsidRPr="00000000">
        <w:rPr>
          <w:b w:val="1"/>
          <w:sz w:val="28"/>
          <w:szCs w:val="28"/>
          <w:u w:val="none"/>
          <w:rtl w:val="0"/>
        </w:rPr>
        <w:t xml:space="preserve">Distance from the Sea</w:t>
      </w:r>
    </w:p>
    <w:p w:rsidR="00000000" w:rsidDel="00000000" w:rsidP="00000000" w:rsidRDefault="00000000" w:rsidRPr="00000000" w14:paraId="000005CF">
      <w:pPr>
        <w:numPr>
          <w:ilvl w:val="0"/>
          <w:numId w:val="69"/>
        </w:numPr>
        <w:ind w:left="720" w:hanging="360"/>
        <w:rPr>
          <w:sz w:val="28"/>
          <w:szCs w:val="28"/>
          <w:u w:val="none"/>
        </w:rPr>
      </w:pPr>
      <w:r w:rsidDel="00000000" w:rsidR="00000000" w:rsidRPr="00000000">
        <w:rPr>
          <w:sz w:val="28"/>
          <w:szCs w:val="28"/>
          <w:u w:val="none"/>
          <w:rtl w:val="0"/>
        </w:rPr>
        <w:t xml:space="preserve">It influences temperature whereby places in temperate regions near the sea experience low temperature during summer onshore winds blowing over cold ocean water and taking the cooling influence on adjacent land because the water is heated at a slower rate than land.</w:t>
      </w:r>
    </w:p>
    <w:p w:rsidR="00000000" w:rsidDel="00000000" w:rsidP="00000000" w:rsidRDefault="00000000" w:rsidRPr="00000000" w14:paraId="000005D0">
      <w:pPr>
        <w:numPr>
          <w:ilvl w:val="0"/>
          <w:numId w:val="69"/>
        </w:numPr>
        <w:ind w:left="720" w:hanging="360"/>
        <w:rPr>
          <w:sz w:val="28"/>
          <w:szCs w:val="28"/>
          <w:u w:val="none"/>
        </w:rPr>
      </w:pPr>
      <w:r w:rsidDel="00000000" w:rsidR="00000000" w:rsidRPr="00000000">
        <w:rPr>
          <w:sz w:val="28"/>
          <w:szCs w:val="28"/>
          <w:u w:val="none"/>
          <w:rtl w:val="0"/>
        </w:rPr>
        <w:t xml:space="preserve">Places near the sea also experience higher temperatures during the winter or cool season due to sea breezes carrying warmer air to the land because water loses heat at a slower rate than land.</w:t>
      </w:r>
    </w:p>
    <w:p w:rsidR="00000000" w:rsidDel="00000000" w:rsidP="00000000" w:rsidRDefault="00000000" w:rsidRPr="00000000" w14:paraId="000005D1">
      <w:pPr>
        <w:numPr>
          <w:ilvl w:val="0"/>
          <w:numId w:val="69"/>
        </w:numPr>
        <w:ind w:left="720" w:hanging="360"/>
        <w:rPr>
          <w:sz w:val="28"/>
          <w:szCs w:val="28"/>
          <w:u w:val="none"/>
        </w:rPr>
      </w:pPr>
      <w:r w:rsidDel="00000000" w:rsidR="00000000" w:rsidRPr="00000000">
        <w:rPr>
          <w:sz w:val="28"/>
          <w:szCs w:val="28"/>
          <w:u w:val="none"/>
          <w:rtl w:val="0"/>
        </w:rPr>
        <w:t xml:space="preserve">Temperatures in the interior of continents tend to be high in summer and very low in winter due to lack of marine influence.</w:t>
      </w:r>
    </w:p>
    <w:p w:rsidR="00000000" w:rsidDel="00000000" w:rsidP="00000000" w:rsidRDefault="00000000" w:rsidRPr="00000000" w14:paraId="000005D2">
      <w:pPr>
        <w:numPr>
          <w:ilvl w:val="0"/>
          <w:numId w:val="69"/>
        </w:numPr>
        <w:ind w:left="720" w:hanging="360"/>
        <w:rPr>
          <w:sz w:val="28"/>
          <w:szCs w:val="28"/>
          <w:u w:val="none"/>
        </w:rPr>
      </w:pPr>
      <w:r w:rsidDel="00000000" w:rsidR="00000000" w:rsidRPr="00000000">
        <w:rPr>
          <w:sz w:val="28"/>
          <w:szCs w:val="28"/>
          <w:u w:val="none"/>
          <w:rtl w:val="0"/>
        </w:rPr>
        <w:t xml:space="preserve">It also influences rainfall whereby coastal regions receive a lot of rain when the winds are onshore and the continental interiors receive less rain mainly in summer because onshore winds will have dropped most of moisture along the way.</w:t>
      </w:r>
    </w:p>
    <w:p w:rsidR="00000000" w:rsidDel="00000000" w:rsidP="00000000" w:rsidRDefault="00000000" w:rsidRPr="00000000" w14:paraId="000005D3">
      <w:pPr>
        <w:jc w:val="center"/>
        <w:rPr>
          <w:b w:val="1"/>
          <w:sz w:val="28"/>
          <w:szCs w:val="28"/>
          <w:u w:val="none"/>
        </w:rPr>
      </w:pPr>
      <w:r w:rsidDel="00000000" w:rsidR="00000000" w:rsidRPr="00000000">
        <w:rPr>
          <w:b w:val="1"/>
          <w:sz w:val="28"/>
          <w:szCs w:val="28"/>
          <w:u w:val="none"/>
          <w:rtl w:val="0"/>
        </w:rPr>
        <w:t xml:space="preserve">Ocean Currents</w:t>
      </w:r>
    </w:p>
    <w:p w:rsidR="00000000" w:rsidDel="00000000" w:rsidP="00000000" w:rsidRDefault="00000000" w:rsidRPr="00000000" w14:paraId="000005D4">
      <w:pPr>
        <w:numPr>
          <w:ilvl w:val="0"/>
          <w:numId w:val="71"/>
        </w:numPr>
        <w:ind w:left="720" w:hanging="360"/>
        <w:rPr>
          <w:sz w:val="28"/>
          <w:szCs w:val="28"/>
          <w:u w:val="none"/>
        </w:rPr>
      </w:pPr>
      <w:r w:rsidDel="00000000" w:rsidR="00000000" w:rsidRPr="00000000">
        <w:rPr>
          <w:sz w:val="28"/>
          <w:szCs w:val="28"/>
          <w:u w:val="none"/>
          <w:rtl w:val="0"/>
        </w:rPr>
        <w:t xml:space="preserve">It influences temperature whereby coasts which are washed by warm ocean currents are warmer while those washed by cold ocean currents are cooler due to the onshore winds being either warmed or cooled and then taking the warmth or coolness to the land.</w:t>
      </w:r>
    </w:p>
    <w:p w:rsidR="00000000" w:rsidDel="00000000" w:rsidP="00000000" w:rsidRDefault="00000000" w:rsidRPr="00000000" w14:paraId="000005D5">
      <w:pPr>
        <w:numPr>
          <w:ilvl w:val="0"/>
          <w:numId w:val="71"/>
        </w:numPr>
        <w:ind w:left="720" w:hanging="360"/>
        <w:rPr>
          <w:sz w:val="28"/>
          <w:szCs w:val="28"/>
          <w:u w:val="none"/>
        </w:rPr>
      </w:pPr>
      <w:r w:rsidDel="00000000" w:rsidR="00000000" w:rsidRPr="00000000">
        <w:rPr>
          <w:sz w:val="28"/>
          <w:szCs w:val="28"/>
          <w:u w:val="none"/>
          <w:rtl w:val="0"/>
        </w:rPr>
        <w:t xml:space="preserve">It influences rainfall whereby coasts washed by warm ocean currents experience heavy rainfall when moist onshore winds are warmed by the current and made to hold on to moisture which they release on reaching the land.</w:t>
      </w:r>
    </w:p>
    <w:p w:rsidR="00000000" w:rsidDel="00000000" w:rsidP="00000000" w:rsidRDefault="00000000" w:rsidRPr="00000000" w14:paraId="000005D6">
      <w:pPr>
        <w:numPr>
          <w:ilvl w:val="0"/>
          <w:numId w:val="71"/>
        </w:numPr>
        <w:ind w:left="720" w:hanging="360"/>
        <w:rPr>
          <w:sz w:val="28"/>
          <w:szCs w:val="28"/>
          <w:u w:val="none"/>
        </w:rPr>
      </w:pPr>
      <w:r w:rsidDel="00000000" w:rsidR="00000000" w:rsidRPr="00000000">
        <w:rPr>
          <w:sz w:val="28"/>
          <w:szCs w:val="28"/>
          <w:u w:val="none"/>
          <w:rtl w:val="0"/>
        </w:rPr>
        <w:t xml:space="preserve">The coasts washed by cold ocean currents on the other hand experience low rainfall as a result of moist winds being cooled and moisture in them condensed resulting in rain falling over the ocean thereby bringing little or no rain to the coastal areas. This is the cause of western margin deserts e.g. Kalahari and Namib deserts.  </w:t>
      </w:r>
    </w:p>
    <w:p w:rsidR="00000000" w:rsidDel="00000000" w:rsidP="00000000" w:rsidRDefault="00000000" w:rsidRPr="00000000" w14:paraId="000005D7">
      <w:pPr>
        <w:jc w:val="center"/>
        <w:rPr>
          <w:b w:val="1"/>
          <w:sz w:val="28"/>
          <w:szCs w:val="28"/>
          <w:u w:val="none"/>
        </w:rPr>
      </w:pPr>
      <w:r w:rsidDel="00000000" w:rsidR="00000000" w:rsidRPr="00000000">
        <w:rPr>
          <w:b w:val="1"/>
          <w:sz w:val="28"/>
          <w:szCs w:val="28"/>
          <w:u w:val="none"/>
          <w:rtl w:val="0"/>
        </w:rPr>
        <w:t xml:space="preserve">Aspect</w:t>
      </w:r>
    </w:p>
    <w:p w:rsidR="00000000" w:rsidDel="00000000" w:rsidP="00000000" w:rsidRDefault="00000000" w:rsidRPr="00000000" w14:paraId="000005D8">
      <w:pPr>
        <w:rPr>
          <w:sz w:val="28"/>
          <w:szCs w:val="28"/>
          <w:u w:val="none"/>
        </w:rPr>
      </w:pPr>
      <w:r w:rsidDel="00000000" w:rsidR="00000000" w:rsidRPr="00000000">
        <w:rPr>
          <w:sz w:val="28"/>
          <w:szCs w:val="28"/>
          <w:u w:val="none"/>
          <w:rtl w:val="0"/>
        </w:rPr>
        <w:t xml:space="preserve">-Direction of slope in relation to sunlight and the rain bearing winds. Its effect on temperature is more pronounced in the northern and southern hemisphere.</w:t>
      </w:r>
    </w:p>
    <w:p w:rsidR="00000000" w:rsidDel="00000000" w:rsidP="00000000" w:rsidRDefault="00000000" w:rsidRPr="00000000" w14:paraId="000005D9">
      <w:pPr>
        <w:numPr>
          <w:ilvl w:val="0"/>
          <w:numId w:val="68"/>
        </w:numPr>
        <w:ind w:left="720" w:hanging="360"/>
        <w:rPr>
          <w:sz w:val="28"/>
          <w:szCs w:val="28"/>
          <w:u w:val="none"/>
        </w:rPr>
      </w:pPr>
      <w:r w:rsidDel="00000000" w:rsidR="00000000" w:rsidRPr="00000000">
        <w:rPr>
          <w:sz w:val="28"/>
          <w:szCs w:val="28"/>
          <w:u w:val="none"/>
          <w:rtl w:val="0"/>
        </w:rPr>
        <w:t xml:space="preserve">In the N and S hemispheres the slopes facing sun are warmer while those facing away are cooler.</w:t>
      </w:r>
    </w:p>
    <w:p w:rsidR="00000000" w:rsidDel="00000000" w:rsidP="00000000" w:rsidRDefault="00000000" w:rsidRPr="00000000" w14:paraId="000005DA">
      <w:pPr>
        <w:numPr>
          <w:ilvl w:val="0"/>
          <w:numId w:val="68"/>
        </w:numPr>
        <w:ind w:left="720" w:hanging="360"/>
        <w:rPr>
          <w:sz w:val="28"/>
          <w:szCs w:val="28"/>
          <w:u w:val="none"/>
        </w:rPr>
      </w:pPr>
      <w:r w:rsidDel="00000000" w:rsidR="00000000" w:rsidRPr="00000000">
        <w:rPr>
          <w:sz w:val="28"/>
          <w:szCs w:val="28"/>
          <w:u w:val="none"/>
          <w:rtl w:val="0"/>
        </w:rPr>
        <w:t xml:space="preserve">The slopes in the direction of rain winds i.e. the windward slopes receive heavier relief rainfall than the leeward side.</w:t>
      </w:r>
    </w:p>
    <w:p w:rsidR="00000000" w:rsidDel="00000000" w:rsidP="00000000" w:rsidRDefault="00000000" w:rsidRPr="00000000" w14:paraId="000005DB">
      <w:pPr>
        <w:jc w:val="center"/>
        <w:rPr>
          <w:b w:val="1"/>
          <w:sz w:val="28"/>
          <w:szCs w:val="28"/>
          <w:u w:val="none"/>
        </w:rPr>
      </w:pPr>
      <w:r w:rsidDel="00000000" w:rsidR="00000000" w:rsidRPr="00000000">
        <w:rPr>
          <w:b w:val="1"/>
          <w:sz w:val="28"/>
          <w:szCs w:val="28"/>
          <w:u w:val="none"/>
          <w:rtl w:val="0"/>
        </w:rPr>
        <w:t xml:space="preserve">Winds and Air Masses</w:t>
      </w:r>
    </w:p>
    <w:p w:rsidR="00000000" w:rsidDel="00000000" w:rsidP="00000000" w:rsidRDefault="00000000" w:rsidRPr="00000000" w14:paraId="000005DC">
      <w:pPr>
        <w:rPr>
          <w:sz w:val="28"/>
          <w:szCs w:val="28"/>
          <w:u w:val="none"/>
        </w:rPr>
      </w:pPr>
      <w:r w:rsidDel="00000000" w:rsidR="00000000" w:rsidRPr="00000000">
        <w:rPr>
          <w:sz w:val="28"/>
          <w:szCs w:val="28"/>
          <w:u w:val="none"/>
          <w:rtl w:val="0"/>
        </w:rPr>
        <w:t xml:space="preserve">Wind blowing from a warm region warms the region its passing over and if blowing from a cool region cools the region it’s passing over since wind is a medium of transfer of heat.</w:t>
      </w:r>
    </w:p>
    <w:p w:rsidR="00000000" w:rsidDel="00000000" w:rsidP="00000000" w:rsidRDefault="00000000" w:rsidRPr="00000000" w14:paraId="000005DD">
      <w:pPr>
        <w:numPr>
          <w:ilvl w:val="0"/>
          <w:numId w:val="70"/>
        </w:numPr>
        <w:ind w:left="720" w:hanging="360"/>
        <w:rPr>
          <w:sz w:val="28"/>
          <w:szCs w:val="28"/>
          <w:u w:val="none"/>
        </w:rPr>
      </w:pPr>
      <w:r w:rsidDel="00000000" w:rsidR="00000000" w:rsidRPr="00000000">
        <w:rPr>
          <w:sz w:val="28"/>
          <w:szCs w:val="28"/>
          <w:u w:val="none"/>
          <w:rtl w:val="0"/>
        </w:rPr>
        <w:t xml:space="preserve">Sea breezes take cooling influence on land during hot afternoons.</w:t>
      </w:r>
    </w:p>
    <w:p w:rsidR="00000000" w:rsidDel="00000000" w:rsidP="00000000" w:rsidRDefault="00000000" w:rsidRPr="00000000" w14:paraId="000005DE">
      <w:pPr>
        <w:numPr>
          <w:ilvl w:val="0"/>
          <w:numId w:val="70"/>
        </w:numPr>
        <w:ind w:left="720" w:hanging="360"/>
        <w:rPr>
          <w:sz w:val="28"/>
          <w:szCs w:val="28"/>
          <w:u w:val="none"/>
        </w:rPr>
      </w:pPr>
      <w:r w:rsidDel="00000000" w:rsidR="00000000" w:rsidRPr="00000000">
        <w:rPr>
          <w:sz w:val="28"/>
          <w:szCs w:val="28"/>
          <w:u w:val="none"/>
          <w:rtl w:val="0"/>
        </w:rPr>
        <w:t xml:space="preserve">Katabatic winds cause low night temperatures on valleys and foot of mountains.</w:t>
      </w:r>
    </w:p>
    <w:p w:rsidR="00000000" w:rsidDel="00000000" w:rsidP="00000000" w:rsidRDefault="00000000" w:rsidRPr="00000000" w14:paraId="000005DF">
      <w:pPr>
        <w:numPr>
          <w:ilvl w:val="0"/>
          <w:numId w:val="70"/>
        </w:numPr>
        <w:ind w:left="720" w:hanging="360"/>
        <w:rPr>
          <w:sz w:val="28"/>
          <w:szCs w:val="28"/>
          <w:u w:val="none"/>
        </w:rPr>
      </w:pPr>
      <w:r w:rsidDel="00000000" w:rsidR="00000000" w:rsidRPr="00000000">
        <w:rPr>
          <w:sz w:val="28"/>
          <w:szCs w:val="28"/>
          <w:u w:val="none"/>
          <w:rtl w:val="0"/>
        </w:rPr>
        <w:t xml:space="preserve">Fohn and Chinook which are descending dry winds take dryness to the leeward sides of Alps and Rockies.</w:t>
      </w:r>
    </w:p>
    <w:p w:rsidR="00000000" w:rsidDel="00000000" w:rsidP="00000000" w:rsidRDefault="00000000" w:rsidRPr="00000000" w14:paraId="000005E0">
      <w:pPr>
        <w:rPr>
          <w:sz w:val="28"/>
          <w:szCs w:val="28"/>
          <w:u w:val="none"/>
        </w:rPr>
      </w:pPr>
      <w:r w:rsidDel="00000000" w:rsidR="00000000" w:rsidRPr="00000000">
        <w:rPr>
          <w:sz w:val="28"/>
          <w:szCs w:val="28"/>
          <w:u w:val="none"/>
          <w:rtl w:val="0"/>
        </w:rPr>
        <w:t xml:space="preserve">Winds influence rainfall in the following ways: </w:t>
      </w:r>
    </w:p>
    <w:p w:rsidR="00000000" w:rsidDel="00000000" w:rsidP="00000000" w:rsidRDefault="00000000" w:rsidRPr="00000000" w14:paraId="000005E1">
      <w:pPr>
        <w:numPr>
          <w:ilvl w:val="0"/>
          <w:numId w:val="70"/>
        </w:numPr>
        <w:ind w:left="720" w:hanging="360"/>
        <w:rPr>
          <w:sz w:val="28"/>
          <w:szCs w:val="28"/>
          <w:u w:val="none"/>
        </w:rPr>
      </w:pPr>
      <w:r w:rsidDel="00000000" w:rsidR="00000000" w:rsidRPr="00000000">
        <w:rPr>
          <w:sz w:val="28"/>
          <w:szCs w:val="28"/>
          <w:u w:val="none"/>
          <w:rtl w:val="0"/>
        </w:rPr>
        <w:t xml:space="preserve">Anabatic winds cause afternoon showers on mountainous regions.</w:t>
      </w:r>
    </w:p>
    <w:p w:rsidR="00000000" w:rsidDel="00000000" w:rsidP="00000000" w:rsidRDefault="00000000" w:rsidRPr="00000000" w14:paraId="000005E2">
      <w:pPr>
        <w:numPr>
          <w:ilvl w:val="0"/>
          <w:numId w:val="70"/>
        </w:numPr>
        <w:ind w:left="720" w:hanging="360"/>
        <w:rPr>
          <w:sz w:val="28"/>
          <w:szCs w:val="28"/>
          <w:u w:val="none"/>
        </w:rPr>
      </w:pPr>
      <w:r w:rsidDel="00000000" w:rsidR="00000000" w:rsidRPr="00000000">
        <w:rPr>
          <w:sz w:val="28"/>
          <w:szCs w:val="28"/>
          <w:u w:val="none"/>
          <w:rtl w:val="0"/>
        </w:rPr>
        <w:t xml:space="preserve">Moisture laden winds cause heavy rainfall.</w:t>
      </w:r>
    </w:p>
    <w:p w:rsidR="00000000" w:rsidDel="00000000" w:rsidP="00000000" w:rsidRDefault="00000000" w:rsidRPr="00000000" w14:paraId="000005E3">
      <w:pPr>
        <w:numPr>
          <w:ilvl w:val="0"/>
          <w:numId w:val="70"/>
        </w:numPr>
        <w:ind w:left="720" w:hanging="360"/>
        <w:rPr>
          <w:sz w:val="28"/>
          <w:szCs w:val="28"/>
          <w:u w:val="none"/>
        </w:rPr>
      </w:pPr>
      <w:r w:rsidDel="00000000" w:rsidR="00000000" w:rsidRPr="00000000">
        <w:rPr>
          <w:sz w:val="28"/>
          <w:szCs w:val="28"/>
          <w:u w:val="none"/>
          <w:rtl w:val="0"/>
        </w:rPr>
        <w:t xml:space="preserve">Persistent dry winds cause desert like conditions in the area they pass over e.g. Harmattan winds from Sahara which blow over W. Africa. </w:t>
      </w:r>
    </w:p>
    <w:p w:rsidR="00000000" w:rsidDel="00000000" w:rsidP="00000000" w:rsidRDefault="00000000" w:rsidRPr="00000000" w14:paraId="000005E4">
      <w:pPr>
        <w:numPr>
          <w:ilvl w:val="0"/>
          <w:numId w:val="70"/>
        </w:numPr>
        <w:ind w:left="720" w:hanging="360"/>
        <w:rPr>
          <w:sz w:val="28"/>
          <w:szCs w:val="28"/>
          <w:u w:val="none"/>
        </w:rPr>
      </w:pPr>
      <w:r w:rsidDel="00000000" w:rsidR="00000000" w:rsidRPr="00000000">
        <w:rPr>
          <w:sz w:val="28"/>
          <w:szCs w:val="28"/>
          <w:u w:val="none"/>
          <w:rtl w:val="0"/>
        </w:rPr>
        <w:t xml:space="preserve">Regions around large water bodies experience high rainfall because of the effect of land breezes.</w:t>
      </w:r>
    </w:p>
    <w:p w:rsidR="00000000" w:rsidDel="00000000" w:rsidP="00000000" w:rsidRDefault="00000000" w:rsidRPr="00000000" w14:paraId="000005E5">
      <w:pPr>
        <w:jc w:val="center"/>
        <w:rPr>
          <w:b w:val="1"/>
          <w:sz w:val="28"/>
          <w:szCs w:val="28"/>
          <w:u w:val="none"/>
        </w:rPr>
      </w:pPr>
      <w:r w:rsidDel="00000000" w:rsidR="00000000" w:rsidRPr="00000000">
        <w:rPr>
          <w:b w:val="1"/>
          <w:sz w:val="28"/>
          <w:szCs w:val="28"/>
          <w:u w:val="none"/>
          <w:rtl w:val="0"/>
        </w:rPr>
        <w:t xml:space="preserve">Configuration of Coastline</w:t>
      </w:r>
    </w:p>
    <w:p w:rsidR="00000000" w:rsidDel="00000000" w:rsidP="00000000" w:rsidRDefault="00000000" w:rsidRPr="00000000" w14:paraId="000005E6">
      <w:pPr>
        <w:rPr>
          <w:sz w:val="28"/>
          <w:szCs w:val="28"/>
          <w:u w:val="none"/>
        </w:rPr>
      </w:pPr>
      <w:r w:rsidDel="00000000" w:rsidR="00000000" w:rsidRPr="00000000">
        <w:rPr>
          <w:sz w:val="28"/>
          <w:szCs w:val="28"/>
          <w:u w:val="none"/>
          <w:rtl w:val="0"/>
        </w:rPr>
        <w:t xml:space="preserve">Coastal regions across the path of moisture laden winds receive higher rainfall because winds deposit moisture on land e.g. Mombasa while those lying parallel to the path of those winds receive less rainfall because moisture is deposited on the sea e.g. Lamu.</w:t>
      </w:r>
    </w:p>
    <w:p w:rsidR="00000000" w:rsidDel="00000000" w:rsidP="00000000" w:rsidRDefault="00000000" w:rsidRPr="00000000" w14:paraId="000005E7">
      <w:pPr>
        <w:jc w:val="center"/>
        <w:rPr>
          <w:b w:val="1"/>
          <w:sz w:val="28"/>
          <w:szCs w:val="28"/>
          <w:u w:val="none"/>
        </w:rPr>
      </w:pPr>
      <w:r w:rsidDel="00000000" w:rsidR="00000000" w:rsidRPr="00000000">
        <w:rPr>
          <w:b w:val="1"/>
          <w:sz w:val="28"/>
          <w:szCs w:val="28"/>
          <w:u w:val="none"/>
          <w:rtl w:val="0"/>
        </w:rPr>
        <w:t xml:space="preserve">Forests</w:t>
      </w:r>
    </w:p>
    <w:p w:rsidR="00000000" w:rsidDel="00000000" w:rsidP="00000000" w:rsidRDefault="00000000" w:rsidRPr="00000000" w14:paraId="000005E8">
      <w:pPr>
        <w:rPr>
          <w:sz w:val="28"/>
          <w:szCs w:val="28"/>
          <w:u w:val="none"/>
        </w:rPr>
      </w:pPr>
      <w:r w:rsidDel="00000000" w:rsidR="00000000" w:rsidRPr="00000000">
        <w:rPr>
          <w:sz w:val="28"/>
          <w:szCs w:val="28"/>
          <w:u w:val="none"/>
          <w:rtl w:val="0"/>
        </w:rPr>
        <w:t xml:space="preserve">Forested areas experience a micro climate whereby:</w:t>
      </w:r>
    </w:p>
    <w:p w:rsidR="00000000" w:rsidDel="00000000" w:rsidP="00000000" w:rsidRDefault="00000000" w:rsidRPr="00000000" w14:paraId="000005E9">
      <w:pPr>
        <w:numPr>
          <w:ilvl w:val="0"/>
          <w:numId w:val="61"/>
        </w:numPr>
        <w:ind w:left="795" w:hanging="360"/>
        <w:rPr>
          <w:sz w:val="28"/>
          <w:szCs w:val="28"/>
          <w:u w:val="none"/>
        </w:rPr>
      </w:pPr>
      <w:r w:rsidDel="00000000" w:rsidR="00000000" w:rsidRPr="00000000">
        <w:rPr>
          <w:sz w:val="28"/>
          <w:szCs w:val="28"/>
          <w:u w:val="none"/>
          <w:rtl w:val="0"/>
        </w:rPr>
        <w:t xml:space="preserve">Temperature is lower due to shades of trees reducing solar insolation reaching the ground.</w:t>
      </w:r>
    </w:p>
    <w:p w:rsidR="00000000" w:rsidDel="00000000" w:rsidP="00000000" w:rsidRDefault="00000000" w:rsidRPr="00000000" w14:paraId="000005EA">
      <w:pPr>
        <w:numPr>
          <w:ilvl w:val="0"/>
          <w:numId w:val="61"/>
        </w:numPr>
        <w:ind w:left="795" w:hanging="360"/>
        <w:rPr>
          <w:sz w:val="28"/>
          <w:szCs w:val="28"/>
          <w:u w:val="none"/>
        </w:rPr>
      </w:pPr>
      <w:r w:rsidDel="00000000" w:rsidR="00000000" w:rsidRPr="00000000">
        <w:rPr>
          <w:sz w:val="28"/>
          <w:szCs w:val="28"/>
          <w:u w:val="none"/>
          <w:rtl w:val="0"/>
        </w:rPr>
        <w:t xml:space="preserve">Rainfall is heavier due to high rate of evapotranspiration and friction between trees and rain bearing winds.</w:t>
      </w:r>
    </w:p>
    <w:p w:rsidR="00000000" w:rsidDel="00000000" w:rsidP="00000000" w:rsidRDefault="00000000" w:rsidRPr="00000000" w14:paraId="000005EB">
      <w:pPr>
        <w:jc w:val="center"/>
        <w:rPr>
          <w:b w:val="1"/>
          <w:sz w:val="28"/>
          <w:szCs w:val="28"/>
          <w:u w:val="none"/>
        </w:rPr>
      </w:pPr>
      <w:r w:rsidDel="00000000" w:rsidR="00000000" w:rsidRPr="00000000">
        <w:rPr>
          <w:b w:val="1"/>
          <w:sz w:val="28"/>
          <w:szCs w:val="28"/>
          <w:u w:val="none"/>
          <w:rtl w:val="0"/>
        </w:rPr>
        <w:t xml:space="preserve">Human Activities</w:t>
      </w:r>
    </w:p>
    <w:p w:rsidR="00000000" w:rsidDel="00000000" w:rsidP="00000000" w:rsidRDefault="00000000" w:rsidRPr="00000000" w14:paraId="000005EC">
      <w:pPr>
        <w:numPr>
          <w:ilvl w:val="0"/>
          <w:numId w:val="64"/>
        </w:numPr>
        <w:ind w:left="720" w:hanging="360"/>
        <w:rPr>
          <w:sz w:val="28"/>
          <w:szCs w:val="28"/>
          <w:u w:val="none"/>
        </w:rPr>
      </w:pPr>
      <w:r w:rsidDel="00000000" w:rsidR="00000000" w:rsidRPr="00000000">
        <w:rPr>
          <w:sz w:val="28"/>
          <w:szCs w:val="28"/>
          <w:u w:val="none"/>
          <w:rtl w:val="0"/>
        </w:rPr>
        <w:t xml:space="preserve">Man has caused deforestation in the process of creating room for settlement and agriculture which has caused drop in rainfall amounts leading to semi-arid conditions.</w:t>
      </w:r>
    </w:p>
    <w:p w:rsidR="00000000" w:rsidDel="00000000" w:rsidP="00000000" w:rsidRDefault="00000000" w:rsidRPr="00000000" w14:paraId="000005ED">
      <w:pPr>
        <w:numPr>
          <w:ilvl w:val="0"/>
          <w:numId w:val="64"/>
        </w:numPr>
        <w:ind w:left="720" w:hanging="360"/>
        <w:rPr>
          <w:sz w:val="28"/>
          <w:szCs w:val="28"/>
          <w:u w:val="none"/>
        </w:rPr>
      </w:pPr>
      <w:r w:rsidDel="00000000" w:rsidR="00000000" w:rsidRPr="00000000">
        <w:rPr>
          <w:sz w:val="28"/>
          <w:szCs w:val="28"/>
          <w:u w:val="none"/>
          <w:rtl w:val="0"/>
        </w:rPr>
        <w:t xml:space="preserve">Man has constructed dams across rivers and done afforestation which has caused semi-arid regions to become wetland.</w:t>
      </w:r>
    </w:p>
    <w:p w:rsidR="00000000" w:rsidDel="00000000" w:rsidP="00000000" w:rsidRDefault="00000000" w:rsidRPr="00000000" w14:paraId="000005EE">
      <w:pPr>
        <w:numPr>
          <w:ilvl w:val="0"/>
          <w:numId w:val="64"/>
        </w:numPr>
        <w:ind w:left="720" w:hanging="360"/>
        <w:rPr>
          <w:sz w:val="28"/>
          <w:szCs w:val="28"/>
          <w:u w:val="none"/>
        </w:rPr>
      </w:pPr>
      <w:r w:rsidDel="00000000" w:rsidR="00000000" w:rsidRPr="00000000">
        <w:rPr>
          <w:sz w:val="28"/>
          <w:szCs w:val="28"/>
          <w:u w:val="none"/>
          <w:rtl w:val="0"/>
        </w:rPr>
        <w:t xml:space="preserve">Gases especially co2 emitted from burning fossil fuels and chlorofluorocarbons layer cause global warming through the green house effect and destruction of ozone layer respectively.</w:t>
      </w:r>
    </w:p>
    <w:p w:rsidR="00000000" w:rsidDel="00000000" w:rsidP="00000000" w:rsidRDefault="00000000" w:rsidRPr="00000000" w14:paraId="000005EF">
      <w:pPr>
        <w:jc w:val="center"/>
        <w:rPr>
          <w:b w:val="1"/>
          <w:sz w:val="28"/>
          <w:szCs w:val="28"/>
          <w:u w:val="none"/>
        </w:rPr>
      </w:pPr>
      <w:r w:rsidDel="00000000" w:rsidR="00000000" w:rsidRPr="00000000">
        <w:rPr>
          <w:b w:val="1"/>
          <w:sz w:val="28"/>
          <w:szCs w:val="28"/>
          <w:u w:val="none"/>
          <w:rtl w:val="0"/>
        </w:rPr>
        <w:t xml:space="preserve">The Climatic Regions of Kenya</w:t>
      </w:r>
    </w:p>
    <w:p w:rsidR="00000000" w:rsidDel="00000000" w:rsidP="00000000" w:rsidRDefault="00000000" w:rsidRPr="00000000" w14:paraId="000005F0">
      <w:pPr>
        <w:jc w:val="center"/>
        <w:rPr>
          <w:sz w:val="28"/>
          <w:szCs w:val="28"/>
          <w:u w:val="none"/>
        </w:rPr>
      </w:pPr>
      <w:r w:rsidDel="00000000" w:rsidR="00000000" w:rsidRPr="00000000">
        <w:rPr>
          <w:sz w:val="28"/>
          <w:szCs w:val="28"/>
          <w:u w:val="none"/>
        </w:rPr>
        <w:drawing>
          <wp:inline distB="0" distT="0" distL="0" distR="0">
            <wp:extent cx="5734050" cy="3581400"/>
            <wp:effectExtent b="0" l="0" r="0" t="0"/>
            <wp:docPr id="96"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5F1">
      <w:pPr>
        <w:jc w:val="center"/>
        <w:rPr>
          <w:b w:val="1"/>
          <w:sz w:val="28"/>
          <w:szCs w:val="28"/>
          <w:u w:val="none"/>
        </w:rPr>
      </w:pPr>
      <w:r w:rsidDel="00000000" w:rsidR="00000000" w:rsidRPr="00000000">
        <w:rPr>
          <w:b w:val="1"/>
          <w:sz w:val="28"/>
          <w:szCs w:val="28"/>
          <w:u w:val="none"/>
          <w:rtl w:val="0"/>
        </w:rPr>
        <w:t xml:space="preserve">Modified Equatorial Climate</w:t>
      </w:r>
    </w:p>
    <w:p w:rsidR="00000000" w:rsidDel="00000000" w:rsidP="00000000" w:rsidRDefault="00000000" w:rsidRPr="00000000" w14:paraId="000005F2">
      <w:pPr>
        <w:rPr>
          <w:sz w:val="28"/>
          <w:szCs w:val="28"/>
          <w:u w:val="none"/>
        </w:rPr>
      </w:pPr>
      <w:r w:rsidDel="00000000" w:rsidR="00000000" w:rsidRPr="00000000">
        <w:rPr>
          <w:sz w:val="28"/>
          <w:szCs w:val="28"/>
          <w:u w:val="none"/>
          <w:rtl w:val="0"/>
        </w:rPr>
        <w:t xml:space="preserve">-Experienced along the coast and along the coast from Somali-Tanzanian border and L. Victoria basin regions around the lake.</w:t>
      </w:r>
    </w:p>
    <w:p w:rsidR="00000000" w:rsidDel="00000000" w:rsidP="00000000" w:rsidRDefault="00000000" w:rsidRPr="00000000" w14:paraId="000005F3">
      <w:pPr>
        <w:jc w:val="center"/>
        <w:rPr>
          <w:b w:val="1"/>
          <w:sz w:val="28"/>
          <w:szCs w:val="28"/>
          <w:u w:val="none"/>
        </w:rPr>
      </w:pPr>
      <w:r w:rsidDel="00000000" w:rsidR="00000000" w:rsidRPr="00000000">
        <w:rPr>
          <w:b w:val="1"/>
          <w:sz w:val="28"/>
          <w:szCs w:val="28"/>
          <w:u w:val="none"/>
          <w:rtl w:val="0"/>
        </w:rPr>
        <w:t xml:space="preserve">Along the Coast</w:t>
      </w:r>
    </w:p>
    <w:p w:rsidR="00000000" w:rsidDel="00000000" w:rsidP="00000000" w:rsidRDefault="00000000" w:rsidRPr="00000000" w14:paraId="000005F4">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5F5">
      <w:pPr>
        <w:numPr>
          <w:ilvl w:val="0"/>
          <w:numId w:val="63"/>
        </w:numPr>
        <w:ind w:left="720" w:hanging="360"/>
        <w:rPr>
          <w:sz w:val="28"/>
          <w:szCs w:val="28"/>
          <w:u w:val="none"/>
        </w:rPr>
      </w:pPr>
      <w:r w:rsidDel="00000000" w:rsidR="00000000" w:rsidRPr="00000000">
        <w:rPr>
          <w:sz w:val="28"/>
          <w:szCs w:val="28"/>
          <w:u w:val="none"/>
          <w:rtl w:val="0"/>
        </w:rPr>
        <w:t xml:space="preserve">High temperatures throughout the year mean annual about 27◦c.</w:t>
      </w:r>
    </w:p>
    <w:p w:rsidR="00000000" w:rsidDel="00000000" w:rsidP="00000000" w:rsidRDefault="00000000" w:rsidRPr="00000000" w14:paraId="000005F6">
      <w:pPr>
        <w:numPr>
          <w:ilvl w:val="0"/>
          <w:numId w:val="63"/>
        </w:numPr>
        <w:ind w:left="720" w:hanging="360"/>
        <w:rPr>
          <w:sz w:val="28"/>
          <w:szCs w:val="28"/>
          <w:u w:val="none"/>
        </w:rPr>
      </w:pPr>
      <w:r w:rsidDel="00000000" w:rsidR="00000000" w:rsidRPr="00000000">
        <w:rPr>
          <w:sz w:val="28"/>
          <w:szCs w:val="28"/>
          <w:u w:val="none"/>
          <w:rtl w:val="0"/>
        </w:rPr>
        <w:t xml:space="preserve">Small mean annual range of temperature about 4◦c.</w:t>
      </w:r>
    </w:p>
    <w:p w:rsidR="00000000" w:rsidDel="00000000" w:rsidP="00000000" w:rsidRDefault="00000000" w:rsidRPr="00000000" w14:paraId="000005F7">
      <w:pPr>
        <w:numPr>
          <w:ilvl w:val="0"/>
          <w:numId w:val="63"/>
        </w:numPr>
        <w:ind w:left="720" w:hanging="360"/>
        <w:rPr>
          <w:sz w:val="28"/>
          <w:szCs w:val="28"/>
          <w:u w:val="none"/>
        </w:rPr>
      </w:pPr>
      <w:r w:rsidDel="00000000" w:rsidR="00000000" w:rsidRPr="00000000">
        <w:rPr>
          <w:sz w:val="28"/>
          <w:szCs w:val="28"/>
          <w:u w:val="none"/>
          <w:rtl w:val="0"/>
        </w:rPr>
        <w:t xml:space="preserve">Hottest months are December and January.</w:t>
      </w:r>
    </w:p>
    <w:p w:rsidR="00000000" w:rsidDel="00000000" w:rsidP="00000000" w:rsidRDefault="00000000" w:rsidRPr="00000000" w14:paraId="000005F8">
      <w:pPr>
        <w:numPr>
          <w:ilvl w:val="0"/>
          <w:numId w:val="63"/>
        </w:numPr>
        <w:ind w:left="720" w:hanging="360"/>
        <w:rPr>
          <w:sz w:val="28"/>
          <w:szCs w:val="28"/>
          <w:u w:val="none"/>
        </w:rPr>
      </w:pPr>
      <w:r w:rsidDel="00000000" w:rsidR="00000000" w:rsidRPr="00000000">
        <w:rPr>
          <w:sz w:val="28"/>
          <w:szCs w:val="28"/>
          <w:u w:val="none"/>
          <w:rtl w:val="0"/>
        </w:rPr>
        <w:t xml:space="preserve">Experiences rainfall throughout the year/ no real dry season.</w:t>
      </w:r>
    </w:p>
    <w:p w:rsidR="00000000" w:rsidDel="00000000" w:rsidP="00000000" w:rsidRDefault="00000000" w:rsidRPr="00000000" w14:paraId="000005F9">
      <w:pPr>
        <w:numPr>
          <w:ilvl w:val="0"/>
          <w:numId w:val="63"/>
        </w:numPr>
        <w:ind w:left="720" w:hanging="360"/>
        <w:rPr>
          <w:sz w:val="28"/>
          <w:szCs w:val="28"/>
          <w:u w:val="none"/>
        </w:rPr>
      </w:pPr>
      <w:r w:rsidDel="00000000" w:rsidR="00000000" w:rsidRPr="00000000">
        <w:rPr>
          <w:sz w:val="28"/>
          <w:szCs w:val="28"/>
          <w:u w:val="none"/>
          <w:rtl w:val="0"/>
        </w:rPr>
        <w:t xml:space="preserve">Double maxima rainfall regime (2 rain seasons) in May and October.</w:t>
      </w:r>
    </w:p>
    <w:p w:rsidR="00000000" w:rsidDel="00000000" w:rsidP="00000000" w:rsidRDefault="00000000" w:rsidRPr="00000000" w14:paraId="000005FA">
      <w:pPr>
        <w:numPr>
          <w:ilvl w:val="0"/>
          <w:numId w:val="63"/>
        </w:numPr>
        <w:ind w:left="720" w:hanging="360"/>
        <w:rPr>
          <w:sz w:val="28"/>
          <w:szCs w:val="28"/>
          <w:u w:val="none"/>
        </w:rPr>
      </w:pPr>
      <w:r w:rsidDel="00000000" w:rsidR="00000000" w:rsidRPr="00000000">
        <w:rPr>
          <w:sz w:val="28"/>
          <w:szCs w:val="28"/>
          <w:u w:val="none"/>
          <w:rtl w:val="0"/>
        </w:rPr>
        <w:t xml:space="preserve">High humidity due to high temperature causing high rates of evaporation and nearness to the sea.</w:t>
      </w:r>
    </w:p>
    <w:p w:rsidR="00000000" w:rsidDel="00000000" w:rsidP="00000000" w:rsidRDefault="00000000" w:rsidRPr="00000000" w14:paraId="000005FB">
      <w:pPr>
        <w:jc w:val="center"/>
        <w:rPr>
          <w:b w:val="1"/>
          <w:sz w:val="28"/>
          <w:szCs w:val="28"/>
          <w:u w:val="none"/>
        </w:rPr>
      </w:pPr>
      <w:r w:rsidDel="00000000" w:rsidR="00000000" w:rsidRPr="00000000">
        <w:rPr>
          <w:b w:val="1"/>
          <w:sz w:val="28"/>
          <w:szCs w:val="28"/>
          <w:u w:val="none"/>
          <w:rtl w:val="0"/>
        </w:rPr>
        <w:t xml:space="preserve">L. Victoria Basin</w:t>
      </w:r>
    </w:p>
    <w:p w:rsidR="00000000" w:rsidDel="00000000" w:rsidP="00000000" w:rsidRDefault="00000000" w:rsidRPr="00000000" w14:paraId="000005FC">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5FD">
      <w:pPr>
        <w:numPr>
          <w:ilvl w:val="0"/>
          <w:numId w:val="54"/>
        </w:numPr>
        <w:ind w:left="720" w:hanging="360"/>
        <w:rPr>
          <w:sz w:val="28"/>
          <w:szCs w:val="28"/>
          <w:u w:val="none"/>
        </w:rPr>
      </w:pPr>
      <w:r w:rsidDel="00000000" w:rsidR="00000000" w:rsidRPr="00000000">
        <w:rPr>
          <w:sz w:val="28"/>
          <w:szCs w:val="28"/>
          <w:u w:val="none"/>
          <w:rtl w:val="0"/>
        </w:rPr>
        <w:t xml:space="preserve">Temperature is lower than the truly equatorial climate due to modifying influence of the lake (mean annual range between 22-26◦c).</w:t>
      </w:r>
    </w:p>
    <w:p w:rsidR="00000000" w:rsidDel="00000000" w:rsidP="00000000" w:rsidRDefault="00000000" w:rsidRPr="00000000" w14:paraId="000005FE">
      <w:pPr>
        <w:numPr>
          <w:ilvl w:val="0"/>
          <w:numId w:val="54"/>
        </w:numPr>
        <w:ind w:left="720" w:hanging="360"/>
        <w:rPr>
          <w:b w:val="1"/>
          <w:sz w:val="28"/>
          <w:szCs w:val="28"/>
          <w:u w:val="none"/>
        </w:rPr>
      </w:pPr>
      <w:r w:rsidDel="00000000" w:rsidR="00000000" w:rsidRPr="00000000">
        <w:rPr>
          <w:sz w:val="28"/>
          <w:szCs w:val="28"/>
          <w:u w:val="none"/>
          <w:rtl w:val="0"/>
        </w:rPr>
        <w:t xml:space="preserve">There are no real dry months.</w:t>
      </w:r>
      <w:r w:rsidDel="00000000" w:rsidR="00000000" w:rsidRPr="00000000">
        <w:rPr>
          <w:rtl w:val="0"/>
        </w:rPr>
      </w:r>
    </w:p>
    <w:p w:rsidR="00000000" w:rsidDel="00000000" w:rsidP="00000000" w:rsidRDefault="00000000" w:rsidRPr="00000000" w14:paraId="000005FF">
      <w:pPr>
        <w:numPr>
          <w:ilvl w:val="0"/>
          <w:numId w:val="54"/>
        </w:numPr>
        <w:ind w:left="720" w:hanging="360"/>
        <w:rPr>
          <w:sz w:val="28"/>
          <w:szCs w:val="28"/>
          <w:u w:val="none"/>
        </w:rPr>
      </w:pPr>
      <w:r w:rsidDel="00000000" w:rsidR="00000000" w:rsidRPr="00000000">
        <w:rPr>
          <w:sz w:val="28"/>
          <w:szCs w:val="28"/>
          <w:u w:val="none"/>
          <w:rtl w:val="0"/>
        </w:rPr>
        <w:t xml:space="preserve">Heavy rainfall ranging from 1000-600mm.</w:t>
      </w:r>
    </w:p>
    <w:p w:rsidR="00000000" w:rsidDel="00000000" w:rsidP="00000000" w:rsidRDefault="00000000" w:rsidRPr="00000000" w14:paraId="00000600">
      <w:pPr>
        <w:numPr>
          <w:ilvl w:val="0"/>
          <w:numId w:val="54"/>
        </w:numPr>
        <w:ind w:left="720" w:hanging="360"/>
        <w:rPr>
          <w:b w:val="1"/>
          <w:sz w:val="28"/>
          <w:szCs w:val="28"/>
          <w:u w:val="none"/>
        </w:rPr>
      </w:pPr>
      <w:r w:rsidDel="00000000" w:rsidR="00000000" w:rsidRPr="00000000">
        <w:rPr>
          <w:sz w:val="28"/>
          <w:szCs w:val="28"/>
          <w:u w:val="none"/>
          <w:rtl w:val="0"/>
        </w:rPr>
        <w:t xml:space="preserve">Double maxima rainfall regime.</w:t>
      </w:r>
      <w:r w:rsidDel="00000000" w:rsidR="00000000" w:rsidRPr="00000000">
        <w:rPr>
          <w:rtl w:val="0"/>
        </w:rPr>
      </w:r>
    </w:p>
    <w:p w:rsidR="00000000" w:rsidDel="00000000" w:rsidP="00000000" w:rsidRDefault="00000000" w:rsidRPr="00000000" w14:paraId="00000601">
      <w:pPr>
        <w:numPr>
          <w:ilvl w:val="0"/>
          <w:numId w:val="54"/>
        </w:numPr>
        <w:ind w:left="720" w:hanging="360"/>
        <w:rPr>
          <w:b w:val="1"/>
          <w:sz w:val="28"/>
          <w:szCs w:val="28"/>
          <w:u w:val="none"/>
        </w:rPr>
      </w:pPr>
      <w:r w:rsidDel="00000000" w:rsidR="00000000" w:rsidRPr="00000000">
        <w:rPr>
          <w:sz w:val="28"/>
          <w:szCs w:val="28"/>
          <w:u w:val="none"/>
          <w:rtl w:val="0"/>
        </w:rPr>
        <w:t xml:space="preserve">Receives convectional type of rainfall which falls mainly in the afternoons.</w:t>
      </w:r>
      <w:r w:rsidDel="00000000" w:rsidR="00000000" w:rsidRPr="00000000">
        <w:rPr>
          <w:rtl w:val="0"/>
        </w:rPr>
      </w:r>
    </w:p>
    <w:p w:rsidR="00000000" w:rsidDel="00000000" w:rsidP="00000000" w:rsidRDefault="00000000" w:rsidRPr="00000000" w14:paraId="00000602">
      <w:pPr>
        <w:numPr>
          <w:ilvl w:val="0"/>
          <w:numId w:val="54"/>
        </w:numPr>
        <w:ind w:left="720" w:hanging="360"/>
        <w:rPr>
          <w:b w:val="1"/>
          <w:sz w:val="28"/>
          <w:szCs w:val="28"/>
          <w:u w:val="none"/>
        </w:rPr>
      </w:pPr>
      <w:r w:rsidDel="00000000" w:rsidR="00000000" w:rsidRPr="00000000">
        <w:rPr>
          <w:sz w:val="28"/>
          <w:szCs w:val="28"/>
          <w:u w:val="none"/>
          <w:rtl w:val="0"/>
        </w:rPr>
        <w:t xml:space="preserve">High relative humidity due to high temperature and nearness to the lake which is a source of moisture.</w:t>
      </w:r>
      <w:r w:rsidDel="00000000" w:rsidR="00000000" w:rsidRPr="00000000">
        <w:rPr>
          <w:rtl w:val="0"/>
        </w:rPr>
      </w:r>
    </w:p>
    <w:p w:rsidR="00000000" w:rsidDel="00000000" w:rsidP="00000000" w:rsidRDefault="00000000" w:rsidRPr="00000000" w14:paraId="00000603">
      <w:pPr>
        <w:jc w:val="center"/>
        <w:rPr>
          <w:b w:val="1"/>
          <w:sz w:val="28"/>
          <w:szCs w:val="28"/>
          <w:u w:val="none"/>
        </w:rPr>
      </w:pPr>
      <w:r w:rsidDel="00000000" w:rsidR="00000000" w:rsidRPr="00000000">
        <w:rPr>
          <w:b w:val="1"/>
          <w:sz w:val="28"/>
          <w:szCs w:val="28"/>
          <w:u w:val="none"/>
          <w:rtl w:val="0"/>
        </w:rPr>
        <w:t xml:space="preserve">Modified Tropical Climate</w:t>
      </w:r>
    </w:p>
    <w:p w:rsidR="00000000" w:rsidDel="00000000" w:rsidP="00000000" w:rsidRDefault="00000000" w:rsidRPr="00000000" w14:paraId="00000604">
      <w:pPr>
        <w:rPr>
          <w:sz w:val="28"/>
          <w:szCs w:val="28"/>
          <w:u w:val="none"/>
        </w:rPr>
      </w:pPr>
      <w:r w:rsidDel="00000000" w:rsidR="00000000" w:rsidRPr="00000000">
        <w:rPr>
          <w:sz w:val="28"/>
          <w:szCs w:val="28"/>
          <w:u w:val="none"/>
          <w:rtl w:val="0"/>
        </w:rPr>
        <w:t xml:space="preserve">-Experienced in central highlands E and W of R. Valley.</w:t>
      </w:r>
    </w:p>
    <w:p w:rsidR="00000000" w:rsidDel="00000000" w:rsidP="00000000" w:rsidRDefault="00000000" w:rsidRPr="00000000" w14:paraId="00000605">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06">
      <w:pPr>
        <w:numPr>
          <w:ilvl w:val="0"/>
          <w:numId w:val="56"/>
        </w:numPr>
        <w:ind w:left="720" w:hanging="360"/>
        <w:rPr>
          <w:sz w:val="28"/>
          <w:szCs w:val="28"/>
          <w:u w:val="none"/>
        </w:rPr>
      </w:pPr>
      <w:r w:rsidDel="00000000" w:rsidR="00000000" w:rsidRPr="00000000">
        <w:rPr>
          <w:sz w:val="28"/>
          <w:szCs w:val="28"/>
          <w:u w:val="none"/>
          <w:rtl w:val="0"/>
        </w:rPr>
        <w:t xml:space="preserve">Mean annual temperatures averages between 17-24◦c.</w:t>
      </w:r>
    </w:p>
    <w:p w:rsidR="00000000" w:rsidDel="00000000" w:rsidP="00000000" w:rsidRDefault="00000000" w:rsidRPr="00000000" w14:paraId="00000607">
      <w:pPr>
        <w:numPr>
          <w:ilvl w:val="0"/>
          <w:numId w:val="56"/>
        </w:numPr>
        <w:ind w:left="720" w:hanging="360"/>
        <w:rPr>
          <w:sz w:val="28"/>
          <w:szCs w:val="28"/>
          <w:u w:val="none"/>
        </w:rPr>
      </w:pPr>
      <w:r w:rsidDel="00000000" w:rsidR="00000000" w:rsidRPr="00000000">
        <w:rPr>
          <w:sz w:val="28"/>
          <w:szCs w:val="28"/>
          <w:u w:val="none"/>
          <w:rtl w:val="0"/>
        </w:rPr>
        <w:t xml:space="preserve">Lower warmer slopes and cooler higher slopes due to modification by altitude.</w:t>
      </w:r>
    </w:p>
    <w:p w:rsidR="00000000" w:rsidDel="00000000" w:rsidP="00000000" w:rsidRDefault="00000000" w:rsidRPr="00000000" w14:paraId="00000608">
      <w:pPr>
        <w:numPr>
          <w:ilvl w:val="0"/>
          <w:numId w:val="56"/>
        </w:numPr>
        <w:ind w:left="720" w:hanging="360"/>
        <w:rPr>
          <w:sz w:val="28"/>
          <w:szCs w:val="28"/>
          <w:u w:val="none"/>
        </w:rPr>
      </w:pPr>
      <w:r w:rsidDel="00000000" w:rsidR="00000000" w:rsidRPr="00000000">
        <w:rPr>
          <w:sz w:val="28"/>
          <w:szCs w:val="28"/>
          <w:u w:val="none"/>
          <w:rtl w:val="0"/>
        </w:rPr>
        <w:t xml:space="preserve">Receives rainfall throughout the year (1000-2000mm).</w:t>
      </w:r>
    </w:p>
    <w:p w:rsidR="00000000" w:rsidDel="00000000" w:rsidP="00000000" w:rsidRDefault="00000000" w:rsidRPr="00000000" w14:paraId="00000609">
      <w:pPr>
        <w:numPr>
          <w:ilvl w:val="0"/>
          <w:numId w:val="56"/>
        </w:numPr>
        <w:ind w:left="720" w:hanging="360"/>
        <w:rPr>
          <w:sz w:val="28"/>
          <w:szCs w:val="28"/>
          <w:u w:val="none"/>
        </w:rPr>
      </w:pPr>
      <w:r w:rsidDel="00000000" w:rsidR="00000000" w:rsidRPr="00000000">
        <w:rPr>
          <w:sz w:val="28"/>
          <w:szCs w:val="28"/>
          <w:u w:val="none"/>
          <w:rtl w:val="0"/>
        </w:rPr>
        <w:t xml:space="preserve">Receives Orographic rainfall caused by S.E Trade Winds.</w:t>
      </w:r>
    </w:p>
    <w:p w:rsidR="00000000" w:rsidDel="00000000" w:rsidP="00000000" w:rsidRDefault="00000000" w:rsidRPr="00000000" w14:paraId="0000060A">
      <w:pPr>
        <w:numPr>
          <w:ilvl w:val="0"/>
          <w:numId w:val="56"/>
        </w:numPr>
        <w:ind w:left="720" w:hanging="360"/>
        <w:rPr>
          <w:sz w:val="28"/>
          <w:szCs w:val="28"/>
          <w:u w:val="none"/>
        </w:rPr>
      </w:pPr>
      <w:r w:rsidDel="00000000" w:rsidR="00000000" w:rsidRPr="00000000">
        <w:rPr>
          <w:sz w:val="28"/>
          <w:szCs w:val="28"/>
          <w:u w:val="none"/>
          <w:rtl w:val="0"/>
        </w:rPr>
        <w:t xml:space="preserve">Double maxima rainfall regime in eastern highlands and single maximum in the W. highlands.</w:t>
      </w:r>
    </w:p>
    <w:p w:rsidR="00000000" w:rsidDel="00000000" w:rsidP="00000000" w:rsidRDefault="00000000" w:rsidRPr="00000000" w14:paraId="0000060B">
      <w:pPr>
        <w:numPr>
          <w:ilvl w:val="0"/>
          <w:numId w:val="56"/>
        </w:numPr>
        <w:ind w:left="720" w:hanging="360"/>
        <w:rPr>
          <w:sz w:val="28"/>
          <w:szCs w:val="28"/>
          <w:u w:val="none"/>
        </w:rPr>
      </w:pPr>
      <w:r w:rsidDel="00000000" w:rsidR="00000000" w:rsidRPr="00000000">
        <w:rPr>
          <w:sz w:val="28"/>
          <w:szCs w:val="28"/>
          <w:u w:val="none"/>
          <w:rtl w:val="0"/>
        </w:rPr>
        <w:t xml:space="preserve">Humidity is moderate. </w:t>
      </w:r>
    </w:p>
    <w:p w:rsidR="00000000" w:rsidDel="00000000" w:rsidP="00000000" w:rsidRDefault="00000000" w:rsidRPr="00000000" w14:paraId="0000060C">
      <w:pPr>
        <w:jc w:val="center"/>
        <w:rPr>
          <w:b w:val="1"/>
          <w:sz w:val="28"/>
          <w:szCs w:val="28"/>
          <w:u w:val="none"/>
        </w:rPr>
      </w:pPr>
      <w:r w:rsidDel="00000000" w:rsidR="00000000" w:rsidRPr="00000000">
        <w:rPr>
          <w:b w:val="1"/>
          <w:sz w:val="28"/>
          <w:szCs w:val="28"/>
          <w:u w:val="none"/>
          <w:rtl w:val="0"/>
        </w:rPr>
        <w:t xml:space="preserve">Tropical Continental/desert Climate</w:t>
      </w:r>
    </w:p>
    <w:p w:rsidR="00000000" w:rsidDel="00000000" w:rsidP="00000000" w:rsidRDefault="00000000" w:rsidRPr="00000000" w14:paraId="0000060D">
      <w:pPr>
        <w:rPr>
          <w:sz w:val="28"/>
          <w:szCs w:val="28"/>
          <w:u w:val="none"/>
        </w:rPr>
      </w:pPr>
      <w:r w:rsidDel="00000000" w:rsidR="00000000" w:rsidRPr="00000000">
        <w:rPr>
          <w:sz w:val="28"/>
          <w:szCs w:val="28"/>
          <w:u w:val="none"/>
          <w:rtl w:val="0"/>
        </w:rPr>
        <w:t xml:space="preserve">-Experienced in about ½ of Kenya in most of N, N.E, most of E and S Kenya.</w:t>
      </w:r>
    </w:p>
    <w:p w:rsidR="00000000" w:rsidDel="00000000" w:rsidP="00000000" w:rsidRDefault="00000000" w:rsidRPr="00000000" w14:paraId="0000060E">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0F">
      <w:pPr>
        <w:numPr>
          <w:ilvl w:val="0"/>
          <w:numId w:val="55"/>
        </w:numPr>
        <w:ind w:left="720" w:hanging="360"/>
        <w:rPr>
          <w:b w:val="1"/>
          <w:sz w:val="28"/>
          <w:szCs w:val="28"/>
          <w:u w:val="none"/>
        </w:rPr>
      </w:pPr>
      <w:r w:rsidDel="00000000" w:rsidR="00000000" w:rsidRPr="00000000">
        <w:rPr>
          <w:sz w:val="28"/>
          <w:szCs w:val="28"/>
          <w:u w:val="none"/>
          <w:rtl w:val="0"/>
        </w:rPr>
        <w:t xml:space="preserve">High temperatures throughout the year with mean between22 and 27◦c.</w:t>
      </w:r>
      <w:r w:rsidDel="00000000" w:rsidR="00000000" w:rsidRPr="00000000">
        <w:rPr>
          <w:rtl w:val="0"/>
        </w:rPr>
      </w:r>
    </w:p>
    <w:p w:rsidR="00000000" w:rsidDel="00000000" w:rsidP="00000000" w:rsidRDefault="00000000" w:rsidRPr="00000000" w14:paraId="00000610">
      <w:pPr>
        <w:numPr>
          <w:ilvl w:val="0"/>
          <w:numId w:val="55"/>
        </w:numPr>
        <w:ind w:left="720" w:hanging="360"/>
        <w:rPr>
          <w:b w:val="1"/>
          <w:sz w:val="28"/>
          <w:szCs w:val="28"/>
          <w:u w:val="none"/>
        </w:rPr>
      </w:pPr>
      <w:r w:rsidDel="00000000" w:rsidR="00000000" w:rsidRPr="00000000">
        <w:rPr>
          <w:sz w:val="28"/>
          <w:szCs w:val="28"/>
          <w:u w:val="none"/>
          <w:rtl w:val="0"/>
        </w:rPr>
        <w:t xml:space="preserve">Generally dry with less than 500mm of unreliable rainfall.</w:t>
      </w:r>
      <w:r w:rsidDel="00000000" w:rsidR="00000000" w:rsidRPr="00000000">
        <w:rPr>
          <w:rtl w:val="0"/>
        </w:rPr>
      </w:r>
    </w:p>
    <w:p w:rsidR="00000000" w:rsidDel="00000000" w:rsidP="00000000" w:rsidRDefault="00000000" w:rsidRPr="00000000" w14:paraId="00000611">
      <w:pPr>
        <w:numPr>
          <w:ilvl w:val="0"/>
          <w:numId w:val="55"/>
        </w:numPr>
        <w:ind w:left="720" w:hanging="360"/>
        <w:rPr>
          <w:b w:val="1"/>
          <w:sz w:val="28"/>
          <w:szCs w:val="28"/>
          <w:u w:val="none"/>
        </w:rPr>
      </w:pPr>
      <w:r w:rsidDel="00000000" w:rsidR="00000000" w:rsidRPr="00000000">
        <w:rPr>
          <w:sz w:val="28"/>
          <w:szCs w:val="28"/>
          <w:u w:val="none"/>
          <w:rtl w:val="0"/>
        </w:rPr>
        <w:t xml:space="preserve">Large diurnal range of temperature.</w:t>
      </w:r>
      <w:r w:rsidDel="00000000" w:rsidR="00000000" w:rsidRPr="00000000">
        <w:rPr>
          <w:rtl w:val="0"/>
        </w:rPr>
      </w:r>
    </w:p>
    <w:p w:rsidR="00000000" w:rsidDel="00000000" w:rsidP="00000000" w:rsidRDefault="00000000" w:rsidRPr="00000000" w14:paraId="00000612">
      <w:pPr>
        <w:numPr>
          <w:ilvl w:val="0"/>
          <w:numId w:val="55"/>
        </w:numPr>
        <w:ind w:left="720" w:hanging="360"/>
        <w:rPr>
          <w:b w:val="1"/>
          <w:sz w:val="28"/>
          <w:szCs w:val="28"/>
          <w:u w:val="none"/>
        </w:rPr>
      </w:pPr>
      <w:r w:rsidDel="00000000" w:rsidR="00000000" w:rsidRPr="00000000">
        <w:rPr>
          <w:sz w:val="28"/>
          <w:szCs w:val="28"/>
          <w:u w:val="none"/>
          <w:rtl w:val="0"/>
        </w:rPr>
        <w:t xml:space="preserve">The skies are generally clear.</w:t>
      </w:r>
      <w:r w:rsidDel="00000000" w:rsidR="00000000" w:rsidRPr="00000000">
        <w:rPr>
          <w:rtl w:val="0"/>
        </w:rPr>
      </w:r>
    </w:p>
    <w:p w:rsidR="00000000" w:rsidDel="00000000" w:rsidP="00000000" w:rsidRDefault="00000000" w:rsidRPr="00000000" w14:paraId="00000613">
      <w:pPr>
        <w:numPr>
          <w:ilvl w:val="0"/>
          <w:numId w:val="55"/>
        </w:numPr>
        <w:ind w:left="720" w:hanging="360"/>
        <w:rPr>
          <w:b w:val="1"/>
          <w:sz w:val="28"/>
          <w:szCs w:val="28"/>
          <w:u w:val="none"/>
        </w:rPr>
      </w:pPr>
      <w:r w:rsidDel="00000000" w:rsidR="00000000" w:rsidRPr="00000000">
        <w:rPr>
          <w:sz w:val="28"/>
          <w:szCs w:val="28"/>
          <w:u w:val="none"/>
          <w:rtl w:val="0"/>
        </w:rPr>
        <w:t xml:space="preserve">Low humidity.</w:t>
      </w:r>
      <w:r w:rsidDel="00000000" w:rsidR="00000000" w:rsidRPr="00000000">
        <w:rPr>
          <w:rtl w:val="0"/>
        </w:rPr>
      </w:r>
    </w:p>
    <w:p w:rsidR="00000000" w:rsidDel="00000000" w:rsidP="00000000" w:rsidRDefault="00000000" w:rsidRPr="00000000" w14:paraId="00000614">
      <w:pPr>
        <w:numPr>
          <w:ilvl w:val="0"/>
          <w:numId w:val="55"/>
        </w:numPr>
        <w:ind w:left="720" w:hanging="360"/>
        <w:rPr>
          <w:b w:val="1"/>
          <w:sz w:val="28"/>
          <w:szCs w:val="28"/>
          <w:u w:val="none"/>
        </w:rPr>
      </w:pPr>
      <w:r w:rsidDel="00000000" w:rsidR="00000000" w:rsidRPr="00000000">
        <w:rPr>
          <w:sz w:val="28"/>
          <w:szCs w:val="28"/>
          <w:u w:val="none"/>
          <w:rtl w:val="0"/>
        </w:rPr>
        <w:t xml:space="preserve">Temperature has been modified by relief in some areas e.g. Voi-25◦c and Garissa -28.5◦c.</w:t>
      </w:r>
      <w:r w:rsidDel="00000000" w:rsidR="00000000" w:rsidRPr="00000000">
        <w:rPr>
          <w:rtl w:val="0"/>
        </w:rPr>
      </w:r>
    </w:p>
    <w:p w:rsidR="00000000" w:rsidDel="00000000" w:rsidP="00000000" w:rsidRDefault="00000000" w:rsidRPr="00000000" w14:paraId="00000615">
      <w:pPr>
        <w:jc w:val="center"/>
        <w:rPr>
          <w:b w:val="1"/>
          <w:sz w:val="28"/>
          <w:szCs w:val="28"/>
          <w:u w:val="none"/>
        </w:rPr>
      </w:pPr>
      <w:r w:rsidDel="00000000" w:rsidR="00000000" w:rsidRPr="00000000">
        <w:rPr>
          <w:b w:val="1"/>
          <w:sz w:val="28"/>
          <w:szCs w:val="28"/>
          <w:u w:val="none"/>
          <w:rtl w:val="0"/>
        </w:rPr>
        <w:t xml:space="preserve">Tropical Climate</w:t>
      </w:r>
    </w:p>
    <w:p w:rsidR="00000000" w:rsidDel="00000000" w:rsidP="00000000" w:rsidRDefault="00000000" w:rsidRPr="00000000" w14:paraId="00000616">
      <w:pPr>
        <w:rPr>
          <w:sz w:val="28"/>
          <w:szCs w:val="28"/>
          <w:u w:val="none"/>
        </w:rPr>
      </w:pPr>
      <w:r w:rsidDel="00000000" w:rsidR="00000000" w:rsidRPr="00000000">
        <w:rPr>
          <w:sz w:val="28"/>
          <w:szCs w:val="28"/>
          <w:u w:val="none"/>
          <w:rtl w:val="0"/>
        </w:rPr>
        <w:t xml:space="preserve">-Experienced in Narok, S. Taita and Kwale region.</w:t>
      </w:r>
    </w:p>
    <w:p w:rsidR="00000000" w:rsidDel="00000000" w:rsidP="00000000" w:rsidRDefault="00000000" w:rsidRPr="00000000" w14:paraId="00000617">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18">
      <w:pPr>
        <w:numPr>
          <w:ilvl w:val="0"/>
          <w:numId w:val="58"/>
        </w:numPr>
        <w:ind w:left="720" w:hanging="360"/>
        <w:rPr>
          <w:sz w:val="28"/>
          <w:szCs w:val="28"/>
          <w:u w:val="none"/>
        </w:rPr>
      </w:pPr>
      <w:r w:rsidDel="00000000" w:rsidR="00000000" w:rsidRPr="00000000">
        <w:rPr>
          <w:sz w:val="28"/>
          <w:szCs w:val="28"/>
          <w:u w:val="none"/>
          <w:rtl w:val="0"/>
        </w:rPr>
        <w:t xml:space="preserve">High temperatures (mean annual temp-16.5◦c).</w:t>
      </w:r>
    </w:p>
    <w:p w:rsidR="00000000" w:rsidDel="00000000" w:rsidP="00000000" w:rsidRDefault="00000000" w:rsidRPr="00000000" w14:paraId="00000619">
      <w:pPr>
        <w:numPr>
          <w:ilvl w:val="0"/>
          <w:numId w:val="58"/>
        </w:numPr>
        <w:ind w:left="720" w:hanging="360"/>
        <w:rPr>
          <w:sz w:val="28"/>
          <w:szCs w:val="28"/>
          <w:u w:val="none"/>
        </w:rPr>
      </w:pPr>
      <w:r w:rsidDel="00000000" w:rsidR="00000000" w:rsidRPr="00000000">
        <w:rPr>
          <w:sz w:val="28"/>
          <w:szCs w:val="28"/>
          <w:u w:val="none"/>
          <w:rtl w:val="0"/>
        </w:rPr>
        <w:t xml:space="preserve">Temperature is modified by relief in some areas e.g. Loita, Taita and Narok which has made the place suitable for human habitation.</w:t>
      </w:r>
    </w:p>
    <w:p w:rsidR="00000000" w:rsidDel="00000000" w:rsidP="00000000" w:rsidRDefault="00000000" w:rsidRPr="00000000" w14:paraId="0000061A">
      <w:pPr>
        <w:numPr>
          <w:ilvl w:val="0"/>
          <w:numId w:val="58"/>
        </w:numPr>
        <w:ind w:left="720" w:hanging="360"/>
        <w:rPr>
          <w:sz w:val="28"/>
          <w:szCs w:val="28"/>
          <w:u w:val="none"/>
        </w:rPr>
      </w:pPr>
      <w:r w:rsidDel="00000000" w:rsidR="00000000" w:rsidRPr="00000000">
        <w:rPr>
          <w:sz w:val="28"/>
          <w:szCs w:val="28"/>
          <w:u w:val="none"/>
          <w:rtl w:val="0"/>
        </w:rPr>
        <w:t xml:space="preserve">Generally low rainfall amounts.</w:t>
      </w:r>
    </w:p>
    <w:p w:rsidR="00000000" w:rsidDel="00000000" w:rsidP="00000000" w:rsidRDefault="00000000" w:rsidRPr="00000000" w14:paraId="0000061B">
      <w:pPr>
        <w:numPr>
          <w:ilvl w:val="0"/>
          <w:numId w:val="58"/>
        </w:numPr>
        <w:ind w:left="720" w:hanging="360"/>
        <w:rPr>
          <w:sz w:val="28"/>
          <w:szCs w:val="28"/>
          <w:u w:val="none"/>
        </w:rPr>
      </w:pPr>
      <w:r w:rsidDel="00000000" w:rsidR="00000000" w:rsidRPr="00000000">
        <w:rPr>
          <w:sz w:val="28"/>
          <w:szCs w:val="28"/>
          <w:u w:val="none"/>
          <w:rtl w:val="0"/>
        </w:rPr>
        <w:t xml:space="preserve">Rain falls in one season.</w:t>
      </w:r>
    </w:p>
    <w:p w:rsidR="00000000" w:rsidDel="00000000" w:rsidP="00000000" w:rsidRDefault="00000000" w:rsidRPr="00000000" w14:paraId="0000061C">
      <w:pPr>
        <w:numPr>
          <w:ilvl w:val="0"/>
          <w:numId w:val="58"/>
        </w:numPr>
        <w:ind w:left="720" w:hanging="360"/>
        <w:rPr>
          <w:sz w:val="28"/>
          <w:szCs w:val="28"/>
          <w:u w:val="none"/>
        </w:rPr>
      </w:pPr>
      <w:r w:rsidDel="00000000" w:rsidR="00000000" w:rsidRPr="00000000">
        <w:rPr>
          <w:sz w:val="28"/>
          <w:szCs w:val="28"/>
          <w:u w:val="none"/>
          <w:rtl w:val="0"/>
        </w:rPr>
        <w:t xml:space="preserve">A long dry season lasting up to 6 months.</w:t>
      </w:r>
    </w:p>
    <w:p w:rsidR="00000000" w:rsidDel="00000000" w:rsidP="00000000" w:rsidRDefault="00000000" w:rsidRPr="00000000" w14:paraId="0000061D">
      <w:pPr>
        <w:jc w:val="center"/>
        <w:rPr>
          <w:b w:val="1"/>
          <w:sz w:val="28"/>
          <w:szCs w:val="28"/>
          <w:u w:val="none"/>
        </w:rPr>
      </w:pPr>
      <w:r w:rsidDel="00000000" w:rsidR="00000000" w:rsidRPr="00000000">
        <w:rPr>
          <w:b w:val="1"/>
          <w:sz w:val="28"/>
          <w:szCs w:val="28"/>
          <w:u w:val="none"/>
          <w:rtl w:val="0"/>
        </w:rPr>
        <w:t xml:space="preserve">Tropical Northern Climate</w:t>
      </w:r>
    </w:p>
    <w:p w:rsidR="00000000" w:rsidDel="00000000" w:rsidP="00000000" w:rsidRDefault="00000000" w:rsidRPr="00000000" w14:paraId="0000061E">
      <w:pPr>
        <w:rPr>
          <w:sz w:val="28"/>
          <w:szCs w:val="28"/>
          <w:u w:val="none"/>
        </w:rPr>
      </w:pPr>
      <w:r w:rsidDel="00000000" w:rsidR="00000000" w:rsidRPr="00000000">
        <w:rPr>
          <w:sz w:val="28"/>
          <w:szCs w:val="28"/>
          <w:u w:val="none"/>
          <w:rtl w:val="0"/>
        </w:rPr>
        <w:t xml:space="preserve">-experienced in a small area in the N. W part of Kenya bordering Uganda.</w:t>
      </w:r>
    </w:p>
    <w:p w:rsidR="00000000" w:rsidDel="00000000" w:rsidP="00000000" w:rsidRDefault="00000000" w:rsidRPr="00000000" w14:paraId="0000061F">
      <w:pPr>
        <w:jc w:val="center"/>
        <w:rPr>
          <w:b w:val="1"/>
          <w:sz w:val="28"/>
          <w:szCs w:val="28"/>
          <w:u w:val="none"/>
        </w:rPr>
      </w:pPr>
      <w:r w:rsidDel="00000000" w:rsidR="00000000" w:rsidRPr="00000000">
        <w:rPr>
          <w:b w:val="1"/>
          <w:sz w:val="28"/>
          <w:szCs w:val="28"/>
          <w:u w:val="none"/>
          <w:rtl w:val="0"/>
        </w:rPr>
        <w:t xml:space="preserve">Characteristics </w:t>
      </w:r>
    </w:p>
    <w:p w:rsidR="00000000" w:rsidDel="00000000" w:rsidP="00000000" w:rsidRDefault="00000000" w:rsidRPr="00000000" w14:paraId="00000620">
      <w:pPr>
        <w:numPr>
          <w:ilvl w:val="0"/>
          <w:numId w:val="57"/>
        </w:numPr>
        <w:ind w:left="720" w:hanging="360"/>
        <w:rPr>
          <w:sz w:val="28"/>
          <w:szCs w:val="28"/>
          <w:u w:val="none"/>
        </w:rPr>
      </w:pPr>
      <w:r w:rsidDel="00000000" w:rsidR="00000000" w:rsidRPr="00000000">
        <w:rPr>
          <w:sz w:val="28"/>
          <w:szCs w:val="28"/>
          <w:u w:val="none"/>
          <w:rtl w:val="0"/>
        </w:rPr>
        <w:t xml:space="preserve">High average temperatures.</w:t>
      </w:r>
    </w:p>
    <w:p w:rsidR="00000000" w:rsidDel="00000000" w:rsidP="00000000" w:rsidRDefault="00000000" w:rsidRPr="00000000" w14:paraId="00000621">
      <w:pPr>
        <w:numPr>
          <w:ilvl w:val="0"/>
          <w:numId w:val="57"/>
        </w:numPr>
        <w:ind w:left="720" w:hanging="360"/>
        <w:rPr>
          <w:sz w:val="28"/>
          <w:szCs w:val="28"/>
          <w:u w:val="none"/>
        </w:rPr>
      </w:pPr>
      <w:r w:rsidDel="00000000" w:rsidR="00000000" w:rsidRPr="00000000">
        <w:rPr>
          <w:sz w:val="28"/>
          <w:szCs w:val="28"/>
          <w:u w:val="none"/>
          <w:rtl w:val="0"/>
        </w:rPr>
        <w:t xml:space="preserve">Temperatures are modified in some places by altitude.</w:t>
      </w:r>
    </w:p>
    <w:p w:rsidR="00000000" w:rsidDel="00000000" w:rsidP="00000000" w:rsidRDefault="00000000" w:rsidRPr="00000000" w14:paraId="00000622">
      <w:pPr>
        <w:numPr>
          <w:ilvl w:val="0"/>
          <w:numId w:val="57"/>
        </w:numPr>
        <w:ind w:left="720" w:hanging="360"/>
        <w:rPr>
          <w:sz w:val="28"/>
          <w:szCs w:val="28"/>
          <w:u w:val="none"/>
        </w:rPr>
      </w:pPr>
      <w:r w:rsidDel="00000000" w:rsidR="00000000" w:rsidRPr="00000000">
        <w:rPr>
          <w:sz w:val="28"/>
          <w:szCs w:val="28"/>
          <w:u w:val="none"/>
          <w:rtl w:val="0"/>
        </w:rPr>
        <w:t xml:space="preserve">Low mean annual rainfall of about 850mm.</w:t>
      </w:r>
    </w:p>
    <w:p w:rsidR="00000000" w:rsidDel="00000000" w:rsidP="00000000" w:rsidRDefault="00000000" w:rsidRPr="00000000" w14:paraId="00000623">
      <w:pPr>
        <w:numPr>
          <w:ilvl w:val="0"/>
          <w:numId w:val="57"/>
        </w:numPr>
        <w:ind w:left="720" w:hanging="360"/>
        <w:rPr>
          <w:sz w:val="28"/>
          <w:szCs w:val="28"/>
          <w:u w:val="none"/>
        </w:rPr>
      </w:pPr>
      <w:r w:rsidDel="00000000" w:rsidR="00000000" w:rsidRPr="00000000">
        <w:rPr>
          <w:sz w:val="28"/>
          <w:szCs w:val="28"/>
          <w:u w:val="none"/>
          <w:rtl w:val="0"/>
        </w:rPr>
        <w:t xml:space="preserve">Rain falls mainly in June and September.</w:t>
      </w:r>
    </w:p>
    <w:p w:rsidR="00000000" w:rsidDel="00000000" w:rsidP="00000000" w:rsidRDefault="00000000" w:rsidRPr="00000000" w14:paraId="00000624">
      <w:pPr>
        <w:numPr>
          <w:ilvl w:val="0"/>
          <w:numId w:val="57"/>
        </w:numPr>
        <w:ind w:left="720" w:hanging="360"/>
        <w:rPr>
          <w:sz w:val="28"/>
          <w:szCs w:val="28"/>
          <w:u w:val="none"/>
        </w:rPr>
      </w:pPr>
      <w:r w:rsidDel="00000000" w:rsidR="00000000" w:rsidRPr="00000000">
        <w:rPr>
          <w:sz w:val="28"/>
          <w:szCs w:val="28"/>
          <w:u w:val="none"/>
          <w:rtl w:val="0"/>
        </w:rPr>
        <w:t xml:space="preserve">Experiences a long dry season of up to 6 months.</w:t>
      </w:r>
    </w:p>
    <w:p w:rsidR="00000000" w:rsidDel="00000000" w:rsidP="00000000" w:rsidRDefault="00000000" w:rsidRPr="00000000" w14:paraId="00000625">
      <w:pPr>
        <w:jc w:val="center"/>
        <w:rPr>
          <w:b w:val="1"/>
          <w:sz w:val="28"/>
          <w:szCs w:val="28"/>
          <w:u w:val="none"/>
        </w:rPr>
      </w:pPr>
      <w:r w:rsidDel="00000000" w:rsidR="00000000" w:rsidRPr="00000000">
        <w:rPr>
          <w:b w:val="1"/>
          <w:sz w:val="28"/>
          <w:szCs w:val="28"/>
          <w:u w:val="none"/>
          <w:rtl w:val="0"/>
        </w:rPr>
        <w:t xml:space="preserve">Desert Climate</w:t>
      </w:r>
    </w:p>
    <w:p w:rsidR="00000000" w:rsidDel="00000000" w:rsidP="00000000" w:rsidRDefault="00000000" w:rsidRPr="00000000" w14:paraId="00000626">
      <w:pPr>
        <w:rPr>
          <w:sz w:val="28"/>
          <w:szCs w:val="28"/>
          <w:u w:val="none"/>
        </w:rPr>
      </w:pPr>
      <w:r w:rsidDel="00000000" w:rsidR="00000000" w:rsidRPr="00000000">
        <w:rPr>
          <w:sz w:val="28"/>
          <w:szCs w:val="28"/>
          <w:u w:val="none"/>
          <w:rtl w:val="0"/>
        </w:rPr>
        <w:t xml:space="preserve">-Experienced in central northern Kenya where there are pure deserts such as Chalbi, Karoli and Kaisut deserts.</w:t>
      </w:r>
    </w:p>
    <w:p w:rsidR="00000000" w:rsidDel="00000000" w:rsidP="00000000" w:rsidRDefault="00000000" w:rsidRPr="00000000" w14:paraId="00000627">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28">
      <w:pPr>
        <w:numPr>
          <w:ilvl w:val="0"/>
          <w:numId w:val="60"/>
        </w:numPr>
        <w:ind w:left="720" w:hanging="360"/>
        <w:rPr>
          <w:sz w:val="28"/>
          <w:szCs w:val="28"/>
          <w:u w:val="none"/>
        </w:rPr>
      </w:pPr>
      <w:r w:rsidDel="00000000" w:rsidR="00000000" w:rsidRPr="00000000">
        <w:rPr>
          <w:sz w:val="28"/>
          <w:szCs w:val="28"/>
          <w:u w:val="none"/>
          <w:rtl w:val="0"/>
        </w:rPr>
        <w:t xml:space="preserve">Temperatures are very high throughout the year averaging 30◦c due to cloudless skies.</w:t>
      </w:r>
    </w:p>
    <w:p w:rsidR="00000000" w:rsidDel="00000000" w:rsidP="00000000" w:rsidRDefault="00000000" w:rsidRPr="00000000" w14:paraId="00000629">
      <w:pPr>
        <w:numPr>
          <w:ilvl w:val="0"/>
          <w:numId w:val="60"/>
        </w:numPr>
        <w:ind w:left="720" w:hanging="360"/>
        <w:rPr>
          <w:b w:val="1"/>
          <w:sz w:val="28"/>
          <w:szCs w:val="28"/>
          <w:u w:val="none"/>
        </w:rPr>
      </w:pPr>
      <w:r w:rsidDel="00000000" w:rsidR="00000000" w:rsidRPr="00000000">
        <w:rPr>
          <w:sz w:val="28"/>
          <w:szCs w:val="28"/>
          <w:u w:val="none"/>
          <w:rtl w:val="0"/>
        </w:rPr>
        <w:t xml:space="preserve">Very low rainfall of less than 250mm per year.</w:t>
      </w:r>
      <w:r w:rsidDel="00000000" w:rsidR="00000000" w:rsidRPr="00000000">
        <w:rPr>
          <w:rtl w:val="0"/>
        </w:rPr>
      </w:r>
    </w:p>
    <w:p w:rsidR="00000000" w:rsidDel="00000000" w:rsidP="00000000" w:rsidRDefault="00000000" w:rsidRPr="00000000" w14:paraId="0000062A">
      <w:pPr>
        <w:numPr>
          <w:ilvl w:val="0"/>
          <w:numId w:val="60"/>
        </w:numPr>
        <w:ind w:left="720" w:hanging="360"/>
        <w:rPr>
          <w:b w:val="1"/>
          <w:sz w:val="28"/>
          <w:szCs w:val="28"/>
          <w:u w:val="none"/>
        </w:rPr>
      </w:pPr>
      <w:r w:rsidDel="00000000" w:rsidR="00000000" w:rsidRPr="00000000">
        <w:rPr>
          <w:sz w:val="28"/>
          <w:szCs w:val="28"/>
          <w:u w:val="none"/>
          <w:rtl w:val="0"/>
        </w:rPr>
        <w:t xml:space="preserve">Characterised by diverging or descending winds which don’t bring any rain.</w:t>
      </w:r>
      <w:r w:rsidDel="00000000" w:rsidR="00000000" w:rsidRPr="00000000">
        <w:rPr>
          <w:rtl w:val="0"/>
        </w:rPr>
      </w:r>
    </w:p>
    <w:p w:rsidR="00000000" w:rsidDel="00000000" w:rsidP="00000000" w:rsidRDefault="00000000" w:rsidRPr="00000000" w14:paraId="0000062B">
      <w:pPr>
        <w:numPr>
          <w:ilvl w:val="0"/>
          <w:numId w:val="60"/>
        </w:numPr>
        <w:ind w:left="720" w:hanging="360"/>
        <w:rPr>
          <w:b w:val="1"/>
          <w:sz w:val="28"/>
          <w:szCs w:val="28"/>
          <w:u w:val="none"/>
        </w:rPr>
      </w:pPr>
      <w:r w:rsidDel="00000000" w:rsidR="00000000" w:rsidRPr="00000000">
        <w:rPr>
          <w:sz w:val="28"/>
          <w:szCs w:val="28"/>
          <w:u w:val="none"/>
          <w:rtl w:val="0"/>
        </w:rPr>
        <w:t xml:space="preserve">Night temperatures are extremely low.</w:t>
      </w:r>
      <w:r w:rsidDel="00000000" w:rsidR="00000000" w:rsidRPr="00000000">
        <w:rPr>
          <w:rtl w:val="0"/>
        </w:rPr>
      </w:r>
    </w:p>
    <w:p w:rsidR="00000000" w:rsidDel="00000000" w:rsidP="00000000" w:rsidRDefault="00000000" w:rsidRPr="00000000" w14:paraId="0000062C">
      <w:pPr>
        <w:numPr>
          <w:ilvl w:val="0"/>
          <w:numId w:val="60"/>
        </w:numPr>
        <w:ind w:left="720" w:hanging="360"/>
        <w:rPr>
          <w:b w:val="1"/>
          <w:sz w:val="28"/>
          <w:szCs w:val="28"/>
          <w:u w:val="none"/>
        </w:rPr>
      </w:pPr>
      <w:r w:rsidDel="00000000" w:rsidR="00000000" w:rsidRPr="00000000">
        <w:rPr>
          <w:sz w:val="28"/>
          <w:szCs w:val="28"/>
          <w:u w:val="none"/>
          <w:rtl w:val="0"/>
        </w:rPr>
        <w:t xml:space="preserve">Humidity is low.</w:t>
      </w:r>
      <w:r w:rsidDel="00000000" w:rsidR="00000000" w:rsidRPr="00000000">
        <w:rPr>
          <w:rtl w:val="0"/>
        </w:rPr>
      </w:r>
    </w:p>
    <w:p w:rsidR="00000000" w:rsidDel="00000000" w:rsidP="00000000" w:rsidRDefault="00000000" w:rsidRPr="00000000" w14:paraId="0000062D">
      <w:pPr>
        <w:numPr>
          <w:ilvl w:val="0"/>
          <w:numId w:val="60"/>
        </w:numPr>
        <w:ind w:left="720" w:hanging="360"/>
        <w:rPr>
          <w:b w:val="1"/>
          <w:sz w:val="28"/>
          <w:szCs w:val="28"/>
          <w:u w:val="none"/>
        </w:rPr>
      </w:pPr>
      <w:r w:rsidDel="00000000" w:rsidR="00000000" w:rsidRPr="00000000">
        <w:rPr>
          <w:sz w:val="28"/>
          <w:szCs w:val="28"/>
          <w:u w:val="none"/>
          <w:rtl w:val="0"/>
        </w:rPr>
        <w:t xml:space="preserve">Sandstorms are common occurrences.</w:t>
      </w:r>
      <w:r w:rsidDel="00000000" w:rsidR="00000000" w:rsidRPr="00000000">
        <w:rPr>
          <w:rtl w:val="0"/>
        </w:rPr>
      </w:r>
    </w:p>
    <w:p w:rsidR="00000000" w:rsidDel="00000000" w:rsidP="00000000" w:rsidRDefault="00000000" w:rsidRPr="00000000" w14:paraId="0000062E">
      <w:pPr>
        <w:jc w:val="center"/>
        <w:rPr>
          <w:b w:val="1"/>
          <w:sz w:val="28"/>
          <w:szCs w:val="28"/>
          <w:u w:val="none"/>
        </w:rPr>
      </w:pPr>
      <w:r w:rsidDel="00000000" w:rsidR="00000000" w:rsidRPr="00000000">
        <w:rPr>
          <w:b w:val="1"/>
          <w:sz w:val="28"/>
          <w:szCs w:val="28"/>
          <w:u w:val="none"/>
          <w:rtl w:val="0"/>
        </w:rPr>
        <w:t xml:space="preserve">World Climatic Regions</w:t>
      </w:r>
    </w:p>
    <w:p w:rsidR="00000000" w:rsidDel="00000000" w:rsidP="00000000" w:rsidRDefault="00000000" w:rsidRPr="00000000" w14:paraId="0000062F">
      <w:pPr>
        <w:jc w:val="center"/>
        <w:rPr>
          <w:b w:val="1"/>
          <w:sz w:val="28"/>
          <w:szCs w:val="28"/>
          <w:u w:val="none"/>
        </w:rPr>
      </w:pPr>
      <w:r w:rsidDel="00000000" w:rsidR="00000000" w:rsidRPr="00000000">
        <w:rPr>
          <w:b w:val="1"/>
          <w:sz w:val="28"/>
          <w:szCs w:val="28"/>
          <w:u w:val="none"/>
          <w:rtl w:val="0"/>
        </w:rPr>
        <w:t xml:space="preserve">Classifications</w:t>
      </w:r>
    </w:p>
    <w:p w:rsidR="00000000" w:rsidDel="00000000" w:rsidP="00000000" w:rsidRDefault="00000000" w:rsidRPr="00000000" w14:paraId="00000630">
      <w:pPr>
        <w:numPr>
          <w:ilvl w:val="0"/>
          <w:numId w:val="59"/>
        </w:numPr>
        <w:ind w:left="1440" w:hanging="360"/>
        <w:rPr>
          <w:sz w:val="28"/>
          <w:szCs w:val="28"/>
          <w:u w:val="none"/>
        </w:rPr>
      </w:pPr>
      <w:r w:rsidDel="00000000" w:rsidR="00000000" w:rsidRPr="00000000">
        <w:rPr>
          <w:sz w:val="28"/>
          <w:szCs w:val="28"/>
          <w:u w:val="none"/>
          <w:rtl w:val="0"/>
        </w:rPr>
        <w:t xml:space="preserve">Hot climates</w:t>
      </w:r>
    </w:p>
    <w:p w:rsidR="00000000" w:rsidDel="00000000" w:rsidP="00000000" w:rsidRDefault="00000000" w:rsidRPr="00000000" w14:paraId="00000631">
      <w:pPr>
        <w:numPr>
          <w:ilvl w:val="0"/>
          <w:numId w:val="59"/>
        </w:numPr>
        <w:ind w:left="1440" w:hanging="360"/>
        <w:rPr>
          <w:sz w:val="28"/>
          <w:szCs w:val="28"/>
          <w:u w:val="none"/>
        </w:rPr>
      </w:pPr>
      <w:r w:rsidDel="00000000" w:rsidR="00000000" w:rsidRPr="00000000">
        <w:rPr>
          <w:sz w:val="28"/>
          <w:szCs w:val="28"/>
          <w:u w:val="none"/>
          <w:rtl w:val="0"/>
        </w:rPr>
        <w:t xml:space="preserve">Warm climates</w:t>
      </w:r>
    </w:p>
    <w:p w:rsidR="00000000" w:rsidDel="00000000" w:rsidP="00000000" w:rsidRDefault="00000000" w:rsidRPr="00000000" w14:paraId="00000632">
      <w:pPr>
        <w:numPr>
          <w:ilvl w:val="0"/>
          <w:numId w:val="59"/>
        </w:numPr>
        <w:ind w:left="1440" w:hanging="360"/>
        <w:rPr>
          <w:sz w:val="28"/>
          <w:szCs w:val="28"/>
          <w:u w:val="none"/>
        </w:rPr>
      </w:pPr>
      <w:r w:rsidDel="00000000" w:rsidR="00000000" w:rsidRPr="00000000">
        <w:rPr>
          <w:sz w:val="28"/>
          <w:szCs w:val="28"/>
          <w:u w:val="none"/>
          <w:rtl w:val="0"/>
        </w:rPr>
        <w:t xml:space="preserve">Cool climates</w:t>
      </w:r>
    </w:p>
    <w:p w:rsidR="00000000" w:rsidDel="00000000" w:rsidP="00000000" w:rsidRDefault="00000000" w:rsidRPr="00000000" w14:paraId="00000633">
      <w:pPr>
        <w:numPr>
          <w:ilvl w:val="0"/>
          <w:numId w:val="59"/>
        </w:numPr>
        <w:ind w:left="1440" w:hanging="360"/>
        <w:rPr>
          <w:sz w:val="28"/>
          <w:szCs w:val="28"/>
          <w:u w:val="none"/>
        </w:rPr>
      </w:pPr>
      <w:r w:rsidDel="00000000" w:rsidR="00000000" w:rsidRPr="00000000">
        <w:rPr>
          <w:sz w:val="28"/>
          <w:szCs w:val="28"/>
          <w:u w:val="none"/>
          <w:rtl w:val="0"/>
        </w:rPr>
        <w:t xml:space="preserve">very cold climates</w:t>
      </w:r>
    </w:p>
    <w:p w:rsidR="00000000" w:rsidDel="00000000" w:rsidP="00000000" w:rsidRDefault="00000000" w:rsidRPr="00000000" w14:paraId="00000634">
      <w:pPr>
        <w:numPr>
          <w:ilvl w:val="0"/>
          <w:numId w:val="59"/>
        </w:numPr>
        <w:ind w:left="1440" w:hanging="360"/>
        <w:rPr>
          <w:sz w:val="28"/>
          <w:szCs w:val="28"/>
          <w:u w:val="none"/>
        </w:rPr>
      </w:pPr>
      <w:r w:rsidDel="00000000" w:rsidR="00000000" w:rsidRPr="00000000">
        <w:rPr>
          <w:sz w:val="28"/>
          <w:szCs w:val="28"/>
          <w:u w:val="none"/>
          <w:rtl w:val="0"/>
        </w:rPr>
        <w:t xml:space="preserve">Mountain climates</w:t>
      </w:r>
    </w:p>
    <w:p w:rsidR="00000000" w:rsidDel="00000000" w:rsidP="00000000" w:rsidRDefault="00000000" w:rsidRPr="00000000" w14:paraId="00000635">
      <w:pPr>
        <w:numPr>
          <w:ilvl w:val="0"/>
          <w:numId w:val="59"/>
        </w:numPr>
        <w:ind w:left="1440" w:hanging="360"/>
        <w:rPr>
          <w:sz w:val="28"/>
          <w:szCs w:val="28"/>
          <w:u w:val="none"/>
        </w:rPr>
      </w:pPr>
      <w:r w:rsidDel="00000000" w:rsidR="00000000" w:rsidRPr="00000000">
        <w:rPr>
          <w:sz w:val="28"/>
          <w:szCs w:val="28"/>
          <w:u w:val="none"/>
          <w:rtl w:val="0"/>
        </w:rPr>
        <w:t xml:space="preserve">micro/local climates</w:t>
      </w:r>
    </w:p>
    <w:p w:rsidR="00000000" w:rsidDel="00000000" w:rsidP="00000000" w:rsidRDefault="00000000" w:rsidRPr="00000000" w14:paraId="00000636">
      <w:pPr>
        <w:jc w:val="center"/>
        <w:rPr>
          <w:b w:val="1"/>
          <w:sz w:val="28"/>
          <w:szCs w:val="28"/>
          <w:u w:val="none"/>
        </w:rPr>
      </w:pPr>
      <w:r w:rsidDel="00000000" w:rsidR="00000000" w:rsidRPr="00000000">
        <w:rPr>
          <w:b w:val="1"/>
          <w:sz w:val="28"/>
          <w:szCs w:val="28"/>
          <w:u w:val="none"/>
          <w:rtl w:val="0"/>
        </w:rPr>
        <w:t xml:space="preserve">Hot/Tropical Climates</w:t>
      </w:r>
    </w:p>
    <w:p w:rsidR="00000000" w:rsidDel="00000000" w:rsidP="00000000" w:rsidRDefault="00000000" w:rsidRPr="00000000" w14:paraId="00000637">
      <w:pPr>
        <w:rPr>
          <w:sz w:val="28"/>
          <w:szCs w:val="28"/>
          <w:u w:val="none"/>
        </w:rPr>
      </w:pPr>
      <w:r w:rsidDel="00000000" w:rsidR="00000000" w:rsidRPr="00000000">
        <w:rPr>
          <w:sz w:val="28"/>
          <w:szCs w:val="28"/>
          <w:u w:val="none"/>
          <w:rtl w:val="0"/>
        </w:rPr>
        <w:t xml:space="preserve">-Experienced within the tropical latitudes.</w:t>
      </w:r>
    </w:p>
    <w:p w:rsidR="00000000" w:rsidDel="00000000" w:rsidP="00000000" w:rsidRDefault="00000000" w:rsidRPr="00000000" w14:paraId="00000638">
      <w:pPr>
        <w:rPr>
          <w:sz w:val="28"/>
          <w:szCs w:val="28"/>
          <w:u w:val="none"/>
        </w:rPr>
      </w:pPr>
      <w:r w:rsidDel="00000000" w:rsidR="00000000" w:rsidRPr="00000000">
        <w:rPr>
          <w:sz w:val="28"/>
          <w:szCs w:val="28"/>
          <w:u w:val="none"/>
          <w:rtl w:val="0"/>
        </w:rPr>
        <w:t xml:space="preserve">-Subdivided into:</w:t>
      </w:r>
    </w:p>
    <w:p w:rsidR="00000000" w:rsidDel="00000000" w:rsidP="00000000" w:rsidRDefault="00000000" w:rsidRPr="00000000" w14:paraId="00000639">
      <w:pPr>
        <w:numPr>
          <w:ilvl w:val="0"/>
          <w:numId w:val="52"/>
        </w:numPr>
        <w:ind w:left="1110" w:hanging="390"/>
        <w:rPr>
          <w:sz w:val="28"/>
          <w:szCs w:val="28"/>
          <w:u w:val="none"/>
        </w:rPr>
      </w:pPr>
      <w:r w:rsidDel="00000000" w:rsidR="00000000" w:rsidRPr="00000000">
        <w:rPr>
          <w:sz w:val="28"/>
          <w:szCs w:val="28"/>
          <w:u w:val="none"/>
          <w:rtl w:val="0"/>
        </w:rPr>
        <w:t xml:space="preserve">Equatorial climate</w:t>
      </w:r>
    </w:p>
    <w:p w:rsidR="00000000" w:rsidDel="00000000" w:rsidP="00000000" w:rsidRDefault="00000000" w:rsidRPr="00000000" w14:paraId="0000063A">
      <w:pPr>
        <w:numPr>
          <w:ilvl w:val="0"/>
          <w:numId w:val="52"/>
        </w:numPr>
        <w:ind w:left="1110" w:hanging="390"/>
        <w:rPr>
          <w:sz w:val="28"/>
          <w:szCs w:val="28"/>
          <w:u w:val="none"/>
        </w:rPr>
      </w:pPr>
      <w:r w:rsidDel="00000000" w:rsidR="00000000" w:rsidRPr="00000000">
        <w:rPr>
          <w:sz w:val="28"/>
          <w:szCs w:val="28"/>
          <w:u w:val="none"/>
          <w:rtl w:val="0"/>
        </w:rPr>
        <w:t xml:space="preserve">Tropical monsoon climate</w:t>
      </w:r>
    </w:p>
    <w:p w:rsidR="00000000" w:rsidDel="00000000" w:rsidP="00000000" w:rsidRDefault="00000000" w:rsidRPr="00000000" w14:paraId="0000063B">
      <w:pPr>
        <w:numPr>
          <w:ilvl w:val="0"/>
          <w:numId w:val="52"/>
        </w:numPr>
        <w:ind w:left="1110" w:hanging="390"/>
        <w:rPr>
          <w:sz w:val="28"/>
          <w:szCs w:val="28"/>
          <w:u w:val="none"/>
        </w:rPr>
      </w:pPr>
      <w:r w:rsidDel="00000000" w:rsidR="00000000" w:rsidRPr="00000000">
        <w:rPr>
          <w:sz w:val="28"/>
          <w:szCs w:val="28"/>
          <w:u w:val="none"/>
          <w:rtl w:val="0"/>
        </w:rPr>
        <w:t xml:space="preserve">Savannah climate/Sudan type</w:t>
      </w:r>
    </w:p>
    <w:p w:rsidR="00000000" w:rsidDel="00000000" w:rsidP="00000000" w:rsidRDefault="00000000" w:rsidRPr="00000000" w14:paraId="0000063C">
      <w:pPr>
        <w:numPr>
          <w:ilvl w:val="0"/>
          <w:numId w:val="52"/>
        </w:numPr>
        <w:ind w:left="1110" w:hanging="390"/>
        <w:rPr>
          <w:sz w:val="28"/>
          <w:szCs w:val="28"/>
          <w:u w:val="none"/>
        </w:rPr>
      </w:pPr>
      <w:r w:rsidDel="00000000" w:rsidR="00000000" w:rsidRPr="00000000">
        <w:rPr>
          <w:sz w:val="28"/>
          <w:szCs w:val="28"/>
          <w:u w:val="none"/>
          <w:rtl w:val="0"/>
        </w:rPr>
        <w:t xml:space="preserve">Tropical desert climate</w:t>
      </w:r>
    </w:p>
    <w:p w:rsidR="00000000" w:rsidDel="00000000" w:rsidP="00000000" w:rsidRDefault="00000000" w:rsidRPr="00000000" w14:paraId="0000063D">
      <w:pPr>
        <w:numPr>
          <w:ilvl w:val="0"/>
          <w:numId w:val="52"/>
        </w:numPr>
        <w:ind w:left="1110" w:hanging="390"/>
        <w:rPr>
          <w:sz w:val="28"/>
          <w:szCs w:val="28"/>
          <w:u w:val="none"/>
        </w:rPr>
      </w:pPr>
      <w:r w:rsidDel="00000000" w:rsidR="00000000" w:rsidRPr="00000000">
        <w:rPr>
          <w:sz w:val="28"/>
          <w:szCs w:val="28"/>
          <w:u w:val="none"/>
          <w:rtl w:val="0"/>
        </w:rPr>
        <w:t xml:space="preserve">Tropical marine climate</w:t>
      </w:r>
    </w:p>
    <w:p w:rsidR="00000000" w:rsidDel="00000000" w:rsidP="00000000" w:rsidRDefault="00000000" w:rsidRPr="00000000" w14:paraId="0000063E">
      <w:pPr>
        <w:jc w:val="center"/>
        <w:rPr>
          <w:b w:val="1"/>
          <w:sz w:val="28"/>
          <w:szCs w:val="28"/>
          <w:u w:val="none"/>
        </w:rPr>
      </w:pPr>
      <w:r w:rsidDel="00000000" w:rsidR="00000000" w:rsidRPr="00000000">
        <w:rPr>
          <w:b w:val="1"/>
          <w:sz w:val="28"/>
          <w:szCs w:val="28"/>
          <w:u w:val="none"/>
          <w:rtl w:val="0"/>
        </w:rPr>
        <w:t xml:space="preserve">Equatorial climate</w:t>
      </w:r>
    </w:p>
    <w:p w:rsidR="00000000" w:rsidDel="00000000" w:rsidP="00000000" w:rsidRDefault="00000000" w:rsidRPr="00000000" w14:paraId="0000063F">
      <w:pPr>
        <w:rPr>
          <w:sz w:val="28"/>
          <w:szCs w:val="28"/>
          <w:u w:val="none"/>
        </w:rPr>
      </w:pPr>
      <w:r w:rsidDel="00000000" w:rsidR="00000000" w:rsidRPr="00000000">
        <w:rPr>
          <w:sz w:val="28"/>
          <w:szCs w:val="28"/>
          <w:u w:val="none"/>
          <w:rtl w:val="0"/>
        </w:rPr>
        <w:t xml:space="preserve">-Experienced in the following areas:</w:t>
      </w:r>
    </w:p>
    <w:p w:rsidR="00000000" w:rsidDel="00000000" w:rsidP="00000000" w:rsidRDefault="00000000" w:rsidRPr="00000000" w14:paraId="00000640">
      <w:pPr>
        <w:numPr>
          <w:ilvl w:val="0"/>
          <w:numId w:val="51"/>
        </w:numPr>
        <w:ind w:left="1110" w:hanging="390"/>
        <w:rPr>
          <w:sz w:val="28"/>
          <w:szCs w:val="28"/>
          <w:u w:val="none"/>
        </w:rPr>
      </w:pPr>
      <w:r w:rsidDel="00000000" w:rsidR="00000000" w:rsidRPr="00000000">
        <w:rPr>
          <w:sz w:val="28"/>
          <w:szCs w:val="28"/>
          <w:u w:val="none"/>
          <w:rtl w:val="0"/>
        </w:rPr>
        <w:t xml:space="preserve">Amazon basin in S. America.</w:t>
      </w:r>
    </w:p>
    <w:p w:rsidR="00000000" w:rsidDel="00000000" w:rsidP="00000000" w:rsidRDefault="00000000" w:rsidRPr="00000000" w14:paraId="00000641">
      <w:pPr>
        <w:numPr>
          <w:ilvl w:val="0"/>
          <w:numId w:val="51"/>
        </w:numPr>
        <w:ind w:left="1110" w:hanging="390"/>
        <w:rPr>
          <w:sz w:val="28"/>
          <w:szCs w:val="28"/>
          <w:u w:val="none"/>
        </w:rPr>
      </w:pPr>
      <w:r w:rsidDel="00000000" w:rsidR="00000000" w:rsidRPr="00000000">
        <w:rPr>
          <w:sz w:val="28"/>
          <w:szCs w:val="28"/>
          <w:u w:val="none"/>
          <w:rtl w:val="0"/>
        </w:rPr>
        <w:t xml:space="preserve">Along west coast of Africa from guinea to Cote d’ Ivoire.</w:t>
      </w:r>
    </w:p>
    <w:p w:rsidR="00000000" w:rsidDel="00000000" w:rsidP="00000000" w:rsidRDefault="00000000" w:rsidRPr="00000000" w14:paraId="00000642">
      <w:pPr>
        <w:numPr>
          <w:ilvl w:val="0"/>
          <w:numId w:val="51"/>
        </w:numPr>
        <w:ind w:left="1110" w:hanging="390"/>
        <w:rPr>
          <w:sz w:val="28"/>
          <w:szCs w:val="28"/>
          <w:u w:val="none"/>
        </w:rPr>
      </w:pPr>
      <w:r w:rsidDel="00000000" w:rsidR="00000000" w:rsidRPr="00000000">
        <w:rPr>
          <w:sz w:val="28"/>
          <w:szCs w:val="28"/>
          <w:u w:val="none"/>
          <w:rtl w:val="0"/>
        </w:rPr>
        <w:t xml:space="preserve">Southern part of Nigeria through Cameroon, Gabon, Central African Republic, Congo to Zaire.</w:t>
      </w:r>
    </w:p>
    <w:p w:rsidR="00000000" w:rsidDel="00000000" w:rsidP="00000000" w:rsidRDefault="00000000" w:rsidRPr="00000000" w14:paraId="00000643">
      <w:pPr>
        <w:numPr>
          <w:ilvl w:val="0"/>
          <w:numId w:val="51"/>
        </w:numPr>
        <w:ind w:left="1110" w:hanging="390"/>
        <w:rPr>
          <w:sz w:val="28"/>
          <w:szCs w:val="28"/>
          <w:u w:val="none"/>
        </w:rPr>
      </w:pPr>
      <w:r w:rsidDel="00000000" w:rsidR="00000000" w:rsidRPr="00000000">
        <w:rPr>
          <w:sz w:val="28"/>
          <w:szCs w:val="28"/>
          <w:u w:val="none"/>
          <w:rtl w:val="0"/>
        </w:rPr>
        <w:t xml:space="preserve">S.E Asia in Malaysia, Indonesia and a stretch between Burma and Vietnam.</w:t>
      </w:r>
    </w:p>
    <w:p w:rsidR="00000000" w:rsidDel="00000000" w:rsidP="00000000" w:rsidRDefault="00000000" w:rsidRPr="00000000" w14:paraId="00000644">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45">
      <w:pPr>
        <w:numPr>
          <w:ilvl w:val="1"/>
          <w:numId w:val="51"/>
        </w:numPr>
        <w:ind w:left="1440" w:hanging="360"/>
        <w:rPr>
          <w:sz w:val="28"/>
          <w:szCs w:val="28"/>
          <w:u w:val="none"/>
        </w:rPr>
      </w:pPr>
      <w:r w:rsidDel="00000000" w:rsidR="00000000" w:rsidRPr="00000000">
        <w:rPr>
          <w:sz w:val="28"/>
          <w:szCs w:val="28"/>
          <w:u w:val="none"/>
          <w:rtl w:val="0"/>
        </w:rPr>
        <w:t xml:space="preserve">High temperatures throughout the year (between 24-27◦c).</w:t>
      </w:r>
    </w:p>
    <w:p w:rsidR="00000000" w:rsidDel="00000000" w:rsidP="00000000" w:rsidRDefault="00000000" w:rsidRPr="00000000" w14:paraId="00000646">
      <w:pPr>
        <w:numPr>
          <w:ilvl w:val="1"/>
          <w:numId w:val="51"/>
        </w:numPr>
        <w:ind w:left="1440" w:hanging="360"/>
        <w:rPr>
          <w:sz w:val="28"/>
          <w:szCs w:val="28"/>
          <w:u w:val="none"/>
        </w:rPr>
      </w:pPr>
      <w:r w:rsidDel="00000000" w:rsidR="00000000" w:rsidRPr="00000000">
        <w:rPr>
          <w:sz w:val="28"/>
          <w:szCs w:val="28"/>
          <w:u w:val="none"/>
          <w:rtl w:val="0"/>
        </w:rPr>
        <w:t xml:space="preserve">Temperature neither rises nor drops too low due to thick cloud cover all year round.</w:t>
      </w:r>
    </w:p>
    <w:p w:rsidR="00000000" w:rsidDel="00000000" w:rsidP="00000000" w:rsidRDefault="00000000" w:rsidRPr="00000000" w14:paraId="00000647">
      <w:pPr>
        <w:numPr>
          <w:ilvl w:val="1"/>
          <w:numId w:val="51"/>
        </w:numPr>
        <w:ind w:left="1440" w:hanging="360"/>
        <w:rPr>
          <w:sz w:val="28"/>
          <w:szCs w:val="28"/>
          <w:u w:val="none"/>
        </w:rPr>
      </w:pPr>
      <w:r w:rsidDel="00000000" w:rsidR="00000000" w:rsidRPr="00000000">
        <w:rPr>
          <w:sz w:val="28"/>
          <w:szCs w:val="28"/>
          <w:u w:val="none"/>
          <w:rtl w:val="0"/>
        </w:rPr>
        <w:t xml:space="preserve">Heavy rainfall throughout the year (mean annual of about 2000mm).</w:t>
      </w:r>
    </w:p>
    <w:p w:rsidR="00000000" w:rsidDel="00000000" w:rsidP="00000000" w:rsidRDefault="00000000" w:rsidRPr="00000000" w14:paraId="00000648">
      <w:pPr>
        <w:numPr>
          <w:ilvl w:val="1"/>
          <w:numId w:val="51"/>
        </w:numPr>
        <w:ind w:left="1440" w:hanging="360"/>
        <w:rPr>
          <w:sz w:val="28"/>
          <w:szCs w:val="28"/>
          <w:u w:val="none"/>
        </w:rPr>
      </w:pPr>
      <w:r w:rsidDel="00000000" w:rsidR="00000000" w:rsidRPr="00000000">
        <w:rPr>
          <w:sz w:val="28"/>
          <w:szCs w:val="28"/>
          <w:u w:val="none"/>
          <w:rtl w:val="0"/>
        </w:rPr>
        <w:t xml:space="preserve">Double maxima rainfall regime.</w:t>
      </w:r>
    </w:p>
    <w:p w:rsidR="00000000" w:rsidDel="00000000" w:rsidP="00000000" w:rsidRDefault="00000000" w:rsidRPr="00000000" w14:paraId="00000649">
      <w:pPr>
        <w:numPr>
          <w:ilvl w:val="1"/>
          <w:numId w:val="51"/>
        </w:numPr>
        <w:ind w:left="1440" w:hanging="360"/>
        <w:rPr>
          <w:sz w:val="28"/>
          <w:szCs w:val="28"/>
          <w:u w:val="none"/>
        </w:rPr>
      </w:pPr>
      <w:r w:rsidDel="00000000" w:rsidR="00000000" w:rsidRPr="00000000">
        <w:rPr>
          <w:sz w:val="28"/>
          <w:szCs w:val="28"/>
          <w:u w:val="none"/>
          <w:rtl w:val="0"/>
        </w:rPr>
        <w:t xml:space="preserve">Experiences convectional rainfall in low lands and relief rainfall in areas of high relief.</w:t>
      </w:r>
    </w:p>
    <w:p w:rsidR="00000000" w:rsidDel="00000000" w:rsidP="00000000" w:rsidRDefault="00000000" w:rsidRPr="00000000" w14:paraId="0000064A">
      <w:pPr>
        <w:numPr>
          <w:ilvl w:val="1"/>
          <w:numId w:val="51"/>
        </w:numPr>
        <w:ind w:left="1440" w:hanging="360"/>
        <w:rPr>
          <w:sz w:val="28"/>
          <w:szCs w:val="28"/>
          <w:u w:val="none"/>
        </w:rPr>
      </w:pPr>
      <w:r w:rsidDel="00000000" w:rsidR="00000000" w:rsidRPr="00000000">
        <w:rPr>
          <w:sz w:val="28"/>
          <w:szCs w:val="28"/>
          <w:u w:val="none"/>
          <w:rtl w:val="0"/>
        </w:rPr>
        <w:t xml:space="preserve">High relative humidity of over 80% due to convergence of moist air masses and high evapotranspiration rates.</w:t>
      </w:r>
    </w:p>
    <w:p w:rsidR="00000000" w:rsidDel="00000000" w:rsidP="00000000" w:rsidRDefault="00000000" w:rsidRPr="00000000" w14:paraId="0000064B">
      <w:pPr>
        <w:numPr>
          <w:ilvl w:val="1"/>
          <w:numId w:val="51"/>
        </w:numPr>
        <w:ind w:left="1440" w:hanging="360"/>
        <w:rPr>
          <w:sz w:val="28"/>
          <w:szCs w:val="28"/>
          <w:u w:val="none"/>
        </w:rPr>
      </w:pPr>
      <w:r w:rsidDel="00000000" w:rsidR="00000000" w:rsidRPr="00000000">
        <w:rPr>
          <w:sz w:val="28"/>
          <w:szCs w:val="28"/>
          <w:u w:val="none"/>
          <w:rtl w:val="0"/>
        </w:rPr>
        <w:t xml:space="preserve">Low pressure all year round.</w:t>
      </w:r>
    </w:p>
    <w:p w:rsidR="00000000" w:rsidDel="00000000" w:rsidP="00000000" w:rsidRDefault="00000000" w:rsidRPr="00000000" w14:paraId="0000064C">
      <w:pPr>
        <w:numPr>
          <w:ilvl w:val="1"/>
          <w:numId w:val="51"/>
        </w:numPr>
        <w:ind w:left="1440" w:hanging="360"/>
        <w:rPr>
          <w:sz w:val="28"/>
          <w:szCs w:val="28"/>
          <w:u w:val="none"/>
        </w:rPr>
      </w:pPr>
      <w:r w:rsidDel="00000000" w:rsidR="00000000" w:rsidRPr="00000000">
        <w:rPr>
          <w:sz w:val="28"/>
          <w:szCs w:val="28"/>
          <w:u w:val="none"/>
          <w:rtl w:val="0"/>
        </w:rPr>
        <w:t xml:space="preserve">There are no seasons.</w:t>
      </w:r>
    </w:p>
    <w:p w:rsidR="00000000" w:rsidDel="00000000" w:rsidP="00000000" w:rsidRDefault="00000000" w:rsidRPr="00000000" w14:paraId="0000064D">
      <w:pPr>
        <w:jc w:val="center"/>
        <w:rPr>
          <w:b w:val="1"/>
          <w:sz w:val="28"/>
          <w:szCs w:val="28"/>
          <w:u w:val="none"/>
        </w:rPr>
      </w:pPr>
      <w:r w:rsidDel="00000000" w:rsidR="00000000" w:rsidRPr="00000000">
        <w:rPr>
          <w:b w:val="1"/>
          <w:sz w:val="28"/>
          <w:szCs w:val="28"/>
          <w:u w:val="none"/>
          <w:rtl w:val="0"/>
        </w:rPr>
        <w:t xml:space="preserve">Tropical Monsoon Climate</w:t>
      </w:r>
    </w:p>
    <w:p w:rsidR="00000000" w:rsidDel="00000000" w:rsidP="00000000" w:rsidRDefault="00000000" w:rsidRPr="00000000" w14:paraId="0000064E">
      <w:pPr>
        <w:rPr>
          <w:sz w:val="28"/>
          <w:szCs w:val="28"/>
          <w:u w:val="none"/>
        </w:rPr>
      </w:pPr>
      <w:r w:rsidDel="00000000" w:rsidR="00000000" w:rsidRPr="00000000">
        <w:rPr>
          <w:sz w:val="28"/>
          <w:szCs w:val="28"/>
          <w:u w:val="none"/>
          <w:rtl w:val="0"/>
        </w:rPr>
        <w:t xml:space="preserve">It’s found in the following areas:</w:t>
      </w:r>
    </w:p>
    <w:p w:rsidR="00000000" w:rsidDel="00000000" w:rsidP="00000000" w:rsidRDefault="00000000" w:rsidRPr="00000000" w14:paraId="0000064F">
      <w:pPr>
        <w:numPr>
          <w:ilvl w:val="0"/>
          <w:numId w:val="53"/>
        </w:numPr>
        <w:ind w:left="1110" w:hanging="390"/>
        <w:rPr>
          <w:b w:val="1"/>
          <w:sz w:val="28"/>
          <w:szCs w:val="28"/>
          <w:u w:val="none"/>
        </w:rPr>
      </w:pPr>
      <w:r w:rsidDel="00000000" w:rsidR="00000000" w:rsidRPr="00000000">
        <w:rPr>
          <w:sz w:val="28"/>
          <w:szCs w:val="28"/>
          <w:u w:val="none"/>
          <w:rtl w:val="0"/>
        </w:rPr>
        <w:t xml:space="preserve">S.E Asia in parts of Pakistan, India, Bangladesh, S. china and Philippines.</w:t>
      </w:r>
      <w:r w:rsidDel="00000000" w:rsidR="00000000" w:rsidRPr="00000000">
        <w:rPr>
          <w:rtl w:val="0"/>
        </w:rPr>
      </w:r>
    </w:p>
    <w:p w:rsidR="00000000" w:rsidDel="00000000" w:rsidP="00000000" w:rsidRDefault="00000000" w:rsidRPr="00000000" w14:paraId="00000650">
      <w:pPr>
        <w:numPr>
          <w:ilvl w:val="0"/>
          <w:numId w:val="53"/>
        </w:numPr>
        <w:ind w:left="1110" w:hanging="390"/>
        <w:rPr>
          <w:b w:val="1"/>
          <w:sz w:val="28"/>
          <w:szCs w:val="28"/>
          <w:u w:val="none"/>
        </w:rPr>
      </w:pPr>
      <w:r w:rsidDel="00000000" w:rsidR="00000000" w:rsidRPr="00000000">
        <w:rPr>
          <w:sz w:val="28"/>
          <w:szCs w:val="28"/>
          <w:u w:val="none"/>
          <w:rtl w:val="0"/>
        </w:rPr>
        <w:t xml:space="preserve">Along the northern coastal region of Australia.</w:t>
      </w:r>
      <w:r w:rsidDel="00000000" w:rsidR="00000000" w:rsidRPr="00000000">
        <w:rPr>
          <w:rtl w:val="0"/>
        </w:rPr>
      </w:r>
    </w:p>
    <w:p w:rsidR="00000000" w:rsidDel="00000000" w:rsidP="00000000" w:rsidRDefault="00000000" w:rsidRPr="00000000" w14:paraId="00000651">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52">
      <w:pPr>
        <w:numPr>
          <w:ilvl w:val="1"/>
          <w:numId w:val="53"/>
        </w:numPr>
        <w:ind w:left="1080" w:hanging="360"/>
        <w:rPr>
          <w:b w:val="1"/>
          <w:sz w:val="28"/>
          <w:szCs w:val="28"/>
          <w:u w:val="none"/>
        </w:rPr>
      </w:pPr>
      <w:r w:rsidDel="00000000" w:rsidR="00000000" w:rsidRPr="00000000">
        <w:rPr>
          <w:sz w:val="28"/>
          <w:szCs w:val="28"/>
          <w:u w:val="none"/>
          <w:rtl w:val="0"/>
        </w:rPr>
        <w:t xml:space="preserve">High mean annual temperatures of about 28◦c.</w:t>
      </w:r>
      <w:r w:rsidDel="00000000" w:rsidR="00000000" w:rsidRPr="00000000">
        <w:rPr>
          <w:rtl w:val="0"/>
        </w:rPr>
      </w:r>
    </w:p>
    <w:p w:rsidR="00000000" w:rsidDel="00000000" w:rsidP="00000000" w:rsidRDefault="00000000" w:rsidRPr="00000000" w14:paraId="00000653">
      <w:pPr>
        <w:numPr>
          <w:ilvl w:val="1"/>
          <w:numId w:val="53"/>
        </w:numPr>
        <w:ind w:left="1080" w:hanging="360"/>
        <w:rPr>
          <w:b w:val="1"/>
          <w:sz w:val="28"/>
          <w:szCs w:val="28"/>
          <w:u w:val="none"/>
        </w:rPr>
      </w:pPr>
      <w:r w:rsidDel="00000000" w:rsidR="00000000" w:rsidRPr="00000000">
        <w:rPr>
          <w:sz w:val="28"/>
          <w:szCs w:val="28"/>
          <w:u w:val="none"/>
          <w:rtl w:val="0"/>
        </w:rPr>
        <w:t xml:space="preserve">Seasonal reversal of winds.</w:t>
      </w:r>
      <w:r w:rsidDel="00000000" w:rsidR="00000000" w:rsidRPr="00000000">
        <w:rPr>
          <w:rtl w:val="0"/>
        </w:rPr>
      </w:r>
    </w:p>
    <w:p w:rsidR="00000000" w:rsidDel="00000000" w:rsidP="00000000" w:rsidRDefault="00000000" w:rsidRPr="00000000" w14:paraId="00000654">
      <w:pPr>
        <w:numPr>
          <w:ilvl w:val="1"/>
          <w:numId w:val="53"/>
        </w:numPr>
        <w:ind w:left="1080" w:hanging="360"/>
        <w:rPr>
          <w:b w:val="1"/>
          <w:sz w:val="28"/>
          <w:szCs w:val="28"/>
          <w:u w:val="none"/>
        </w:rPr>
      </w:pPr>
      <w:r w:rsidDel="00000000" w:rsidR="00000000" w:rsidRPr="00000000">
        <w:rPr>
          <w:sz w:val="28"/>
          <w:szCs w:val="28"/>
          <w:u w:val="none"/>
          <w:rtl w:val="0"/>
        </w:rPr>
        <w:t xml:space="preserve">Heavy rainfall when monsoon winds are onshore (600-1300mm) climate.</w:t>
      </w:r>
      <w:r w:rsidDel="00000000" w:rsidR="00000000" w:rsidRPr="00000000">
        <w:rPr>
          <w:rtl w:val="0"/>
        </w:rPr>
      </w:r>
    </w:p>
    <w:p w:rsidR="00000000" w:rsidDel="00000000" w:rsidP="00000000" w:rsidRDefault="00000000" w:rsidRPr="00000000" w14:paraId="00000655">
      <w:pPr>
        <w:numPr>
          <w:ilvl w:val="1"/>
          <w:numId w:val="53"/>
        </w:numPr>
        <w:ind w:left="1080" w:hanging="360"/>
        <w:rPr>
          <w:b w:val="1"/>
          <w:sz w:val="28"/>
          <w:szCs w:val="28"/>
          <w:u w:val="none"/>
        </w:rPr>
      </w:pPr>
      <w:r w:rsidDel="00000000" w:rsidR="00000000" w:rsidRPr="00000000">
        <w:rPr>
          <w:sz w:val="28"/>
          <w:szCs w:val="28"/>
          <w:u w:val="none"/>
          <w:rtl w:val="0"/>
        </w:rPr>
        <w:t xml:space="preserve">Rain falls in a few months and the rest of the year is dry due to influence of latitude.</w:t>
      </w:r>
      <w:r w:rsidDel="00000000" w:rsidR="00000000" w:rsidRPr="00000000">
        <w:rPr>
          <w:rtl w:val="0"/>
        </w:rPr>
      </w:r>
    </w:p>
    <w:p w:rsidR="00000000" w:rsidDel="00000000" w:rsidP="00000000" w:rsidRDefault="00000000" w:rsidRPr="00000000" w14:paraId="00000656">
      <w:pPr>
        <w:numPr>
          <w:ilvl w:val="1"/>
          <w:numId w:val="53"/>
        </w:numPr>
        <w:ind w:left="1080" w:hanging="360"/>
        <w:rPr>
          <w:sz w:val="28"/>
          <w:szCs w:val="28"/>
          <w:u w:val="none"/>
        </w:rPr>
      </w:pPr>
      <w:r w:rsidDel="00000000" w:rsidR="00000000" w:rsidRPr="00000000">
        <w:rPr>
          <w:sz w:val="28"/>
          <w:szCs w:val="28"/>
          <w:u w:val="none"/>
          <w:rtl w:val="0"/>
        </w:rPr>
        <w:t xml:space="preserve">Low pressure in summer when winds blow onshore.</w:t>
      </w:r>
    </w:p>
    <w:p w:rsidR="00000000" w:rsidDel="00000000" w:rsidP="00000000" w:rsidRDefault="00000000" w:rsidRPr="00000000" w14:paraId="00000657">
      <w:pPr>
        <w:numPr>
          <w:ilvl w:val="1"/>
          <w:numId w:val="53"/>
        </w:numPr>
        <w:ind w:left="1080" w:hanging="360"/>
        <w:rPr>
          <w:sz w:val="28"/>
          <w:szCs w:val="28"/>
          <w:u w:val="none"/>
        </w:rPr>
      </w:pPr>
      <w:r w:rsidDel="00000000" w:rsidR="00000000" w:rsidRPr="00000000">
        <w:rPr>
          <w:sz w:val="28"/>
          <w:szCs w:val="28"/>
          <w:u w:val="none"/>
          <w:rtl w:val="0"/>
        </w:rPr>
        <w:t xml:space="preserve">High pressure in summer when winds blow offshore.</w:t>
      </w:r>
    </w:p>
    <w:p w:rsidR="00000000" w:rsidDel="00000000" w:rsidP="00000000" w:rsidRDefault="00000000" w:rsidRPr="00000000" w14:paraId="00000658">
      <w:pPr>
        <w:numPr>
          <w:ilvl w:val="1"/>
          <w:numId w:val="53"/>
        </w:numPr>
        <w:ind w:left="1080" w:hanging="360"/>
        <w:rPr>
          <w:sz w:val="28"/>
          <w:szCs w:val="28"/>
          <w:u w:val="none"/>
        </w:rPr>
      </w:pPr>
      <w:r w:rsidDel="00000000" w:rsidR="00000000" w:rsidRPr="00000000">
        <w:rPr>
          <w:sz w:val="28"/>
          <w:szCs w:val="28"/>
          <w:u w:val="none"/>
          <w:rtl w:val="0"/>
        </w:rPr>
        <w:t xml:space="preserve">Cloudy skies in summer and clear skies in winter.</w:t>
      </w:r>
    </w:p>
    <w:p w:rsidR="00000000" w:rsidDel="00000000" w:rsidP="00000000" w:rsidRDefault="00000000" w:rsidRPr="00000000" w14:paraId="00000659">
      <w:pPr>
        <w:jc w:val="center"/>
        <w:rPr>
          <w:b w:val="1"/>
          <w:sz w:val="28"/>
          <w:szCs w:val="28"/>
          <w:u w:val="none"/>
        </w:rPr>
      </w:pPr>
      <w:r w:rsidDel="00000000" w:rsidR="00000000" w:rsidRPr="00000000">
        <w:rPr>
          <w:b w:val="1"/>
          <w:sz w:val="28"/>
          <w:szCs w:val="28"/>
          <w:u w:val="none"/>
          <w:rtl w:val="0"/>
        </w:rPr>
        <w:t xml:space="preserve">Tropical Marine Climate</w:t>
      </w:r>
    </w:p>
    <w:p w:rsidR="00000000" w:rsidDel="00000000" w:rsidP="00000000" w:rsidRDefault="00000000" w:rsidRPr="00000000" w14:paraId="0000065A">
      <w:pPr>
        <w:rPr>
          <w:sz w:val="28"/>
          <w:szCs w:val="28"/>
          <w:u w:val="none"/>
        </w:rPr>
      </w:pPr>
      <w:r w:rsidDel="00000000" w:rsidR="00000000" w:rsidRPr="00000000">
        <w:rPr>
          <w:sz w:val="28"/>
          <w:szCs w:val="28"/>
          <w:u w:val="none"/>
          <w:rtl w:val="0"/>
        </w:rPr>
        <w:t xml:space="preserve">It’s found on windward slopes of islands and coastal areas on the east of continents under the influence of S.E Trade Winds in the following areas:</w:t>
      </w:r>
    </w:p>
    <w:p w:rsidR="00000000" w:rsidDel="00000000" w:rsidP="00000000" w:rsidRDefault="00000000" w:rsidRPr="00000000" w14:paraId="0000065B">
      <w:pPr>
        <w:numPr>
          <w:ilvl w:val="0"/>
          <w:numId w:val="34"/>
        </w:numPr>
        <w:ind w:left="1110" w:hanging="390"/>
        <w:rPr>
          <w:sz w:val="28"/>
          <w:szCs w:val="28"/>
          <w:u w:val="none"/>
        </w:rPr>
      </w:pPr>
      <w:r w:rsidDel="00000000" w:rsidR="00000000" w:rsidRPr="00000000">
        <w:rPr>
          <w:sz w:val="28"/>
          <w:szCs w:val="28"/>
          <w:u w:val="none"/>
          <w:rtl w:val="0"/>
        </w:rPr>
        <w:t xml:space="preserve">C. America in S. Mexico through Guatemala, Nikaragua and Panama.</w:t>
      </w:r>
    </w:p>
    <w:p w:rsidR="00000000" w:rsidDel="00000000" w:rsidP="00000000" w:rsidRDefault="00000000" w:rsidRPr="00000000" w14:paraId="0000065C">
      <w:pPr>
        <w:numPr>
          <w:ilvl w:val="0"/>
          <w:numId w:val="34"/>
        </w:numPr>
        <w:ind w:left="1110" w:hanging="390"/>
        <w:rPr>
          <w:sz w:val="28"/>
          <w:szCs w:val="28"/>
          <w:u w:val="none"/>
        </w:rPr>
      </w:pPr>
      <w:r w:rsidDel="00000000" w:rsidR="00000000" w:rsidRPr="00000000">
        <w:rPr>
          <w:sz w:val="28"/>
          <w:szCs w:val="28"/>
          <w:u w:val="none"/>
          <w:rtl w:val="0"/>
        </w:rPr>
        <w:t xml:space="preserve">N. coast of S. America.</w:t>
      </w:r>
    </w:p>
    <w:p w:rsidR="00000000" w:rsidDel="00000000" w:rsidP="00000000" w:rsidRDefault="00000000" w:rsidRPr="00000000" w14:paraId="0000065D">
      <w:pPr>
        <w:numPr>
          <w:ilvl w:val="0"/>
          <w:numId w:val="34"/>
        </w:numPr>
        <w:ind w:left="1110" w:hanging="390"/>
        <w:rPr>
          <w:sz w:val="28"/>
          <w:szCs w:val="28"/>
          <w:u w:val="none"/>
        </w:rPr>
      </w:pPr>
      <w:r w:rsidDel="00000000" w:rsidR="00000000" w:rsidRPr="00000000">
        <w:rPr>
          <w:sz w:val="28"/>
          <w:szCs w:val="28"/>
          <w:u w:val="none"/>
          <w:rtl w:val="0"/>
        </w:rPr>
        <w:t xml:space="preserve">Caribbean islands of Cuba, Haiti and Jamaica.</w:t>
      </w:r>
    </w:p>
    <w:p w:rsidR="00000000" w:rsidDel="00000000" w:rsidP="00000000" w:rsidRDefault="00000000" w:rsidRPr="00000000" w14:paraId="0000065E">
      <w:pPr>
        <w:numPr>
          <w:ilvl w:val="0"/>
          <w:numId w:val="34"/>
        </w:numPr>
        <w:ind w:left="1110" w:hanging="390"/>
        <w:rPr>
          <w:sz w:val="28"/>
          <w:szCs w:val="28"/>
          <w:u w:val="none"/>
        </w:rPr>
      </w:pPr>
      <w:r w:rsidDel="00000000" w:rsidR="00000000" w:rsidRPr="00000000">
        <w:rPr>
          <w:sz w:val="28"/>
          <w:szCs w:val="28"/>
          <w:u w:val="none"/>
          <w:rtl w:val="0"/>
        </w:rPr>
        <w:t xml:space="preserve">Coastlands of E. Africa from Kenya, Tanzania through Mozambique and E. Malagasy.</w:t>
      </w:r>
    </w:p>
    <w:p w:rsidR="00000000" w:rsidDel="00000000" w:rsidP="00000000" w:rsidRDefault="00000000" w:rsidRPr="00000000" w14:paraId="0000065F">
      <w:pPr>
        <w:rPr>
          <w:sz w:val="28"/>
          <w:szCs w:val="28"/>
          <w:u w:val="none"/>
        </w:rPr>
      </w:pPr>
      <w:r w:rsidDel="00000000" w:rsidR="00000000" w:rsidRPr="00000000">
        <w:rPr>
          <w:rtl w:val="0"/>
        </w:rPr>
      </w:r>
    </w:p>
    <w:p w:rsidR="00000000" w:rsidDel="00000000" w:rsidP="00000000" w:rsidRDefault="00000000" w:rsidRPr="00000000" w14:paraId="00000660">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61">
      <w:pPr>
        <w:numPr>
          <w:ilvl w:val="1"/>
          <w:numId w:val="34"/>
        </w:numPr>
        <w:ind w:left="1440" w:hanging="360"/>
        <w:rPr>
          <w:sz w:val="28"/>
          <w:szCs w:val="28"/>
          <w:u w:val="none"/>
        </w:rPr>
      </w:pPr>
      <w:r w:rsidDel="00000000" w:rsidR="00000000" w:rsidRPr="00000000">
        <w:rPr>
          <w:sz w:val="28"/>
          <w:szCs w:val="28"/>
          <w:u w:val="none"/>
          <w:rtl w:val="0"/>
        </w:rPr>
        <w:t xml:space="preserve">Summer temperatures are very high approximately 30◦c.</w:t>
      </w:r>
    </w:p>
    <w:p w:rsidR="00000000" w:rsidDel="00000000" w:rsidP="00000000" w:rsidRDefault="00000000" w:rsidRPr="00000000" w14:paraId="00000662">
      <w:pPr>
        <w:numPr>
          <w:ilvl w:val="1"/>
          <w:numId w:val="34"/>
        </w:numPr>
        <w:ind w:left="1440" w:hanging="360"/>
        <w:rPr>
          <w:sz w:val="28"/>
          <w:szCs w:val="28"/>
          <w:u w:val="none"/>
        </w:rPr>
      </w:pPr>
      <w:r w:rsidDel="00000000" w:rsidR="00000000" w:rsidRPr="00000000">
        <w:rPr>
          <w:sz w:val="28"/>
          <w:szCs w:val="28"/>
          <w:u w:val="none"/>
          <w:rtl w:val="0"/>
        </w:rPr>
        <w:t xml:space="preserve">High rainfall totals in summer when winds are onshore (1000-2000mm).</w:t>
      </w:r>
    </w:p>
    <w:p w:rsidR="00000000" w:rsidDel="00000000" w:rsidP="00000000" w:rsidRDefault="00000000" w:rsidRPr="00000000" w14:paraId="00000663">
      <w:pPr>
        <w:numPr>
          <w:ilvl w:val="1"/>
          <w:numId w:val="34"/>
        </w:numPr>
        <w:ind w:left="1440" w:hanging="360"/>
        <w:rPr>
          <w:sz w:val="28"/>
          <w:szCs w:val="28"/>
          <w:u w:val="none"/>
        </w:rPr>
      </w:pPr>
      <w:r w:rsidDel="00000000" w:rsidR="00000000" w:rsidRPr="00000000">
        <w:rPr>
          <w:sz w:val="28"/>
          <w:szCs w:val="28"/>
          <w:u w:val="none"/>
          <w:rtl w:val="0"/>
        </w:rPr>
        <w:t xml:space="preserve">Orographic and convectional rainfall in summer. </w:t>
      </w:r>
    </w:p>
    <w:p w:rsidR="00000000" w:rsidDel="00000000" w:rsidP="00000000" w:rsidRDefault="00000000" w:rsidRPr="00000000" w14:paraId="00000664">
      <w:pPr>
        <w:numPr>
          <w:ilvl w:val="1"/>
          <w:numId w:val="34"/>
        </w:numPr>
        <w:ind w:left="1440" w:hanging="360"/>
        <w:rPr>
          <w:sz w:val="28"/>
          <w:szCs w:val="28"/>
          <w:u w:val="none"/>
        </w:rPr>
      </w:pPr>
      <w:r w:rsidDel="00000000" w:rsidR="00000000" w:rsidRPr="00000000">
        <w:rPr>
          <w:sz w:val="28"/>
          <w:szCs w:val="28"/>
          <w:u w:val="none"/>
          <w:rtl w:val="0"/>
        </w:rPr>
        <w:t xml:space="preserve">Dry winters due to winds being offshore.</w:t>
      </w:r>
    </w:p>
    <w:p w:rsidR="00000000" w:rsidDel="00000000" w:rsidP="00000000" w:rsidRDefault="00000000" w:rsidRPr="00000000" w14:paraId="00000665">
      <w:pPr>
        <w:numPr>
          <w:ilvl w:val="1"/>
          <w:numId w:val="34"/>
        </w:numPr>
        <w:ind w:left="1440" w:hanging="360"/>
        <w:rPr>
          <w:sz w:val="28"/>
          <w:szCs w:val="28"/>
          <w:u w:val="none"/>
        </w:rPr>
      </w:pPr>
      <w:r w:rsidDel="00000000" w:rsidR="00000000" w:rsidRPr="00000000">
        <w:rPr>
          <w:sz w:val="28"/>
          <w:szCs w:val="28"/>
          <w:u w:val="none"/>
          <w:rtl w:val="0"/>
        </w:rPr>
        <w:t xml:space="preserve">High humidity due to coastal location.</w:t>
      </w:r>
    </w:p>
    <w:p w:rsidR="00000000" w:rsidDel="00000000" w:rsidP="00000000" w:rsidRDefault="00000000" w:rsidRPr="00000000" w14:paraId="00000666">
      <w:pPr>
        <w:numPr>
          <w:ilvl w:val="1"/>
          <w:numId w:val="34"/>
        </w:numPr>
        <w:ind w:left="1440" w:hanging="360"/>
        <w:rPr>
          <w:sz w:val="28"/>
          <w:szCs w:val="28"/>
          <w:u w:val="none"/>
        </w:rPr>
      </w:pPr>
      <w:r w:rsidDel="00000000" w:rsidR="00000000" w:rsidRPr="00000000">
        <w:rPr>
          <w:sz w:val="28"/>
          <w:szCs w:val="28"/>
          <w:u w:val="none"/>
          <w:rtl w:val="0"/>
        </w:rPr>
        <w:t xml:space="preserve">Experiences tropical cyclones towards end of hot season.</w:t>
      </w:r>
    </w:p>
    <w:p w:rsidR="00000000" w:rsidDel="00000000" w:rsidP="00000000" w:rsidRDefault="00000000" w:rsidRPr="00000000" w14:paraId="00000667">
      <w:pPr>
        <w:numPr>
          <w:ilvl w:val="1"/>
          <w:numId w:val="34"/>
        </w:numPr>
        <w:ind w:left="1440" w:hanging="360"/>
        <w:rPr>
          <w:sz w:val="28"/>
          <w:szCs w:val="28"/>
          <w:u w:val="none"/>
        </w:rPr>
      </w:pPr>
      <w:r w:rsidDel="00000000" w:rsidR="00000000" w:rsidRPr="00000000">
        <w:rPr>
          <w:sz w:val="28"/>
          <w:szCs w:val="28"/>
          <w:u w:val="none"/>
          <w:rtl w:val="0"/>
        </w:rPr>
        <w:t xml:space="preserve">Winters are cool (about 21◦c).</w:t>
      </w:r>
    </w:p>
    <w:p w:rsidR="00000000" w:rsidDel="00000000" w:rsidP="00000000" w:rsidRDefault="00000000" w:rsidRPr="00000000" w14:paraId="00000668">
      <w:pPr>
        <w:jc w:val="center"/>
        <w:rPr>
          <w:b w:val="1"/>
          <w:sz w:val="28"/>
          <w:szCs w:val="28"/>
          <w:u w:val="none"/>
        </w:rPr>
      </w:pPr>
      <w:r w:rsidDel="00000000" w:rsidR="00000000" w:rsidRPr="00000000">
        <w:rPr>
          <w:b w:val="1"/>
          <w:sz w:val="28"/>
          <w:szCs w:val="28"/>
          <w:u w:val="none"/>
          <w:rtl w:val="0"/>
        </w:rPr>
        <w:t xml:space="preserve">Tropical Continental/Savanna/ Sudan type</w:t>
      </w:r>
    </w:p>
    <w:p w:rsidR="00000000" w:rsidDel="00000000" w:rsidP="00000000" w:rsidRDefault="00000000" w:rsidRPr="00000000" w14:paraId="00000669">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The largest natural climatic region in Africa.</w:t>
      </w:r>
    </w:p>
    <w:p w:rsidR="00000000" w:rsidDel="00000000" w:rsidP="00000000" w:rsidRDefault="00000000" w:rsidRPr="00000000" w14:paraId="0000066A">
      <w:pPr>
        <w:rPr>
          <w:sz w:val="28"/>
          <w:szCs w:val="28"/>
          <w:u w:val="none"/>
        </w:rPr>
      </w:pPr>
      <w:r w:rsidDel="00000000" w:rsidR="00000000" w:rsidRPr="00000000">
        <w:rPr>
          <w:sz w:val="28"/>
          <w:szCs w:val="28"/>
          <w:u w:val="none"/>
          <w:rtl w:val="0"/>
        </w:rPr>
        <w:t xml:space="preserve">It’s found in the following areas:</w:t>
      </w:r>
    </w:p>
    <w:p w:rsidR="00000000" w:rsidDel="00000000" w:rsidP="00000000" w:rsidRDefault="00000000" w:rsidRPr="00000000" w14:paraId="0000066B">
      <w:pPr>
        <w:numPr>
          <w:ilvl w:val="0"/>
          <w:numId w:val="33"/>
        </w:numPr>
        <w:ind w:left="1110" w:hanging="390"/>
        <w:rPr>
          <w:sz w:val="28"/>
          <w:szCs w:val="28"/>
          <w:u w:val="none"/>
        </w:rPr>
      </w:pPr>
      <w:r w:rsidDel="00000000" w:rsidR="00000000" w:rsidRPr="00000000">
        <w:rPr>
          <w:sz w:val="28"/>
          <w:szCs w:val="28"/>
          <w:u w:val="none"/>
          <w:rtl w:val="0"/>
        </w:rPr>
        <w:t xml:space="preserve">In Africa it extends from Senegal through E. Africa to the northern part of s. Africa.</w:t>
      </w:r>
    </w:p>
    <w:p w:rsidR="00000000" w:rsidDel="00000000" w:rsidP="00000000" w:rsidRDefault="00000000" w:rsidRPr="00000000" w14:paraId="0000066C">
      <w:pPr>
        <w:numPr>
          <w:ilvl w:val="0"/>
          <w:numId w:val="33"/>
        </w:numPr>
        <w:ind w:left="1110" w:hanging="390"/>
        <w:rPr>
          <w:sz w:val="28"/>
          <w:szCs w:val="28"/>
          <w:u w:val="none"/>
        </w:rPr>
      </w:pPr>
      <w:r w:rsidDel="00000000" w:rsidR="00000000" w:rsidRPr="00000000">
        <w:rPr>
          <w:sz w:val="28"/>
          <w:szCs w:val="28"/>
          <w:u w:val="none"/>
          <w:rtl w:val="0"/>
        </w:rPr>
        <w:t xml:space="preserve">Western Madagascar.</w:t>
      </w:r>
    </w:p>
    <w:p w:rsidR="00000000" w:rsidDel="00000000" w:rsidP="00000000" w:rsidRDefault="00000000" w:rsidRPr="00000000" w14:paraId="0000066D">
      <w:pPr>
        <w:numPr>
          <w:ilvl w:val="0"/>
          <w:numId w:val="33"/>
        </w:numPr>
        <w:ind w:left="1110" w:hanging="390"/>
        <w:rPr>
          <w:sz w:val="28"/>
          <w:szCs w:val="28"/>
          <w:u w:val="none"/>
        </w:rPr>
      </w:pPr>
      <w:r w:rsidDel="00000000" w:rsidR="00000000" w:rsidRPr="00000000">
        <w:rPr>
          <w:sz w:val="28"/>
          <w:szCs w:val="28"/>
          <w:u w:val="none"/>
          <w:rtl w:val="0"/>
        </w:rPr>
        <w:t xml:space="preserve">A broad belt in N. Australia.</w:t>
      </w:r>
    </w:p>
    <w:p w:rsidR="00000000" w:rsidDel="00000000" w:rsidP="00000000" w:rsidRDefault="00000000" w:rsidRPr="00000000" w14:paraId="0000066E">
      <w:pPr>
        <w:numPr>
          <w:ilvl w:val="0"/>
          <w:numId w:val="33"/>
        </w:numPr>
        <w:ind w:left="1110" w:hanging="390"/>
        <w:rPr>
          <w:sz w:val="28"/>
          <w:szCs w:val="28"/>
          <w:u w:val="none"/>
        </w:rPr>
      </w:pPr>
      <w:r w:rsidDel="00000000" w:rsidR="00000000" w:rsidRPr="00000000">
        <w:rPr>
          <w:sz w:val="28"/>
          <w:szCs w:val="28"/>
          <w:u w:val="none"/>
          <w:rtl w:val="0"/>
        </w:rPr>
        <w:t xml:space="preserve">N.W and S.E of Amazon Basin called Llanos and Campos.</w:t>
      </w:r>
    </w:p>
    <w:p w:rsidR="00000000" w:rsidDel="00000000" w:rsidP="00000000" w:rsidRDefault="00000000" w:rsidRPr="00000000" w14:paraId="0000066F">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70">
      <w:pPr>
        <w:numPr>
          <w:ilvl w:val="1"/>
          <w:numId w:val="33"/>
        </w:numPr>
        <w:ind w:left="1800" w:hanging="360"/>
        <w:rPr>
          <w:sz w:val="28"/>
          <w:szCs w:val="28"/>
          <w:u w:val="none"/>
        </w:rPr>
      </w:pPr>
      <w:r w:rsidDel="00000000" w:rsidR="00000000" w:rsidRPr="00000000">
        <w:rPr>
          <w:sz w:val="28"/>
          <w:szCs w:val="28"/>
          <w:u w:val="none"/>
          <w:rtl w:val="0"/>
        </w:rPr>
        <w:t xml:space="preserve">Higher temperatures of up to 32◦in hot season.</w:t>
      </w:r>
    </w:p>
    <w:p w:rsidR="00000000" w:rsidDel="00000000" w:rsidP="00000000" w:rsidRDefault="00000000" w:rsidRPr="00000000" w14:paraId="00000671">
      <w:pPr>
        <w:numPr>
          <w:ilvl w:val="1"/>
          <w:numId w:val="33"/>
        </w:numPr>
        <w:ind w:left="1800" w:hanging="360"/>
        <w:rPr>
          <w:sz w:val="28"/>
          <w:szCs w:val="28"/>
          <w:u w:val="none"/>
        </w:rPr>
      </w:pPr>
      <w:r w:rsidDel="00000000" w:rsidR="00000000" w:rsidRPr="00000000">
        <w:rPr>
          <w:sz w:val="28"/>
          <w:szCs w:val="28"/>
          <w:u w:val="none"/>
          <w:rtl w:val="0"/>
        </w:rPr>
        <w:t xml:space="preserve">Large diurnal range of temperature in dry season.</w:t>
      </w:r>
    </w:p>
    <w:p w:rsidR="00000000" w:rsidDel="00000000" w:rsidP="00000000" w:rsidRDefault="00000000" w:rsidRPr="00000000" w14:paraId="00000672">
      <w:pPr>
        <w:numPr>
          <w:ilvl w:val="1"/>
          <w:numId w:val="33"/>
        </w:numPr>
        <w:ind w:left="1800" w:hanging="360"/>
        <w:rPr>
          <w:sz w:val="28"/>
          <w:szCs w:val="28"/>
          <w:u w:val="none"/>
        </w:rPr>
      </w:pPr>
      <w:r w:rsidDel="00000000" w:rsidR="00000000" w:rsidRPr="00000000">
        <w:rPr>
          <w:sz w:val="28"/>
          <w:szCs w:val="28"/>
          <w:u w:val="none"/>
          <w:rtl w:val="0"/>
        </w:rPr>
        <w:t xml:space="preserve">Convectional rainfall in summer averaging 765mm annually.</w:t>
      </w:r>
    </w:p>
    <w:p w:rsidR="00000000" w:rsidDel="00000000" w:rsidP="00000000" w:rsidRDefault="00000000" w:rsidRPr="00000000" w14:paraId="00000673">
      <w:pPr>
        <w:numPr>
          <w:ilvl w:val="1"/>
          <w:numId w:val="33"/>
        </w:numPr>
        <w:ind w:left="1800" w:hanging="360"/>
        <w:rPr>
          <w:sz w:val="28"/>
          <w:szCs w:val="28"/>
          <w:u w:val="none"/>
        </w:rPr>
      </w:pPr>
      <w:r w:rsidDel="00000000" w:rsidR="00000000" w:rsidRPr="00000000">
        <w:rPr>
          <w:sz w:val="28"/>
          <w:szCs w:val="28"/>
          <w:u w:val="none"/>
          <w:rtl w:val="0"/>
        </w:rPr>
        <w:t xml:space="preserve">High humidity during the hot wet season.</w:t>
      </w:r>
    </w:p>
    <w:p w:rsidR="00000000" w:rsidDel="00000000" w:rsidP="00000000" w:rsidRDefault="00000000" w:rsidRPr="00000000" w14:paraId="00000674">
      <w:pPr>
        <w:numPr>
          <w:ilvl w:val="1"/>
          <w:numId w:val="33"/>
        </w:numPr>
        <w:ind w:left="1800" w:hanging="360"/>
        <w:rPr>
          <w:sz w:val="28"/>
          <w:szCs w:val="28"/>
          <w:u w:val="none"/>
        </w:rPr>
      </w:pPr>
      <w:r w:rsidDel="00000000" w:rsidR="00000000" w:rsidRPr="00000000">
        <w:rPr>
          <w:sz w:val="28"/>
          <w:szCs w:val="28"/>
          <w:u w:val="none"/>
          <w:rtl w:val="0"/>
        </w:rPr>
        <w:t xml:space="preserve">Low humidity in cooler drier months.</w:t>
      </w:r>
    </w:p>
    <w:p w:rsidR="00000000" w:rsidDel="00000000" w:rsidP="00000000" w:rsidRDefault="00000000" w:rsidRPr="00000000" w14:paraId="00000675">
      <w:pPr>
        <w:numPr>
          <w:ilvl w:val="1"/>
          <w:numId w:val="33"/>
        </w:numPr>
        <w:ind w:left="1800" w:hanging="360"/>
        <w:rPr>
          <w:sz w:val="28"/>
          <w:szCs w:val="28"/>
          <w:u w:val="none"/>
        </w:rPr>
      </w:pPr>
      <w:r w:rsidDel="00000000" w:rsidR="00000000" w:rsidRPr="00000000">
        <w:rPr>
          <w:sz w:val="28"/>
          <w:szCs w:val="28"/>
          <w:u w:val="none"/>
          <w:rtl w:val="0"/>
        </w:rPr>
        <w:t xml:space="preserve">Prevailing winds are mainly trade winds.</w:t>
      </w:r>
    </w:p>
    <w:p w:rsidR="00000000" w:rsidDel="00000000" w:rsidP="00000000" w:rsidRDefault="00000000" w:rsidRPr="00000000" w14:paraId="00000676">
      <w:pPr>
        <w:ind w:left="360" w:firstLine="0"/>
        <w:rPr>
          <w:b w:val="1"/>
          <w:sz w:val="28"/>
          <w:szCs w:val="28"/>
          <w:u w:val="none"/>
        </w:rPr>
      </w:pPr>
      <w:r w:rsidDel="00000000" w:rsidR="00000000" w:rsidRPr="00000000">
        <w:rPr>
          <w:b w:val="1"/>
          <w:sz w:val="28"/>
          <w:szCs w:val="28"/>
          <w:u w:val="none"/>
          <w:rtl w:val="0"/>
        </w:rPr>
        <w:t xml:space="preserve">Types of deserts</w:t>
      </w:r>
    </w:p>
    <w:p w:rsidR="00000000" w:rsidDel="00000000" w:rsidP="00000000" w:rsidRDefault="00000000" w:rsidRPr="00000000" w14:paraId="00000677">
      <w:pPr>
        <w:numPr>
          <w:ilvl w:val="0"/>
          <w:numId w:val="65"/>
        </w:numPr>
        <w:ind w:left="360" w:hanging="360"/>
        <w:rPr>
          <w:sz w:val="28"/>
          <w:szCs w:val="28"/>
          <w:u w:val="none"/>
        </w:rPr>
      </w:pPr>
      <w:r w:rsidDel="00000000" w:rsidR="00000000" w:rsidRPr="00000000">
        <w:rPr>
          <w:b w:val="1"/>
          <w:sz w:val="28"/>
          <w:szCs w:val="28"/>
          <w:u w:val="none"/>
          <w:rtl w:val="0"/>
        </w:rPr>
        <w:t xml:space="preserve">Erg - </w:t>
      </w:r>
      <w:r w:rsidDel="00000000" w:rsidR="00000000" w:rsidRPr="00000000">
        <w:rPr>
          <w:sz w:val="28"/>
          <w:szCs w:val="28"/>
          <w:u w:val="none"/>
          <w:rtl w:val="0"/>
        </w:rPr>
        <w:t xml:space="preserve">Sandy deserts with large amounts of deposited sand.</w:t>
      </w:r>
    </w:p>
    <w:p w:rsidR="00000000" w:rsidDel="00000000" w:rsidP="00000000" w:rsidRDefault="00000000" w:rsidRPr="00000000" w14:paraId="00000678">
      <w:pPr>
        <w:numPr>
          <w:ilvl w:val="0"/>
          <w:numId w:val="65"/>
        </w:numPr>
        <w:ind w:left="360" w:hanging="360"/>
        <w:rPr>
          <w:sz w:val="28"/>
          <w:szCs w:val="28"/>
          <w:u w:val="none"/>
        </w:rPr>
      </w:pPr>
      <w:r w:rsidDel="00000000" w:rsidR="00000000" w:rsidRPr="00000000">
        <w:rPr>
          <w:b w:val="1"/>
          <w:sz w:val="28"/>
          <w:szCs w:val="28"/>
          <w:u w:val="none"/>
          <w:rtl w:val="0"/>
        </w:rPr>
        <w:t xml:space="preserve">Hamada - Rocky</w:t>
      </w:r>
      <w:r w:rsidDel="00000000" w:rsidR="00000000" w:rsidRPr="00000000">
        <w:rPr>
          <w:sz w:val="28"/>
          <w:szCs w:val="28"/>
          <w:u w:val="none"/>
          <w:rtl w:val="0"/>
        </w:rPr>
        <w:t xml:space="preserve"> deserts made of bare surfaces. </w:t>
      </w:r>
    </w:p>
    <w:p w:rsidR="00000000" w:rsidDel="00000000" w:rsidP="00000000" w:rsidRDefault="00000000" w:rsidRPr="00000000" w14:paraId="00000679">
      <w:pPr>
        <w:numPr>
          <w:ilvl w:val="0"/>
          <w:numId w:val="65"/>
        </w:numPr>
        <w:ind w:left="360" w:hanging="360"/>
        <w:rPr>
          <w:sz w:val="28"/>
          <w:szCs w:val="28"/>
          <w:u w:val="none"/>
        </w:rPr>
      </w:pPr>
      <w:r w:rsidDel="00000000" w:rsidR="00000000" w:rsidRPr="00000000">
        <w:rPr>
          <w:b w:val="1"/>
          <w:sz w:val="28"/>
          <w:szCs w:val="28"/>
          <w:u w:val="none"/>
          <w:rtl w:val="0"/>
        </w:rPr>
        <w:t xml:space="preserve">Reg</w:t>
      </w:r>
      <w:r w:rsidDel="00000000" w:rsidR="00000000" w:rsidRPr="00000000">
        <w:rPr>
          <w:sz w:val="28"/>
          <w:szCs w:val="28"/>
          <w:u w:val="none"/>
          <w:rtl w:val="0"/>
        </w:rPr>
        <w:t xml:space="preserve"> - Rocky deserts covered with angular pebbles, gravels and boulders.</w:t>
      </w:r>
    </w:p>
    <w:p w:rsidR="00000000" w:rsidDel="00000000" w:rsidP="00000000" w:rsidRDefault="00000000" w:rsidRPr="00000000" w14:paraId="0000067A">
      <w:pPr>
        <w:numPr>
          <w:ilvl w:val="0"/>
          <w:numId w:val="65"/>
        </w:numPr>
        <w:ind w:left="360" w:hanging="360"/>
        <w:rPr>
          <w:sz w:val="28"/>
          <w:szCs w:val="28"/>
          <w:u w:val="none"/>
        </w:rPr>
      </w:pPr>
      <w:r w:rsidDel="00000000" w:rsidR="00000000" w:rsidRPr="00000000">
        <w:rPr>
          <w:sz w:val="28"/>
          <w:szCs w:val="28"/>
          <w:u w:val="none"/>
          <w:rtl w:val="0"/>
        </w:rPr>
        <w:t xml:space="preserve">Hot continental interior deserts found on the interior of continents on the leeward sides of high mountains e.g. Sahara and Arabian Desert.</w:t>
      </w:r>
    </w:p>
    <w:p w:rsidR="00000000" w:rsidDel="00000000" w:rsidP="00000000" w:rsidRDefault="00000000" w:rsidRPr="00000000" w14:paraId="0000067B">
      <w:pPr>
        <w:numPr>
          <w:ilvl w:val="0"/>
          <w:numId w:val="65"/>
        </w:numPr>
        <w:ind w:left="360" w:hanging="360"/>
        <w:rPr>
          <w:sz w:val="28"/>
          <w:szCs w:val="28"/>
          <w:u w:val="none"/>
        </w:rPr>
      </w:pPr>
      <w:r w:rsidDel="00000000" w:rsidR="00000000" w:rsidRPr="00000000">
        <w:rPr>
          <w:sz w:val="28"/>
          <w:szCs w:val="28"/>
          <w:u w:val="none"/>
          <w:rtl w:val="0"/>
        </w:rPr>
        <w:t xml:space="preserve">Coastal deserts of western margins characterised by offshore trade winds and cold ocean currents e.g. Atacama of S. America, Namib in Namibia and Arizona in U.S.A.</w:t>
      </w:r>
    </w:p>
    <w:p w:rsidR="00000000" w:rsidDel="00000000" w:rsidP="00000000" w:rsidRDefault="00000000" w:rsidRPr="00000000" w14:paraId="0000067C">
      <w:pPr>
        <w:numPr>
          <w:ilvl w:val="0"/>
          <w:numId w:val="65"/>
        </w:numPr>
        <w:ind w:left="360" w:hanging="360"/>
        <w:rPr>
          <w:sz w:val="28"/>
          <w:szCs w:val="28"/>
          <w:u w:val="none"/>
        </w:rPr>
      </w:pPr>
      <w:r w:rsidDel="00000000" w:rsidR="00000000" w:rsidRPr="00000000">
        <w:rPr>
          <w:sz w:val="28"/>
          <w:szCs w:val="28"/>
          <w:u w:val="none"/>
          <w:rtl w:val="0"/>
        </w:rPr>
        <w:t xml:space="preserve">Mid latitude deserts of continental interiors with high summer and low winter like Gobi in C. Asia.</w:t>
      </w:r>
    </w:p>
    <w:p w:rsidR="00000000" w:rsidDel="00000000" w:rsidP="00000000" w:rsidRDefault="00000000" w:rsidRPr="00000000" w14:paraId="0000067D">
      <w:pPr>
        <w:jc w:val="center"/>
        <w:rPr>
          <w:b w:val="1"/>
          <w:sz w:val="28"/>
          <w:szCs w:val="28"/>
          <w:u w:val="none"/>
        </w:rPr>
      </w:pPr>
      <w:r w:rsidDel="00000000" w:rsidR="00000000" w:rsidRPr="00000000">
        <w:rPr>
          <w:sz w:val="28"/>
          <w:szCs w:val="28"/>
          <w:u w:val="none"/>
          <w:rtl w:val="0"/>
        </w:rPr>
        <w:t xml:space="preserve">Ice and snow deserts of polar lands like Greenland and Antarctica desert.</w:t>
      </w:r>
      <w:r w:rsidDel="00000000" w:rsidR="00000000" w:rsidRPr="00000000">
        <w:rPr>
          <w:b w:val="1"/>
          <w:sz w:val="28"/>
          <w:szCs w:val="28"/>
          <w:u w:val="none"/>
          <w:rtl w:val="0"/>
        </w:rPr>
        <w:t xml:space="preserve"> Tropical Desert Climate</w:t>
      </w:r>
    </w:p>
    <w:p w:rsidR="00000000" w:rsidDel="00000000" w:rsidP="00000000" w:rsidRDefault="00000000" w:rsidRPr="00000000" w14:paraId="0000067E">
      <w:pPr>
        <w:rPr>
          <w:sz w:val="28"/>
          <w:szCs w:val="28"/>
          <w:u w:val="none"/>
        </w:rPr>
      </w:pPr>
      <w:r w:rsidDel="00000000" w:rsidR="00000000" w:rsidRPr="00000000">
        <w:rPr>
          <w:sz w:val="28"/>
          <w:szCs w:val="28"/>
          <w:u w:val="none"/>
          <w:rtl w:val="0"/>
        </w:rPr>
        <w:t xml:space="preserve">-Found on the western coasts of continents washed by cold ocean currents.</w:t>
      </w:r>
    </w:p>
    <w:p w:rsidR="00000000" w:rsidDel="00000000" w:rsidP="00000000" w:rsidRDefault="00000000" w:rsidRPr="00000000" w14:paraId="0000067F">
      <w:pPr>
        <w:rPr>
          <w:sz w:val="28"/>
          <w:szCs w:val="28"/>
          <w:u w:val="none"/>
        </w:rPr>
      </w:pPr>
      <w:r w:rsidDel="00000000" w:rsidR="00000000" w:rsidRPr="00000000">
        <w:rPr>
          <w:sz w:val="28"/>
          <w:szCs w:val="28"/>
          <w:u w:val="none"/>
          <w:rtl w:val="0"/>
        </w:rPr>
        <w:t xml:space="preserve">They are the following:</w:t>
      </w:r>
    </w:p>
    <w:p w:rsidR="00000000" w:rsidDel="00000000" w:rsidP="00000000" w:rsidRDefault="00000000" w:rsidRPr="00000000" w14:paraId="00000680">
      <w:pPr>
        <w:numPr>
          <w:ilvl w:val="0"/>
          <w:numId w:val="36"/>
        </w:numPr>
        <w:ind w:left="1110" w:hanging="390"/>
        <w:rPr>
          <w:sz w:val="28"/>
          <w:szCs w:val="28"/>
          <w:u w:val="none"/>
        </w:rPr>
      </w:pPr>
      <w:r w:rsidDel="00000000" w:rsidR="00000000" w:rsidRPr="00000000">
        <w:rPr>
          <w:sz w:val="28"/>
          <w:szCs w:val="28"/>
          <w:u w:val="none"/>
          <w:rtl w:val="0"/>
        </w:rPr>
        <w:t xml:space="preserve">Arabian Desert of the middle East</w:t>
      </w:r>
    </w:p>
    <w:p w:rsidR="00000000" w:rsidDel="00000000" w:rsidP="00000000" w:rsidRDefault="00000000" w:rsidRPr="00000000" w14:paraId="00000681">
      <w:pPr>
        <w:numPr>
          <w:ilvl w:val="0"/>
          <w:numId w:val="36"/>
        </w:numPr>
        <w:ind w:left="1110" w:hanging="390"/>
        <w:rPr>
          <w:sz w:val="28"/>
          <w:szCs w:val="28"/>
          <w:u w:val="none"/>
        </w:rPr>
      </w:pPr>
      <w:r w:rsidDel="00000000" w:rsidR="00000000" w:rsidRPr="00000000">
        <w:rPr>
          <w:sz w:val="28"/>
          <w:szCs w:val="28"/>
          <w:u w:val="none"/>
          <w:rtl w:val="0"/>
        </w:rPr>
        <w:t xml:space="preserve">Sahara, Kalahari and Namib deserts in Africa.</w:t>
      </w:r>
    </w:p>
    <w:p w:rsidR="00000000" w:rsidDel="00000000" w:rsidP="00000000" w:rsidRDefault="00000000" w:rsidRPr="00000000" w14:paraId="00000682">
      <w:pPr>
        <w:numPr>
          <w:ilvl w:val="0"/>
          <w:numId w:val="36"/>
        </w:numPr>
        <w:ind w:left="1110" w:hanging="390"/>
        <w:rPr>
          <w:sz w:val="28"/>
          <w:szCs w:val="28"/>
          <w:u w:val="none"/>
        </w:rPr>
      </w:pPr>
      <w:r w:rsidDel="00000000" w:rsidR="00000000" w:rsidRPr="00000000">
        <w:rPr>
          <w:sz w:val="28"/>
          <w:szCs w:val="28"/>
          <w:u w:val="none"/>
          <w:rtl w:val="0"/>
        </w:rPr>
        <w:t xml:space="preserve">Atacama Desert in S. America.</w:t>
      </w:r>
    </w:p>
    <w:p w:rsidR="00000000" w:rsidDel="00000000" w:rsidP="00000000" w:rsidRDefault="00000000" w:rsidRPr="00000000" w14:paraId="00000683">
      <w:pPr>
        <w:rPr>
          <w:sz w:val="28"/>
          <w:szCs w:val="28"/>
          <w:u w:val="none"/>
        </w:rPr>
      </w:pPr>
      <w:r w:rsidDel="00000000" w:rsidR="00000000" w:rsidRPr="00000000">
        <w:rPr>
          <w:sz w:val="28"/>
          <w:szCs w:val="28"/>
          <w:u w:val="none"/>
          <w:rtl w:val="0"/>
        </w:rPr>
        <w:t xml:space="preserve">Mohave and Colorado deserts of U.S.A. and Mexican deserts in N and C America.</w:t>
      </w:r>
    </w:p>
    <w:p w:rsidR="00000000" w:rsidDel="00000000" w:rsidP="00000000" w:rsidRDefault="00000000" w:rsidRPr="00000000" w14:paraId="00000684">
      <w:pPr>
        <w:numPr>
          <w:ilvl w:val="0"/>
          <w:numId w:val="36"/>
        </w:numPr>
        <w:ind w:left="1110" w:hanging="390"/>
        <w:rPr>
          <w:sz w:val="28"/>
          <w:szCs w:val="28"/>
          <w:u w:val="none"/>
        </w:rPr>
      </w:pPr>
      <w:r w:rsidDel="00000000" w:rsidR="00000000" w:rsidRPr="00000000">
        <w:rPr>
          <w:sz w:val="28"/>
          <w:szCs w:val="28"/>
          <w:u w:val="none"/>
          <w:rtl w:val="0"/>
        </w:rPr>
        <w:t xml:space="preserve">Jordan, Syria, Iran, Iraq, Saudi Arabia, Israel and Afghanistan.</w:t>
      </w:r>
    </w:p>
    <w:p w:rsidR="00000000" w:rsidDel="00000000" w:rsidP="00000000" w:rsidRDefault="00000000" w:rsidRPr="00000000" w14:paraId="00000685">
      <w:pPr>
        <w:numPr>
          <w:ilvl w:val="0"/>
          <w:numId w:val="36"/>
        </w:numPr>
        <w:ind w:left="1110" w:hanging="390"/>
        <w:rPr>
          <w:sz w:val="28"/>
          <w:szCs w:val="28"/>
          <w:u w:val="none"/>
        </w:rPr>
      </w:pPr>
      <w:r w:rsidDel="00000000" w:rsidR="00000000" w:rsidRPr="00000000">
        <w:rPr>
          <w:sz w:val="28"/>
          <w:szCs w:val="28"/>
          <w:u w:val="none"/>
          <w:rtl w:val="0"/>
        </w:rPr>
        <w:t xml:space="preserve">The great Australian desert in the greater western part of the continent. </w:t>
      </w:r>
    </w:p>
    <w:p w:rsidR="00000000" w:rsidDel="00000000" w:rsidP="00000000" w:rsidRDefault="00000000" w:rsidRPr="00000000" w14:paraId="00000686">
      <w:pPr>
        <w:ind w:left="720" w:firstLine="0"/>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87">
      <w:pPr>
        <w:rPr>
          <w:b w:val="1"/>
          <w:sz w:val="28"/>
          <w:szCs w:val="28"/>
          <w:u w:val="none"/>
        </w:rPr>
      </w:pPr>
      <w:r w:rsidDel="00000000" w:rsidR="00000000" w:rsidRPr="00000000">
        <w:rPr>
          <w:b w:val="1"/>
          <w:sz w:val="28"/>
          <w:szCs w:val="28"/>
          <w:u w:val="none"/>
          <w:rtl w:val="0"/>
        </w:rPr>
        <w:t xml:space="preserve">                             Characteristics </w:t>
      </w:r>
    </w:p>
    <w:p w:rsidR="00000000" w:rsidDel="00000000" w:rsidP="00000000" w:rsidRDefault="00000000" w:rsidRPr="00000000" w14:paraId="00000688">
      <w:pPr>
        <w:numPr>
          <w:ilvl w:val="0"/>
          <w:numId w:val="73"/>
        </w:numPr>
        <w:ind w:left="720" w:hanging="360"/>
        <w:rPr>
          <w:sz w:val="28"/>
          <w:szCs w:val="28"/>
          <w:u w:val="none"/>
        </w:rPr>
      </w:pPr>
      <w:r w:rsidDel="00000000" w:rsidR="00000000" w:rsidRPr="00000000">
        <w:rPr>
          <w:sz w:val="28"/>
          <w:szCs w:val="28"/>
          <w:u w:val="none"/>
          <w:rtl w:val="0"/>
        </w:rPr>
        <w:t xml:space="preserve">High temperatures during the day and very low temperatures during the night due to high terrestrial radiation.</w:t>
      </w:r>
    </w:p>
    <w:p w:rsidR="00000000" w:rsidDel="00000000" w:rsidP="00000000" w:rsidRDefault="00000000" w:rsidRPr="00000000" w14:paraId="00000689">
      <w:pPr>
        <w:numPr>
          <w:ilvl w:val="0"/>
          <w:numId w:val="73"/>
        </w:numPr>
        <w:ind w:left="720" w:hanging="360"/>
        <w:rPr>
          <w:sz w:val="28"/>
          <w:szCs w:val="28"/>
          <w:u w:val="none"/>
        </w:rPr>
      </w:pPr>
      <w:r w:rsidDel="00000000" w:rsidR="00000000" w:rsidRPr="00000000">
        <w:rPr>
          <w:sz w:val="28"/>
          <w:szCs w:val="28"/>
          <w:u w:val="none"/>
          <w:rtl w:val="0"/>
        </w:rPr>
        <w:t xml:space="preserve">Large diurnal range of temperature.</w:t>
      </w:r>
    </w:p>
    <w:p w:rsidR="00000000" w:rsidDel="00000000" w:rsidP="00000000" w:rsidRDefault="00000000" w:rsidRPr="00000000" w14:paraId="0000068A">
      <w:pPr>
        <w:numPr>
          <w:ilvl w:val="0"/>
          <w:numId w:val="73"/>
        </w:numPr>
        <w:ind w:left="720" w:hanging="360"/>
        <w:rPr>
          <w:sz w:val="28"/>
          <w:szCs w:val="28"/>
          <w:u w:val="none"/>
        </w:rPr>
      </w:pPr>
      <w:r w:rsidDel="00000000" w:rsidR="00000000" w:rsidRPr="00000000">
        <w:rPr>
          <w:sz w:val="28"/>
          <w:szCs w:val="28"/>
          <w:u w:val="none"/>
          <w:rtl w:val="0"/>
        </w:rPr>
        <w:t xml:space="preserve">Clear/ cloudless skies.</w:t>
      </w:r>
    </w:p>
    <w:p w:rsidR="00000000" w:rsidDel="00000000" w:rsidP="00000000" w:rsidRDefault="00000000" w:rsidRPr="00000000" w14:paraId="0000068B">
      <w:pPr>
        <w:numPr>
          <w:ilvl w:val="0"/>
          <w:numId w:val="73"/>
        </w:numPr>
        <w:ind w:left="720" w:hanging="360"/>
        <w:rPr>
          <w:sz w:val="28"/>
          <w:szCs w:val="28"/>
          <w:u w:val="none"/>
        </w:rPr>
      </w:pPr>
      <w:r w:rsidDel="00000000" w:rsidR="00000000" w:rsidRPr="00000000">
        <w:rPr>
          <w:sz w:val="28"/>
          <w:szCs w:val="28"/>
          <w:u w:val="none"/>
          <w:rtl w:val="0"/>
        </w:rPr>
        <w:t xml:space="preserve">Receives less than 250mm of rainfall annually.</w:t>
      </w:r>
    </w:p>
    <w:p w:rsidR="00000000" w:rsidDel="00000000" w:rsidP="00000000" w:rsidRDefault="00000000" w:rsidRPr="00000000" w14:paraId="0000068C">
      <w:pPr>
        <w:numPr>
          <w:ilvl w:val="0"/>
          <w:numId w:val="73"/>
        </w:numPr>
        <w:ind w:left="720" w:hanging="360"/>
        <w:rPr>
          <w:sz w:val="28"/>
          <w:szCs w:val="28"/>
          <w:u w:val="none"/>
        </w:rPr>
      </w:pPr>
      <w:r w:rsidDel="00000000" w:rsidR="00000000" w:rsidRPr="00000000">
        <w:rPr>
          <w:sz w:val="28"/>
          <w:szCs w:val="28"/>
          <w:u w:val="none"/>
          <w:rtl w:val="0"/>
        </w:rPr>
        <w:t xml:space="preserve">Rainfall is localised, short and torrential and accompanied by storms which cause flash floods.</w:t>
      </w:r>
    </w:p>
    <w:p w:rsidR="00000000" w:rsidDel="00000000" w:rsidP="00000000" w:rsidRDefault="00000000" w:rsidRPr="00000000" w14:paraId="0000068D">
      <w:pPr>
        <w:numPr>
          <w:ilvl w:val="0"/>
          <w:numId w:val="73"/>
        </w:numPr>
        <w:ind w:left="720" w:hanging="360"/>
        <w:rPr>
          <w:sz w:val="28"/>
          <w:szCs w:val="28"/>
          <w:u w:val="none"/>
        </w:rPr>
      </w:pPr>
      <w:r w:rsidDel="00000000" w:rsidR="00000000" w:rsidRPr="00000000">
        <w:rPr>
          <w:sz w:val="28"/>
          <w:szCs w:val="28"/>
          <w:u w:val="none"/>
          <w:rtl w:val="0"/>
        </w:rPr>
        <w:t xml:space="preserve">Rain falls for a short period and the rest of the year or even several years are dry.</w:t>
      </w:r>
    </w:p>
    <w:p w:rsidR="00000000" w:rsidDel="00000000" w:rsidP="00000000" w:rsidRDefault="00000000" w:rsidRPr="00000000" w14:paraId="0000068E">
      <w:pPr>
        <w:numPr>
          <w:ilvl w:val="0"/>
          <w:numId w:val="73"/>
        </w:numPr>
        <w:ind w:left="720" w:hanging="360"/>
        <w:rPr>
          <w:sz w:val="28"/>
          <w:szCs w:val="28"/>
          <w:u w:val="none"/>
        </w:rPr>
      </w:pPr>
      <w:r w:rsidDel="00000000" w:rsidR="00000000" w:rsidRPr="00000000">
        <w:rPr>
          <w:sz w:val="28"/>
          <w:szCs w:val="28"/>
          <w:u w:val="none"/>
          <w:rtl w:val="0"/>
        </w:rPr>
        <w:t xml:space="preserve">High wind velocity due to little frictional force.</w:t>
      </w:r>
    </w:p>
    <w:p w:rsidR="00000000" w:rsidDel="00000000" w:rsidP="00000000" w:rsidRDefault="00000000" w:rsidRPr="00000000" w14:paraId="0000068F">
      <w:pPr>
        <w:numPr>
          <w:ilvl w:val="0"/>
          <w:numId w:val="77"/>
        </w:numPr>
        <w:ind w:left="720" w:hanging="360"/>
        <w:rPr>
          <w:sz w:val="28"/>
          <w:szCs w:val="28"/>
          <w:u w:val="none"/>
        </w:rPr>
      </w:pPr>
      <w:r w:rsidDel="00000000" w:rsidR="00000000" w:rsidRPr="00000000">
        <w:rPr>
          <w:sz w:val="28"/>
          <w:szCs w:val="28"/>
          <w:u w:val="none"/>
          <w:rtl w:val="0"/>
        </w:rPr>
        <w:t xml:space="preserve">Some areas experience temperatures below zero in winter with ice forming on the oasis.</w:t>
      </w:r>
    </w:p>
    <w:p w:rsidR="00000000" w:rsidDel="00000000" w:rsidP="00000000" w:rsidRDefault="00000000" w:rsidRPr="00000000" w14:paraId="00000690">
      <w:pPr>
        <w:numPr>
          <w:ilvl w:val="0"/>
          <w:numId w:val="77"/>
        </w:numPr>
        <w:ind w:left="720" w:hanging="360"/>
        <w:rPr>
          <w:sz w:val="28"/>
          <w:szCs w:val="28"/>
          <w:u w:val="none"/>
        </w:rPr>
      </w:pPr>
      <w:r w:rsidDel="00000000" w:rsidR="00000000" w:rsidRPr="00000000">
        <w:rPr>
          <w:sz w:val="28"/>
          <w:szCs w:val="28"/>
          <w:u w:val="none"/>
          <w:rtl w:val="0"/>
        </w:rPr>
        <w:t xml:space="preserve">Humidity is low and evaporation rate is high.</w:t>
      </w:r>
    </w:p>
    <w:p w:rsidR="00000000" w:rsidDel="00000000" w:rsidP="00000000" w:rsidRDefault="00000000" w:rsidRPr="00000000" w14:paraId="00000691">
      <w:pPr>
        <w:numPr>
          <w:ilvl w:val="0"/>
          <w:numId w:val="77"/>
        </w:numPr>
        <w:ind w:left="720" w:hanging="360"/>
        <w:rPr>
          <w:sz w:val="28"/>
          <w:szCs w:val="28"/>
          <w:u w:val="none"/>
        </w:rPr>
      </w:pPr>
      <w:r w:rsidDel="00000000" w:rsidR="00000000" w:rsidRPr="00000000">
        <w:rPr>
          <w:sz w:val="28"/>
          <w:szCs w:val="28"/>
          <w:u w:val="none"/>
          <w:rtl w:val="0"/>
        </w:rPr>
        <w:t xml:space="preserve">Sand storms are very common i.e. sand being blown through the air by the wind.</w:t>
      </w:r>
    </w:p>
    <w:p w:rsidR="00000000" w:rsidDel="00000000" w:rsidP="00000000" w:rsidRDefault="00000000" w:rsidRPr="00000000" w14:paraId="00000692">
      <w:pPr>
        <w:jc w:val="center"/>
        <w:rPr>
          <w:b w:val="1"/>
          <w:sz w:val="28"/>
          <w:szCs w:val="28"/>
          <w:u w:val="none"/>
        </w:rPr>
      </w:pPr>
      <w:r w:rsidDel="00000000" w:rsidR="00000000" w:rsidRPr="00000000">
        <w:rPr>
          <w:b w:val="1"/>
          <w:sz w:val="28"/>
          <w:szCs w:val="28"/>
          <w:u w:val="none"/>
          <w:rtl w:val="0"/>
        </w:rPr>
        <w:t xml:space="preserve">Warm Climates</w:t>
      </w:r>
    </w:p>
    <w:p w:rsidR="00000000" w:rsidDel="00000000" w:rsidP="00000000" w:rsidRDefault="00000000" w:rsidRPr="00000000" w14:paraId="00000693">
      <w:pPr>
        <w:rPr>
          <w:sz w:val="28"/>
          <w:szCs w:val="28"/>
          <w:u w:val="none"/>
        </w:rPr>
      </w:pPr>
      <w:r w:rsidDel="00000000" w:rsidR="00000000" w:rsidRPr="00000000">
        <w:rPr>
          <w:sz w:val="28"/>
          <w:szCs w:val="28"/>
          <w:u w:val="none"/>
          <w:rtl w:val="0"/>
        </w:rPr>
        <w:t xml:space="preserve">They</w:t>
      </w:r>
      <w:r w:rsidDel="00000000" w:rsidR="00000000" w:rsidRPr="00000000">
        <w:rPr>
          <w:b w:val="1"/>
          <w:sz w:val="28"/>
          <w:szCs w:val="28"/>
          <w:u w:val="none"/>
          <w:rtl w:val="0"/>
        </w:rPr>
        <w:t xml:space="preserve"> </w:t>
      </w:r>
      <w:r w:rsidDel="00000000" w:rsidR="00000000" w:rsidRPr="00000000">
        <w:rPr>
          <w:sz w:val="28"/>
          <w:szCs w:val="28"/>
          <w:u w:val="none"/>
          <w:rtl w:val="0"/>
        </w:rPr>
        <w:t xml:space="preserve">border tropical climates and they experience moderate temperatures lower than of tropical climates.</w:t>
      </w:r>
    </w:p>
    <w:p w:rsidR="00000000" w:rsidDel="00000000" w:rsidP="00000000" w:rsidRDefault="00000000" w:rsidRPr="00000000" w14:paraId="00000694">
      <w:pPr>
        <w:rPr>
          <w:sz w:val="28"/>
          <w:szCs w:val="28"/>
          <w:u w:val="none"/>
        </w:rPr>
      </w:pPr>
      <w:r w:rsidDel="00000000" w:rsidR="00000000" w:rsidRPr="00000000">
        <w:rPr>
          <w:sz w:val="28"/>
          <w:szCs w:val="28"/>
          <w:u w:val="none"/>
          <w:rtl w:val="0"/>
        </w:rPr>
        <w:t xml:space="preserve">They are situated in the zone of divergence of trade winds and westeries (subtropical high pressure belt).</w:t>
      </w:r>
    </w:p>
    <w:p w:rsidR="00000000" w:rsidDel="00000000" w:rsidP="00000000" w:rsidRDefault="00000000" w:rsidRPr="00000000" w14:paraId="00000695">
      <w:pPr>
        <w:rPr>
          <w:sz w:val="28"/>
          <w:szCs w:val="28"/>
          <w:u w:val="none"/>
        </w:rPr>
      </w:pPr>
      <w:r w:rsidDel="00000000" w:rsidR="00000000" w:rsidRPr="00000000">
        <w:rPr>
          <w:sz w:val="28"/>
          <w:szCs w:val="28"/>
          <w:u w:val="none"/>
          <w:rtl w:val="0"/>
        </w:rPr>
        <w:t xml:space="preserve">Subdivided into:</w:t>
      </w:r>
    </w:p>
    <w:p w:rsidR="00000000" w:rsidDel="00000000" w:rsidP="00000000" w:rsidRDefault="00000000" w:rsidRPr="00000000" w14:paraId="00000696">
      <w:pPr>
        <w:numPr>
          <w:ilvl w:val="0"/>
          <w:numId w:val="35"/>
        </w:numPr>
        <w:ind w:left="1440" w:hanging="360"/>
        <w:rPr>
          <w:sz w:val="28"/>
          <w:szCs w:val="28"/>
          <w:u w:val="none"/>
        </w:rPr>
      </w:pPr>
      <w:r w:rsidDel="00000000" w:rsidR="00000000" w:rsidRPr="00000000">
        <w:rPr>
          <w:sz w:val="28"/>
          <w:szCs w:val="28"/>
          <w:u w:val="none"/>
          <w:rtl w:val="0"/>
        </w:rPr>
        <w:t xml:space="preserve">Warm temperate Western margin/Mediterranean Climate.</w:t>
      </w:r>
    </w:p>
    <w:p w:rsidR="00000000" w:rsidDel="00000000" w:rsidP="00000000" w:rsidRDefault="00000000" w:rsidRPr="00000000" w14:paraId="00000697">
      <w:pPr>
        <w:numPr>
          <w:ilvl w:val="0"/>
          <w:numId w:val="35"/>
        </w:numPr>
        <w:ind w:left="1440" w:hanging="360"/>
        <w:rPr>
          <w:sz w:val="28"/>
          <w:szCs w:val="28"/>
          <w:u w:val="none"/>
        </w:rPr>
      </w:pPr>
      <w:r w:rsidDel="00000000" w:rsidR="00000000" w:rsidRPr="00000000">
        <w:rPr>
          <w:sz w:val="28"/>
          <w:szCs w:val="28"/>
          <w:u w:val="none"/>
          <w:rtl w:val="0"/>
        </w:rPr>
        <w:t xml:space="preserve">Warm Temperate Interior/continental Climate.</w:t>
      </w:r>
    </w:p>
    <w:p w:rsidR="00000000" w:rsidDel="00000000" w:rsidP="00000000" w:rsidRDefault="00000000" w:rsidRPr="00000000" w14:paraId="00000698">
      <w:pPr>
        <w:numPr>
          <w:ilvl w:val="0"/>
          <w:numId w:val="35"/>
        </w:numPr>
        <w:ind w:left="1440" w:hanging="360"/>
        <w:rPr>
          <w:sz w:val="28"/>
          <w:szCs w:val="28"/>
          <w:u w:val="none"/>
        </w:rPr>
      </w:pPr>
      <w:r w:rsidDel="00000000" w:rsidR="00000000" w:rsidRPr="00000000">
        <w:rPr>
          <w:sz w:val="28"/>
          <w:szCs w:val="28"/>
          <w:u w:val="none"/>
          <w:rtl w:val="0"/>
        </w:rPr>
        <w:t xml:space="preserve">Warm temperate Eastern marginal Climate.</w:t>
      </w:r>
    </w:p>
    <w:p w:rsidR="00000000" w:rsidDel="00000000" w:rsidP="00000000" w:rsidRDefault="00000000" w:rsidRPr="00000000" w14:paraId="00000699">
      <w:pPr>
        <w:numPr>
          <w:ilvl w:val="0"/>
          <w:numId w:val="35"/>
        </w:numPr>
        <w:ind w:left="1440" w:hanging="360"/>
        <w:rPr>
          <w:sz w:val="28"/>
          <w:szCs w:val="28"/>
          <w:u w:val="none"/>
        </w:rPr>
      </w:pPr>
      <w:r w:rsidDel="00000000" w:rsidR="00000000" w:rsidRPr="00000000">
        <w:rPr>
          <w:sz w:val="28"/>
          <w:szCs w:val="28"/>
          <w:u w:val="none"/>
          <w:rtl w:val="0"/>
        </w:rPr>
        <w:t xml:space="preserve">Warm temperate Deserts.</w:t>
      </w:r>
    </w:p>
    <w:p w:rsidR="00000000" w:rsidDel="00000000" w:rsidP="00000000" w:rsidRDefault="00000000" w:rsidRPr="00000000" w14:paraId="0000069A">
      <w:pPr>
        <w:jc w:val="center"/>
        <w:rPr>
          <w:b w:val="1"/>
          <w:sz w:val="28"/>
          <w:szCs w:val="28"/>
          <w:u w:val="none"/>
        </w:rPr>
      </w:pPr>
      <w:r w:rsidDel="00000000" w:rsidR="00000000" w:rsidRPr="00000000">
        <w:rPr>
          <w:b w:val="1"/>
          <w:sz w:val="28"/>
          <w:szCs w:val="28"/>
          <w:u w:val="none"/>
          <w:rtl w:val="0"/>
        </w:rPr>
        <w:t xml:space="preserve">Warm Temperate Western Margin</w:t>
      </w:r>
    </w:p>
    <w:p w:rsidR="00000000" w:rsidDel="00000000" w:rsidP="00000000" w:rsidRDefault="00000000" w:rsidRPr="00000000" w14:paraId="0000069B">
      <w:pPr>
        <w:rPr>
          <w:sz w:val="28"/>
          <w:szCs w:val="28"/>
          <w:u w:val="none"/>
        </w:rPr>
      </w:pPr>
      <w:r w:rsidDel="00000000" w:rsidR="00000000" w:rsidRPr="00000000">
        <w:rPr>
          <w:sz w:val="28"/>
          <w:szCs w:val="28"/>
          <w:u w:val="none"/>
          <w:rtl w:val="0"/>
        </w:rPr>
        <w:t xml:space="preserve">-Also known as </w:t>
      </w:r>
      <w:r w:rsidDel="00000000" w:rsidR="00000000" w:rsidRPr="00000000">
        <w:rPr>
          <w:i w:val="1"/>
          <w:sz w:val="28"/>
          <w:szCs w:val="28"/>
          <w:u w:val="none"/>
          <w:rtl w:val="0"/>
        </w:rPr>
        <w:t xml:space="preserve">Mediterranean Climate</w:t>
      </w:r>
      <w:r w:rsidDel="00000000" w:rsidR="00000000" w:rsidRPr="00000000">
        <w:rPr>
          <w:sz w:val="28"/>
          <w:szCs w:val="28"/>
          <w:u w:val="none"/>
          <w:rtl w:val="0"/>
        </w:rPr>
        <w:t xml:space="preserve">.</w:t>
      </w:r>
    </w:p>
    <w:p w:rsidR="00000000" w:rsidDel="00000000" w:rsidP="00000000" w:rsidRDefault="00000000" w:rsidRPr="00000000" w14:paraId="0000069C">
      <w:pPr>
        <w:rPr>
          <w:sz w:val="28"/>
          <w:szCs w:val="28"/>
          <w:u w:val="none"/>
        </w:rPr>
      </w:pPr>
      <w:r w:rsidDel="00000000" w:rsidR="00000000" w:rsidRPr="00000000">
        <w:rPr>
          <w:sz w:val="28"/>
          <w:szCs w:val="28"/>
          <w:u w:val="none"/>
          <w:rtl w:val="0"/>
        </w:rPr>
        <w:t xml:space="preserve">-Found on the western margin or sides of continents in the following areas.</w:t>
      </w:r>
    </w:p>
    <w:p w:rsidR="00000000" w:rsidDel="00000000" w:rsidP="00000000" w:rsidRDefault="00000000" w:rsidRPr="00000000" w14:paraId="0000069D">
      <w:pPr>
        <w:numPr>
          <w:ilvl w:val="0"/>
          <w:numId w:val="38"/>
        </w:numPr>
        <w:ind w:left="1110" w:hanging="390"/>
        <w:rPr>
          <w:sz w:val="28"/>
          <w:szCs w:val="28"/>
          <w:u w:val="none"/>
        </w:rPr>
      </w:pPr>
      <w:r w:rsidDel="00000000" w:rsidR="00000000" w:rsidRPr="00000000">
        <w:rPr>
          <w:sz w:val="28"/>
          <w:szCs w:val="28"/>
          <w:u w:val="none"/>
          <w:rtl w:val="0"/>
        </w:rPr>
        <w:t xml:space="preserve">Southern Europe and N. Africa in the lands bordering Mediterranean Sea.</w:t>
      </w:r>
    </w:p>
    <w:p w:rsidR="00000000" w:rsidDel="00000000" w:rsidP="00000000" w:rsidRDefault="00000000" w:rsidRPr="00000000" w14:paraId="0000069E">
      <w:pPr>
        <w:numPr>
          <w:ilvl w:val="0"/>
          <w:numId w:val="38"/>
        </w:numPr>
        <w:ind w:left="1110" w:hanging="390"/>
        <w:rPr>
          <w:sz w:val="28"/>
          <w:szCs w:val="28"/>
          <w:u w:val="none"/>
        </w:rPr>
      </w:pPr>
      <w:r w:rsidDel="00000000" w:rsidR="00000000" w:rsidRPr="00000000">
        <w:rPr>
          <w:sz w:val="28"/>
          <w:szCs w:val="28"/>
          <w:u w:val="none"/>
          <w:rtl w:val="0"/>
        </w:rPr>
        <w:t xml:space="preserve">S.W tip of Africa around Cape Town.</w:t>
      </w:r>
    </w:p>
    <w:p w:rsidR="00000000" w:rsidDel="00000000" w:rsidP="00000000" w:rsidRDefault="00000000" w:rsidRPr="00000000" w14:paraId="0000069F">
      <w:pPr>
        <w:numPr>
          <w:ilvl w:val="0"/>
          <w:numId w:val="38"/>
        </w:numPr>
        <w:ind w:left="1110" w:hanging="390"/>
        <w:rPr>
          <w:sz w:val="28"/>
          <w:szCs w:val="28"/>
          <w:u w:val="none"/>
        </w:rPr>
      </w:pPr>
      <w:r w:rsidDel="00000000" w:rsidR="00000000" w:rsidRPr="00000000">
        <w:rPr>
          <w:sz w:val="28"/>
          <w:szCs w:val="28"/>
          <w:u w:val="none"/>
          <w:rtl w:val="0"/>
        </w:rPr>
        <w:t xml:space="preserve"> Central Chile in S America.</w:t>
      </w:r>
    </w:p>
    <w:p w:rsidR="00000000" w:rsidDel="00000000" w:rsidP="00000000" w:rsidRDefault="00000000" w:rsidRPr="00000000" w14:paraId="000006A0">
      <w:pPr>
        <w:numPr>
          <w:ilvl w:val="0"/>
          <w:numId w:val="38"/>
        </w:numPr>
        <w:ind w:left="1110" w:hanging="390"/>
        <w:rPr>
          <w:sz w:val="28"/>
          <w:szCs w:val="28"/>
          <w:u w:val="none"/>
        </w:rPr>
      </w:pPr>
      <w:r w:rsidDel="00000000" w:rsidR="00000000" w:rsidRPr="00000000">
        <w:rPr>
          <w:sz w:val="28"/>
          <w:szCs w:val="28"/>
          <w:u w:val="none"/>
          <w:rtl w:val="0"/>
        </w:rPr>
        <w:t xml:space="preserve">S.W and S Australia.</w:t>
      </w:r>
    </w:p>
    <w:p w:rsidR="00000000" w:rsidDel="00000000" w:rsidP="00000000" w:rsidRDefault="00000000" w:rsidRPr="00000000" w14:paraId="000006A1">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A2">
      <w:pPr>
        <w:numPr>
          <w:ilvl w:val="1"/>
          <w:numId w:val="38"/>
        </w:numPr>
        <w:ind w:left="1080" w:hanging="360"/>
        <w:rPr>
          <w:sz w:val="28"/>
          <w:szCs w:val="28"/>
          <w:u w:val="none"/>
        </w:rPr>
      </w:pPr>
      <w:r w:rsidDel="00000000" w:rsidR="00000000" w:rsidRPr="00000000">
        <w:rPr>
          <w:sz w:val="28"/>
          <w:szCs w:val="28"/>
          <w:u w:val="none"/>
          <w:rtl w:val="0"/>
        </w:rPr>
        <w:t xml:space="preserve">Hot summers with temperatures of about 21◦c.</w:t>
      </w:r>
    </w:p>
    <w:p w:rsidR="00000000" w:rsidDel="00000000" w:rsidP="00000000" w:rsidRDefault="00000000" w:rsidRPr="00000000" w14:paraId="000006A3">
      <w:pPr>
        <w:numPr>
          <w:ilvl w:val="1"/>
          <w:numId w:val="38"/>
        </w:numPr>
        <w:ind w:left="1080" w:hanging="360"/>
        <w:rPr>
          <w:sz w:val="28"/>
          <w:szCs w:val="28"/>
          <w:u w:val="none"/>
        </w:rPr>
      </w:pPr>
      <w:r w:rsidDel="00000000" w:rsidR="00000000" w:rsidRPr="00000000">
        <w:rPr>
          <w:sz w:val="28"/>
          <w:szCs w:val="28"/>
          <w:u w:val="none"/>
          <w:rtl w:val="0"/>
        </w:rPr>
        <w:t xml:space="preserve">Mild winters with temperatures of about 10◦c.</w:t>
      </w:r>
    </w:p>
    <w:p w:rsidR="00000000" w:rsidDel="00000000" w:rsidP="00000000" w:rsidRDefault="00000000" w:rsidRPr="00000000" w14:paraId="000006A4">
      <w:pPr>
        <w:numPr>
          <w:ilvl w:val="1"/>
          <w:numId w:val="38"/>
        </w:numPr>
        <w:ind w:left="1080" w:hanging="360"/>
        <w:rPr>
          <w:sz w:val="28"/>
          <w:szCs w:val="28"/>
          <w:u w:val="none"/>
        </w:rPr>
      </w:pPr>
      <w:r w:rsidDel="00000000" w:rsidR="00000000" w:rsidRPr="00000000">
        <w:rPr>
          <w:sz w:val="28"/>
          <w:szCs w:val="28"/>
          <w:u w:val="none"/>
          <w:rtl w:val="0"/>
        </w:rPr>
        <w:t xml:space="preserve"> Characterised by hot and cold local winds called Mistral and Sirocco.</w:t>
      </w:r>
    </w:p>
    <w:p w:rsidR="00000000" w:rsidDel="00000000" w:rsidP="00000000" w:rsidRDefault="00000000" w:rsidRPr="00000000" w14:paraId="000006A5">
      <w:pPr>
        <w:numPr>
          <w:ilvl w:val="1"/>
          <w:numId w:val="38"/>
        </w:numPr>
        <w:ind w:left="1080" w:hanging="360"/>
        <w:rPr>
          <w:sz w:val="28"/>
          <w:szCs w:val="28"/>
          <w:u w:val="none"/>
        </w:rPr>
      </w:pPr>
      <w:r w:rsidDel="00000000" w:rsidR="00000000" w:rsidRPr="00000000">
        <w:rPr>
          <w:sz w:val="28"/>
          <w:szCs w:val="28"/>
          <w:u w:val="none"/>
          <w:rtl w:val="0"/>
        </w:rPr>
        <w:t xml:space="preserve">There is high sunshine duration and intensity in summer.</w:t>
      </w:r>
    </w:p>
    <w:p w:rsidR="00000000" w:rsidDel="00000000" w:rsidP="00000000" w:rsidRDefault="00000000" w:rsidRPr="00000000" w14:paraId="000006A6">
      <w:pPr>
        <w:numPr>
          <w:ilvl w:val="1"/>
          <w:numId w:val="38"/>
        </w:numPr>
        <w:ind w:left="1080" w:hanging="360"/>
        <w:rPr>
          <w:sz w:val="28"/>
          <w:szCs w:val="28"/>
          <w:u w:val="none"/>
        </w:rPr>
      </w:pPr>
      <w:r w:rsidDel="00000000" w:rsidR="00000000" w:rsidRPr="00000000">
        <w:rPr>
          <w:sz w:val="28"/>
          <w:szCs w:val="28"/>
          <w:u w:val="none"/>
          <w:rtl w:val="0"/>
        </w:rPr>
        <w:t xml:space="preserve">Experiences cyclonic rainfall in winter when westeries are onshore.</w:t>
      </w:r>
    </w:p>
    <w:p w:rsidR="00000000" w:rsidDel="00000000" w:rsidP="00000000" w:rsidRDefault="00000000" w:rsidRPr="00000000" w14:paraId="000006A7">
      <w:pPr>
        <w:numPr>
          <w:ilvl w:val="1"/>
          <w:numId w:val="38"/>
        </w:numPr>
        <w:ind w:left="1080" w:hanging="360"/>
        <w:rPr>
          <w:sz w:val="28"/>
          <w:szCs w:val="28"/>
          <w:u w:val="none"/>
        </w:rPr>
      </w:pPr>
      <w:r w:rsidDel="00000000" w:rsidR="00000000" w:rsidRPr="00000000">
        <w:rPr>
          <w:sz w:val="28"/>
          <w:szCs w:val="28"/>
          <w:u w:val="none"/>
          <w:rtl w:val="0"/>
        </w:rPr>
        <w:t xml:space="preserve">Rainfall decreases inland.</w:t>
      </w:r>
    </w:p>
    <w:p w:rsidR="00000000" w:rsidDel="00000000" w:rsidP="00000000" w:rsidRDefault="00000000" w:rsidRPr="00000000" w14:paraId="000006A8">
      <w:pPr>
        <w:numPr>
          <w:ilvl w:val="1"/>
          <w:numId w:val="38"/>
        </w:numPr>
        <w:ind w:left="1080" w:hanging="360"/>
        <w:rPr>
          <w:sz w:val="28"/>
          <w:szCs w:val="28"/>
          <w:u w:val="none"/>
        </w:rPr>
      </w:pPr>
      <w:r w:rsidDel="00000000" w:rsidR="00000000" w:rsidRPr="00000000">
        <w:rPr>
          <w:sz w:val="28"/>
          <w:szCs w:val="28"/>
          <w:u w:val="none"/>
          <w:rtl w:val="0"/>
        </w:rPr>
        <w:t xml:space="preserve">Summers are dry due to trade winds blowing offshore.</w:t>
      </w:r>
    </w:p>
    <w:p w:rsidR="00000000" w:rsidDel="00000000" w:rsidP="00000000" w:rsidRDefault="00000000" w:rsidRPr="00000000" w14:paraId="000006A9">
      <w:pPr>
        <w:numPr>
          <w:ilvl w:val="1"/>
          <w:numId w:val="38"/>
        </w:numPr>
        <w:ind w:left="1080" w:hanging="360"/>
        <w:rPr>
          <w:sz w:val="28"/>
          <w:szCs w:val="28"/>
          <w:u w:val="none"/>
        </w:rPr>
      </w:pPr>
      <w:r w:rsidDel="00000000" w:rsidR="00000000" w:rsidRPr="00000000">
        <w:rPr>
          <w:sz w:val="28"/>
          <w:szCs w:val="28"/>
          <w:u w:val="none"/>
          <w:rtl w:val="0"/>
        </w:rPr>
        <w:t xml:space="preserve">There are distinct seasons i.e. summer, autumn, winter and spring.</w:t>
      </w:r>
    </w:p>
    <w:p w:rsidR="00000000" w:rsidDel="00000000" w:rsidP="00000000" w:rsidRDefault="00000000" w:rsidRPr="00000000" w14:paraId="000006AA">
      <w:pPr>
        <w:jc w:val="center"/>
        <w:rPr>
          <w:b w:val="1"/>
          <w:sz w:val="28"/>
          <w:szCs w:val="28"/>
          <w:u w:val="none"/>
        </w:rPr>
      </w:pPr>
      <w:r w:rsidDel="00000000" w:rsidR="00000000" w:rsidRPr="00000000">
        <w:rPr>
          <w:b w:val="1"/>
          <w:sz w:val="28"/>
          <w:szCs w:val="28"/>
          <w:u w:val="none"/>
          <w:rtl w:val="0"/>
        </w:rPr>
        <w:t xml:space="preserve">Warm temperate Interior Climate</w:t>
      </w:r>
    </w:p>
    <w:p w:rsidR="00000000" w:rsidDel="00000000" w:rsidP="00000000" w:rsidRDefault="00000000" w:rsidRPr="00000000" w14:paraId="000006AB">
      <w:pPr>
        <w:rPr>
          <w:sz w:val="28"/>
          <w:szCs w:val="28"/>
          <w:u w:val="none"/>
        </w:rPr>
      </w:pPr>
      <w:r w:rsidDel="00000000" w:rsidR="00000000" w:rsidRPr="00000000">
        <w:rPr>
          <w:sz w:val="28"/>
          <w:szCs w:val="28"/>
          <w:u w:val="none"/>
          <w:rtl w:val="0"/>
        </w:rPr>
        <w:t xml:space="preserve">-Also called </w:t>
      </w:r>
      <w:r w:rsidDel="00000000" w:rsidR="00000000" w:rsidRPr="00000000">
        <w:rPr>
          <w:b w:val="1"/>
          <w:i w:val="1"/>
          <w:sz w:val="28"/>
          <w:szCs w:val="28"/>
          <w:u w:val="none"/>
          <w:rtl w:val="0"/>
        </w:rPr>
        <w:t xml:space="preserve">Steppe Type</w:t>
      </w:r>
      <w:r w:rsidDel="00000000" w:rsidR="00000000" w:rsidRPr="00000000">
        <w:rPr>
          <w:i w:val="1"/>
          <w:sz w:val="28"/>
          <w:szCs w:val="28"/>
          <w:u w:val="none"/>
          <w:rtl w:val="0"/>
        </w:rPr>
        <w:t xml:space="preserve">.</w:t>
      </w:r>
      <w:r w:rsidDel="00000000" w:rsidR="00000000" w:rsidRPr="00000000">
        <w:rPr>
          <w:rtl w:val="0"/>
        </w:rPr>
      </w:r>
    </w:p>
    <w:p w:rsidR="00000000" w:rsidDel="00000000" w:rsidP="00000000" w:rsidRDefault="00000000" w:rsidRPr="00000000" w14:paraId="000006AC">
      <w:pPr>
        <w:rPr>
          <w:sz w:val="28"/>
          <w:szCs w:val="28"/>
          <w:u w:val="none"/>
        </w:rPr>
      </w:pPr>
      <w:r w:rsidDel="00000000" w:rsidR="00000000" w:rsidRPr="00000000">
        <w:rPr>
          <w:sz w:val="28"/>
          <w:szCs w:val="28"/>
          <w:u w:val="none"/>
          <w:rtl w:val="0"/>
        </w:rPr>
        <w:t xml:space="preserve">It’s found in the interior of continents in the following areas (grasslands):</w:t>
      </w:r>
    </w:p>
    <w:p w:rsidR="00000000" w:rsidDel="00000000" w:rsidP="00000000" w:rsidRDefault="00000000" w:rsidRPr="00000000" w14:paraId="000006AD">
      <w:pPr>
        <w:numPr>
          <w:ilvl w:val="0"/>
          <w:numId w:val="37"/>
        </w:numPr>
        <w:ind w:left="1470" w:hanging="390"/>
        <w:rPr>
          <w:sz w:val="28"/>
          <w:szCs w:val="28"/>
          <w:u w:val="none"/>
        </w:rPr>
      </w:pPr>
      <w:r w:rsidDel="00000000" w:rsidR="00000000" w:rsidRPr="00000000">
        <w:rPr>
          <w:sz w:val="28"/>
          <w:szCs w:val="28"/>
          <w:u w:val="none"/>
          <w:rtl w:val="0"/>
        </w:rPr>
        <w:t xml:space="preserve">Steppe Land of U.S.S.R.</w:t>
      </w:r>
    </w:p>
    <w:p w:rsidR="00000000" w:rsidDel="00000000" w:rsidP="00000000" w:rsidRDefault="00000000" w:rsidRPr="00000000" w14:paraId="000006AE">
      <w:pPr>
        <w:numPr>
          <w:ilvl w:val="0"/>
          <w:numId w:val="37"/>
        </w:numPr>
        <w:ind w:left="1470" w:hanging="390"/>
        <w:rPr>
          <w:sz w:val="28"/>
          <w:szCs w:val="28"/>
          <w:u w:val="none"/>
        </w:rPr>
      </w:pPr>
      <w:r w:rsidDel="00000000" w:rsidR="00000000" w:rsidRPr="00000000">
        <w:rPr>
          <w:sz w:val="28"/>
          <w:szCs w:val="28"/>
          <w:u w:val="none"/>
          <w:rtl w:val="0"/>
        </w:rPr>
        <w:t xml:space="preserve">Veldt of S Africa.</w:t>
      </w:r>
    </w:p>
    <w:p w:rsidR="00000000" w:rsidDel="00000000" w:rsidP="00000000" w:rsidRDefault="00000000" w:rsidRPr="00000000" w14:paraId="000006AF">
      <w:pPr>
        <w:numPr>
          <w:ilvl w:val="0"/>
          <w:numId w:val="37"/>
        </w:numPr>
        <w:ind w:left="1470" w:hanging="390"/>
        <w:rPr>
          <w:sz w:val="28"/>
          <w:szCs w:val="28"/>
          <w:u w:val="none"/>
        </w:rPr>
      </w:pPr>
      <w:r w:rsidDel="00000000" w:rsidR="00000000" w:rsidRPr="00000000">
        <w:rPr>
          <w:sz w:val="28"/>
          <w:szCs w:val="28"/>
          <w:u w:val="none"/>
          <w:rtl w:val="0"/>
        </w:rPr>
        <w:t xml:space="preserve">Prairie lands of Canada and U.S.A.</w:t>
      </w:r>
    </w:p>
    <w:p w:rsidR="00000000" w:rsidDel="00000000" w:rsidP="00000000" w:rsidRDefault="00000000" w:rsidRPr="00000000" w14:paraId="000006B0">
      <w:pPr>
        <w:numPr>
          <w:ilvl w:val="0"/>
          <w:numId w:val="37"/>
        </w:numPr>
        <w:ind w:left="1470" w:hanging="390"/>
        <w:rPr>
          <w:sz w:val="28"/>
          <w:szCs w:val="28"/>
          <w:u w:val="none"/>
        </w:rPr>
      </w:pPr>
      <w:r w:rsidDel="00000000" w:rsidR="00000000" w:rsidRPr="00000000">
        <w:rPr>
          <w:sz w:val="28"/>
          <w:szCs w:val="28"/>
          <w:u w:val="none"/>
          <w:rtl w:val="0"/>
        </w:rPr>
        <w:t xml:space="preserve">Pampas lands of Argentina.</w:t>
      </w:r>
    </w:p>
    <w:p w:rsidR="00000000" w:rsidDel="00000000" w:rsidP="00000000" w:rsidRDefault="00000000" w:rsidRPr="00000000" w14:paraId="000006B1">
      <w:pPr>
        <w:numPr>
          <w:ilvl w:val="0"/>
          <w:numId w:val="37"/>
        </w:numPr>
        <w:ind w:left="1470" w:hanging="390"/>
        <w:rPr>
          <w:sz w:val="28"/>
          <w:szCs w:val="28"/>
          <w:u w:val="none"/>
        </w:rPr>
      </w:pPr>
      <w:r w:rsidDel="00000000" w:rsidR="00000000" w:rsidRPr="00000000">
        <w:rPr>
          <w:sz w:val="28"/>
          <w:szCs w:val="28"/>
          <w:u w:val="none"/>
          <w:rtl w:val="0"/>
        </w:rPr>
        <w:t xml:space="preserve">Downs of Australia.</w:t>
      </w:r>
    </w:p>
    <w:p w:rsidR="00000000" w:rsidDel="00000000" w:rsidP="00000000" w:rsidRDefault="00000000" w:rsidRPr="00000000" w14:paraId="000006B2">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B3">
      <w:pPr>
        <w:numPr>
          <w:ilvl w:val="1"/>
          <w:numId w:val="37"/>
        </w:numPr>
        <w:ind w:left="1440" w:hanging="360"/>
        <w:rPr>
          <w:sz w:val="28"/>
          <w:szCs w:val="28"/>
          <w:u w:val="none"/>
        </w:rPr>
      </w:pPr>
      <w:r w:rsidDel="00000000" w:rsidR="00000000" w:rsidRPr="00000000">
        <w:rPr>
          <w:sz w:val="28"/>
          <w:szCs w:val="28"/>
          <w:u w:val="none"/>
          <w:rtl w:val="0"/>
        </w:rPr>
        <w:t xml:space="preserve">Warm short temperatures between 18-21◦c.</w:t>
      </w:r>
    </w:p>
    <w:p w:rsidR="00000000" w:rsidDel="00000000" w:rsidP="00000000" w:rsidRDefault="00000000" w:rsidRPr="00000000" w14:paraId="000006B4">
      <w:pPr>
        <w:numPr>
          <w:ilvl w:val="1"/>
          <w:numId w:val="37"/>
        </w:numPr>
        <w:ind w:left="1440" w:hanging="360"/>
        <w:rPr>
          <w:sz w:val="28"/>
          <w:szCs w:val="28"/>
          <w:u w:val="none"/>
        </w:rPr>
      </w:pPr>
      <w:r w:rsidDel="00000000" w:rsidR="00000000" w:rsidRPr="00000000">
        <w:rPr>
          <w:sz w:val="28"/>
          <w:szCs w:val="28"/>
          <w:u w:val="none"/>
          <w:rtl w:val="0"/>
        </w:rPr>
        <w:t xml:space="preserve">Long winters with extremely low temperatures due to continentality which can fall up to -20◦c.</w:t>
      </w:r>
    </w:p>
    <w:p w:rsidR="00000000" w:rsidDel="00000000" w:rsidP="00000000" w:rsidRDefault="00000000" w:rsidRPr="00000000" w14:paraId="000006B5">
      <w:pPr>
        <w:numPr>
          <w:ilvl w:val="1"/>
          <w:numId w:val="37"/>
        </w:numPr>
        <w:ind w:left="1440" w:hanging="360"/>
        <w:rPr>
          <w:sz w:val="28"/>
          <w:szCs w:val="28"/>
          <w:u w:val="none"/>
        </w:rPr>
      </w:pPr>
      <w:r w:rsidDel="00000000" w:rsidR="00000000" w:rsidRPr="00000000">
        <w:rPr>
          <w:sz w:val="28"/>
          <w:szCs w:val="28"/>
          <w:u w:val="none"/>
          <w:rtl w:val="0"/>
        </w:rPr>
        <w:t xml:space="preserve">Precipitation is received all the year round.</w:t>
      </w:r>
    </w:p>
    <w:p w:rsidR="00000000" w:rsidDel="00000000" w:rsidP="00000000" w:rsidRDefault="00000000" w:rsidRPr="00000000" w14:paraId="000006B6">
      <w:pPr>
        <w:numPr>
          <w:ilvl w:val="1"/>
          <w:numId w:val="37"/>
        </w:numPr>
        <w:ind w:left="1440" w:hanging="360"/>
        <w:rPr>
          <w:sz w:val="28"/>
          <w:szCs w:val="28"/>
          <w:u w:val="none"/>
        </w:rPr>
      </w:pPr>
      <w:r w:rsidDel="00000000" w:rsidR="00000000" w:rsidRPr="00000000">
        <w:rPr>
          <w:sz w:val="28"/>
          <w:szCs w:val="28"/>
          <w:u w:val="none"/>
          <w:rtl w:val="0"/>
        </w:rPr>
        <w:t xml:space="preserve">Most rainfall is received in summer and snow precipitation in winter.</w:t>
      </w:r>
    </w:p>
    <w:p w:rsidR="00000000" w:rsidDel="00000000" w:rsidP="00000000" w:rsidRDefault="00000000" w:rsidRPr="00000000" w14:paraId="000006B7">
      <w:pPr>
        <w:numPr>
          <w:ilvl w:val="1"/>
          <w:numId w:val="37"/>
        </w:numPr>
        <w:ind w:left="1440" w:hanging="360"/>
        <w:rPr>
          <w:sz w:val="28"/>
          <w:szCs w:val="28"/>
          <w:u w:val="none"/>
        </w:rPr>
      </w:pPr>
      <w:r w:rsidDel="00000000" w:rsidR="00000000" w:rsidRPr="00000000">
        <w:rPr>
          <w:sz w:val="28"/>
          <w:szCs w:val="28"/>
          <w:u w:val="none"/>
          <w:rtl w:val="0"/>
        </w:rPr>
        <w:t xml:space="preserve">Rainfall is moderate with annual mean of 500mm.</w:t>
      </w:r>
    </w:p>
    <w:p w:rsidR="00000000" w:rsidDel="00000000" w:rsidP="00000000" w:rsidRDefault="00000000" w:rsidRPr="00000000" w14:paraId="000006B8">
      <w:pPr>
        <w:numPr>
          <w:ilvl w:val="1"/>
          <w:numId w:val="37"/>
        </w:numPr>
        <w:ind w:left="1440" w:hanging="360"/>
        <w:rPr>
          <w:sz w:val="28"/>
          <w:szCs w:val="28"/>
          <w:u w:val="none"/>
        </w:rPr>
      </w:pPr>
      <w:r w:rsidDel="00000000" w:rsidR="00000000" w:rsidRPr="00000000">
        <w:rPr>
          <w:sz w:val="28"/>
          <w:szCs w:val="28"/>
          <w:u w:val="none"/>
          <w:rtl w:val="0"/>
        </w:rPr>
        <w:t xml:space="preserve">Summer rainfall is caused by convection and depressions.</w:t>
      </w:r>
    </w:p>
    <w:p w:rsidR="00000000" w:rsidDel="00000000" w:rsidP="00000000" w:rsidRDefault="00000000" w:rsidRPr="00000000" w14:paraId="000006B9">
      <w:pPr>
        <w:numPr>
          <w:ilvl w:val="1"/>
          <w:numId w:val="37"/>
        </w:numPr>
        <w:ind w:left="1440" w:hanging="360"/>
        <w:rPr>
          <w:sz w:val="28"/>
          <w:szCs w:val="28"/>
          <w:u w:val="none"/>
        </w:rPr>
      </w:pPr>
      <w:r w:rsidDel="00000000" w:rsidR="00000000" w:rsidRPr="00000000">
        <w:rPr>
          <w:sz w:val="28"/>
          <w:szCs w:val="28"/>
          <w:u w:val="none"/>
          <w:rtl w:val="0"/>
        </w:rPr>
        <w:t xml:space="preserve">There is high humidity in summer.</w:t>
      </w:r>
    </w:p>
    <w:p w:rsidR="00000000" w:rsidDel="00000000" w:rsidP="00000000" w:rsidRDefault="00000000" w:rsidRPr="00000000" w14:paraId="000006BA">
      <w:pPr>
        <w:jc w:val="center"/>
        <w:rPr>
          <w:b w:val="1"/>
          <w:sz w:val="28"/>
          <w:szCs w:val="28"/>
          <w:u w:val="none"/>
        </w:rPr>
      </w:pPr>
      <w:r w:rsidDel="00000000" w:rsidR="00000000" w:rsidRPr="00000000">
        <w:rPr>
          <w:b w:val="1"/>
          <w:sz w:val="28"/>
          <w:szCs w:val="28"/>
          <w:u w:val="none"/>
          <w:rtl w:val="0"/>
        </w:rPr>
        <w:t xml:space="preserve">Warm temperate Eastern Margin climate</w:t>
      </w:r>
    </w:p>
    <w:p w:rsidR="00000000" w:rsidDel="00000000" w:rsidP="00000000" w:rsidRDefault="00000000" w:rsidRPr="00000000" w14:paraId="000006BB">
      <w:pPr>
        <w:rPr>
          <w:sz w:val="28"/>
          <w:szCs w:val="28"/>
          <w:u w:val="none"/>
        </w:rPr>
      </w:pPr>
      <w:r w:rsidDel="00000000" w:rsidR="00000000" w:rsidRPr="00000000">
        <w:rPr>
          <w:sz w:val="28"/>
          <w:szCs w:val="28"/>
          <w:u w:val="none"/>
          <w:rtl w:val="0"/>
        </w:rPr>
        <w:t xml:space="preserve">-Also known as </w:t>
      </w:r>
      <w:r w:rsidDel="00000000" w:rsidR="00000000" w:rsidRPr="00000000">
        <w:rPr>
          <w:i w:val="1"/>
          <w:sz w:val="28"/>
          <w:szCs w:val="28"/>
          <w:u w:val="none"/>
          <w:rtl w:val="0"/>
        </w:rPr>
        <w:t xml:space="preserve">China Type.</w:t>
      </w:r>
      <w:r w:rsidDel="00000000" w:rsidR="00000000" w:rsidRPr="00000000">
        <w:rPr>
          <w:rtl w:val="0"/>
        </w:rPr>
      </w:r>
    </w:p>
    <w:p w:rsidR="00000000" w:rsidDel="00000000" w:rsidP="00000000" w:rsidRDefault="00000000" w:rsidRPr="00000000" w14:paraId="000006BC">
      <w:pPr>
        <w:rPr>
          <w:sz w:val="28"/>
          <w:szCs w:val="28"/>
          <w:u w:val="none"/>
        </w:rPr>
      </w:pPr>
      <w:r w:rsidDel="00000000" w:rsidR="00000000" w:rsidRPr="00000000">
        <w:rPr>
          <w:sz w:val="28"/>
          <w:szCs w:val="28"/>
          <w:u w:val="none"/>
          <w:rtl w:val="0"/>
        </w:rPr>
        <w:t xml:space="preserve">It’s experienced on the eastern margins of continents in the following areas.</w:t>
      </w:r>
    </w:p>
    <w:p w:rsidR="00000000" w:rsidDel="00000000" w:rsidP="00000000" w:rsidRDefault="00000000" w:rsidRPr="00000000" w14:paraId="000006BD">
      <w:pPr>
        <w:numPr>
          <w:ilvl w:val="0"/>
          <w:numId w:val="40"/>
        </w:numPr>
        <w:ind w:left="1470" w:hanging="390"/>
        <w:rPr>
          <w:sz w:val="28"/>
          <w:szCs w:val="28"/>
          <w:u w:val="none"/>
        </w:rPr>
      </w:pPr>
      <w:r w:rsidDel="00000000" w:rsidR="00000000" w:rsidRPr="00000000">
        <w:rPr>
          <w:sz w:val="28"/>
          <w:szCs w:val="28"/>
          <w:u w:val="none"/>
          <w:rtl w:val="0"/>
        </w:rPr>
        <w:t xml:space="preserve">S.E China and S. Japan.</w:t>
      </w:r>
    </w:p>
    <w:p w:rsidR="00000000" w:rsidDel="00000000" w:rsidP="00000000" w:rsidRDefault="00000000" w:rsidRPr="00000000" w14:paraId="000006BE">
      <w:pPr>
        <w:numPr>
          <w:ilvl w:val="0"/>
          <w:numId w:val="40"/>
        </w:numPr>
        <w:ind w:left="1470" w:hanging="390"/>
        <w:rPr>
          <w:sz w:val="28"/>
          <w:szCs w:val="28"/>
          <w:u w:val="none"/>
        </w:rPr>
      </w:pPr>
      <w:r w:rsidDel="00000000" w:rsidR="00000000" w:rsidRPr="00000000">
        <w:rPr>
          <w:sz w:val="28"/>
          <w:szCs w:val="28"/>
          <w:u w:val="none"/>
          <w:rtl w:val="0"/>
        </w:rPr>
        <w:t xml:space="preserve">S.E Australia.</w:t>
      </w:r>
    </w:p>
    <w:p w:rsidR="00000000" w:rsidDel="00000000" w:rsidP="00000000" w:rsidRDefault="00000000" w:rsidRPr="00000000" w14:paraId="000006BF">
      <w:pPr>
        <w:numPr>
          <w:ilvl w:val="0"/>
          <w:numId w:val="40"/>
        </w:numPr>
        <w:ind w:left="1470" w:hanging="390"/>
        <w:rPr>
          <w:sz w:val="28"/>
          <w:szCs w:val="28"/>
          <w:u w:val="none"/>
        </w:rPr>
      </w:pPr>
      <w:r w:rsidDel="00000000" w:rsidR="00000000" w:rsidRPr="00000000">
        <w:rPr>
          <w:sz w:val="28"/>
          <w:szCs w:val="28"/>
          <w:u w:val="none"/>
          <w:rtl w:val="0"/>
        </w:rPr>
        <w:t xml:space="preserve">S and S.E states of U.S.A.</w:t>
      </w:r>
    </w:p>
    <w:p w:rsidR="00000000" w:rsidDel="00000000" w:rsidP="00000000" w:rsidRDefault="00000000" w:rsidRPr="00000000" w14:paraId="000006C0">
      <w:pPr>
        <w:numPr>
          <w:ilvl w:val="0"/>
          <w:numId w:val="40"/>
        </w:numPr>
        <w:ind w:left="1470" w:hanging="390"/>
        <w:rPr>
          <w:sz w:val="28"/>
          <w:szCs w:val="28"/>
          <w:u w:val="none"/>
        </w:rPr>
      </w:pPr>
      <w:r w:rsidDel="00000000" w:rsidR="00000000" w:rsidRPr="00000000">
        <w:rPr>
          <w:sz w:val="28"/>
          <w:szCs w:val="28"/>
          <w:u w:val="none"/>
          <w:rtl w:val="0"/>
        </w:rPr>
        <w:t xml:space="preserve">S. America in S. Brazil, Uruguay, E. Paraguay and coast of Argentina.</w:t>
      </w:r>
    </w:p>
    <w:p w:rsidR="00000000" w:rsidDel="00000000" w:rsidP="00000000" w:rsidRDefault="00000000" w:rsidRPr="00000000" w14:paraId="000006C1">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C2">
      <w:pPr>
        <w:numPr>
          <w:ilvl w:val="1"/>
          <w:numId w:val="40"/>
        </w:numPr>
        <w:ind w:left="1440" w:hanging="360"/>
        <w:rPr>
          <w:b w:val="1"/>
          <w:sz w:val="28"/>
          <w:szCs w:val="28"/>
          <w:u w:val="none"/>
        </w:rPr>
      </w:pPr>
      <w:r w:rsidDel="00000000" w:rsidR="00000000" w:rsidRPr="00000000">
        <w:rPr>
          <w:sz w:val="28"/>
          <w:szCs w:val="28"/>
          <w:u w:val="none"/>
          <w:rtl w:val="0"/>
        </w:rPr>
        <w:t xml:space="preserve">Hot summers with a mean annual of about 26◦c.</w:t>
      </w:r>
      <w:r w:rsidDel="00000000" w:rsidR="00000000" w:rsidRPr="00000000">
        <w:rPr>
          <w:rtl w:val="0"/>
        </w:rPr>
      </w:r>
    </w:p>
    <w:p w:rsidR="00000000" w:rsidDel="00000000" w:rsidP="00000000" w:rsidRDefault="00000000" w:rsidRPr="00000000" w14:paraId="000006C3">
      <w:pPr>
        <w:numPr>
          <w:ilvl w:val="1"/>
          <w:numId w:val="40"/>
        </w:numPr>
        <w:ind w:left="1440" w:hanging="360"/>
        <w:rPr>
          <w:b w:val="1"/>
          <w:sz w:val="28"/>
          <w:szCs w:val="28"/>
          <w:u w:val="none"/>
        </w:rPr>
      </w:pPr>
      <w:r w:rsidDel="00000000" w:rsidR="00000000" w:rsidRPr="00000000">
        <w:rPr>
          <w:sz w:val="28"/>
          <w:szCs w:val="28"/>
          <w:u w:val="none"/>
          <w:rtl w:val="0"/>
        </w:rPr>
        <w:t xml:space="preserve">Mild to cool winters due to marine influence and local winds (4-13◦c).</w:t>
      </w:r>
      <w:r w:rsidDel="00000000" w:rsidR="00000000" w:rsidRPr="00000000">
        <w:rPr>
          <w:rtl w:val="0"/>
        </w:rPr>
      </w:r>
    </w:p>
    <w:p w:rsidR="00000000" w:rsidDel="00000000" w:rsidP="00000000" w:rsidRDefault="00000000" w:rsidRPr="00000000" w14:paraId="000006C4">
      <w:pPr>
        <w:numPr>
          <w:ilvl w:val="1"/>
          <w:numId w:val="40"/>
        </w:numPr>
        <w:ind w:left="1440" w:hanging="360"/>
        <w:rPr>
          <w:b w:val="1"/>
          <w:sz w:val="28"/>
          <w:szCs w:val="28"/>
          <w:u w:val="none"/>
        </w:rPr>
      </w:pPr>
      <w:r w:rsidDel="00000000" w:rsidR="00000000" w:rsidRPr="00000000">
        <w:rPr>
          <w:sz w:val="28"/>
          <w:szCs w:val="28"/>
          <w:u w:val="none"/>
          <w:rtl w:val="0"/>
        </w:rPr>
        <w:t xml:space="preserve">Receives rainfall throughout the year (about 1000mm).experiences hurricanes and typhoons.</w:t>
      </w:r>
      <w:r w:rsidDel="00000000" w:rsidR="00000000" w:rsidRPr="00000000">
        <w:rPr>
          <w:rtl w:val="0"/>
        </w:rPr>
      </w:r>
    </w:p>
    <w:p w:rsidR="00000000" w:rsidDel="00000000" w:rsidP="00000000" w:rsidRDefault="00000000" w:rsidRPr="00000000" w14:paraId="000006C5">
      <w:pPr>
        <w:numPr>
          <w:ilvl w:val="1"/>
          <w:numId w:val="40"/>
        </w:numPr>
        <w:ind w:left="1440" w:hanging="360"/>
        <w:rPr>
          <w:b w:val="1"/>
          <w:sz w:val="28"/>
          <w:szCs w:val="28"/>
          <w:u w:val="none"/>
        </w:rPr>
      </w:pPr>
      <w:r w:rsidDel="00000000" w:rsidR="00000000" w:rsidRPr="00000000">
        <w:rPr>
          <w:sz w:val="28"/>
          <w:szCs w:val="28"/>
          <w:u w:val="none"/>
          <w:rtl w:val="0"/>
        </w:rPr>
        <w:t xml:space="preserve">Convectional rainfall is common in summer.</w:t>
      </w:r>
      <w:r w:rsidDel="00000000" w:rsidR="00000000" w:rsidRPr="00000000">
        <w:rPr>
          <w:rtl w:val="0"/>
        </w:rPr>
      </w:r>
    </w:p>
    <w:p w:rsidR="00000000" w:rsidDel="00000000" w:rsidP="00000000" w:rsidRDefault="00000000" w:rsidRPr="00000000" w14:paraId="000006C6">
      <w:pPr>
        <w:numPr>
          <w:ilvl w:val="1"/>
          <w:numId w:val="40"/>
        </w:numPr>
        <w:ind w:left="1440" w:hanging="360"/>
        <w:rPr>
          <w:b w:val="1"/>
          <w:sz w:val="28"/>
          <w:szCs w:val="28"/>
          <w:u w:val="none"/>
        </w:rPr>
      </w:pPr>
      <w:r w:rsidDel="00000000" w:rsidR="00000000" w:rsidRPr="00000000">
        <w:rPr>
          <w:sz w:val="28"/>
          <w:szCs w:val="28"/>
          <w:u w:val="none"/>
          <w:rtl w:val="0"/>
        </w:rPr>
        <w:t xml:space="preserve">Rainfall is moderate between 760 and1500mm.</w:t>
      </w:r>
      <w:r w:rsidDel="00000000" w:rsidR="00000000" w:rsidRPr="00000000">
        <w:rPr>
          <w:rtl w:val="0"/>
        </w:rPr>
      </w:r>
    </w:p>
    <w:p w:rsidR="00000000" w:rsidDel="00000000" w:rsidP="00000000" w:rsidRDefault="00000000" w:rsidRPr="00000000" w14:paraId="000006C7">
      <w:pPr>
        <w:jc w:val="center"/>
        <w:rPr>
          <w:b w:val="1"/>
          <w:sz w:val="28"/>
          <w:szCs w:val="28"/>
          <w:u w:val="none"/>
        </w:rPr>
      </w:pPr>
      <w:r w:rsidDel="00000000" w:rsidR="00000000" w:rsidRPr="00000000">
        <w:rPr>
          <w:b w:val="1"/>
          <w:sz w:val="28"/>
          <w:szCs w:val="28"/>
          <w:u w:val="none"/>
          <w:rtl w:val="0"/>
        </w:rPr>
        <w:t xml:space="preserve">Warm Temperate Deserts</w:t>
      </w:r>
    </w:p>
    <w:p w:rsidR="00000000" w:rsidDel="00000000" w:rsidP="00000000" w:rsidRDefault="00000000" w:rsidRPr="00000000" w14:paraId="000006C8">
      <w:pPr>
        <w:rPr>
          <w:sz w:val="28"/>
          <w:szCs w:val="28"/>
          <w:u w:val="none"/>
        </w:rPr>
      </w:pPr>
      <w:r w:rsidDel="00000000" w:rsidR="00000000" w:rsidRPr="00000000">
        <w:rPr>
          <w:sz w:val="28"/>
          <w:szCs w:val="28"/>
          <w:u w:val="none"/>
          <w:rtl w:val="0"/>
        </w:rPr>
        <w:t xml:space="preserve">-Also known as Mid-Latitude Desert climate.</w:t>
      </w:r>
    </w:p>
    <w:p w:rsidR="00000000" w:rsidDel="00000000" w:rsidP="00000000" w:rsidRDefault="00000000" w:rsidRPr="00000000" w14:paraId="000006C9">
      <w:pPr>
        <w:rPr>
          <w:sz w:val="28"/>
          <w:szCs w:val="28"/>
          <w:u w:val="none"/>
        </w:rPr>
      </w:pPr>
      <w:r w:rsidDel="00000000" w:rsidR="00000000" w:rsidRPr="00000000">
        <w:rPr>
          <w:sz w:val="28"/>
          <w:szCs w:val="28"/>
          <w:u w:val="none"/>
          <w:rtl w:val="0"/>
        </w:rPr>
        <w:t xml:space="preserve">It’s experienced in the following areas:</w:t>
      </w:r>
    </w:p>
    <w:p w:rsidR="00000000" w:rsidDel="00000000" w:rsidP="00000000" w:rsidRDefault="00000000" w:rsidRPr="00000000" w14:paraId="000006CA">
      <w:pPr>
        <w:numPr>
          <w:ilvl w:val="0"/>
          <w:numId w:val="39"/>
        </w:numPr>
        <w:ind w:left="720" w:hanging="360"/>
        <w:rPr>
          <w:sz w:val="28"/>
          <w:szCs w:val="28"/>
          <w:u w:val="none"/>
        </w:rPr>
      </w:pPr>
      <w:r w:rsidDel="00000000" w:rsidR="00000000" w:rsidRPr="00000000">
        <w:rPr>
          <w:sz w:val="28"/>
          <w:szCs w:val="28"/>
          <w:u w:val="none"/>
          <w:rtl w:val="0"/>
        </w:rPr>
        <w:t xml:space="preserve">Nevada and Utah states of U.S.A.</w:t>
      </w:r>
    </w:p>
    <w:p w:rsidR="00000000" w:rsidDel="00000000" w:rsidP="00000000" w:rsidRDefault="00000000" w:rsidRPr="00000000" w14:paraId="000006CB">
      <w:pPr>
        <w:numPr>
          <w:ilvl w:val="0"/>
          <w:numId w:val="39"/>
        </w:numPr>
        <w:ind w:left="720" w:hanging="360"/>
        <w:rPr>
          <w:sz w:val="28"/>
          <w:szCs w:val="28"/>
          <w:u w:val="none"/>
        </w:rPr>
      </w:pPr>
      <w:r w:rsidDel="00000000" w:rsidR="00000000" w:rsidRPr="00000000">
        <w:rPr>
          <w:sz w:val="28"/>
          <w:szCs w:val="28"/>
          <w:u w:val="none"/>
          <w:rtl w:val="0"/>
        </w:rPr>
        <w:t xml:space="preserve">Pentagonia in S. America.</w:t>
      </w:r>
    </w:p>
    <w:p w:rsidR="00000000" w:rsidDel="00000000" w:rsidP="00000000" w:rsidRDefault="00000000" w:rsidRPr="00000000" w14:paraId="000006CC">
      <w:pPr>
        <w:numPr>
          <w:ilvl w:val="0"/>
          <w:numId w:val="39"/>
        </w:numPr>
        <w:ind w:left="720" w:hanging="360"/>
        <w:rPr>
          <w:color w:val="000000"/>
          <w:sz w:val="28"/>
          <w:szCs w:val="28"/>
          <w:u w:val="none"/>
        </w:rPr>
      </w:pPr>
      <w:r w:rsidDel="00000000" w:rsidR="00000000" w:rsidRPr="00000000">
        <w:rPr>
          <w:sz w:val="32"/>
          <w:szCs w:val="32"/>
          <w:u w:val="none"/>
          <w:rtl w:val="0"/>
        </w:rPr>
        <w:t xml:space="preserve">Gobi Desert</w:t>
      </w:r>
      <w:r w:rsidDel="00000000" w:rsidR="00000000" w:rsidRPr="00000000">
        <w:rPr>
          <w:color w:val="000000"/>
          <w:sz w:val="28"/>
          <w:szCs w:val="28"/>
          <w:u w:val="none"/>
          <w:rtl w:val="0"/>
        </w:rPr>
        <w:t xml:space="preserve"> extensive desert area of southern Mongolia and northern China and the largest desert in Asia.</w:t>
      </w:r>
    </w:p>
    <w:p w:rsidR="00000000" w:rsidDel="00000000" w:rsidP="00000000" w:rsidRDefault="00000000" w:rsidRPr="00000000" w14:paraId="000006CD">
      <w:pPr>
        <w:numPr>
          <w:ilvl w:val="0"/>
          <w:numId w:val="39"/>
        </w:numPr>
        <w:ind w:left="720" w:hanging="360"/>
        <w:rPr>
          <w:sz w:val="28"/>
          <w:szCs w:val="28"/>
          <w:u w:val="none"/>
        </w:rPr>
      </w:pPr>
      <w:r w:rsidDel="00000000" w:rsidR="00000000" w:rsidRPr="00000000">
        <w:rPr>
          <w:sz w:val="28"/>
          <w:szCs w:val="28"/>
          <w:u w:val="none"/>
          <w:rtl w:val="0"/>
        </w:rPr>
        <w:t xml:space="preserve">Turkey, Turkmenistan, Uzbekistan and Kazakhstan.</w:t>
      </w:r>
    </w:p>
    <w:p w:rsidR="00000000" w:rsidDel="00000000" w:rsidP="00000000" w:rsidRDefault="00000000" w:rsidRPr="00000000" w14:paraId="000006CE">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CF">
      <w:pPr>
        <w:numPr>
          <w:ilvl w:val="1"/>
          <w:numId w:val="39"/>
        </w:numPr>
        <w:ind w:left="1440" w:hanging="360"/>
        <w:rPr>
          <w:b w:val="1"/>
          <w:sz w:val="28"/>
          <w:szCs w:val="28"/>
          <w:u w:val="none"/>
        </w:rPr>
      </w:pPr>
      <w:r w:rsidDel="00000000" w:rsidR="00000000" w:rsidRPr="00000000">
        <w:rPr>
          <w:sz w:val="28"/>
          <w:szCs w:val="28"/>
          <w:u w:val="none"/>
          <w:rtl w:val="0"/>
        </w:rPr>
        <w:t xml:space="preserve">High summer temperatures (27-37◦c).</w:t>
      </w:r>
      <w:r w:rsidDel="00000000" w:rsidR="00000000" w:rsidRPr="00000000">
        <w:rPr>
          <w:rtl w:val="0"/>
        </w:rPr>
      </w:r>
    </w:p>
    <w:p w:rsidR="00000000" w:rsidDel="00000000" w:rsidP="00000000" w:rsidRDefault="00000000" w:rsidRPr="00000000" w14:paraId="000006D0">
      <w:pPr>
        <w:numPr>
          <w:ilvl w:val="1"/>
          <w:numId w:val="39"/>
        </w:numPr>
        <w:ind w:left="1440" w:hanging="360"/>
        <w:rPr>
          <w:b w:val="1"/>
          <w:sz w:val="28"/>
          <w:szCs w:val="28"/>
          <w:u w:val="none"/>
        </w:rPr>
      </w:pPr>
      <w:r w:rsidDel="00000000" w:rsidR="00000000" w:rsidRPr="00000000">
        <w:rPr>
          <w:sz w:val="28"/>
          <w:szCs w:val="28"/>
          <w:u w:val="none"/>
          <w:rtl w:val="0"/>
        </w:rPr>
        <w:t xml:space="preserve">Cold winters as low as -7◦c.</w:t>
      </w:r>
      <w:r w:rsidDel="00000000" w:rsidR="00000000" w:rsidRPr="00000000">
        <w:rPr>
          <w:rtl w:val="0"/>
        </w:rPr>
      </w:r>
    </w:p>
    <w:p w:rsidR="00000000" w:rsidDel="00000000" w:rsidP="00000000" w:rsidRDefault="00000000" w:rsidRPr="00000000" w14:paraId="000006D1">
      <w:pPr>
        <w:numPr>
          <w:ilvl w:val="1"/>
          <w:numId w:val="39"/>
        </w:numPr>
        <w:ind w:left="1440" w:hanging="360"/>
        <w:rPr>
          <w:b w:val="1"/>
          <w:sz w:val="28"/>
          <w:szCs w:val="28"/>
          <w:u w:val="none"/>
        </w:rPr>
      </w:pPr>
      <w:r w:rsidDel="00000000" w:rsidR="00000000" w:rsidRPr="00000000">
        <w:rPr>
          <w:sz w:val="28"/>
          <w:szCs w:val="28"/>
          <w:u w:val="none"/>
          <w:rtl w:val="0"/>
        </w:rPr>
        <w:t xml:space="preserve">Very large diurnal and annual ranges of temperature.</w:t>
      </w:r>
      <w:r w:rsidDel="00000000" w:rsidR="00000000" w:rsidRPr="00000000">
        <w:rPr>
          <w:rtl w:val="0"/>
        </w:rPr>
      </w:r>
    </w:p>
    <w:p w:rsidR="00000000" w:rsidDel="00000000" w:rsidP="00000000" w:rsidRDefault="00000000" w:rsidRPr="00000000" w14:paraId="000006D2">
      <w:pPr>
        <w:numPr>
          <w:ilvl w:val="1"/>
          <w:numId w:val="39"/>
        </w:numPr>
        <w:ind w:left="1440" w:hanging="360"/>
        <w:rPr>
          <w:b w:val="1"/>
          <w:sz w:val="28"/>
          <w:szCs w:val="28"/>
          <w:u w:val="none"/>
        </w:rPr>
      </w:pPr>
      <w:r w:rsidDel="00000000" w:rsidR="00000000" w:rsidRPr="00000000">
        <w:rPr>
          <w:sz w:val="28"/>
          <w:szCs w:val="28"/>
          <w:u w:val="none"/>
          <w:rtl w:val="0"/>
        </w:rPr>
        <w:t xml:space="preserve">Low and unreliable rainfall due to great distance from the sea about 250 mm annually.</w:t>
      </w:r>
      <w:r w:rsidDel="00000000" w:rsidR="00000000" w:rsidRPr="00000000">
        <w:rPr>
          <w:rtl w:val="0"/>
        </w:rPr>
      </w:r>
    </w:p>
    <w:p w:rsidR="00000000" w:rsidDel="00000000" w:rsidP="00000000" w:rsidRDefault="00000000" w:rsidRPr="00000000" w14:paraId="000006D3">
      <w:pPr>
        <w:numPr>
          <w:ilvl w:val="1"/>
          <w:numId w:val="39"/>
        </w:numPr>
        <w:ind w:left="1440" w:hanging="360"/>
        <w:rPr>
          <w:b w:val="1"/>
          <w:sz w:val="28"/>
          <w:szCs w:val="28"/>
          <w:u w:val="none"/>
        </w:rPr>
      </w:pPr>
      <w:r w:rsidDel="00000000" w:rsidR="00000000" w:rsidRPr="00000000">
        <w:rPr>
          <w:sz w:val="28"/>
          <w:szCs w:val="28"/>
          <w:u w:val="none"/>
          <w:rtl w:val="0"/>
        </w:rPr>
        <w:t xml:space="preserve">Most rainfall falls in late winter or early spring.</w:t>
      </w:r>
      <w:r w:rsidDel="00000000" w:rsidR="00000000" w:rsidRPr="00000000">
        <w:rPr>
          <w:rtl w:val="0"/>
        </w:rPr>
      </w:r>
    </w:p>
    <w:p w:rsidR="00000000" w:rsidDel="00000000" w:rsidP="00000000" w:rsidRDefault="00000000" w:rsidRPr="00000000" w14:paraId="000006D4">
      <w:pPr>
        <w:jc w:val="center"/>
        <w:rPr>
          <w:b w:val="1"/>
          <w:sz w:val="28"/>
          <w:szCs w:val="28"/>
          <w:u w:val="none"/>
        </w:rPr>
      </w:pPr>
      <w:r w:rsidDel="00000000" w:rsidR="00000000" w:rsidRPr="00000000">
        <w:rPr>
          <w:b w:val="1"/>
          <w:sz w:val="28"/>
          <w:szCs w:val="28"/>
          <w:u w:val="none"/>
          <w:rtl w:val="0"/>
        </w:rPr>
        <w:t xml:space="preserve">Cool Climates</w:t>
      </w:r>
    </w:p>
    <w:p w:rsidR="00000000" w:rsidDel="00000000" w:rsidP="00000000" w:rsidRDefault="00000000" w:rsidRPr="00000000" w14:paraId="000006D5">
      <w:pPr>
        <w:rPr>
          <w:sz w:val="28"/>
          <w:szCs w:val="28"/>
          <w:u w:val="none"/>
        </w:rPr>
      </w:pPr>
      <w:r w:rsidDel="00000000" w:rsidR="00000000" w:rsidRPr="00000000">
        <w:rPr>
          <w:sz w:val="28"/>
          <w:szCs w:val="28"/>
          <w:u w:val="none"/>
          <w:rtl w:val="0"/>
        </w:rPr>
        <w:t xml:space="preserve">They differ from warm climates by having definite seasonal variations in temperature.</w:t>
      </w:r>
    </w:p>
    <w:p w:rsidR="00000000" w:rsidDel="00000000" w:rsidP="00000000" w:rsidRDefault="00000000" w:rsidRPr="00000000" w14:paraId="000006D6">
      <w:pPr>
        <w:rPr>
          <w:sz w:val="28"/>
          <w:szCs w:val="28"/>
          <w:u w:val="none"/>
        </w:rPr>
      </w:pPr>
      <w:r w:rsidDel="00000000" w:rsidR="00000000" w:rsidRPr="00000000">
        <w:rPr>
          <w:sz w:val="28"/>
          <w:szCs w:val="28"/>
          <w:u w:val="none"/>
          <w:rtl w:val="0"/>
        </w:rPr>
        <w:t xml:space="preserve">Subdivided into:</w:t>
      </w:r>
    </w:p>
    <w:p w:rsidR="00000000" w:rsidDel="00000000" w:rsidP="00000000" w:rsidRDefault="00000000" w:rsidRPr="00000000" w14:paraId="000006D7">
      <w:pPr>
        <w:numPr>
          <w:ilvl w:val="0"/>
          <w:numId w:val="32"/>
        </w:numPr>
        <w:ind w:left="720" w:hanging="360"/>
        <w:rPr>
          <w:sz w:val="28"/>
          <w:szCs w:val="28"/>
          <w:u w:val="none"/>
        </w:rPr>
      </w:pPr>
      <w:r w:rsidDel="00000000" w:rsidR="00000000" w:rsidRPr="00000000">
        <w:rPr>
          <w:sz w:val="28"/>
          <w:szCs w:val="28"/>
          <w:u w:val="none"/>
          <w:rtl w:val="0"/>
        </w:rPr>
        <w:t xml:space="preserve">Cool Temperate Western Margin</w:t>
      </w:r>
    </w:p>
    <w:p w:rsidR="00000000" w:rsidDel="00000000" w:rsidP="00000000" w:rsidRDefault="00000000" w:rsidRPr="00000000" w14:paraId="000006D8">
      <w:pPr>
        <w:numPr>
          <w:ilvl w:val="0"/>
          <w:numId w:val="32"/>
        </w:numPr>
        <w:ind w:left="720" w:hanging="360"/>
        <w:rPr>
          <w:sz w:val="28"/>
          <w:szCs w:val="28"/>
          <w:u w:val="none"/>
        </w:rPr>
      </w:pPr>
      <w:r w:rsidDel="00000000" w:rsidR="00000000" w:rsidRPr="00000000">
        <w:rPr>
          <w:sz w:val="28"/>
          <w:szCs w:val="28"/>
          <w:u w:val="none"/>
          <w:rtl w:val="0"/>
        </w:rPr>
        <w:t xml:space="preserve">Cool Temperate Continental Interior</w:t>
      </w:r>
    </w:p>
    <w:p w:rsidR="00000000" w:rsidDel="00000000" w:rsidP="00000000" w:rsidRDefault="00000000" w:rsidRPr="00000000" w14:paraId="000006D9">
      <w:pPr>
        <w:numPr>
          <w:ilvl w:val="0"/>
          <w:numId w:val="32"/>
        </w:numPr>
        <w:ind w:left="720" w:hanging="360"/>
        <w:rPr>
          <w:sz w:val="28"/>
          <w:szCs w:val="28"/>
          <w:u w:val="none"/>
        </w:rPr>
      </w:pPr>
      <w:r w:rsidDel="00000000" w:rsidR="00000000" w:rsidRPr="00000000">
        <w:rPr>
          <w:sz w:val="28"/>
          <w:szCs w:val="28"/>
          <w:u w:val="none"/>
          <w:rtl w:val="0"/>
        </w:rPr>
        <w:t xml:space="preserve">Cool Temperate Eastern Margin</w:t>
      </w:r>
    </w:p>
    <w:p w:rsidR="00000000" w:rsidDel="00000000" w:rsidP="00000000" w:rsidRDefault="00000000" w:rsidRPr="00000000" w14:paraId="000006DA">
      <w:pPr>
        <w:jc w:val="center"/>
        <w:rPr>
          <w:b w:val="1"/>
          <w:sz w:val="28"/>
          <w:szCs w:val="28"/>
          <w:u w:val="none"/>
        </w:rPr>
      </w:pPr>
      <w:r w:rsidDel="00000000" w:rsidR="00000000" w:rsidRPr="00000000">
        <w:rPr>
          <w:b w:val="1"/>
          <w:sz w:val="28"/>
          <w:szCs w:val="28"/>
          <w:u w:val="none"/>
          <w:rtl w:val="0"/>
        </w:rPr>
        <w:t xml:space="preserve">Cool Temperate Western Margin Climate</w:t>
      </w:r>
    </w:p>
    <w:p w:rsidR="00000000" w:rsidDel="00000000" w:rsidP="00000000" w:rsidRDefault="00000000" w:rsidRPr="00000000" w14:paraId="000006DB">
      <w:pPr>
        <w:rPr>
          <w:b w:val="1"/>
          <w:i w:val="1"/>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Also known as </w:t>
      </w:r>
      <w:r w:rsidDel="00000000" w:rsidR="00000000" w:rsidRPr="00000000">
        <w:rPr>
          <w:b w:val="1"/>
          <w:i w:val="1"/>
          <w:sz w:val="28"/>
          <w:szCs w:val="28"/>
          <w:u w:val="none"/>
          <w:rtl w:val="0"/>
        </w:rPr>
        <w:t xml:space="preserve">British Type.</w:t>
      </w:r>
    </w:p>
    <w:p w:rsidR="00000000" w:rsidDel="00000000" w:rsidP="00000000" w:rsidRDefault="00000000" w:rsidRPr="00000000" w14:paraId="000006DC">
      <w:pPr>
        <w:rPr>
          <w:sz w:val="28"/>
          <w:szCs w:val="28"/>
          <w:u w:val="none"/>
        </w:rPr>
      </w:pPr>
      <w:r w:rsidDel="00000000" w:rsidR="00000000" w:rsidRPr="00000000">
        <w:rPr>
          <w:sz w:val="28"/>
          <w:szCs w:val="28"/>
          <w:u w:val="none"/>
          <w:rtl w:val="0"/>
        </w:rPr>
        <w:t xml:space="preserve">It’s under coastal influence.</w:t>
      </w:r>
    </w:p>
    <w:p w:rsidR="00000000" w:rsidDel="00000000" w:rsidP="00000000" w:rsidRDefault="00000000" w:rsidRPr="00000000" w14:paraId="000006DD">
      <w:pPr>
        <w:rPr>
          <w:sz w:val="28"/>
          <w:szCs w:val="28"/>
          <w:u w:val="none"/>
        </w:rPr>
      </w:pPr>
      <w:r w:rsidDel="00000000" w:rsidR="00000000" w:rsidRPr="00000000">
        <w:rPr>
          <w:sz w:val="28"/>
          <w:szCs w:val="28"/>
          <w:u w:val="none"/>
          <w:rtl w:val="0"/>
        </w:rPr>
        <w:t xml:space="preserve">-Found in the following areas:</w:t>
      </w:r>
    </w:p>
    <w:p w:rsidR="00000000" w:rsidDel="00000000" w:rsidP="00000000" w:rsidRDefault="00000000" w:rsidRPr="00000000" w14:paraId="000006DE">
      <w:pPr>
        <w:numPr>
          <w:ilvl w:val="0"/>
          <w:numId w:val="31"/>
        </w:numPr>
        <w:ind w:left="1110" w:hanging="390"/>
        <w:rPr>
          <w:sz w:val="28"/>
          <w:szCs w:val="28"/>
          <w:u w:val="none"/>
        </w:rPr>
      </w:pPr>
      <w:r w:rsidDel="00000000" w:rsidR="00000000" w:rsidRPr="00000000">
        <w:rPr>
          <w:sz w:val="28"/>
          <w:szCs w:val="28"/>
          <w:u w:val="none"/>
          <w:rtl w:val="0"/>
        </w:rPr>
        <w:t xml:space="preserve">British Isles (Island)</w:t>
      </w:r>
    </w:p>
    <w:p w:rsidR="00000000" w:rsidDel="00000000" w:rsidP="00000000" w:rsidRDefault="00000000" w:rsidRPr="00000000" w14:paraId="000006DF">
      <w:pPr>
        <w:numPr>
          <w:ilvl w:val="0"/>
          <w:numId w:val="31"/>
        </w:numPr>
        <w:ind w:left="1110" w:hanging="390"/>
        <w:rPr>
          <w:sz w:val="28"/>
          <w:szCs w:val="28"/>
          <w:u w:val="none"/>
        </w:rPr>
      </w:pPr>
      <w:r w:rsidDel="00000000" w:rsidR="00000000" w:rsidRPr="00000000">
        <w:rPr>
          <w:sz w:val="28"/>
          <w:szCs w:val="28"/>
          <w:u w:val="none"/>
          <w:rtl w:val="0"/>
        </w:rPr>
        <w:t xml:space="preserve">Central and N.W Europe</w:t>
      </w:r>
    </w:p>
    <w:p w:rsidR="00000000" w:rsidDel="00000000" w:rsidP="00000000" w:rsidRDefault="00000000" w:rsidRPr="00000000" w14:paraId="000006E0">
      <w:pPr>
        <w:numPr>
          <w:ilvl w:val="0"/>
          <w:numId w:val="31"/>
        </w:numPr>
        <w:ind w:left="1110" w:hanging="390"/>
        <w:rPr>
          <w:sz w:val="28"/>
          <w:szCs w:val="28"/>
          <w:u w:val="none"/>
        </w:rPr>
      </w:pPr>
      <w:r w:rsidDel="00000000" w:rsidR="00000000" w:rsidRPr="00000000">
        <w:rPr>
          <w:sz w:val="28"/>
          <w:szCs w:val="28"/>
          <w:u w:val="none"/>
          <w:rtl w:val="0"/>
        </w:rPr>
        <w:t xml:space="preserve">N.W U.S.A. and British Columbia in Canada.</w:t>
      </w:r>
    </w:p>
    <w:p w:rsidR="00000000" w:rsidDel="00000000" w:rsidP="00000000" w:rsidRDefault="00000000" w:rsidRPr="00000000" w14:paraId="000006E1">
      <w:pPr>
        <w:numPr>
          <w:ilvl w:val="0"/>
          <w:numId w:val="31"/>
        </w:numPr>
        <w:ind w:left="1110" w:hanging="390"/>
        <w:rPr>
          <w:sz w:val="28"/>
          <w:szCs w:val="28"/>
          <w:u w:val="none"/>
        </w:rPr>
      </w:pPr>
      <w:r w:rsidDel="00000000" w:rsidR="00000000" w:rsidRPr="00000000">
        <w:rPr>
          <w:sz w:val="28"/>
          <w:szCs w:val="28"/>
          <w:u w:val="none"/>
          <w:rtl w:val="0"/>
        </w:rPr>
        <w:t xml:space="preserve">S. Chile</w:t>
      </w:r>
    </w:p>
    <w:p w:rsidR="00000000" w:rsidDel="00000000" w:rsidP="00000000" w:rsidRDefault="00000000" w:rsidRPr="00000000" w14:paraId="000006E2">
      <w:pPr>
        <w:numPr>
          <w:ilvl w:val="0"/>
          <w:numId w:val="31"/>
        </w:numPr>
        <w:ind w:left="1110" w:hanging="390"/>
        <w:rPr>
          <w:sz w:val="28"/>
          <w:szCs w:val="28"/>
          <w:u w:val="none"/>
        </w:rPr>
      </w:pPr>
      <w:r w:rsidDel="00000000" w:rsidR="00000000" w:rsidRPr="00000000">
        <w:rPr>
          <w:sz w:val="28"/>
          <w:szCs w:val="28"/>
          <w:u w:val="none"/>
          <w:rtl w:val="0"/>
        </w:rPr>
        <w:t xml:space="preserve">Tasmania in Australia</w:t>
      </w:r>
    </w:p>
    <w:p w:rsidR="00000000" w:rsidDel="00000000" w:rsidP="00000000" w:rsidRDefault="00000000" w:rsidRPr="00000000" w14:paraId="000006E3">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E4">
      <w:pPr>
        <w:numPr>
          <w:ilvl w:val="0"/>
          <w:numId w:val="8"/>
        </w:numPr>
        <w:ind w:left="1080" w:hanging="360"/>
        <w:rPr>
          <w:sz w:val="28"/>
          <w:szCs w:val="28"/>
          <w:u w:val="none"/>
        </w:rPr>
      </w:pPr>
      <w:r w:rsidDel="00000000" w:rsidR="00000000" w:rsidRPr="00000000">
        <w:rPr>
          <w:sz w:val="28"/>
          <w:szCs w:val="28"/>
          <w:u w:val="none"/>
          <w:rtl w:val="0"/>
        </w:rPr>
        <w:t xml:space="preserve">Warm summers (13-15◦c).</w:t>
      </w:r>
    </w:p>
    <w:p w:rsidR="00000000" w:rsidDel="00000000" w:rsidP="00000000" w:rsidRDefault="00000000" w:rsidRPr="00000000" w14:paraId="000006E5">
      <w:pPr>
        <w:numPr>
          <w:ilvl w:val="0"/>
          <w:numId w:val="8"/>
        </w:numPr>
        <w:ind w:left="1080" w:hanging="360"/>
        <w:rPr>
          <w:sz w:val="28"/>
          <w:szCs w:val="28"/>
          <w:u w:val="none"/>
        </w:rPr>
      </w:pPr>
      <w:r w:rsidDel="00000000" w:rsidR="00000000" w:rsidRPr="00000000">
        <w:rPr>
          <w:sz w:val="28"/>
          <w:szCs w:val="28"/>
          <w:u w:val="none"/>
          <w:rtl w:val="0"/>
        </w:rPr>
        <w:t xml:space="preserve">Cool winters (2-7◦c).</w:t>
      </w:r>
    </w:p>
    <w:p w:rsidR="00000000" w:rsidDel="00000000" w:rsidP="00000000" w:rsidRDefault="00000000" w:rsidRPr="00000000" w14:paraId="000006E6">
      <w:pPr>
        <w:numPr>
          <w:ilvl w:val="0"/>
          <w:numId w:val="8"/>
        </w:numPr>
        <w:ind w:left="1080" w:hanging="360"/>
        <w:rPr>
          <w:sz w:val="28"/>
          <w:szCs w:val="28"/>
          <w:u w:val="none"/>
        </w:rPr>
      </w:pPr>
      <w:r w:rsidDel="00000000" w:rsidR="00000000" w:rsidRPr="00000000">
        <w:rPr>
          <w:sz w:val="28"/>
          <w:szCs w:val="28"/>
          <w:u w:val="none"/>
          <w:rtl w:val="0"/>
        </w:rPr>
        <w:t xml:space="preserve">Small temperature range.</w:t>
      </w:r>
    </w:p>
    <w:p w:rsidR="00000000" w:rsidDel="00000000" w:rsidP="00000000" w:rsidRDefault="00000000" w:rsidRPr="00000000" w14:paraId="000006E7">
      <w:pPr>
        <w:numPr>
          <w:ilvl w:val="0"/>
          <w:numId w:val="8"/>
        </w:numPr>
        <w:ind w:left="1080" w:hanging="360"/>
        <w:rPr>
          <w:sz w:val="28"/>
          <w:szCs w:val="28"/>
          <w:u w:val="none"/>
        </w:rPr>
      </w:pPr>
      <w:r w:rsidDel="00000000" w:rsidR="00000000" w:rsidRPr="00000000">
        <w:rPr>
          <w:sz w:val="28"/>
          <w:szCs w:val="28"/>
          <w:u w:val="none"/>
          <w:rtl w:val="0"/>
        </w:rPr>
        <w:t xml:space="preserve">Well distributed rainfall throughout the year (760-2000mm).</w:t>
      </w:r>
    </w:p>
    <w:p w:rsidR="00000000" w:rsidDel="00000000" w:rsidP="00000000" w:rsidRDefault="00000000" w:rsidRPr="00000000" w14:paraId="000006E8">
      <w:pPr>
        <w:numPr>
          <w:ilvl w:val="0"/>
          <w:numId w:val="8"/>
        </w:numPr>
        <w:ind w:left="1080" w:hanging="360"/>
        <w:rPr>
          <w:sz w:val="28"/>
          <w:szCs w:val="28"/>
          <w:u w:val="none"/>
        </w:rPr>
      </w:pPr>
      <w:r w:rsidDel="00000000" w:rsidR="00000000" w:rsidRPr="00000000">
        <w:rPr>
          <w:sz w:val="28"/>
          <w:szCs w:val="28"/>
          <w:u w:val="none"/>
          <w:rtl w:val="0"/>
        </w:rPr>
        <w:t xml:space="preserve">Cyclonic rainfall in the coastal lands and relief rainfall in mountainous areas.</w:t>
      </w:r>
    </w:p>
    <w:p w:rsidR="00000000" w:rsidDel="00000000" w:rsidP="00000000" w:rsidRDefault="00000000" w:rsidRPr="00000000" w14:paraId="000006E9">
      <w:pPr>
        <w:numPr>
          <w:ilvl w:val="0"/>
          <w:numId w:val="8"/>
        </w:numPr>
        <w:ind w:left="1080" w:hanging="360"/>
        <w:rPr>
          <w:sz w:val="28"/>
          <w:szCs w:val="28"/>
          <w:u w:val="none"/>
        </w:rPr>
      </w:pPr>
      <w:r w:rsidDel="00000000" w:rsidR="00000000" w:rsidRPr="00000000">
        <w:rPr>
          <w:sz w:val="28"/>
          <w:szCs w:val="28"/>
          <w:u w:val="none"/>
          <w:rtl w:val="0"/>
        </w:rPr>
        <w:t xml:space="preserve">High humidity in winters.</w:t>
      </w:r>
    </w:p>
    <w:p w:rsidR="00000000" w:rsidDel="00000000" w:rsidP="00000000" w:rsidRDefault="00000000" w:rsidRPr="00000000" w14:paraId="000006EA">
      <w:pPr>
        <w:numPr>
          <w:ilvl w:val="0"/>
          <w:numId w:val="8"/>
        </w:numPr>
        <w:ind w:left="1080" w:hanging="360"/>
        <w:rPr>
          <w:sz w:val="28"/>
          <w:szCs w:val="28"/>
          <w:u w:val="none"/>
        </w:rPr>
      </w:pPr>
      <w:r w:rsidDel="00000000" w:rsidR="00000000" w:rsidRPr="00000000">
        <w:rPr>
          <w:sz w:val="28"/>
          <w:szCs w:val="28"/>
          <w:u w:val="none"/>
          <w:rtl w:val="0"/>
        </w:rPr>
        <w:t xml:space="preserve">Long summer days with irregular thunderstorms.</w:t>
      </w:r>
    </w:p>
    <w:p w:rsidR="00000000" w:rsidDel="00000000" w:rsidP="00000000" w:rsidRDefault="00000000" w:rsidRPr="00000000" w14:paraId="000006EB">
      <w:pPr>
        <w:numPr>
          <w:ilvl w:val="0"/>
          <w:numId w:val="8"/>
        </w:numPr>
        <w:ind w:left="1080" w:hanging="360"/>
        <w:rPr>
          <w:sz w:val="28"/>
          <w:szCs w:val="28"/>
          <w:u w:val="none"/>
        </w:rPr>
      </w:pPr>
      <w:r w:rsidDel="00000000" w:rsidR="00000000" w:rsidRPr="00000000">
        <w:rPr>
          <w:sz w:val="28"/>
          <w:szCs w:val="28"/>
          <w:u w:val="none"/>
          <w:rtl w:val="0"/>
        </w:rPr>
        <w:t xml:space="preserve">Convergence of sub-tropical and polar air masses.</w:t>
      </w:r>
    </w:p>
    <w:p w:rsidR="00000000" w:rsidDel="00000000" w:rsidP="00000000" w:rsidRDefault="00000000" w:rsidRPr="00000000" w14:paraId="000006EC">
      <w:pPr>
        <w:numPr>
          <w:ilvl w:val="0"/>
          <w:numId w:val="8"/>
        </w:numPr>
        <w:ind w:left="1080" w:hanging="360"/>
        <w:rPr>
          <w:sz w:val="28"/>
          <w:szCs w:val="28"/>
          <w:u w:val="none"/>
        </w:rPr>
      </w:pPr>
      <w:r w:rsidDel="00000000" w:rsidR="00000000" w:rsidRPr="00000000">
        <w:rPr>
          <w:sz w:val="28"/>
          <w:szCs w:val="28"/>
          <w:u w:val="none"/>
          <w:rtl w:val="0"/>
        </w:rPr>
        <w:t xml:space="preserve">Onshore westerly winds are dominant.</w:t>
      </w:r>
    </w:p>
    <w:p w:rsidR="00000000" w:rsidDel="00000000" w:rsidP="00000000" w:rsidRDefault="00000000" w:rsidRPr="00000000" w14:paraId="000006ED">
      <w:pPr>
        <w:jc w:val="center"/>
        <w:rPr>
          <w:b w:val="1"/>
          <w:sz w:val="28"/>
          <w:szCs w:val="28"/>
          <w:u w:val="none"/>
        </w:rPr>
      </w:pPr>
      <w:r w:rsidDel="00000000" w:rsidR="00000000" w:rsidRPr="00000000">
        <w:rPr>
          <w:b w:val="1"/>
          <w:sz w:val="28"/>
          <w:szCs w:val="28"/>
          <w:u w:val="none"/>
          <w:rtl w:val="0"/>
        </w:rPr>
        <w:t xml:space="preserve">Cool Temperate Continental Interior Climate</w:t>
      </w:r>
    </w:p>
    <w:p w:rsidR="00000000" w:rsidDel="00000000" w:rsidP="00000000" w:rsidRDefault="00000000" w:rsidRPr="00000000" w14:paraId="000006EE">
      <w:pPr>
        <w:rPr>
          <w:b w:val="1"/>
          <w:sz w:val="28"/>
          <w:szCs w:val="28"/>
          <w:u w:val="none"/>
        </w:rPr>
      </w:pPr>
      <w:r w:rsidDel="00000000" w:rsidR="00000000" w:rsidRPr="00000000">
        <w:rPr>
          <w:sz w:val="28"/>
          <w:szCs w:val="28"/>
          <w:u w:val="none"/>
          <w:rtl w:val="0"/>
        </w:rPr>
        <w:t xml:space="preserve">-Also called </w:t>
      </w:r>
      <w:r w:rsidDel="00000000" w:rsidR="00000000" w:rsidRPr="00000000">
        <w:rPr>
          <w:b w:val="1"/>
          <w:i w:val="1"/>
          <w:sz w:val="28"/>
          <w:szCs w:val="28"/>
          <w:u w:val="none"/>
          <w:rtl w:val="0"/>
        </w:rPr>
        <w:t xml:space="preserve">Siberian type.</w:t>
      </w:r>
      <w:r w:rsidDel="00000000" w:rsidR="00000000" w:rsidRPr="00000000">
        <w:rPr>
          <w:rtl w:val="0"/>
        </w:rPr>
      </w:r>
    </w:p>
    <w:p w:rsidR="00000000" w:rsidDel="00000000" w:rsidP="00000000" w:rsidRDefault="00000000" w:rsidRPr="00000000" w14:paraId="000006EF">
      <w:pPr>
        <w:rPr>
          <w:sz w:val="28"/>
          <w:szCs w:val="28"/>
          <w:u w:val="none"/>
        </w:rPr>
      </w:pPr>
      <w:r w:rsidDel="00000000" w:rsidR="00000000" w:rsidRPr="00000000">
        <w:rPr>
          <w:sz w:val="28"/>
          <w:szCs w:val="28"/>
          <w:u w:val="none"/>
          <w:rtl w:val="0"/>
        </w:rPr>
        <w:t xml:space="preserve">-Found in the following areas:</w:t>
      </w:r>
    </w:p>
    <w:p w:rsidR="00000000" w:rsidDel="00000000" w:rsidP="00000000" w:rsidRDefault="00000000" w:rsidRPr="00000000" w14:paraId="000006F0">
      <w:pPr>
        <w:numPr>
          <w:ilvl w:val="0"/>
          <w:numId w:val="15"/>
        </w:numPr>
        <w:ind w:left="1110" w:hanging="390"/>
        <w:rPr>
          <w:sz w:val="28"/>
          <w:szCs w:val="28"/>
          <w:u w:val="none"/>
        </w:rPr>
      </w:pPr>
      <w:r w:rsidDel="00000000" w:rsidR="00000000" w:rsidRPr="00000000">
        <w:rPr>
          <w:sz w:val="28"/>
          <w:szCs w:val="28"/>
          <w:u w:val="none"/>
          <w:rtl w:val="0"/>
        </w:rPr>
        <w:t xml:space="preserve">Alaska and most of Canada</w:t>
      </w:r>
    </w:p>
    <w:p w:rsidR="00000000" w:rsidDel="00000000" w:rsidP="00000000" w:rsidRDefault="00000000" w:rsidRPr="00000000" w14:paraId="000006F1">
      <w:pPr>
        <w:numPr>
          <w:ilvl w:val="0"/>
          <w:numId w:val="15"/>
        </w:numPr>
        <w:ind w:left="1110" w:hanging="390"/>
        <w:rPr>
          <w:sz w:val="28"/>
          <w:szCs w:val="28"/>
          <w:u w:val="none"/>
        </w:rPr>
      </w:pPr>
      <w:r w:rsidDel="00000000" w:rsidR="00000000" w:rsidRPr="00000000">
        <w:rPr>
          <w:sz w:val="28"/>
          <w:szCs w:val="28"/>
          <w:u w:val="none"/>
          <w:rtl w:val="0"/>
        </w:rPr>
        <w:t xml:space="preserve">Eurasia covering Sweden, Finland, Poland, Germany, across former U.S.S.R. up to Kamchatka Peninsular in the east.</w:t>
      </w:r>
    </w:p>
    <w:p w:rsidR="00000000" w:rsidDel="00000000" w:rsidP="00000000" w:rsidRDefault="00000000" w:rsidRPr="00000000" w14:paraId="000006F2">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6F3">
      <w:pPr>
        <w:numPr>
          <w:ilvl w:val="0"/>
          <w:numId w:val="14"/>
        </w:numPr>
        <w:ind w:left="1080" w:hanging="360"/>
        <w:rPr>
          <w:sz w:val="28"/>
          <w:szCs w:val="28"/>
          <w:u w:val="none"/>
        </w:rPr>
      </w:pPr>
      <w:r w:rsidDel="00000000" w:rsidR="00000000" w:rsidRPr="00000000">
        <w:rPr>
          <w:sz w:val="28"/>
          <w:szCs w:val="28"/>
          <w:u w:val="none"/>
          <w:rtl w:val="0"/>
        </w:rPr>
        <w:t xml:space="preserve">Warm summers with temperatures of about 18◦c.</w:t>
      </w:r>
    </w:p>
    <w:p w:rsidR="00000000" w:rsidDel="00000000" w:rsidP="00000000" w:rsidRDefault="00000000" w:rsidRPr="00000000" w14:paraId="000006F4">
      <w:pPr>
        <w:numPr>
          <w:ilvl w:val="0"/>
          <w:numId w:val="14"/>
        </w:numPr>
        <w:ind w:left="1080" w:hanging="360"/>
        <w:rPr>
          <w:sz w:val="28"/>
          <w:szCs w:val="28"/>
          <w:u w:val="none"/>
        </w:rPr>
      </w:pPr>
      <w:r w:rsidDel="00000000" w:rsidR="00000000" w:rsidRPr="00000000">
        <w:rPr>
          <w:sz w:val="28"/>
          <w:szCs w:val="28"/>
          <w:u w:val="none"/>
          <w:rtl w:val="0"/>
        </w:rPr>
        <w:t xml:space="preserve">Generally short summers.</w:t>
      </w:r>
    </w:p>
    <w:p w:rsidR="00000000" w:rsidDel="00000000" w:rsidP="00000000" w:rsidRDefault="00000000" w:rsidRPr="00000000" w14:paraId="000006F5">
      <w:pPr>
        <w:numPr>
          <w:ilvl w:val="0"/>
          <w:numId w:val="14"/>
        </w:numPr>
        <w:ind w:left="1080" w:hanging="360"/>
        <w:rPr>
          <w:sz w:val="28"/>
          <w:szCs w:val="28"/>
          <w:u w:val="none"/>
        </w:rPr>
      </w:pPr>
      <w:r w:rsidDel="00000000" w:rsidR="00000000" w:rsidRPr="00000000">
        <w:rPr>
          <w:sz w:val="28"/>
          <w:szCs w:val="28"/>
          <w:u w:val="none"/>
          <w:rtl w:val="0"/>
        </w:rPr>
        <w:t xml:space="preserve">Extremely cold winter temperatures which go below 20◦c.</w:t>
      </w:r>
    </w:p>
    <w:p w:rsidR="00000000" w:rsidDel="00000000" w:rsidP="00000000" w:rsidRDefault="00000000" w:rsidRPr="00000000" w14:paraId="000006F6">
      <w:pPr>
        <w:numPr>
          <w:ilvl w:val="0"/>
          <w:numId w:val="14"/>
        </w:numPr>
        <w:ind w:left="1080" w:hanging="360"/>
        <w:rPr>
          <w:sz w:val="28"/>
          <w:szCs w:val="28"/>
          <w:u w:val="none"/>
        </w:rPr>
      </w:pPr>
      <w:r w:rsidDel="00000000" w:rsidR="00000000" w:rsidRPr="00000000">
        <w:rPr>
          <w:sz w:val="28"/>
          <w:szCs w:val="28"/>
          <w:u w:val="none"/>
          <w:rtl w:val="0"/>
        </w:rPr>
        <w:t xml:space="preserve">Long winters with long nights.</w:t>
      </w:r>
    </w:p>
    <w:p w:rsidR="00000000" w:rsidDel="00000000" w:rsidP="00000000" w:rsidRDefault="00000000" w:rsidRPr="00000000" w14:paraId="000006F7">
      <w:pPr>
        <w:numPr>
          <w:ilvl w:val="0"/>
          <w:numId w:val="14"/>
        </w:numPr>
        <w:ind w:left="1080" w:hanging="360"/>
        <w:rPr>
          <w:sz w:val="28"/>
          <w:szCs w:val="28"/>
          <w:u w:val="none"/>
        </w:rPr>
      </w:pPr>
      <w:r w:rsidDel="00000000" w:rsidR="00000000" w:rsidRPr="00000000">
        <w:rPr>
          <w:sz w:val="28"/>
          <w:szCs w:val="28"/>
          <w:u w:val="none"/>
          <w:rtl w:val="0"/>
        </w:rPr>
        <w:t xml:space="preserve">Precipitation is mainly in form of snow during winter (annual precipitation 400-500mm).</w:t>
      </w:r>
    </w:p>
    <w:p w:rsidR="00000000" w:rsidDel="00000000" w:rsidP="00000000" w:rsidRDefault="00000000" w:rsidRPr="00000000" w14:paraId="000006F8">
      <w:pPr>
        <w:numPr>
          <w:ilvl w:val="0"/>
          <w:numId w:val="14"/>
        </w:numPr>
        <w:ind w:left="1080" w:hanging="360"/>
        <w:rPr>
          <w:sz w:val="28"/>
          <w:szCs w:val="28"/>
          <w:u w:val="none"/>
        </w:rPr>
      </w:pPr>
      <w:r w:rsidDel="00000000" w:rsidR="00000000" w:rsidRPr="00000000">
        <w:rPr>
          <w:sz w:val="28"/>
          <w:szCs w:val="28"/>
          <w:u w:val="none"/>
          <w:rtl w:val="0"/>
        </w:rPr>
        <w:t xml:space="preserve">Convectional rainfall in summer is accompanied by thunderstorms.</w:t>
      </w:r>
    </w:p>
    <w:p w:rsidR="00000000" w:rsidDel="00000000" w:rsidP="00000000" w:rsidRDefault="00000000" w:rsidRPr="00000000" w14:paraId="000006F9">
      <w:pPr>
        <w:jc w:val="center"/>
        <w:rPr>
          <w:b w:val="1"/>
          <w:sz w:val="28"/>
          <w:szCs w:val="28"/>
          <w:u w:val="none"/>
        </w:rPr>
      </w:pPr>
      <w:r w:rsidDel="00000000" w:rsidR="00000000" w:rsidRPr="00000000">
        <w:rPr>
          <w:b w:val="1"/>
          <w:sz w:val="28"/>
          <w:szCs w:val="28"/>
          <w:u w:val="none"/>
          <w:rtl w:val="0"/>
        </w:rPr>
        <w:t xml:space="preserve">Cool Temperate Western Margin Climate</w:t>
      </w:r>
    </w:p>
    <w:p w:rsidR="00000000" w:rsidDel="00000000" w:rsidP="00000000" w:rsidRDefault="00000000" w:rsidRPr="00000000" w14:paraId="000006FA">
      <w:pPr>
        <w:rPr>
          <w:sz w:val="28"/>
          <w:szCs w:val="28"/>
          <w:u w:val="none"/>
        </w:rPr>
      </w:pPr>
      <w:r w:rsidDel="00000000" w:rsidR="00000000" w:rsidRPr="00000000">
        <w:rPr>
          <w:sz w:val="28"/>
          <w:szCs w:val="28"/>
          <w:u w:val="none"/>
          <w:rtl w:val="0"/>
        </w:rPr>
        <w:t xml:space="preserve">It’s also known as </w:t>
      </w:r>
      <w:r w:rsidDel="00000000" w:rsidR="00000000" w:rsidRPr="00000000">
        <w:rPr>
          <w:b w:val="1"/>
          <w:i w:val="1"/>
          <w:sz w:val="28"/>
          <w:szCs w:val="28"/>
          <w:u w:val="none"/>
          <w:rtl w:val="0"/>
        </w:rPr>
        <w:t xml:space="preserve">Laurentian Type</w:t>
      </w:r>
      <w:r w:rsidDel="00000000" w:rsidR="00000000" w:rsidRPr="00000000">
        <w:rPr>
          <w:sz w:val="28"/>
          <w:szCs w:val="28"/>
          <w:u w:val="none"/>
          <w:rtl w:val="0"/>
        </w:rPr>
        <w:t xml:space="preserve">.</w:t>
      </w:r>
    </w:p>
    <w:p w:rsidR="00000000" w:rsidDel="00000000" w:rsidP="00000000" w:rsidRDefault="00000000" w:rsidRPr="00000000" w14:paraId="000006FB">
      <w:pPr>
        <w:rPr>
          <w:sz w:val="28"/>
          <w:szCs w:val="28"/>
          <w:u w:val="none"/>
        </w:rPr>
      </w:pPr>
      <w:r w:rsidDel="00000000" w:rsidR="00000000" w:rsidRPr="00000000">
        <w:rPr>
          <w:sz w:val="28"/>
          <w:szCs w:val="28"/>
          <w:u w:val="none"/>
          <w:rtl w:val="0"/>
        </w:rPr>
        <w:t xml:space="preserve">Areas:</w:t>
      </w:r>
    </w:p>
    <w:p w:rsidR="00000000" w:rsidDel="00000000" w:rsidP="00000000" w:rsidRDefault="00000000" w:rsidRPr="00000000" w14:paraId="000006FC">
      <w:pPr>
        <w:numPr>
          <w:ilvl w:val="0"/>
          <w:numId w:val="18"/>
        </w:numPr>
        <w:ind w:left="1110" w:hanging="390"/>
        <w:rPr>
          <w:sz w:val="28"/>
          <w:szCs w:val="28"/>
          <w:u w:val="none"/>
        </w:rPr>
      </w:pPr>
      <w:r w:rsidDel="00000000" w:rsidR="00000000" w:rsidRPr="00000000">
        <w:rPr>
          <w:sz w:val="28"/>
          <w:szCs w:val="28"/>
          <w:u w:val="none"/>
          <w:rtl w:val="0"/>
        </w:rPr>
        <w:t xml:space="preserve">N. U.S.A. and S Canada.</w:t>
      </w:r>
    </w:p>
    <w:p w:rsidR="00000000" w:rsidDel="00000000" w:rsidP="00000000" w:rsidRDefault="00000000" w:rsidRPr="00000000" w14:paraId="000006FD">
      <w:pPr>
        <w:numPr>
          <w:ilvl w:val="0"/>
          <w:numId w:val="18"/>
        </w:numPr>
        <w:ind w:left="1110" w:hanging="390"/>
        <w:rPr>
          <w:sz w:val="28"/>
          <w:szCs w:val="28"/>
          <w:u w:val="none"/>
        </w:rPr>
      </w:pPr>
      <w:r w:rsidDel="00000000" w:rsidR="00000000" w:rsidRPr="00000000">
        <w:rPr>
          <w:sz w:val="28"/>
          <w:szCs w:val="28"/>
          <w:u w:val="none"/>
          <w:rtl w:val="0"/>
        </w:rPr>
        <w:t xml:space="preserve">S. Argentina.</w:t>
      </w:r>
    </w:p>
    <w:p w:rsidR="00000000" w:rsidDel="00000000" w:rsidP="00000000" w:rsidRDefault="00000000" w:rsidRPr="00000000" w14:paraId="000006FE">
      <w:pPr>
        <w:numPr>
          <w:ilvl w:val="0"/>
          <w:numId w:val="18"/>
        </w:numPr>
        <w:ind w:left="1110" w:hanging="390"/>
        <w:rPr>
          <w:sz w:val="28"/>
          <w:szCs w:val="28"/>
          <w:u w:val="none"/>
        </w:rPr>
      </w:pPr>
      <w:r w:rsidDel="00000000" w:rsidR="00000000" w:rsidRPr="00000000">
        <w:rPr>
          <w:sz w:val="28"/>
          <w:szCs w:val="28"/>
          <w:u w:val="none"/>
          <w:rtl w:val="0"/>
        </w:rPr>
        <w:t xml:space="preserve">N &amp; S Korea, N. China, C and N Japan and E. Siberia.</w:t>
      </w:r>
    </w:p>
    <w:p w:rsidR="00000000" w:rsidDel="00000000" w:rsidP="00000000" w:rsidRDefault="00000000" w:rsidRPr="00000000" w14:paraId="000006FF">
      <w:pPr>
        <w:jc w:val="center"/>
        <w:rPr>
          <w:b w:val="1"/>
          <w:sz w:val="28"/>
          <w:szCs w:val="28"/>
          <w:u w:val="none"/>
        </w:rPr>
      </w:pPr>
      <w:r w:rsidDel="00000000" w:rsidR="00000000" w:rsidRPr="00000000">
        <w:rPr>
          <w:b w:val="1"/>
          <w:sz w:val="28"/>
          <w:szCs w:val="28"/>
          <w:u w:val="none"/>
          <w:rtl w:val="0"/>
        </w:rPr>
        <w:t xml:space="preserve">Characteristics </w:t>
      </w:r>
    </w:p>
    <w:p w:rsidR="00000000" w:rsidDel="00000000" w:rsidP="00000000" w:rsidRDefault="00000000" w:rsidRPr="00000000" w14:paraId="00000700">
      <w:pPr>
        <w:ind w:left="1080" w:hanging="360"/>
        <w:rPr>
          <w:sz w:val="28"/>
          <w:szCs w:val="28"/>
          <w:u w:val="none"/>
        </w:rPr>
      </w:pPr>
      <w:r w:rsidDel="00000000" w:rsidR="00000000" w:rsidRPr="00000000">
        <w:rPr>
          <w:sz w:val="28"/>
          <w:szCs w:val="28"/>
          <w:u w:val="none"/>
          <w:rtl w:val="0"/>
        </w:rPr>
        <w:t xml:space="preserve">Long warm summers with temperatures of about 18◦c.</w:t>
      </w:r>
    </w:p>
    <w:p w:rsidR="00000000" w:rsidDel="00000000" w:rsidP="00000000" w:rsidRDefault="00000000" w:rsidRPr="00000000" w14:paraId="00000701">
      <w:pPr>
        <w:ind w:left="1080" w:hanging="360"/>
        <w:rPr>
          <w:sz w:val="28"/>
          <w:szCs w:val="28"/>
          <w:u w:val="none"/>
        </w:rPr>
      </w:pPr>
      <w:r w:rsidDel="00000000" w:rsidR="00000000" w:rsidRPr="00000000">
        <w:rPr>
          <w:sz w:val="28"/>
          <w:szCs w:val="28"/>
          <w:u w:val="none"/>
          <w:rtl w:val="0"/>
        </w:rPr>
        <w:t xml:space="preserve">Cold winters (-40-0◦c).</w:t>
      </w:r>
    </w:p>
    <w:p w:rsidR="00000000" w:rsidDel="00000000" w:rsidP="00000000" w:rsidRDefault="00000000" w:rsidRPr="00000000" w14:paraId="00000702">
      <w:pPr>
        <w:ind w:left="1080" w:hanging="360"/>
        <w:rPr>
          <w:sz w:val="28"/>
          <w:szCs w:val="28"/>
          <w:u w:val="none"/>
        </w:rPr>
      </w:pPr>
      <w:r w:rsidDel="00000000" w:rsidR="00000000" w:rsidRPr="00000000">
        <w:rPr>
          <w:sz w:val="28"/>
          <w:szCs w:val="28"/>
          <w:u w:val="none"/>
          <w:rtl w:val="0"/>
        </w:rPr>
        <w:t xml:space="preserve">Precipitation all year round (600-1000mm).</w:t>
      </w:r>
    </w:p>
    <w:p w:rsidR="00000000" w:rsidDel="00000000" w:rsidP="00000000" w:rsidRDefault="00000000" w:rsidRPr="00000000" w14:paraId="00000703">
      <w:pPr>
        <w:ind w:left="1080" w:hanging="360"/>
        <w:rPr>
          <w:sz w:val="28"/>
          <w:szCs w:val="28"/>
          <w:u w:val="none"/>
        </w:rPr>
      </w:pPr>
      <w:r w:rsidDel="00000000" w:rsidR="00000000" w:rsidRPr="00000000">
        <w:rPr>
          <w:sz w:val="28"/>
          <w:szCs w:val="28"/>
          <w:u w:val="none"/>
          <w:rtl w:val="0"/>
        </w:rPr>
        <w:t xml:space="preserve">Snow precipitation in winter.</w:t>
      </w:r>
    </w:p>
    <w:p w:rsidR="00000000" w:rsidDel="00000000" w:rsidP="00000000" w:rsidRDefault="00000000" w:rsidRPr="00000000" w14:paraId="00000704">
      <w:pPr>
        <w:ind w:left="1080" w:hanging="360"/>
        <w:rPr>
          <w:sz w:val="28"/>
          <w:szCs w:val="28"/>
          <w:u w:val="none"/>
        </w:rPr>
      </w:pPr>
      <w:r w:rsidDel="00000000" w:rsidR="00000000" w:rsidRPr="00000000">
        <w:rPr>
          <w:sz w:val="28"/>
          <w:szCs w:val="28"/>
          <w:u w:val="none"/>
          <w:rtl w:val="0"/>
        </w:rPr>
        <w:t xml:space="preserve">High humidity in summer.</w:t>
      </w:r>
    </w:p>
    <w:p w:rsidR="00000000" w:rsidDel="00000000" w:rsidP="00000000" w:rsidRDefault="00000000" w:rsidRPr="00000000" w14:paraId="00000705">
      <w:pPr>
        <w:jc w:val="center"/>
        <w:rPr>
          <w:b w:val="1"/>
          <w:sz w:val="28"/>
          <w:szCs w:val="28"/>
          <w:u w:val="none"/>
        </w:rPr>
      </w:pPr>
      <w:r w:rsidDel="00000000" w:rsidR="00000000" w:rsidRPr="00000000">
        <w:rPr>
          <w:b w:val="1"/>
          <w:sz w:val="28"/>
          <w:szCs w:val="28"/>
          <w:u w:val="none"/>
          <w:rtl w:val="0"/>
        </w:rPr>
        <w:t xml:space="preserve">Cold Climates</w:t>
      </w:r>
    </w:p>
    <w:p w:rsidR="00000000" w:rsidDel="00000000" w:rsidP="00000000" w:rsidRDefault="00000000" w:rsidRPr="00000000" w14:paraId="00000706">
      <w:pPr>
        <w:rPr>
          <w:sz w:val="28"/>
          <w:szCs w:val="28"/>
          <w:u w:val="none"/>
        </w:rPr>
      </w:pPr>
      <w:r w:rsidDel="00000000" w:rsidR="00000000" w:rsidRPr="00000000">
        <w:rPr>
          <w:sz w:val="28"/>
          <w:szCs w:val="28"/>
          <w:u w:val="none"/>
          <w:rtl w:val="0"/>
        </w:rPr>
        <w:t xml:space="preserve">-Also known as </w:t>
      </w:r>
      <w:r w:rsidDel="00000000" w:rsidR="00000000" w:rsidRPr="00000000">
        <w:rPr>
          <w:b w:val="1"/>
          <w:i w:val="1"/>
          <w:sz w:val="28"/>
          <w:szCs w:val="28"/>
          <w:u w:val="none"/>
          <w:rtl w:val="0"/>
        </w:rPr>
        <w:t xml:space="preserve">Polar Desert Climates</w:t>
      </w:r>
      <w:r w:rsidDel="00000000" w:rsidR="00000000" w:rsidRPr="00000000">
        <w:rPr>
          <w:sz w:val="28"/>
          <w:szCs w:val="28"/>
          <w:u w:val="none"/>
          <w:rtl w:val="0"/>
        </w:rPr>
        <w:t xml:space="preserve"> or </w:t>
      </w:r>
      <w:r w:rsidDel="00000000" w:rsidR="00000000" w:rsidRPr="00000000">
        <w:rPr>
          <w:b w:val="1"/>
          <w:i w:val="1"/>
          <w:sz w:val="28"/>
          <w:szCs w:val="28"/>
          <w:u w:val="none"/>
          <w:rtl w:val="0"/>
        </w:rPr>
        <w:t xml:space="preserve">Arctic </w:t>
      </w:r>
      <w:r w:rsidDel="00000000" w:rsidR="00000000" w:rsidRPr="00000000">
        <w:rPr>
          <w:sz w:val="28"/>
          <w:szCs w:val="28"/>
          <w:u w:val="none"/>
          <w:rtl w:val="0"/>
        </w:rPr>
        <w:t xml:space="preserve">and</w:t>
      </w:r>
      <w:r w:rsidDel="00000000" w:rsidR="00000000" w:rsidRPr="00000000">
        <w:rPr>
          <w:b w:val="1"/>
          <w:i w:val="1"/>
          <w:sz w:val="28"/>
          <w:szCs w:val="28"/>
          <w:u w:val="none"/>
          <w:rtl w:val="0"/>
        </w:rPr>
        <w:t xml:space="preserve"> Antarctic Climates</w:t>
      </w:r>
      <w:r w:rsidDel="00000000" w:rsidR="00000000" w:rsidRPr="00000000">
        <w:rPr>
          <w:sz w:val="28"/>
          <w:szCs w:val="28"/>
          <w:u w:val="none"/>
          <w:rtl w:val="0"/>
        </w:rPr>
        <w:t xml:space="preserve">.</w:t>
      </w:r>
    </w:p>
    <w:p w:rsidR="00000000" w:rsidDel="00000000" w:rsidP="00000000" w:rsidRDefault="00000000" w:rsidRPr="00000000" w14:paraId="00000707">
      <w:pPr>
        <w:rPr>
          <w:sz w:val="28"/>
          <w:szCs w:val="28"/>
          <w:u w:val="none"/>
        </w:rPr>
      </w:pPr>
      <w:r w:rsidDel="00000000" w:rsidR="00000000" w:rsidRPr="00000000">
        <w:rPr>
          <w:sz w:val="28"/>
          <w:szCs w:val="28"/>
          <w:u w:val="none"/>
          <w:rtl w:val="0"/>
        </w:rPr>
        <w:t xml:space="preserve">-Found beyond Arctic Circle i.e. 66 ½◦N and S of equator.</w:t>
      </w:r>
    </w:p>
    <w:p w:rsidR="00000000" w:rsidDel="00000000" w:rsidP="00000000" w:rsidRDefault="00000000" w:rsidRPr="00000000" w14:paraId="00000708">
      <w:pPr>
        <w:rPr>
          <w:sz w:val="28"/>
          <w:szCs w:val="28"/>
          <w:u w:val="none"/>
        </w:rPr>
      </w:pPr>
      <w:r w:rsidDel="00000000" w:rsidR="00000000" w:rsidRPr="00000000">
        <w:rPr>
          <w:sz w:val="28"/>
          <w:szCs w:val="28"/>
          <w:u w:val="none"/>
          <w:rtl w:val="0"/>
        </w:rPr>
        <w:t xml:space="preserve">-Classified into </w:t>
      </w:r>
      <w:r w:rsidDel="00000000" w:rsidR="00000000" w:rsidRPr="00000000">
        <w:rPr>
          <w:b w:val="1"/>
          <w:sz w:val="28"/>
          <w:szCs w:val="28"/>
          <w:u w:val="none"/>
          <w:rtl w:val="0"/>
        </w:rPr>
        <w:t xml:space="preserve">Tundra</w:t>
      </w:r>
      <w:r w:rsidDel="00000000" w:rsidR="00000000" w:rsidRPr="00000000">
        <w:rPr>
          <w:sz w:val="28"/>
          <w:szCs w:val="28"/>
          <w:u w:val="none"/>
          <w:rtl w:val="0"/>
        </w:rPr>
        <w:t xml:space="preserve"> and </w:t>
      </w:r>
      <w:r w:rsidDel="00000000" w:rsidR="00000000" w:rsidRPr="00000000">
        <w:rPr>
          <w:b w:val="1"/>
          <w:sz w:val="28"/>
          <w:szCs w:val="28"/>
          <w:u w:val="none"/>
          <w:rtl w:val="0"/>
        </w:rPr>
        <w:t xml:space="preserve">Polar</w:t>
      </w:r>
      <w:r w:rsidDel="00000000" w:rsidR="00000000" w:rsidRPr="00000000">
        <w:rPr>
          <w:sz w:val="28"/>
          <w:szCs w:val="28"/>
          <w:u w:val="none"/>
          <w:rtl w:val="0"/>
        </w:rPr>
        <w:t xml:space="preserve"> Climates. </w:t>
      </w:r>
    </w:p>
    <w:p w:rsidR="00000000" w:rsidDel="00000000" w:rsidP="00000000" w:rsidRDefault="00000000" w:rsidRPr="00000000" w14:paraId="00000709">
      <w:pPr>
        <w:jc w:val="center"/>
        <w:rPr>
          <w:b w:val="1"/>
          <w:sz w:val="28"/>
          <w:szCs w:val="28"/>
          <w:u w:val="none"/>
        </w:rPr>
      </w:pPr>
      <w:r w:rsidDel="00000000" w:rsidR="00000000" w:rsidRPr="00000000">
        <w:rPr>
          <w:b w:val="1"/>
          <w:sz w:val="28"/>
          <w:szCs w:val="28"/>
          <w:u w:val="none"/>
          <w:rtl w:val="0"/>
        </w:rPr>
        <w:t xml:space="preserve">Tundra Climate</w:t>
      </w:r>
    </w:p>
    <w:p w:rsidR="00000000" w:rsidDel="00000000" w:rsidP="00000000" w:rsidRDefault="00000000" w:rsidRPr="00000000" w14:paraId="0000070A">
      <w:pPr>
        <w:rPr>
          <w:sz w:val="28"/>
          <w:szCs w:val="28"/>
          <w:u w:val="none"/>
        </w:rPr>
      </w:pPr>
      <w:r w:rsidDel="00000000" w:rsidR="00000000" w:rsidRPr="00000000">
        <w:rPr>
          <w:sz w:val="28"/>
          <w:szCs w:val="28"/>
          <w:u w:val="none"/>
          <w:rtl w:val="0"/>
        </w:rPr>
        <w:t xml:space="preserve">Areas:</w:t>
      </w:r>
    </w:p>
    <w:p w:rsidR="00000000" w:rsidDel="00000000" w:rsidP="00000000" w:rsidRDefault="00000000" w:rsidRPr="00000000" w14:paraId="0000070B">
      <w:pPr>
        <w:numPr>
          <w:ilvl w:val="0"/>
          <w:numId w:val="17"/>
        </w:numPr>
        <w:ind w:left="1470" w:hanging="390"/>
        <w:rPr>
          <w:sz w:val="28"/>
          <w:szCs w:val="28"/>
          <w:u w:val="none"/>
        </w:rPr>
      </w:pPr>
      <w:r w:rsidDel="00000000" w:rsidR="00000000" w:rsidRPr="00000000">
        <w:rPr>
          <w:sz w:val="28"/>
          <w:szCs w:val="28"/>
          <w:u w:val="none"/>
          <w:rtl w:val="0"/>
        </w:rPr>
        <w:t xml:space="preserve">Coast of N. America bordering Arctic Ocean.</w:t>
      </w:r>
    </w:p>
    <w:p w:rsidR="00000000" w:rsidDel="00000000" w:rsidP="00000000" w:rsidRDefault="00000000" w:rsidRPr="00000000" w14:paraId="0000070C">
      <w:pPr>
        <w:numPr>
          <w:ilvl w:val="0"/>
          <w:numId w:val="17"/>
        </w:numPr>
        <w:ind w:left="1470" w:hanging="390"/>
        <w:rPr>
          <w:sz w:val="28"/>
          <w:szCs w:val="28"/>
          <w:u w:val="none"/>
        </w:rPr>
      </w:pPr>
      <w:r w:rsidDel="00000000" w:rsidR="00000000" w:rsidRPr="00000000">
        <w:rPr>
          <w:sz w:val="28"/>
          <w:szCs w:val="28"/>
          <w:u w:val="none"/>
          <w:rtl w:val="0"/>
        </w:rPr>
        <w:t xml:space="preserve">N part of America from Alaska through Canada to Greenland.</w:t>
      </w:r>
    </w:p>
    <w:p w:rsidR="00000000" w:rsidDel="00000000" w:rsidP="00000000" w:rsidRDefault="00000000" w:rsidRPr="00000000" w14:paraId="0000070D">
      <w:pPr>
        <w:numPr>
          <w:ilvl w:val="0"/>
          <w:numId w:val="17"/>
        </w:numPr>
        <w:ind w:left="1470" w:hanging="390"/>
        <w:rPr>
          <w:sz w:val="28"/>
          <w:szCs w:val="28"/>
          <w:u w:val="none"/>
        </w:rPr>
      </w:pPr>
      <w:r w:rsidDel="00000000" w:rsidR="00000000" w:rsidRPr="00000000">
        <w:rPr>
          <w:sz w:val="28"/>
          <w:szCs w:val="28"/>
          <w:u w:val="none"/>
          <w:rtl w:val="0"/>
        </w:rPr>
        <w:t xml:space="preserve">From N coast of Scandinavia to the N.E of Russia.</w:t>
      </w:r>
    </w:p>
    <w:p w:rsidR="00000000" w:rsidDel="00000000" w:rsidP="00000000" w:rsidRDefault="00000000" w:rsidRPr="00000000" w14:paraId="0000070E">
      <w:pPr>
        <w:numPr>
          <w:ilvl w:val="0"/>
          <w:numId w:val="17"/>
        </w:numPr>
        <w:ind w:left="1470" w:hanging="390"/>
        <w:rPr>
          <w:sz w:val="28"/>
          <w:szCs w:val="28"/>
          <w:u w:val="none"/>
        </w:rPr>
      </w:pPr>
      <w:r w:rsidDel="00000000" w:rsidR="00000000" w:rsidRPr="00000000">
        <w:rPr>
          <w:sz w:val="28"/>
          <w:szCs w:val="28"/>
          <w:u w:val="none"/>
          <w:rtl w:val="0"/>
        </w:rPr>
        <w:t xml:space="preserve">Baffin Island.</w:t>
      </w:r>
    </w:p>
    <w:p w:rsidR="00000000" w:rsidDel="00000000" w:rsidP="00000000" w:rsidRDefault="00000000" w:rsidRPr="00000000" w14:paraId="0000070F">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710">
      <w:pPr>
        <w:numPr>
          <w:ilvl w:val="0"/>
          <w:numId w:val="20"/>
        </w:numPr>
        <w:ind w:left="720" w:hanging="360"/>
        <w:rPr>
          <w:sz w:val="28"/>
          <w:szCs w:val="28"/>
          <w:u w:val="none"/>
        </w:rPr>
      </w:pPr>
      <w:r w:rsidDel="00000000" w:rsidR="00000000" w:rsidRPr="00000000">
        <w:rPr>
          <w:sz w:val="28"/>
          <w:szCs w:val="28"/>
          <w:u w:val="none"/>
          <w:rtl w:val="0"/>
        </w:rPr>
        <w:t xml:space="preserve">Short cool summers with average temperatures of about 10◦c.</w:t>
      </w:r>
    </w:p>
    <w:p w:rsidR="00000000" w:rsidDel="00000000" w:rsidP="00000000" w:rsidRDefault="00000000" w:rsidRPr="00000000" w14:paraId="00000711">
      <w:pPr>
        <w:numPr>
          <w:ilvl w:val="0"/>
          <w:numId w:val="20"/>
        </w:numPr>
        <w:ind w:left="720" w:hanging="360"/>
        <w:rPr>
          <w:sz w:val="28"/>
          <w:szCs w:val="28"/>
          <w:u w:val="none"/>
        </w:rPr>
      </w:pPr>
      <w:r w:rsidDel="00000000" w:rsidR="00000000" w:rsidRPr="00000000">
        <w:rPr>
          <w:sz w:val="28"/>
          <w:szCs w:val="28"/>
          <w:u w:val="none"/>
          <w:rtl w:val="0"/>
        </w:rPr>
        <w:t xml:space="preserve">Long cold winters (-29 - -40◦c).</w:t>
      </w:r>
    </w:p>
    <w:p w:rsidR="00000000" w:rsidDel="00000000" w:rsidP="00000000" w:rsidRDefault="00000000" w:rsidRPr="00000000" w14:paraId="00000712">
      <w:pPr>
        <w:numPr>
          <w:ilvl w:val="0"/>
          <w:numId w:val="20"/>
        </w:numPr>
        <w:ind w:left="720" w:hanging="360"/>
        <w:rPr>
          <w:sz w:val="28"/>
          <w:szCs w:val="28"/>
          <w:u w:val="none"/>
        </w:rPr>
      </w:pPr>
      <w:r w:rsidDel="00000000" w:rsidR="00000000" w:rsidRPr="00000000">
        <w:rPr>
          <w:sz w:val="28"/>
          <w:szCs w:val="28"/>
          <w:u w:val="none"/>
          <w:rtl w:val="0"/>
        </w:rPr>
        <w:t xml:space="preserve">Continuous days in winter and summer for several days.</w:t>
      </w:r>
    </w:p>
    <w:p w:rsidR="00000000" w:rsidDel="00000000" w:rsidP="00000000" w:rsidRDefault="00000000" w:rsidRPr="00000000" w14:paraId="00000713">
      <w:pPr>
        <w:numPr>
          <w:ilvl w:val="0"/>
          <w:numId w:val="20"/>
        </w:numPr>
        <w:ind w:left="720" w:hanging="360"/>
        <w:rPr>
          <w:sz w:val="28"/>
          <w:szCs w:val="28"/>
          <w:u w:val="none"/>
        </w:rPr>
      </w:pPr>
      <w:r w:rsidDel="00000000" w:rsidR="00000000" w:rsidRPr="00000000">
        <w:rPr>
          <w:sz w:val="28"/>
          <w:szCs w:val="28"/>
          <w:u w:val="none"/>
          <w:rtl w:val="0"/>
        </w:rPr>
        <w:t xml:space="preserve">Low annual precipitation of about 250mm.</w:t>
      </w:r>
    </w:p>
    <w:p w:rsidR="00000000" w:rsidDel="00000000" w:rsidP="00000000" w:rsidRDefault="00000000" w:rsidRPr="00000000" w14:paraId="00000714">
      <w:pPr>
        <w:numPr>
          <w:ilvl w:val="0"/>
          <w:numId w:val="20"/>
        </w:numPr>
        <w:ind w:left="720" w:hanging="360"/>
        <w:rPr>
          <w:sz w:val="28"/>
          <w:szCs w:val="28"/>
          <w:u w:val="none"/>
        </w:rPr>
      </w:pPr>
      <w:r w:rsidDel="00000000" w:rsidR="00000000" w:rsidRPr="00000000">
        <w:rPr>
          <w:sz w:val="28"/>
          <w:szCs w:val="28"/>
          <w:u w:val="none"/>
          <w:rtl w:val="0"/>
        </w:rPr>
        <w:t xml:space="preserve">Precipitation in form of rain and snow in winter.</w:t>
      </w:r>
    </w:p>
    <w:p w:rsidR="00000000" w:rsidDel="00000000" w:rsidP="00000000" w:rsidRDefault="00000000" w:rsidRPr="00000000" w14:paraId="00000715">
      <w:pPr>
        <w:jc w:val="center"/>
        <w:rPr>
          <w:b w:val="1"/>
          <w:sz w:val="28"/>
          <w:szCs w:val="28"/>
          <w:u w:val="none"/>
        </w:rPr>
      </w:pPr>
      <w:r w:rsidDel="00000000" w:rsidR="00000000" w:rsidRPr="00000000">
        <w:rPr>
          <w:b w:val="1"/>
          <w:sz w:val="28"/>
          <w:szCs w:val="28"/>
          <w:u w:val="none"/>
          <w:rtl w:val="0"/>
        </w:rPr>
        <w:t xml:space="preserve">Polar Climate</w:t>
      </w:r>
    </w:p>
    <w:p w:rsidR="00000000" w:rsidDel="00000000" w:rsidP="00000000" w:rsidRDefault="00000000" w:rsidRPr="00000000" w14:paraId="00000716">
      <w:pPr>
        <w:rPr>
          <w:sz w:val="28"/>
          <w:szCs w:val="28"/>
          <w:u w:val="none"/>
        </w:rPr>
      </w:pPr>
      <w:r w:rsidDel="00000000" w:rsidR="00000000" w:rsidRPr="00000000">
        <w:rPr>
          <w:sz w:val="28"/>
          <w:szCs w:val="28"/>
          <w:u w:val="none"/>
          <w:rtl w:val="0"/>
        </w:rPr>
        <w:t xml:space="preserve">-experienced at the poles in the interior of Iceland, Green land and Antarctica.</w:t>
      </w:r>
    </w:p>
    <w:p w:rsidR="00000000" w:rsidDel="00000000" w:rsidP="00000000" w:rsidRDefault="00000000" w:rsidRPr="00000000" w14:paraId="00000717">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718">
      <w:pPr>
        <w:ind w:left="720" w:hanging="360"/>
        <w:rPr>
          <w:b w:val="1"/>
          <w:sz w:val="28"/>
          <w:szCs w:val="28"/>
          <w:u w:val="none"/>
        </w:rPr>
      </w:pPr>
      <w:r w:rsidDel="00000000" w:rsidR="00000000" w:rsidRPr="00000000">
        <w:rPr>
          <w:sz w:val="28"/>
          <w:szCs w:val="28"/>
          <w:u w:val="none"/>
          <w:rtl w:val="0"/>
        </w:rPr>
        <w:t xml:space="preserve">Temperature is permanently below freezing point.</w:t>
      </w:r>
      <w:r w:rsidDel="00000000" w:rsidR="00000000" w:rsidRPr="00000000">
        <w:rPr>
          <w:rtl w:val="0"/>
        </w:rPr>
      </w:r>
    </w:p>
    <w:p w:rsidR="00000000" w:rsidDel="00000000" w:rsidP="00000000" w:rsidRDefault="00000000" w:rsidRPr="00000000" w14:paraId="00000719">
      <w:pPr>
        <w:ind w:left="720" w:hanging="360"/>
        <w:rPr>
          <w:b w:val="1"/>
          <w:sz w:val="28"/>
          <w:szCs w:val="28"/>
          <w:u w:val="none"/>
        </w:rPr>
      </w:pPr>
      <w:r w:rsidDel="00000000" w:rsidR="00000000" w:rsidRPr="00000000">
        <w:rPr>
          <w:sz w:val="28"/>
          <w:szCs w:val="28"/>
          <w:u w:val="none"/>
          <w:rtl w:val="0"/>
        </w:rPr>
        <w:t xml:space="preserve">There is permanent snow cover and ice on the ground (permafrost).</w:t>
      </w:r>
      <w:r w:rsidDel="00000000" w:rsidR="00000000" w:rsidRPr="00000000">
        <w:rPr>
          <w:rtl w:val="0"/>
        </w:rPr>
      </w:r>
    </w:p>
    <w:p w:rsidR="00000000" w:rsidDel="00000000" w:rsidP="00000000" w:rsidRDefault="00000000" w:rsidRPr="00000000" w14:paraId="0000071A">
      <w:pPr>
        <w:ind w:left="720" w:hanging="360"/>
        <w:rPr>
          <w:sz w:val="28"/>
          <w:szCs w:val="28"/>
          <w:u w:val="none"/>
        </w:rPr>
      </w:pPr>
      <w:r w:rsidDel="00000000" w:rsidR="00000000" w:rsidRPr="00000000">
        <w:rPr>
          <w:sz w:val="28"/>
          <w:szCs w:val="28"/>
          <w:u w:val="none"/>
          <w:rtl w:val="0"/>
        </w:rPr>
        <w:t xml:space="preserve">Snow storms (blizzards) are common.</w:t>
      </w:r>
    </w:p>
    <w:p w:rsidR="00000000" w:rsidDel="00000000" w:rsidP="00000000" w:rsidRDefault="00000000" w:rsidRPr="00000000" w14:paraId="0000071B">
      <w:pPr>
        <w:numPr>
          <w:ilvl w:val="0"/>
          <w:numId w:val="13"/>
        </w:numPr>
        <w:ind w:left="720" w:hanging="360"/>
        <w:rPr>
          <w:sz w:val="28"/>
          <w:szCs w:val="28"/>
          <w:u w:val="none"/>
        </w:rPr>
      </w:pPr>
      <w:r w:rsidDel="00000000" w:rsidR="00000000" w:rsidRPr="00000000">
        <w:rPr>
          <w:sz w:val="28"/>
          <w:szCs w:val="28"/>
          <w:u w:val="none"/>
          <w:rtl w:val="0"/>
        </w:rPr>
        <w:t xml:space="preserve">Continuous winter nights and summer days with exception of equinox when sun rises above horizon.</w:t>
      </w:r>
    </w:p>
    <w:p w:rsidR="00000000" w:rsidDel="00000000" w:rsidP="00000000" w:rsidRDefault="00000000" w:rsidRPr="00000000" w14:paraId="0000071C">
      <w:pPr>
        <w:jc w:val="center"/>
        <w:rPr>
          <w:b w:val="1"/>
          <w:sz w:val="28"/>
          <w:szCs w:val="28"/>
          <w:u w:val="none"/>
        </w:rPr>
      </w:pPr>
      <w:r w:rsidDel="00000000" w:rsidR="00000000" w:rsidRPr="00000000">
        <w:rPr>
          <w:b w:val="1"/>
          <w:sz w:val="28"/>
          <w:szCs w:val="28"/>
          <w:u w:val="none"/>
          <w:rtl w:val="0"/>
        </w:rPr>
        <w:t xml:space="preserve">Mountain Climates</w:t>
      </w:r>
    </w:p>
    <w:p w:rsidR="00000000" w:rsidDel="00000000" w:rsidP="00000000" w:rsidRDefault="00000000" w:rsidRPr="00000000" w14:paraId="0000071D">
      <w:pPr>
        <w:rPr>
          <w:sz w:val="28"/>
          <w:szCs w:val="28"/>
          <w:u w:val="none"/>
        </w:rPr>
      </w:pPr>
      <w:r w:rsidDel="00000000" w:rsidR="00000000" w:rsidRPr="00000000">
        <w:rPr>
          <w:sz w:val="28"/>
          <w:szCs w:val="28"/>
          <w:u w:val="none"/>
          <w:rtl w:val="0"/>
        </w:rPr>
        <w:t xml:space="preserve">-Experienced on high mountain ranges of the world.</w:t>
      </w:r>
    </w:p>
    <w:p w:rsidR="00000000" w:rsidDel="00000000" w:rsidP="00000000" w:rsidRDefault="00000000" w:rsidRPr="00000000" w14:paraId="0000071E">
      <w:pPr>
        <w:rPr>
          <w:sz w:val="28"/>
          <w:szCs w:val="28"/>
          <w:u w:val="none"/>
        </w:rPr>
      </w:pPr>
      <w:r w:rsidDel="00000000" w:rsidR="00000000" w:rsidRPr="00000000">
        <w:rPr>
          <w:rtl w:val="0"/>
        </w:rPr>
      </w:r>
    </w:p>
    <w:p w:rsidR="00000000" w:rsidDel="00000000" w:rsidP="00000000" w:rsidRDefault="00000000" w:rsidRPr="00000000" w14:paraId="0000071F">
      <w:pPr>
        <w:rPr>
          <w:sz w:val="28"/>
          <w:szCs w:val="28"/>
          <w:u w:val="none"/>
        </w:rPr>
      </w:pPr>
      <w:r w:rsidDel="00000000" w:rsidR="00000000" w:rsidRPr="00000000">
        <w:rPr>
          <w:sz w:val="28"/>
          <w:szCs w:val="28"/>
          <w:u w:val="none"/>
          <w:rtl w:val="0"/>
        </w:rPr>
        <w:t xml:space="preserve">Areas:</w:t>
      </w:r>
    </w:p>
    <w:p w:rsidR="00000000" w:rsidDel="00000000" w:rsidP="00000000" w:rsidRDefault="00000000" w:rsidRPr="00000000" w14:paraId="00000720">
      <w:pPr>
        <w:numPr>
          <w:ilvl w:val="0"/>
          <w:numId w:val="16"/>
        </w:numPr>
        <w:ind w:left="720" w:hanging="360"/>
        <w:rPr>
          <w:sz w:val="28"/>
          <w:szCs w:val="28"/>
          <w:u w:val="none"/>
        </w:rPr>
      </w:pPr>
      <w:r w:rsidDel="00000000" w:rsidR="00000000" w:rsidRPr="00000000">
        <w:rPr>
          <w:sz w:val="28"/>
          <w:szCs w:val="28"/>
          <w:u w:val="none"/>
          <w:rtl w:val="0"/>
        </w:rPr>
        <w:t xml:space="preserve">Mt. Kenya (5199)</w:t>
      </w:r>
    </w:p>
    <w:p w:rsidR="00000000" w:rsidDel="00000000" w:rsidP="00000000" w:rsidRDefault="00000000" w:rsidRPr="00000000" w14:paraId="00000721">
      <w:pPr>
        <w:numPr>
          <w:ilvl w:val="0"/>
          <w:numId w:val="16"/>
        </w:numPr>
        <w:ind w:left="720" w:hanging="360"/>
        <w:rPr>
          <w:sz w:val="28"/>
          <w:szCs w:val="28"/>
          <w:u w:val="none"/>
        </w:rPr>
      </w:pPr>
      <w:r w:rsidDel="00000000" w:rsidR="00000000" w:rsidRPr="00000000">
        <w:rPr>
          <w:sz w:val="28"/>
          <w:szCs w:val="28"/>
          <w:u w:val="none"/>
          <w:rtl w:val="0"/>
        </w:rPr>
        <w:t xml:space="preserve">Mt. Ruwenzori (5109)</w:t>
      </w:r>
    </w:p>
    <w:p w:rsidR="00000000" w:rsidDel="00000000" w:rsidP="00000000" w:rsidRDefault="00000000" w:rsidRPr="00000000" w14:paraId="00000722">
      <w:pPr>
        <w:numPr>
          <w:ilvl w:val="0"/>
          <w:numId w:val="16"/>
        </w:numPr>
        <w:ind w:left="720" w:hanging="360"/>
        <w:rPr>
          <w:sz w:val="28"/>
          <w:szCs w:val="28"/>
          <w:u w:val="none"/>
        </w:rPr>
      </w:pPr>
      <w:r w:rsidDel="00000000" w:rsidR="00000000" w:rsidRPr="00000000">
        <w:rPr>
          <w:sz w:val="28"/>
          <w:szCs w:val="28"/>
          <w:u w:val="none"/>
          <w:rtl w:val="0"/>
        </w:rPr>
        <w:t xml:space="preserve">Mt. Kilimanjaro (5895)</w:t>
      </w:r>
    </w:p>
    <w:p w:rsidR="00000000" w:rsidDel="00000000" w:rsidP="00000000" w:rsidRDefault="00000000" w:rsidRPr="00000000" w14:paraId="00000723">
      <w:pPr>
        <w:numPr>
          <w:ilvl w:val="0"/>
          <w:numId w:val="16"/>
        </w:numPr>
        <w:ind w:left="720" w:hanging="360"/>
        <w:rPr>
          <w:sz w:val="28"/>
          <w:szCs w:val="28"/>
          <w:u w:val="none"/>
        </w:rPr>
      </w:pPr>
      <w:r w:rsidDel="00000000" w:rsidR="00000000" w:rsidRPr="00000000">
        <w:rPr>
          <w:sz w:val="28"/>
          <w:szCs w:val="28"/>
          <w:u w:val="none"/>
          <w:rtl w:val="0"/>
        </w:rPr>
        <w:t xml:space="preserve">Mt. Everest (8848)</w:t>
      </w:r>
    </w:p>
    <w:p w:rsidR="00000000" w:rsidDel="00000000" w:rsidP="00000000" w:rsidRDefault="00000000" w:rsidRPr="00000000" w14:paraId="00000724">
      <w:pPr>
        <w:numPr>
          <w:ilvl w:val="0"/>
          <w:numId w:val="16"/>
        </w:numPr>
        <w:ind w:left="720" w:hanging="360"/>
        <w:rPr>
          <w:sz w:val="28"/>
          <w:szCs w:val="28"/>
          <w:u w:val="none"/>
        </w:rPr>
      </w:pPr>
      <w:r w:rsidDel="00000000" w:rsidR="00000000" w:rsidRPr="00000000">
        <w:rPr>
          <w:sz w:val="28"/>
          <w:szCs w:val="28"/>
          <w:u w:val="none"/>
          <w:rtl w:val="0"/>
        </w:rPr>
        <w:t xml:space="preserve">Atlas mountains in Africa</w:t>
      </w:r>
    </w:p>
    <w:p w:rsidR="00000000" w:rsidDel="00000000" w:rsidP="00000000" w:rsidRDefault="00000000" w:rsidRPr="00000000" w14:paraId="00000725">
      <w:pPr>
        <w:numPr>
          <w:ilvl w:val="0"/>
          <w:numId w:val="16"/>
        </w:numPr>
        <w:ind w:left="720" w:hanging="360"/>
        <w:rPr>
          <w:sz w:val="28"/>
          <w:szCs w:val="28"/>
          <w:u w:val="none"/>
        </w:rPr>
      </w:pPr>
      <w:r w:rsidDel="00000000" w:rsidR="00000000" w:rsidRPr="00000000">
        <w:rPr>
          <w:sz w:val="28"/>
          <w:szCs w:val="28"/>
          <w:u w:val="none"/>
          <w:rtl w:val="0"/>
        </w:rPr>
        <w:t xml:space="preserve">Rockies of N. America</w:t>
      </w:r>
    </w:p>
    <w:p w:rsidR="00000000" w:rsidDel="00000000" w:rsidP="00000000" w:rsidRDefault="00000000" w:rsidRPr="00000000" w14:paraId="00000726">
      <w:pPr>
        <w:numPr>
          <w:ilvl w:val="0"/>
          <w:numId w:val="16"/>
        </w:numPr>
        <w:ind w:left="720" w:hanging="360"/>
        <w:rPr>
          <w:sz w:val="28"/>
          <w:szCs w:val="28"/>
          <w:u w:val="none"/>
        </w:rPr>
      </w:pPr>
      <w:r w:rsidDel="00000000" w:rsidR="00000000" w:rsidRPr="00000000">
        <w:rPr>
          <w:sz w:val="28"/>
          <w:szCs w:val="28"/>
          <w:u w:val="none"/>
          <w:rtl w:val="0"/>
        </w:rPr>
        <w:t xml:space="preserve">Alps of Europe</w:t>
      </w:r>
    </w:p>
    <w:p w:rsidR="00000000" w:rsidDel="00000000" w:rsidP="00000000" w:rsidRDefault="00000000" w:rsidRPr="00000000" w14:paraId="00000727">
      <w:pPr>
        <w:numPr>
          <w:ilvl w:val="0"/>
          <w:numId w:val="16"/>
        </w:numPr>
        <w:ind w:left="720" w:hanging="360"/>
        <w:rPr>
          <w:sz w:val="28"/>
          <w:szCs w:val="28"/>
          <w:u w:val="none"/>
        </w:rPr>
      </w:pPr>
      <w:r w:rsidDel="00000000" w:rsidR="00000000" w:rsidRPr="00000000">
        <w:rPr>
          <w:sz w:val="28"/>
          <w:szCs w:val="28"/>
          <w:u w:val="none"/>
          <w:rtl w:val="0"/>
        </w:rPr>
        <w:t xml:space="preserve">Himalayas in Asia</w:t>
      </w:r>
    </w:p>
    <w:p w:rsidR="00000000" w:rsidDel="00000000" w:rsidP="00000000" w:rsidRDefault="00000000" w:rsidRPr="00000000" w14:paraId="00000728">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729">
      <w:pPr>
        <w:numPr>
          <w:ilvl w:val="0"/>
          <w:numId w:val="13"/>
        </w:numPr>
        <w:ind w:left="720" w:hanging="360"/>
        <w:rPr>
          <w:sz w:val="28"/>
          <w:szCs w:val="28"/>
          <w:u w:val="none"/>
        </w:rPr>
      </w:pPr>
      <w:r w:rsidDel="00000000" w:rsidR="00000000" w:rsidRPr="00000000">
        <w:rPr>
          <w:sz w:val="28"/>
          <w:szCs w:val="28"/>
          <w:u w:val="none"/>
          <w:rtl w:val="0"/>
        </w:rPr>
        <w:t xml:space="preserve">Temperature decreases with increasing altitude.</w:t>
      </w:r>
    </w:p>
    <w:p w:rsidR="00000000" w:rsidDel="00000000" w:rsidP="00000000" w:rsidRDefault="00000000" w:rsidRPr="00000000" w14:paraId="0000072A">
      <w:pPr>
        <w:numPr>
          <w:ilvl w:val="0"/>
          <w:numId w:val="13"/>
        </w:numPr>
        <w:ind w:left="720" w:hanging="360"/>
        <w:rPr>
          <w:sz w:val="28"/>
          <w:szCs w:val="28"/>
          <w:u w:val="none"/>
        </w:rPr>
      </w:pPr>
      <w:r w:rsidDel="00000000" w:rsidR="00000000" w:rsidRPr="00000000">
        <w:rPr>
          <w:sz w:val="28"/>
          <w:szCs w:val="28"/>
          <w:u w:val="none"/>
          <w:rtl w:val="0"/>
        </w:rPr>
        <w:t xml:space="preserve">Temperature ranges from cool to cold.</w:t>
      </w:r>
    </w:p>
    <w:p w:rsidR="00000000" w:rsidDel="00000000" w:rsidP="00000000" w:rsidRDefault="00000000" w:rsidRPr="00000000" w14:paraId="0000072B">
      <w:pPr>
        <w:numPr>
          <w:ilvl w:val="0"/>
          <w:numId w:val="13"/>
        </w:numPr>
        <w:ind w:left="720" w:hanging="360"/>
        <w:rPr>
          <w:sz w:val="28"/>
          <w:szCs w:val="28"/>
          <w:u w:val="none"/>
        </w:rPr>
      </w:pPr>
      <w:r w:rsidDel="00000000" w:rsidR="00000000" w:rsidRPr="00000000">
        <w:rPr>
          <w:sz w:val="28"/>
          <w:szCs w:val="28"/>
          <w:u w:val="none"/>
          <w:rtl w:val="0"/>
        </w:rPr>
        <w:t xml:space="preserve">Experiences Orographic rainfall.</w:t>
      </w:r>
    </w:p>
    <w:p w:rsidR="00000000" w:rsidDel="00000000" w:rsidP="00000000" w:rsidRDefault="00000000" w:rsidRPr="00000000" w14:paraId="0000072C">
      <w:pPr>
        <w:numPr>
          <w:ilvl w:val="0"/>
          <w:numId w:val="13"/>
        </w:numPr>
        <w:ind w:left="720" w:hanging="360"/>
        <w:rPr>
          <w:sz w:val="28"/>
          <w:szCs w:val="28"/>
          <w:u w:val="none"/>
        </w:rPr>
      </w:pPr>
      <w:r w:rsidDel="00000000" w:rsidR="00000000" w:rsidRPr="00000000">
        <w:rPr>
          <w:sz w:val="28"/>
          <w:szCs w:val="28"/>
          <w:u w:val="none"/>
          <w:rtl w:val="0"/>
        </w:rPr>
        <w:t xml:space="preserve">Rainfall increases with altitude up to 3000mm and starts to decrease because air is cold and hence has poor capacity to hold moisture.</w:t>
      </w:r>
    </w:p>
    <w:p w:rsidR="00000000" w:rsidDel="00000000" w:rsidP="00000000" w:rsidRDefault="00000000" w:rsidRPr="00000000" w14:paraId="0000072D">
      <w:pPr>
        <w:numPr>
          <w:ilvl w:val="0"/>
          <w:numId w:val="13"/>
        </w:numPr>
        <w:ind w:left="720" w:hanging="360"/>
        <w:rPr>
          <w:sz w:val="28"/>
          <w:szCs w:val="28"/>
          <w:u w:val="none"/>
        </w:rPr>
      </w:pPr>
      <w:r w:rsidDel="00000000" w:rsidR="00000000" w:rsidRPr="00000000">
        <w:rPr>
          <w:sz w:val="28"/>
          <w:szCs w:val="28"/>
          <w:u w:val="none"/>
          <w:rtl w:val="0"/>
        </w:rPr>
        <w:t xml:space="preserve">Windward slopes are wetter than leeward slopes.</w:t>
      </w:r>
    </w:p>
    <w:p w:rsidR="00000000" w:rsidDel="00000000" w:rsidP="00000000" w:rsidRDefault="00000000" w:rsidRPr="00000000" w14:paraId="0000072E">
      <w:pPr>
        <w:numPr>
          <w:ilvl w:val="0"/>
          <w:numId w:val="13"/>
        </w:numPr>
        <w:ind w:left="720" w:hanging="360"/>
        <w:rPr>
          <w:sz w:val="28"/>
          <w:szCs w:val="28"/>
          <w:u w:val="none"/>
        </w:rPr>
      </w:pPr>
      <w:r w:rsidDel="00000000" w:rsidR="00000000" w:rsidRPr="00000000">
        <w:rPr>
          <w:sz w:val="28"/>
          <w:szCs w:val="28"/>
          <w:u w:val="none"/>
          <w:rtl w:val="0"/>
        </w:rPr>
        <w:t xml:space="preserve">Atmospheric pressure decreases with increasing altitude.</w:t>
      </w:r>
    </w:p>
    <w:p w:rsidR="00000000" w:rsidDel="00000000" w:rsidP="00000000" w:rsidRDefault="00000000" w:rsidRPr="00000000" w14:paraId="0000072F">
      <w:pPr>
        <w:numPr>
          <w:ilvl w:val="0"/>
          <w:numId w:val="13"/>
        </w:numPr>
        <w:ind w:left="720" w:hanging="360"/>
        <w:rPr>
          <w:sz w:val="28"/>
          <w:szCs w:val="28"/>
          <w:u w:val="none"/>
        </w:rPr>
      </w:pPr>
      <w:r w:rsidDel="00000000" w:rsidR="00000000" w:rsidRPr="00000000">
        <w:rPr>
          <w:sz w:val="28"/>
          <w:szCs w:val="28"/>
          <w:u w:val="none"/>
          <w:rtl w:val="0"/>
        </w:rPr>
        <w:t xml:space="preserve">Local winds are common and blow up the slope during the day and down slope at night.</w:t>
      </w:r>
    </w:p>
    <w:p w:rsidR="00000000" w:rsidDel="00000000" w:rsidP="00000000" w:rsidRDefault="00000000" w:rsidRPr="00000000" w14:paraId="00000730">
      <w:pPr>
        <w:numPr>
          <w:ilvl w:val="0"/>
          <w:numId w:val="13"/>
        </w:numPr>
        <w:ind w:left="720" w:hanging="360"/>
        <w:rPr>
          <w:sz w:val="28"/>
          <w:szCs w:val="28"/>
          <w:u w:val="none"/>
        </w:rPr>
      </w:pPr>
      <w:r w:rsidDel="00000000" w:rsidR="00000000" w:rsidRPr="00000000">
        <w:rPr>
          <w:sz w:val="28"/>
          <w:szCs w:val="28"/>
          <w:u w:val="none"/>
          <w:rtl w:val="0"/>
        </w:rPr>
        <w:t xml:space="preserve">In temperate regions slopes facing the equator are warmer than those facing the poles.</w:t>
      </w:r>
    </w:p>
    <w:p w:rsidR="00000000" w:rsidDel="00000000" w:rsidP="00000000" w:rsidRDefault="00000000" w:rsidRPr="00000000" w14:paraId="00000731">
      <w:pPr>
        <w:numPr>
          <w:ilvl w:val="0"/>
          <w:numId w:val="13"/>
        </w:numPr>
        <w:ind w:left="720" w:hanging="360"/>
        <w:rPr>
          <w:sz w:val="28"/>
          <w:szCs w:val="28"/>
          <w:u w:val="none"/>
        </w:rPr>
      </w:pPr>
      <w:r w:rsidDel="00000000" w:rsidR="00000000" w:rsidRPr="00000000">
        <w:rPr>
          <w:sz w:val="28"/>
          <w:szCs w:val="28"/>
          <w:u w:val="none"/>
          <w:rtl w:val="0"/>
        </w:rPr>
        <w:t xml:space="preserve">Atlas mountains in Africa</w:t>
      </w:r>
    </w:p>
    <w:p w:rsidR="00000000" w:rsidDel="00000000" w:rsidP="00000000" w:rsidRDefault="00000000" w:rsidRPr="00000000" w14:paraId="00000732">
      <w:pPr>
        <w:numPr>
          <w:ilvl w:val="0"/>
          <w:numId w:val="13"/>
        </w:numPr>
        <w:ind w:left="720" w:hanging="360"/>
        <w:rPr>
          <w:sz w:val="28"/>
          <w:szCs w:val="28"/>
          <w:u w:val="none"/>
        </w:rPr>
      </w:pPr>
      <w:r w:rsidDel="00000000" w:rsidR="00000000" w:rsidRPr="00000000">
        <w:rPr>
          <w:sz w:val="28"/>
          <w:szCs w:val="28"/>
          <w:u w:val="none"/>
          <w:rtl w:val="0"/>
        </w:rPr>
        <w:t xml:space="preserve">Rockies of N. America</w:t>
      </w:r>
    </w:p>
    <w:p w:rsidR="00000000" w:rsidDel="00000000" w:rsidP="00000000" w:rsidRDefault="00000000" w:rsidRPr="00000000" w14:paraId="00000733">
      <w:pPr>
        <w:numPr>
          <w:ilvl w:val="0"/>
          <w:numId w:val="13"/>
        </w:numPr>
        <w:ind w:left="720" w:hanging="360"/>
        <w:rPr>
          <w:sz w:val="28"/>
          <w:szCs w:val="28"/>
          <w:u w:val="none"/>
        </w:rPr>
      </w:pPr>
      <w:r w:rsidDel="00000000" w:rsidR="00000000" w:rsidRPr="00000000">
        <w:rPr>
          <w:sz w:val="28"/>
          <w:szCs w:val="28"/>
          <w:u w:val="none"/>
          <w:rtl w:val="0"/>
        </w:rPr>
        <w:t xml:space="preserve">Alps of Europe</w:t>
      </w:r>
    </w:p>
    <w:p w:rsidR="00000000" w:rsidDel="00000000" w:rsidP="00000000" w:rsidRDefault="00000000" w:rsidRPr="00000000" w14:paraId="00000734">
      <w:pPr>
        <w:numPr>
          <w:ilvl w:val="0"/>
          <w:numId w:val="13"/>
        </w:numPr>
        <w:ind w:left="720" w:hanging="360"/>
        <w:rPr>
          <w:sz w:val="28"/>
          <w:szCs w:val="28"/>
          <w:u w:val="none"/>
        </w:rPr>
      </w:pPr>
      <w:r w:rsidDel="00000000" w:rsidR="00000000" w:rsidRPr="00000000">
        <w:rPr>
          <w:sz w:val="28"/>
          <w:szCs w:val="28"/>
          <w:u w:val="none"/>
          <w:rtl w:val="0"/>
        </w:rPr>
        <w:t xml:space="preserve">Himalayas in Asia</w:t>
      </w:r>
    </w:p>
    <w:p w:rsidR="00000000" w:rsidDel="00000000" w:rsidP="00000000" w:rsidRDefault="00000000" w:rsidRPr="00000000" w14:paraId="00000735">
      <w:pPr>
        <w:jc w:val="center"/>
        <w:rPr>
          <w:b w:val="1"/>
          <w:sz w:val="28"/>
          <w:szCs w:val="28"/>
          <w:u w:val="none"/>
        </w:rPr>
      </w:pPr>
      <w:r w:rsidDel="00000000" w:rsidR="00000000" w:rsidRPr="00000000">
        <w:rPr>
          <w:b w:val="1"/>
          <w:sz w:val="28"/>
          <w:szCs w:val="28"/>
          <w:u w:val="none"/>
          <w:rtl w:val="0"/>
        </w:rPr>
        <w:t xml:space="preserve">Local/Micro Climates</w:t>
      </w:r>
    </w:p>
    <w:p w:rsidR="00000000" w:rsidDel="00000000" w:rsidP="00000000" w:rsidRDefault="00000000" w:rsidRPr="00000000" w14:paraId="00000736">
      <w:pPr>
        <w:rPr>
          <w:sz w:val="28"/>
          <w:szCs w:val="28"/>
          <w:u w:val="none"/>
        </w:rPr>
      </w:pPr>
      <w:r w:rsidDel="00000000" w:rsidR="00000000" w:rsidRPr="00000000">
        <w:rPr>
          <w:sz w:val="28"/>
          <w:szCs w:val="28"/>
          <w:u w:val="none"/>
          <w:rtl w:val="0"/>
        </w:rPr>
        <w:t xml:space="preserve">Climate experienced within a small area which is slightly different compared to the general climate of the area.</w:t>
      </w:r>
    </w:p>
    <w:p w:rsidR="00000000" w:rsidDel="00000000" w:rsidP="00000000" w:rsidRDefault="00000000" w:rsidRPr="00000000" w14:paraId="00000737">
      <w:pPr>
        <w:rPr>
          <w:sz w:val="28"/>
          <w:szCs w:val="28"/>
          <w:u w:val="none"/>
        </w:rPr>
      </w:pPr>
      <w:r w:rsidDel="00000000" w:rsidR="00000000" w:rsidRPr="00000000">
        <w:rPr>
          <w:sz w:val="28"/>
          <w:szCs w:val="28"/>
          <w:u w:val="none"/>
          <w:rtl w:val="0"/>
        </w:rPr>
        <w:t xml:space="preserve">It occurs on the immediate surroundings and within some phenomenon on the earth’s surface.</w:t>
      </w:r>
    </w:p>
    <w:p w:rsidR="00000000" w:rsidDel="00000000" w:rsidP="00000000" w:rsidRDefault="00000000" w:rsidRPr="00000000" w14:paraId="00000738">
      <w:pPr>
        <w:rPr>
          <w:sz w:val="28"/>
          <w:szCs w:val="28"/>
          <w:u w:val="none"/>
        </w:rPr>
      </w:pPr>
      <w:r w:rsidDel="00000000" w:rsidR="00000000" w:rsidRPr="00000000">
        <w:rPr>
          <w:sz w:val="28"/>
          <w:szCs w:val="28"/>
          <w:u w:val="none"/>
          <w:rtl w:val="0"/>
        </w:rPr>
        <w:t xml:space="preserve">Micro-climates can be found in the following areas:</w:t>
      </w:r>
    </w:p>
    <w:p w:rsidR="00000000" w:rsidDel="00000000" w:rsidP="00000000" w:rsidRDefault="00000000" w:rsidRPr="00000000" w14:paraId="00000739">
      <w:pPr>
        <w:numPr>
          <w:ilvl w:val="0"/>
          <w:numId w:val="19"/>
        </w:numPr>
        <w:ind w:left="1470" w:hanging="390"/>
        <w:jc w:val="center"/>
        <w:rPr>
          <w:sz w:val="28"/>
          <w:szCs w:val="28"/>
          <w:u w:val="none"/>
        </w:rPr>
      </w:pPr>
      <w:r w:rsidDel="00000000" w:rsidR="00000000" w:rsidRPr="00000000">
        <w:rPr>
          <w:b w:val="1"/>
          <w:sz w:val="28"/>
          <w:szCs w:val="28"/>
          <w:u w:val="none"/>
          <w:rtl w:val="0"/>
        </w:rPr>
        <w:t xml:space="preserve">Within and around a forest</w:t>
      </w:r>
      <w:r w:rsidDel="00000000" w:rsidR="00000000" w:rsidRPr="00000000">
        <w:rPr>
          <w:rtl w:val="0"/>
        </w:rPr>
      </w:r>
    </w:p>
    <w:p w:rsidR="00000000" w:rsidDel="00000000" w:rsidP="00000000" w:rsidRDefault="00000000" w:rsidRPr="00000000" w14:paraId="0000073A">
      <w:pPr>
        <w:numPr>
          <w:ilvl w:val="0"/>
          <w:numId w:val="12"/>
        </w:numPr>
        <w:ind w:left="720" w:hanging="360"/>
        <w:rPr>
          <w:sz w:val="28"/>
          <w:szCs w:val="28"/>
          <w:u w:val="none"/>
        </w:rPr>
      </w:pPr>
      <w:r w:rsidDel="00000000" w:rsidR="00000000" w:rsidRPr="00000000">
        <w:rPr>
          <w:sz w:val="28"/>
          <w:szCs w:val="28"/>
          <w:u w:val="none"/>
          <w:rtl w:val="0"/>
        </w:rPr>
        <w:t xml:space="preserve">Experience low temperatures due to trees preventing solar insolation from reaching the ground.</w:t>
      </w:r>
    </w:p>
    <w:p w:rsidR="00000000" w:rsidDel="00000000" w:rsidP="00000000" w:rsidRDefault="00000000" w:rsidRPr="00000000" w14:paraId="0000073B">
      <w:pPr>
        <w:numPr>
          <w:ilvl w:val="0"/>
          <w:numId w:val="12"/>
        </w:numPr>
        <w:ind w:left="720" w:hanging="360"/>
        <w:rPr>
          <w:sz w:val="28"/>
          <w:szCs w:val="28"/>
          <w:u w:val="none"/>
        </w:rPr>
      </w:pPr>
      <w:r w:rsidDel="00000000" w:rsidR="00000000" w:rsidRPr="00000000">
        <w:rPr>
          <w:sz w:val="28"/>
          <w:szCs w:val="28"/>
          <w:u w:val="none"/>
          <w:rtl w:val="0"/>
        </w:rPr>
        <w:t xml:space="preserve">Experiences high rainfall due to high rates of evapotranspiration.</w:t>
      </w:r>
    </w:p>
    <w:p w:rsidR="00000000" w:rsidDel="00000000" w:rsidP="00000000" w:rsidRDefault="00000000" w:rsidRPr="00000000" w14:paraId="0000073C">
      <w:pPr>
        <w:numPr>
          <w:ilvl w:val="0"/>
          <w:numId w:val="235"/>
        </w:numPr>
        <w:ind w:left="1470" w:hanging="390"/>
        <w:jc w:val="center"/>
        <w:rPr>
          <w:sz w:val="28"/>
          <w:szCs w:val="28"/>
          <w:u w:val="none"/>
        </w:rPr>
      </w:pPr>
      <w:r w:rsidDel="00000000" w:rsidR="00000000" w:rsidRPr="00000000">
        <w:rPr>
          <w:b w:val="1"/>
          <w:sz w:val="28"/>
          <w:szCs w:val="28"/>
          <w:u w:val="none"/>
          <w:rtl w:val="0"/>
        </w:rPr>
        <w:t xml:space="preserve">Urban areas</w:t>
      </w:r>
      <w:r w:rsidDel="00000000" w:rsidR="00000000" w:rsidRPr="00000000">
        <w:rPr>
          <w:rtl w:val="0"/>
        </w:rPr>
      </w:r>
    </w:p>
    <w:p w:rsidR="00000000" w:rsidDel="00000000" w:rsidP="00000000" w:rsidRDefault="00000000" w:rsidRPr="00000000" w14:paraId="0000073D">
      <w:pPr>
        <w:numPr>
          <w:ilvl w:val="0"/>
          <w:numId w:val="237"/>
        </w:numPr>
        <w:ind w:left="720" w:hanging="360"/>
        <w:rPr>
          <w:sz w:val="28"/>
          <w:szCs w:val="28"/>
          <w:u w:val="none"/>
        </w:rPr>
      </w:pPr>
      <w:r w:rsidDel="00000000" w:rsidR="00000000" w:rsidRPr="00000000">
        <w:rPr>
          <w:sz w:val="28"/>
          <w:szCs w:val="28"/>
          <w:u w:val="none"/>
          <w:rtl w:val="0"/>
        </w:rPr>
        <w:t xml:space="preserve">Higher temperatures due to green house effect (situation where atmospheric gases absorb heat that is given off by the earth (terrestrial radiation) before its sent back to space causing the temperature of the lower atmosphere to increase.</w:t>
      </w:r>
    </w:p>
    <w:p w:rsidR="00000000" w:rsidDel="00000000" w:rsidP="00000000" w:rsidRDefault="00000000" w:rsidRPr="00000000" w14:paraId="0000073E">
      <w:pPr>
        <w:numPr>
          <w:ilvl w:val="0"/>
          <w:numId w:val="19"/>
        </w:numPr>
        <w:ind w:left="1470" w:hanging="390"/>
        <w:jc w:val="center"/>
        <w:rPr>
          <w:sz w:val="28"/>
          <w:szCs w:val="28"/>
          <w:u w:val="none"/>
        </w:rPr>
      </w:pPr>
      <w:r w:rsidDel="00000000" w:rsidR="00000000" w:rsidRPr="00000000">
        <w:rPr>
          <w:b w:val="1"/>
          <w:sz w:val="28"/>
          <w:szCs w:val="28"/>
          <w:u w:val="none"/>
          <w:rtl w:val="0"/>
        </w:rPr>
        <w:t xml:space="preserve">Around man made lakes</w:t>
      </w:r>
      <w:r w:rsidDel="00000000" w:rsidR="00000000" w:rsidRPr="00000000">
        <w:rPr>
          <w:rtl w:val="0"/>
        </w:rPr>
      </w:r>
    </w:p>
    <w:p w:rsidR="00000000" w:rsidDel="00000000" w:rsidP="00000000" w:rsidRDefault="00000000" w:rsidRPr="00000000" w14:paraId="0000073F">
      <w:pPr>
        <w:numPr>
          <w:ilvl w:val="0"/>
          <w:numId w:val="237"/>
        </w:numPr>
        <w:ind w:left="720" w:hanging="360"/>
        <w:rPr>
          <w:sz w:val="28"/>
          <w:szCs w:val="28"/>
          <w:u w:val="none"/>
        </w:rPr>
      </w:pPr>
      <w:r w:rsidDel="00000000" w:rsidR="00000000" w:rsidRPr="00000000">
        <w:rPr>
          <w:sz w:val="28"/>
          <w:szCs w:val="28"/>
          <w:u w:val="none"/>
          <w:rtl w:val="0"/>
        </w:rPr>
        <w:t xml:space="preserve">Experience high convectional rainfall due to high moisture content.</w:t>
      </w:r>
    </w:p>
    <w:p w:rsidR="00000000" w:rsidDel="00000000" w:rsidP="00000000" w:rsidRDefault="00000000" w:rsidRPr="00000000" w14:paraId="00000740">
      <w:pPr>
        <w:numPr>
          <w:ilvl w:val="0"/>
          <w:numId w:val="237"/>
        </w:numPr>
        <w:ind w:left="720" w:hanging="360"/>
        <w:rPr>
          <w:sz w:val="28"/>
          <w:szCs w:val="28"/>
          <w:u w:val="none"/>
        </w:rPr>
      </w:pPr>
      <w:r w:rsidDel="00000000" w:rsidR="00000000" w:rsidRPr="00000000">
        <w:rPr>
          <w:sz w:val="28"/>
          <w:szCs w:val="28"/>
          <w:u w:val="none"/>
          <w:rtl w:val="0"/>
        </w:rPr>
        <w:t xml:space="preserve">Around natural lakes experiences land breezes which cause early morning showers and sea breezes which lower temperatures during the hot season.</w:t>
      </w:r>
    </w:p>
    <w:p w:rsidR="00000000" w:rsidDel="00000000" w:rsidP="00000000" w:rsidRDefault="00000000" w:rsidRPr="00000000" w14:paraId="00000741">
      <w:pPr>
        <w:jc w:val="center"/>
        <w:rPr>
          <w:b w:val="1"/>
          <w:sz w:val="28"/>
          <w:szCs w:val="28"/>
          <w:u w:val="none"/>
        </w:rPr>
      </w:pPr>
      <w:r w:rsidDel="00000000" w:rsidR="00000000" w:rsidRPr="00000000">
        <w:rPr>
          <w:b w:val="1"/>
          <w:sz w:val="28"/>
          <w:szCs w:val="28"/>
          <w:u w:val="none"/>
          <w:rtl w:val="0"/>
        </w:rPr>
        <w:t xml:space="preserve">Aridity and Desertification</w:t>
      </w:r>
    </w:p>
    <w:p w:rsidR="00000000" w:rsidDel="00000000" w:rsidP="00000000" w:rsidRDefault="00000000" w:rsidRPr="00000000" w14:paraId="00000742">
      <w:pPr>
        <w:rPr>
          <w:sz w:val="28"/>
          <w:szCs w:val="28"/>
          <w:u w:val="none"/>
        </w:rPr>
      </w:pPr>
      <w:r w:rsidDel="00000000" w:rsidR="00000000" w:rsidRPr="00000000">
        <w:rPr>
          <w:sz w:val="28"/>
          <w:szCs w:val="28"/>
          <w:u w:val="none"/>
          <w:rtl w:val="0"/>
        </w:rPr>
        <w:t xml:space="preserve">Aridity-state of land being deficient of moisture leading to little or no vegetation.</w:t>
      </w:r>
    </w:p>
    <w:p w:rsidR="00000000" w:rsidDel="00000000" w:rsidP="00000000" w:rsidRDefault="00000000" w:rsidRPr="00000000" w14:paraId="00000743">
      <w:pPr>
        <w:rPr>
          <w:sz w:val="28"/>
          <w:szCs w:val="28"/>
          <w:u w:val="none"/>
        </w:rPr>
      </w:pPr>
      <w:r w:rsidDel="00000000" w:rsidR="00000000" w:rsidRPr="00000000">
        <w:rPr>
          <w:sz w:val="28"/>
          <w:szCs w:val="28"/>
          <w:u w:val="none"/>
          <w:rtl w:val="0"/>
        </w:rPr>
        <w:t xml:space="preserve">Desertification-process in which desert like conditions slowly and steadily encroach on formerly productive agricultural land.</w:t>
      </w:r>
    </w:p>
    <w:p w:rsidR="00000000" w:rsidDel="00000000" w:rsidP="00000000" w:rsidRDefault="00000000" w:rsidRPr="00000000" w14:paraId="00000744">
      <w:pPr>
        <w:jc w:val="center"/>
        <w:rPr>
          <w:sz w:val="28"/>
          <w:szCs w:val="28"/>
          <w:u w:val="none"/>
        </w:rPr>
      </w:pPr>
      <w:r w:rsidDel="00000000" w:rsidR="00000000" w:rsidRPr="00000000">
        <w:rPr>
          <w:b w:val="1"/>
          <w:sz w:val="28"/>
          <w:szCs w:val="28"/>
          <w:u w:val="none"/>
          <w:rtl w:val="0"/>
        </w:rPr>
        <w:t xml:space="preserve">Causes of Aridity and Desertification</w:t>
      </w:r>
      <w:r w:rsidDel="00000000" w:rsidR="00000000" w:rsidRPr="00000000">
        <w:rPr>
          <w:rtl w:val="0"/>
        </w:rPr>
      </w:r>
    </w:p>
    <w:p w:rsidR="00000000" w:rsidDel="00000000" w:rsidP="00000000" w:rsidRDefault="00000000" w:rsidRPr="00000000" w14:paraId="00000745">
      <w:pPr>
        <w:numPr>
          <w:ilvl w:val="0"/>
          <w:numId w:val="242"/>
        </w:numPr>
        <w:ind w:left="1440" w:hanging="360"/>
        <w:rPr>
          <w:b w:val="1"/>
          <w:sz w:val="28"/>
          <w:szCs w:val="28"/>
          <w:u w:val="none"/>
        </w:rPr>
      </w:pPr>
      <w:r w:rsidDel="00000000" w:rsidR="00000000" w:rsidRPr="00000000">
        <w:rPr>
          <w:sz w:val="28"/>
          <w:szCs w:val="28"/>
          <w:u w:val="none"/>
          <w:rtl w:val="0"/>
        </w:rPr>
        <w:t xml:space="preserve">Low and unreliable rainfall below 250mm per annum causing little or no vegetation and absence of animal and biological life causing soil forming processes to be incomplete.</w:t>
      </w:r>
      <w:r w:rsidDel="00000000" w:rsidR="00000000" w:rsidRPr="00000000">
        <w:rPr>
          <w:rtl w:val="0"/>
        </w:rPr>
      </w:r>
    </w:p>
    <w:p w:rsidR="00000000" w:rsidDel="00000000" w:rsidP="00000000" w:rsidRDefault="00000000" w:rsidRPr="00000000" w14:paraId="00000746">
      <w:pPr>
        <w:numPr>
          <w:ilvl w:val="0"/>
          <w:numId w:val="242"/>
        </w:numPr>
        <w:ind w:left="1440" w:hanging="360"/>
        <w:rPr>
          <w:sz w:val="28"/>
          <w:szCs w:val="28"/>
          <w:u w:val="none"/>
        </w:rPr>
      </w:pPr>
      <w:r w:rsidDel="00000000" w:rsidR="00000000" w:rsidRPr="00000000">
        <w:rPr>
          <w:sz w:val="28"/>
          <w:szCs w:val="28"/>
          <w:u w:val="none"/>
          <w:rtl w:val="0"/>
        </w:rPr>
        <w:t xml:space="preserve">High temperatures which cause high rates of evaporation which exceed evaporation or low temperatures which reduces air capacity to hold moisture causing a place to receive little or no rain..</w:t>
      </w:r>
    </w:p>
    <w:p w:rsidR="00000000" w:rsidDel="00000000" w:rsidP="00000000" w:rsidRDefault="00000000" w:rsidRPr="00000000" w14:paraId="00000747">
      <w:pPr>
        <w:numPr>
          <w:ilvl w:val="0"/>
          <w:numId w:val="242"/>
        </w:numPr>
        <w:ind w:left="1440" w:hanging="360"/>
        <w:rPr>
          <w:sz w:val="28"/>
          <w:szCs w:val="28"/>
          <w:u w:val="none"/>
        </w:rPr>
      </w:pPr>
      <w:r w:rsidDel="00000000" w:rsidR="00000000" w:rsidRPr="00000000">
        <w:rPr>
          <w:sz w:val="28"/>
          <w:szCs w:val="28"/>
          <w:u w:val="none"/>
          <w:rtl w:val="0"/>
        </w:rPr>
        <w:t xml:space="preserve">Where a place is washed by ocean currents causing moist onshore winds to cool and then drop moisture over the sea and reach the land as dry winds e.g. Kalahari when onshore westeries cross the cold Benguela Current.</w:t>
      </w:r>
    </w:p>
    <w:p w:rsidR="00000000" w:rsidDel="00000000" w:rsidP="00000000" w:rsidRDefault="00000000" w:rsidRPr="00000000" w14:paraId="00000748">
      <w:pPr>
        <w:numPr>
          <w:ilvl w:val="0"/>
          <w:numId w:val="242"/>
        </w:numPr>
        <w:ind w:left="1440" w:hanging="360"/>
        <w:rPr>
          <w:sz w:val="28"/>
          <w:szCs w:val="28"/>
          <w:u w:val="none"/>
        </w:rPr>
      </w:pPr>
      <w:r w:rsidDel="00000000" w:rsidR="00000000" w:rsidRPr="00000000">
        <w:rPr>
          <w:sz w:val="28"/>
          <w:szCs w:val="28"/>
          <w:u w:val="none"/>
          <w:rtl w:val="0"/>
        </w:rPr>
        <w:t xml:space="preserve">Where relief barriers such as hills or mountains cause some areas to lie on the rain shadow hence rain winds drop most of their moisture on the windward side and they drop on the leeward side, are warmed and hold onto moisture causing dry conditions e.g. Kalahari and Namib on the rain shadow of Drakensberg mountains.</w:t>
      </w:r>
    </w:p>
    <w:p w:rsidR="00000000" w:rsidDel="00000000" w:rsidP="00000000" w:rsidRDefault="00000000" w:rsidRPr="00000000" w14:paraId="00000749">
      <w:pPr>
        <w:numPr>
          <w:ilvl w:val="0"/>
          <w:numId w:val="242"/>
        </w:numPr>
        <w:ind w:left="1440" w:hanging="360"/>
        <w:rPr>
          <w:sz w:val="28"/>
          <w:szCs w:val="28"/>
          <w:u w:val="none"/>
        </w:rPr>
      </w:pPr>
      <w:r w:rsidDel="00000000" w:rsidR="00000000" w:rsidRPr="00000000">
        <w:rPr>
          <w:sz w:val="28"/>
          <w:szCs w:val="28"/>
          <w:u w:val="none"/>
          <w:rtl w:val="0"/>
        </w:rPr>
        <w:t xml:space="preserve">Location of some places very far from the sea causing them to be far removed from wet onshore winds e.g. Gobi Desert.</w:t>
      </w:r>
    </w:p>
    <w:p w:rsidR="00000000" w:rsidDel="00000000" w:rsidP="00000000" w:rsidRDefault="00000000" w:rsidRPr="00000000" w14:paraId="0000074A">
      <w:pPr>
        <w:numPr>
          <w:ilvl w:val="0"/>
          <w:numId w:val="242"/>
        </w:numPr>
        <w:ind w:left="1440" w:hanging="360"/>
        <w:rPr>
          <w:sz w:val="28"/>
          <w:szCs w:val="28"/>
          <w:u w:val="none"/>
        </w:rPr>
      </w:pPr>
      <w:r w:rsidDel="00000000" w:rsidR="00000000" w:rsidRPr="00000000">
        <w:rPr>
          <w:sz w:val="28"/>
          <w:szCs w:val="28"/>
          <w:u w:val="none"/>
          <w:rtl w:val="0"/>
        </w:rPr>
        <w:t xml:space="preserve">Where hot dry winds blow over a region causing drying effect on land e.g. Harmattan over West Africa.</w:t>
      </w:r>
    </w:p>
    <w:p w:rsidR="00000000" w:rsidDel="00000000" w:rsidP="00000000" w:rsidRDefault="00000000" w:rsidRPr="00000000" w14:paraId="0000074B">
      <w:pPr>
        <w:numPr>
          <w:ilvl w:val="0"/>
          <w:numId w:val="242"/>
        </w:numPr>
        <w:ind w:left="1440" w:hanging="360"/>
        <w:rPr>
          <w:sz w:val="28"/>
          <w:szCs w:val="28"/>
          <w:u w:val="none"/>
        </w:rPr>
      </w:pPr>
      <w:r w:rsidDel="00000000" w:rsidR="00000000" w:rsidRPr="00000000">
        <w:rPr>
          <w:sz w:val="28"/>
          <w:szCs w:val="28"/>
          <w:u w:val="none"/>
          <w:rtl w:val="0"/>
        </w:rPr>
        <w:t xml:space="preserve">Where cool air descends causing no rain because cool air has to rise before condensation takes place.</w:t>
      </w:r>
    </w:p>
    <w:p w:rsidR="00000000" w:rsidDel="00000000" w:rsidP="00000000" w:rsidRDefault="00000000" w:rsidRPr="00000000" w14:paraId="0000074C">
      <w:pPr>
        <w:jc w:val="center"/>
        <w:rPr>
          <w:b w:val="1"/>
          <w:sz w:val="28"/>
          <w:szCs w:val="28"/>
          <w:u w:val="none"/>
        </w:rPr>
      </w:pPr>
      <w:r w:rsidDel="00000000" w:rsidR="00000000" w:rsidRPr="00000000">
        <w:rPr>
          <w:b w:val="1"/>
          <w:sz w:val="28"/>
          <w:szCs w:val="28"/>
          <w:u w:val="none"/>
          <w:rtl w:val="0"/>
        </w:rPr>
        <w:t xml:space="preserve">Human Activities</w:t>
      </w:r>
    </w:p>
    <w:p w:rsidR="00000000" w:rsidDel="00000000" w:rsidP="00000000" w:rsidRDefault="00000000" w:rsidRPr="00000000" w14:paraId="0000074D">
      <w:pPr>
        <w:numPr>
          <w:ilvl w:val="0"/>
          <w:numId w:val="242"/>
        </w:numPr>
        <w:ind w:left="1440" w:hanging="360"/>
        <w:rPr>
          <w:sz w:val="28"/>
          <w:szCs w:val="28"/>
          <w:u w:val="none"/>
        </w:rPr>
      </w:pPr>
      <w:r w:rsidDel="00000000" w:rsidR="00000000" w:rsidRPr="00000000">
        <w:rPr>
          <w:sz w:val="28"/>
          <w:szCs w:val="28"/>
          <w:u w:val="none"/>
          <w:rtl w:val="0"/>
        </w:rPr>
        <w:t xml:space="preserve">When people clear forests which causes runoff to exceed infiltration which interferes with the water cycle.</w:t>
      </w:r>
    </w:p>
    <w:p w:rsidR="00000000" w:rsidDel="00000000" w:rsidP="00000000" w:rsidRDefault="00000000" w:rsidRPr="00000000" w14:paraId="0000074E">
      <w:pPr>
        <w:numPr>
          <w:ilvl w:val="0"/>
          <w:numId w:val="242"/>
        </w:numPr>
        <w:ind w:left="1440" w:hanging="360"/>
        <w:rPr>
          <w:sz w:val="28"/>
          <w:szCs w:val="28"/>
          <w:u w:val="none"/>
        </w:rPr>
      </w:pPr>
      <w:r w:rsidDel="00000000" w:rsidR="00000000" w:rsidRPr="00000000">
        <w:rPr>
          <w:sz w:val="28"/>
          <w:szCs w:val="28"/>
          <w:u w:val="none"/>
          <w:rtl w:val="0"/>
        </w:rPr>
        <w:t xml:space="preserve">Keeping large number of animals which exceed the carrying capacity of land they eat vegetation leaving the land bear exposing the land to soil erosion.</w:t>
      </w:r>
    </w:p>
    <w:p w:rsidR="00000000" w:rsidDel="00000000" w:rsidP="00000000" w:rsidRDefault="00000000" w:rsidRPr="00000000" w14:paraId="0000074F">
      <w:pPr>
        <w:numPr>
          <w:ilvl w:val="0"/>
          <w:numId w:val="242"/>
        </w:numPr>
        <w:ind w:left="1440" w:hanging="360"/>
        <w:rPr>
          <w:sz w:val="28"/>
          <w:szCs w:val="28"/>
          <w:u w:val="none"/>
        </w:rPr>
      </w:pPr>
      <w:r w:rsidDel="00000000" w:rsidR="00000000" w:rsidRPr="00000000">
        <w:rPr>
          <w:sz w:val="28"/>
          <w:szCs w:val="28"/>
          <w:u w:val="none"/>
          <w:rtl w:val="0"/>
        </w:rPr>
        <w:t xml:space="preserve"> Poor agricultural practices such as overcultivation, monoculture and slashing and burning which lead to soil erosion.</w:t>
      </w:r>
    </w:p>
    <w:p w:rsidR="00000000" w:rsidDel="00000000" w:rsidP="00000000" w:rsidRDefault="00000000" w:rsidRPr="00000000" w14:paraId="00000750">
      <w:pPr>
        <w:numPr>
          <w:ilvl w:val="0"/>
          <w:numId w:val="242"/>
        </w:numPr>
        <w:ind w:left="1440" w:hanging="360"/>
        <w:rPr>
          <w:sz w:val="28"/>
          <w:szCs w:val="28"/>
          <w:u w:val="none"/>
        </w:rPr>
      </w:pPr>
      <w:r w:rsidDel="00000000" w:rsidR="00000000" w:rsidRPr="00000000">
        <w:rPr>
          <w:sz w:val="28"/>
          <w:szCs w:val="28"/>
          <w:u w:val="none"/>
          <w:rtl w:val="0"/>
        </w:rPr>
        <w:t xml:space="preserve">Industrialisation which releases green house gases such as co2 to the atmosphere which absorb more heat making the earths temperature to rise.</w:t>
      </w:r>
    </w:p>
    <w:p w:rsidR="00000000" w:rsidDel="00000000" w:rsidP="00000000" w:rsidRDefault="00000000" w:rsidRPr="00000000" w14:paraId="00000751">
      <w:pPr>
        <w:numPr>
          <w:ilvl w:val="0"/>
          <w:numId w:val="242"/>
        </w:numPr>
        <w:ind w:left="1440" w:hanging="360"/>
        <w:rPr>
          <w:sz w:val="28"/>
          <w:szCs w:val="28"/>
          <w:u w:val="none"/>
        </w:rPr>
      </w:pPr>
      <w:r w:rsidDel="00000000" w:rsidR="00000000" w:rsidRPr="00000000">
        <w:rPr>
          <w:sz w:val="28"/>
          <w:szCs w:val="28"/>
          <w:u w:val="none"/>
          <w:rtl w:val="0"/>
        </w:rPr>
        <w:t xml:space="preserve"> Reclamation of water logged areas which lowers the water table causing arid conditions to set in plants when plants can’t access ground water.</w:t>
      </w:r>
    </w:p>
    <w:p w:rsidR="00000000" w:rsidDel="00000000" w:rsidP="00000000" w:rsidRDefault="00000000" w:rsidRPr="00000000" w14:paraId="00000752">
      <w:pPr>
        <w:numPr>
          <w:ilvl w:val="0"/>
          <w:numId w:val="242"/>
        </w:numPr>
        <w:ind w:left="1440" w:hanging="360"/>
        <w:rPr>
          <w:sz w:val="28"/>
          <w:szCs w:val="28"/>
          <w:u w:val="none"/>
        </w:rPr>
      </w:pPr>
      <w:r w:rsidDel="00000000" w:rsidR="00000000" w:rsidRPr="00000000">
        <w:rPr>
          <w:sz w:val="28"/>
          <w:szCs w:val="28"/>
          <w:u w:val="none"/>
          <w:rtl w:val="0"/>
        </w:rPr>
        <w:t xml:space="preserve">Poor irrigation methods when evaporation takes place and salt from below are brought to the surface and are deposited on the top soil making the soil salty and hence unable to support plants.</w:t>
      </w:r>
    </w:p>
    <w:p w:rsidR="00000000" w:rsidDel="00000000" w:rsidP="00000000" w:rsidRDefault="00000000" w:rsidRPr="00000000" w14:paraId="00000753">
      <w:pPr>
        <w:jc w:val="center"/>
        <w:rPr>
          <w:b w:val="1"/>
          <w:sz w:val="28"/>
          <w:szCs w:val="28"/>
          <w:u w:val="none"/>
        </w:rPr>
      </w:pPr>
      <w:r w:rsidDel="00000000" w:rsidR="00000000" w:rsidRPr="00000000">
        <w:rPr>
          <w:b w:val="1"/>
          <w:sz w:val="28"/>
          <w:szCs w:val="28"/>
          <w:u w:val="none"/>
          <w:rtl w:val="0"/>
        </w:rPr>
        <w:t xml:space="preserve">Effects of Aridity and Desertification</w:t>
      </w:r>
    </w:p>
    <w:p w:rsidR="00000000" w:rsidDel="00000000" w:rsidP="00000000" w:rsidRDefault="00000000" w:rsidRPr="00000000" w14:paraId="00000754">
      <w:pPr>
        <w:numPr>
          <w:ilvl w:val="0"/>
          <w:numId w:val="241"/>
        </w:numPr>
        <w:ind w:left="1440" w:hanging="360"/>
        <w:rPr>
          <w:sz w:val="28"/>
          <w:szCs w:val="28"/>
          <w:u w:val="none"/>
        </w:rPr>
      </w:pPr>
      <w:r w:rsidDel="00000000" w:rsidR="00000000" w:rsidRPr="00000000">
        <w:rPr>
          <w:sz w:val="28"/>
          <w:szCs w:val="28"/>
          <w:u w:val="none"/>
          <w:rtl w:val="0"/>
        </w:rPr>
        <w:t xml:space="preserve">Infertile soils which support little or no vegetation.</w:t>
      </w:r>
    </w:p>
    <w:p w:rsidR="00000000" w:rsidDel="00000000" w:rsidP="00000000" w:rsidRDefault="00000000" w:rsidRPr="00000000" w14:paraId="00000755">
      <w:pPr>
        <w:numPr>
          <w:ilvl w:val="0"/>
          <w:numId w:val="241"/>
        </w:numPr>
        <w:ind w:left="1440" w:hanging="360"/>
        <w:rPr>
          <w:sz w:val="28"/>
          <w:szCs w:val="28"/>
          <w:u w:val="none"/>
        </w:rPr>
      </w:pPr>
      <w:r w:rsidDel="00000000" w:rsidR="00000000" w:rsidRPr="00000000">
        <w:rPr>
          <w:sz w:val="28"/>
          <w:szCs w:val="28"/>
          <w:u w:val="none"/>
          <w:rtl w:val="0"/>
        </w:rPr>
        <w:t xml:space="preserve">Low agricultural production due to insufficient rainfall leading to famine.</w:t>
      </w:r>
    </w:p>
    <w:p w:rsidR="00000000" w:rsidDel="00000000" w:rsidP="00000000" w:rsidRDefault="00000000" w:rsidRPr="00000000" w14:paraId="00000756">
      <w:pPr>
        <w:numPr>
          <w:ilvl w:val="0"/>
          <w:numId w:val="241"/>
        </w:numPr>
        <w:ind w:left="1440" w:hanging="360"/>
        <w:rPr>
          <w:sz w:val="28"/>
          <w:szCs w:val="28"/>
          <w:u w:val="none"/>
        </w:rPr>
      </w:pPr>
      <w:r w:rsidDel="00000000" w:rsidR="00000000" w:rsidRPr="00000000">
        <w:rPr>
          <w:sz w:val="28"/>
          <w:szCs w:val="28"/>
          <w:u w:val="none"/>
          <w:rtl w:val="0"/>
        </w:rPr>
        <w:t xml:space="preserve">Shortage of water for domestic and industrial use which may also lead to shutting down of my sons.</w:t>
      </w:r>
    </w:p>
    <w:p w:rsidR="00000000" w:rsidDel="00000000" w:rsidP="00000000" w:rsidRDefault="00000000" w:rsidRPr="00000000" w14:paraId="00000757">
      <w:pPr>
        <w:numPr>
          <w:ilvl w:val="0"/>
          <w:numId w:val="241"/>
        </w:numPr>
        <w:ind w:left="1440" w:hanging="360"/>
        <w:rPr>
          <w:sz w:val="28"/>
          <w:szCs w:val="28"/>
          <w:u w:val="none"/>
        </w:rPr>
      </w:pPr>
      <w:r w:rsidDel="00000000" w:rsidR="00000000" w:rsidRPr="00000000">
        <w:rPr>
          <w:sz w:val="28"/>
          <w:szCs w:val="28"/>
          <w:u w:val="none"/>
          <w:rtl w:val="0"/>
        </w:rPr>
        <w:t xml:space="preserve">Migration of people from areas affected by aridity and desertification leading to population pressure and eventually conflicts.</w:t>
      </w:r>
    </w:p>
    <w:p w:rsidR="00000000" w:rsidDel="00000000" w:rsidP="00000000" w:rsidRDefault="00000000" w:rsidRPr="00000000" w14:paraId="00000758">
      <w:pPr>
        <w:numPr>
          <w:ilvl w:val="0"/>
          <w:numId w:val="241"/>
        </w:numPr>
        <w:ind w:left="1440" w:hanging="360"/>
        <w:rPr>
          <w:sz w:val="28"/>
          <w:szCs w:val="28"/>
          <w:u w:val="none"/>
        </w:rPr>
      </w:pPr>
      <w:r w:rsidDel="00000000" w:rsidR="00000000" w:rsidRPr="00000000">
        <w:rPr>
          <w:sz w:val="28"/>
          <w:szCs w:val="28"/>
          <w:u w:val="none"/>
          <w:rtl w:val="0"/>
        </w:rPr>
        <w:t xml:space="preserve">Destruction of vegetation which exposes land to soil erosion.</w:t>
      </w:r>
    </w:p>
    <w:p w:rsidR="00000000" w:rsidDel="00000000" w:rsidP="00000000" w:rsidRDefault="00000000" w:rsidRPr="00000000" w14:paraId="00000759">
      <w:pPr>
        <w:numPr>
          <w:ilvl w:val="0"/>
          <w:numId w:val="241"/>
        </w:numPr>
        <w:ind w:left="1440" w:hanging="360"/>
        <w:rPr>
          <w:sz w:val="28"/>
          <w:szCs w:val="28"/>
          <w:u w:val="none"/>
        </w:rPr>
      </w:pPr>
      <w:r w:rsidDel="00000000" w:rsidR="00000000" w:rsidRPr="00000000">
        <w:rPr>
          <w:sz w:val="28"/>
          <w:szCs w:val="28"/>
          <w:u w:val="none"/>
          <w:rtl w:val="0"/>
        </w:rPr>
        <w:t xml:space="preserve">Can lead to extinction of some plants and animal species causing loss of biodiversity.</w:t>
      </w:r>
    </w:p>
    <w:p w:rsidR="00000000" w:rsidDel="00000000" w:rsidP="00000000" w:rsidRDefault="00000000" w:rsidRPr="00000000" w14:paraId="0000075A">
      <w:pPr>
        <w:jc w:val="center"/>
        <w:rPr>
          <w:b w:val="1"/>
          <w:sz w:val="28"/>
          <w:szCs w:val="28"/>
          <w:u w:val="none"/>
        </w:rPr>
      </w:pPr>
      <w:r w:rsidDel="00000000" w:rsidR="00000000" w:rsidRPr="00000000">
        <w:rPr>
          <w:b w:val="1"/>
          <w:sz w:val="28"/>
          <w:szCs w:val="28"/>
          <w:u w:val="none"/>
          <w:rtl w:val="0"/>
        </w:rPr>
        <w:t xml:space="preserve">Solutions to Aridity and Desertification</w:t>
      </w:r>
    </w:p>
    <w:p w:rsidR="00000000" w:rsidDel="00000000" w:rsidP="00000000" w:rsidRDefault="00000000" w:rsidRPr="00000000" w14:paraId="0000075B">
      <w:pPr>
        <w:numPr>
          <w:ilvl w:val="0"/>
          <w:numId w:val="244"/>
        </w:numPr>
        <w:ind w:left="1080" w:hanging="360"/>
        <w:rPr>
          <w:sz w:val="28"/>
          <w:szCs w:val="28"/>
          <w:u w:val="none"/>
        </w:rPr>
      </w:pPr>
      <w:r w:rsidDel="00000000" w:rsidR="00000000" w:rsidRPr="00000000">
        <w:rPr>
          <w:sz w:val="28"/>
          <w:szCs w:val="28"/>
          <w:u w:val="none"/>
          <w:rtl w:val="0"/>
        </w:rPr>
        <w:t xml:space="preserve">Afforestation and reafforestation because trees protect soil from erosion, increase run off and release moisture to the atmosphere leading to increased rainfall.</w:t>
      </w:r>
    </w:p>
    <w:p w:rsidR="00000000" w:rsidDel="00000000" w:rsidP="00000000" w:rsidRDefault="00000000" w:rsidRPr="00000000" w14:paraId="0000075C">
      <w:pPr>
        <w:numPr>
          <w:ilvl w:val="0"/>
          <w:numId w:val="244"/>
        </w:numPr>
        <w:ind w:left="1080" w:hanging="360"/>
        <w:rPr>
          <w:sz w:val="28"/>
          <w:szCs w:val="28"/>
          <w:u w:val="none"/>
        </w:rPr>
      </w:pPr>
      <w:r w:rsidDel="00000000" w:rsidR="00000000" w:rsidRPr="00000000">
        <w:rPr>
          <w:sz w:val="28"/>
          <w:szCs w:val="28"/>
          <w:u w:val="none"/>
          <w:rtl w:val="0"/>
        </w:rPr>
        <w:t xml:space="preserve">Adopting soil conservation measures such as terracing, contour ploughing, planting cover crops etc.</w:t>
      </w:r>
    </w:p>
    <w:p w:rsidR="00000000" w:rsidDel="00000000" w:rsidP="00000000" w:rsidRDefault="00000000" w:rsidRPr="00000000" w14:paraId="0000075D">
      <w:pPr>
        <w:numPr>
          <w:ilvl w:val="0"/>
          <w:numId w:val="244"/>
        </w:numPr>
        <w:ind w:left="1080" w:hanging="360"/>
        <w:rPr>
          <w:sz w:val="28"/>
          <w:szCs w:val="28"/>
          <w:u w:val="none"/>
        </w:rPr>
      </w:pPr>
      <w:r w:rsidDel="00000000" w:rsidR="00000000" w:rsidRPr="00000000">
        <w:rPr>
          <w:sz w:val="28"/>
          <w:szCs w:val="28"/>
          <w:u w:val="none"/>
          <w:rtl w:val="0"/>
        </w:rPr>
        <w:t xml:space="preserve">Rearing a number of animals which is proportional to the carrying capacity of land.</w:t>
      </w:r>
    </w:p>
    <w:p w:rsidR="00000000" w:rsidDel="00000000" w:rsidP="00000000" w:rsidRDefault="00000000" w:rsidRPr="00000000" w14:paraId="0000075E">
      <w:pPr>
        <w:numPr>
          <w:ilvl w:val="0"/>
          <w:numId w:val="244"/>
        </w:numPr>
        <w:ind w:left="1080" w:hanging="360"/>
        <w:rPr>
          <w:sz w:val="28"/>
          <w:szCs w:val="28"/>
          <w:u w:val="none"/>
        </w:rPr>
      </w:pPr>
      <w:r w:rsidDel="00000000" w:rsidR="00000000" w:rsidRPr="00000000">
        <w:rPr>
          <w:sz w:val="28"/>
          <w:szCs w:val="28"/>
          <w:u w:val="none"/>
          <w:rtl w:val="0"/>
        </w:rPr>
        <w:t xml:space="preserve">Irrigating dry lands.</w:t>
      </w:r>
    </w:p>
    <w:p w:rsidR="00000000" w:rsidDel="00000000" w:rsidP="00000000" w:rsidRDefault="00000000" w:rsidRPr="00000000" w14:paraId="0000075F">
      <w:pPr>
        <w:numPr>
          <w:ilvl w:val="0"/>
          <w:numId w:val="244"/>
        </w:numPr>
        <w:ind w:left="1080" w:hanging="360"/>
        <w:rPr>
          <w:sz w:val="28"/>
          <w:szCs w:val="28"/>
          <w:u w:val="none"/>
        </w:rPr>
      </w:pPr>
      <w:r w:rsidDel="00000000" w:rsidR="00000000" w:rsidRPr="00000000">
        <w:rPr>
          <w:sz w:val="28"/>
          <w:szCs w:val="28"/>
          <w:u w:val="none"/>
          <w:rtl w:val="0"/>
        </w:rPr>
        <w:t xml:space="preserve">Introduction of energy saving stoves to reduce demand for wood fuel which will reduce deforestation.</w:t>
      </w:r>
    </w:p>
    <w:p w:rsidR="00000000" w:rsidDel="00000000" w:rsidP="00000000" w:rsidRDefault="00000000" w:rsidRPr="00000000" w14:paraId="00000760">
      <w:pPr>
        <w:numPr>
          <w:ilvl w:val="0"/>
          <w:numId w:val="244"/>
        </w:numPr>
        <w:ind w:left="1080" w:hanging="360"/>
        <w:rPr>
          <w:sz w:val="28"/>
          <w:szCs w:val="28"/>
          <w:u w:val="none"/>
        </w:rPr>
      </w:pPr>
      <w:r w:rsidDel="00000000" w:rsidR="00000000" w:rsidRPr="00000000">
        <w:rPr>
          <w:sz w:val="28"/>
          <w:szCs w:val="28"/>
          <w:u w:val="none"/>
          <w:rtl w:val="0"/>
        </w:rPr>
        <w:t xml:space="preserve">Use of alternative sources of energy which don’t pollute the environment e.g. solar and water.</w:t>
      </w:r>
    </w:p>
    <w:p w:rsidR="00000000" w:rsidDel="00000000" w:rsidP="00000000" w:rsidRDefault="00000000" w:rsidRPr="00000000" w14:paraId="00000761">
      <w:pPr>
        <w:numPr>
          <w:ilvl w:val="0"/>
          <w:numId w:val="244"/>
        </w:numPr>
        <w:ind w:left="1080" w:hanging="360"/>
        <w:rPr>
          <w:sz w:val="28"/>
          <w:szCs w:val="28"/>
          <w:u w:val="none"/>
        </w:rPr>
      </w:pPr>
      <w:r w:rsidDel="00000000" w:rsidR="00000000" w:rsidRPr="00000000">
        <w:rPr>
          <w:sz w:val="28"/>
          <w:szCs w:val="28"/>
          <w:u w:val="none"/>
          <w:rtl w:val="0"/>
        </w:rPr>
        <w:t xml:space="preserve">Introducing drought resistant crops in the arid areas.</w:t>
      </w:r>
    </w:p>
    <w:p w:rsidR="00000000" w:rsidDel="00000000" w:rsidP="00000000" w:rsidRDefault="00000000" w:rsidRPr="00000000" w14:paraId="00000762">
      <w:pPr>
        <w:numPr>
          <w:ilvl w:val="0"/>
          <w:numId w:val="244"/>
        </w:numPr>
        <w:ind w:left="1080" w:hanging="360"/>
        <w:rPr>
          <w:sz w:val="28"/>
          <w:szCs w:val="28"/>
          <w:u w:val="none"/>
        </w:rPr>
      </w:pPr>
      <w:r w:rsidDel="00000000" w:rsidR="00000000" w:rsidRPr="00000000">
        <w:rPr>
          <w:sz w:val="28"/>
          <w:szCs w:val="28"/>
          <w:u w:val="none"/>
          <w:rtl w:val="0"/>
        </w:rPr>
        <w:t xml:space="preserve">Controlling industrialisation by setting laws governing pollution.</w:t>
      </w:r>
    </w:p>
    <w:p w:rsidR="00000000" w:rsidDel="00000000" w:rsidP="00000000" w:rsidRDefault="00000000" w:rsidRPr="00000000" w14:paraId="00000763">
      <w:pPr>
        <w:jc w:val="center"/>
        <w:rPr>
          <w:b w:val="1"/>
          <w:sz w:val="28"/>
          <w:szCs w:val="28"/>
          <w:u w:val="none"/>
        </w:rPr>
      </w:pPr>
      <w:r w:rsidDel="00000000" w:rsidR="00000000" w:rsidRPr="00000000">
        <w:rPr>
          <w:b w:val="1"/>
          <w:sz w:val="28"/>
          <w:szCs w:val="28"/>
          <w:u w:val="none"/>
          <w:rtl w:val="0"/>
        </w:rPr>
        <w:t xml:space="preserve">Climate Change</w:t>
      </w:r>
    </w:p>
    <w:p w:rsidR="00000000" w:rsidDel="00000000" w:rsidP="00000000" w:rsidRDefault="00000000" w:rsidRPr="00000000" w14:paraId="00000764">
      <w:pPr>
        <w:rPr>
          <w:sz w:val="28"/>
          <w:szCs w:val="28"/>
          <w:u w:val="none"/>
        </w:rPr>
      </w:pPr>
      <w:r w:rsidDel="00000000" w:rsidR="00000000" w:rsidRPr="00000000">
        <w:rPr>
          <w:sz w:val="28"/>
          <w:szCs w:val="28"/>
          <w:u w:val="none"/>
          <w:rtl w:val="0"/>
        </w:rPr>
        <w:t xml:space="preserve">-Establishment of a new climatic state.</w:t>
      </w:r>
    </w:p>
    <w:p w:rsidR="00000000" w:rsidDel="00000000" w:rsidP="00000000" w:rsidRDefault="00000000" w:rsidRPr="00000000" w14:paraId="00000765">
      <w:pPr>
        <w:rPr>
          <w:sz w:val="28"/>
          <w:szCs w:val="28"/>
          <w:u w:val="none"/>
        </w:rPr>
      </w:pPr>
      <w:r w:rsidDel="00000000" w:rsidR="00000000" w:rsidRPr="00000000">
        <w:rPr>
          <w:sz w:val="28"/>
          <w:szCs w:val="28"/>
          <w:u w:val="none"/>
          <w:rtl w:val="0"/>
        </w:rPr>
        <w:t xml:space="preserve">-Continuous changes in climatic states such as temperature and precipitation over time.</w:t>
      </w:r>
    </w:p>
    <w:p w:rsidR="00000000" w:rsidDel="00000000" w:rsidP="00000000" w:rsidRDefault="00000000" w:rsidRPr="00000000" w14:paraId="00000766">
      <w:pPr>
        <w:jc w:val="center"/>
        <w:rPr>
          <w:b w:val="1"/>
          <w:sz w:val="28"/>
          <w:szCs w:val="28"/>
          <w:u w:val="none"/>
        </w:rPr>
      </w:pPr>
      <w:r w:rsidDel="00000000" w:rsidR="00000000" w:rsidRPr="00000000">
        <w:rPr>
          <w:b w:val="1"/>
          <w:sz w:val="28"/>
          <w:szCs w:val="28"/>
          <w:u w:val="none"/>
          <w:rtl w:val="0"/>
        </w:rPr>
        <w:t xml:space="preserve">Causes of Climate Change</w:t>
      </w:r>
    </w:p>
    <w:p w:rsidR="00000000" w:rsidDel="00000000" w:rsidP="00000000" w:rsidRDefault="00000000" w:rsidRPr="00000000" w14:paraId="00000767">
      <w:pPr>
        <w:jc w:val="center"/>
        <w:rPr>
          <w:b w:val="1"/>
          <w:sz w:val="28"/>
          <w:szCs w:val="28"/>
          <w:u w:val="none"/>
        </w:rPr>
      </w:pPr>
      <w:r w:rsidDel="00000000" w:rsidR="00000000" w:rsidRPr="00000000">
        <w:rPr>
          <w:b w:val="1"/>
          <w:sz w:val="28"/>
          <w:szCs w:val="28"/>
          <w:u w:val="none"/>
          <w:rtl w:val="0"/>
        </w:rPr>
        <w:t xml:space="preserve">Natural Causes</w:t>
      </w:r>
    </w:p>
    <w:p w:rsidR="00000000" w:rsidDel="00000000" w:rsidP="00000000" w:rsidRDefault="00000000" w:rsidRPr="00000000" w14:paraId="00000768">
      <w:pPr>
        <w:numPr>
          <w:ilvl w:val="0"/>
          <w:numId w:val="243"/>
        </w:numPr>
        <w:ind w:left="720" w:hanging="360"/>
        <w:jc w:val="center"/>
        <w:rPr>
          <w:b w:val="1"/>
          <w:sz w:val="28"/>
          <w:szCs w:val="28"/>
          <w:u w:val="none"/>
        </w:rPr>
      </w:pPr>
      <w:r w:rsidDel="00000000" w:rsidR="00000000" w:rsidRPr="00000000">
        <w:rPr>
          <w:b w:val="1"/>
          <w:sz w:val="28"/>
          <w:szCs w:val="28"/>
          <w:u w:val="none"/>
          <w:rtl w:val="0"/>
        </w:rPr>
        <w:t xml:space="preserve">Variations in the Earths Orbital Characteristics</w:t>
      </w:r>
    </w:p>
    <w:p w:rsidR="00000000" w:rsidDel="00000000" w:rsidP="00000000" w:rsidRDefault="00000000" w:rsidRPr="00000000" w14:paraId="00000769">
      <w:pPr>
        <w:rPr>
          <w:sz w:val="28"/>
          <w:szCs w:val="28"/>
          <w:u w:val="none"/>
        </w:rPr>
      </w:pPr>
      <w:r w:rsidDel="00000000" w:rsidR="00000000" w:rsidRPr="00000000">
        <w:rPr>
          <w:sz w:val="28"/>
          <w:szCs w:val="28"/>
          <w:u w:val="none"/>
          <w:rtl w:val="0"/>
        </w:rPr>
        <w:t xml:space="preserve">-Changing or earths orbital characteristics within 1000 years from elliptical (aphelion) to nearly circular (perihelion) when the earth is nearest to the sun and  receives maximum solar energy and back to elliptical when the earth is farthest from the sun and receives least solar energy.</w:t>
      </w:r>
    </w:p>
    <w:p w:rsidR="00000000" w:rsidDel="00000000" w:rsidP="00000000" w:rsidRDefault="00000000" w:rsidRPr="00000000" w14:paraId="0000076A">
      <w:pPr>
        <w:numPr>
          <w:ilvl w:val="0"/>
          <w:numId w:val="243"/>
        </w:numPr>
        <w:ind w:left="720" w:hanging="360"/>
        <w:jc w:val="center"/>
        <w:rPr>
          <w:b w:val="1"/>
          <w:sz w:val="28"/>
          <w:szCs w:val="28"/>
          <w:u w:val="none"/>
        </w:rPr>
      </w:pPr>
      <w:r w:rsidDel="00000000" w:rsidR="00000000" w:rsidRPr="00000000">
        <w:rPr>
          <w:b w:val="1"/>
          <w:sz w:val="28"/>
          <w:szCs w:val="28"/>
          <w:u w:val="none"/>
          <w:rtl w:val="0"/>
        </w:rPr>
        <w:t xml:space="preserve">Variation in the Atmospheric Carbon Dioxide</w:t>
      </w:r>
    </w:p>
    <w:p w:rsidR="00000000" w:rsidDel="00000000" w:rsidP="00000000" w:rsidRDefault="00000000" w:rsidRPr="00000000" w14:paraId="0000076B">
      <w:pPr>
        <w:rPr>
          <w:sz w:val="28"/>
          <w:szCs w:val="28"/>
          <w:u w:val="none"/>
        </w:rPr>
      </w:pPr>
      <w:r w:rsidDel="00000000" w:rsidR="00000000" w:rsidRPr="00000000">
        <w:rPr>
          <w:sz w:val="28"/>
          <w:szCs w:val="28"/>
          <w:u w:val="none"/>
          <w:rtl w:val="0"/>
        </w:rPr>
        <w:t xml:space="preserve">-When natural rise in temperature cause carbon dioxide held up in cold ocean waters to be released to the atmosphere after oceans warmed.</w:t>
      </w:r>
    </w:p>
    <w:p w:rsidR="00000000" w:rsidDel="00000000" w:rsidP="00000000" w:rsidRDefault="00000000" w:rsidRPr="00000000" w14:paraId="0000076C">
      <w:pPr>
        <w:numPr>
          <w:ilvl w:val="0"/>
          <w:numId w:val="243"/>
        </w:numPr>
        <w:ind w:left="720" w:hanging="360"/>
        <w:jc w:val="center"/>
        <w:rPr>
          <w:b w:val="1"/>
          <w:sz w:val="28"/>
          <w:szCs w:val="28"/>
          <w:u w:val="none"/>
        </w:rPr>
      </w:pPr>
      <w:r w:rsidDel="00000000" w:rsidR="00000000" w:rsidRPr="00000000">
        <w:rPr>
          <w:b w:val="1"/>
          <w:sz w:val="28"/>
          <w:szCs w:val="28"/>
          <w:u w:val="none"/>
          <w:rtl w:val="0"/>
        </w:rPr>
        <w:t xml:space="preserve">Volcanic Eruptions</w:t>
      </w:r>
    </w:p>
    <w:p w:rsidR="00000000" w:rsidDel="00000000" w:rsidP="00000000" w:rsidRDefault="00000000" w:rsidRPr="00000000" w14:paraId="0000076D">
      <w:pPr>
        <w:numPr>
          <w:ilvl w:val="1"/>
          <w:numId w:val="243"/>
        </w:numPr>
        <w:ind w:left="1440" w:hanging="360"/>
        <w:rPr>
          <w:sz w:val="28"/>
          <w:szCs w:val="28"/>
          <w:u w:val="none"/>
        </w:rPr>
      </w:pPr>
      <w:r w:rsidDel="00000000" w:rsidR="00000000" w:rsidRPr="00000000">
        <w:rPr>
          <w:sz w:val="28"/>
          <w:szCs w:val="28"/>
          <w:u w:val="none"/>
          <w:rtl w:val="0"/>
        </w:rPr>
        <w:t xml:space="preserve"> When large quantities of volcanic ash and dust thrown out of the ground block some of the solar insolation from reaching the earths surface causing temperatures on the earths surface to drop for a short period.</w:t>
      </w:r>
    </w:p>
    <w:p w:rsidR="00000000" w:rsidDel="00000000" w:rsidP="00000000" w:rsidRDefault="00000000" w:rsidRPr="00000000" w14:paraId="0000076E">
      <w:pPr>
        <w:numPr>
          <w:ilvl w:val="1"/>
          <w:numId w:val="243"/>
        </w:numPr>
        <w:ind w:left="1440" w:hanging="360"/>
        <w:rPr>
          <w:sz w:val="28"/>
          <w:szCs w:val="28"/>
          <w:u w:val="none"/>
        </w:rPr>
      </w:pPr>
      <w:r w:rsidDel="00000000" w:rsidR="00000000" w:rsidRPr="00000000">
        <w:rPr>
          <w:sz w:val="28"/>
          <w:szCs w:val="28"/>
          <w:u w:val="none"/>
          <w:rtl w:val="0"/>
        </w:rPr>
        <w:t xml:space="preserve">When sulphur dioxide given off during volcanic eruptions reacts with water vapour forming a bright layer within stratosphere reducing the amount of solar radiation reaching the surface by reflecting some of it back which also lowers temperatures on the surface.</w:t>
      </w:r>
    </w:p>
    <w:p w:rsidR="00000000" w:rsidDel="00000000" w:rsidP="00000000" w:rsidRDefault="00000000" w:rsidRPr="00000000" w14:paraId="0000076F">
      <w:pPr>
        <w:numPr>
          <w:ilvl w:val="0"/>
          <w:numId w:val="243"/>
        </w:numPr>
        <w:ind w:left="720" w:hanging="360"/>
        <w:jc w:val="center"/>
        <w:rPr>
          <w:b w:val="1"/>
          <w:sz w:val="28"/>
          <w:szCs w:val="28"/>
          <w:u w:val="none"/>
        </w:rPr>
      </w:pPr>
      <w:r w:rsidDel="00000000" w:rsidR="00000000" w:rsidRPr="00000000">
        <w:rPr>
          <w:b w:val="1"/>
          <w:sz w:val="28"/>
          <w:szCs w:val="28"/>
          <w:u w:val="none"/>
          <w:rtl w:val="0"/>
        </w:rPr>
        <w:t xml:space="preserve">Variation in Solar Output</w:t>
      </w:r>
    </w:p>
    <w:p w:rsidR="00000000" w:rsidDel="00000000" w:rsidP="00000000" w:rsidRDefault="00000000" w:rsidRPr="00000000" w14:paraId="00000770">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changes in the amount of solar energy given off by the sun whereby at times its less causing drop of temperature on the earths surface and at others its gives off more causing rise in temperature on the surface.</w:t>
      </w:r>
    </w:p>
    <w:p w:rsidR="00000000" w:rsidDel="00000000" w:rsidP="00000000" w:rsidRDefault="00000000" w:rsidRPr="00000000" w14:paraId="00000771">
      <w:pPr>
        <w:jc w:val="center"/>
        <w:rPr>
          <w:b w:val="1"/>
          <w:sz w:val="28"/>
          <w:szCs w:val="28"/>
          <w:u w:val="none"/>
        </w:rPr>
      </w:pPr>
      <w:r w:rsidDel="00000000" w:rsidR="00000000" w:rsidRPr="00000000">
        <w:rPr>
          <w:b w:val="1"/>
          <w:sz w:val="28"/>
          <w:szCs w:val="28"/>
          <w:u w:val="none"/>
          <w:rtl w:val="0"/>
        </w:rPr>
        <w:t xml:space="preserve">Human Causes</w:t>
      </w:r>
    </w:p>
    <w:p w:rsidR="00000000" w:rsidDel="00000000" w:rsidP="00000000" w:rsidRDefault="00000000" w:rsidRPr="00000000" w14:paraId="00000772">
      <w:pPr>
        <w:numPr>
          <w:ilvl w:val="0"/>
          <w:numId w:val="246"/>
        </w:numPr>
        <w:ind w:left="720" w:hanging="360"/>
        <w:rPr>
          <w:sz w:val="28"/>
          <w:szCs w:val="28"/>
          <w:u w:val="none"/>
        </w:rPr>
      </w:pPr>
      <w:r w:rsidDel="00000000" w:rsidR="00000000" w:rsidRPr="00000000">
        <w:rPr>
          <w:sz w:val="28"/>
          <w:szCs w:val="28"/>
          <w:u w:val="none"/>
          <w:rtl w:val="0"/>
        </w:rPr>
        <w:t xml:space="preserve">Burning of fossil fuels in industries, transportation, electricity generation etc. which contributes 65% of additional co2 in the atmosphere which is the main green house gas.</w:t>
      </w:r>
    </w:p>
    <w:p w:rsidR="00000000" w:rsidDel="00000000" w:rsidP="00000000" w:rsidRDefault="00000000" w:rsidRPr="00000000" w14:paraId="00000773">
      <w:pPr>
        <w:numPr>
          <w:ilvl w:val="0"/>
          <w:numId w:val="246"/>
        </w:numPr>
        <w:ind w:left="720" w:hanging="360"/>
        <w:rPr>
          <w:sz w:val="28"/>
          <w:szCs w:val="28"/>
          <w:u w:val="none"/>
        </w:rPr>
      </w:pPr>
      <w:r w:rsidDel="00000000" w:rsidR="00000000" w:rsidRPr="00000000">
        <w:rPr>
          <w:sz w:val="28"/>
          <w:szCs w:val="28"/>
          <w:u w:val="none"/>
          <w:rtl w:val="0"/>
        </w:rPr>
        <w:t xml:space="preserve">Burning of vegetation e.g. in shifting cultivation and forest fires which also adds co2 in the atmosphere.</w:t>
      </w:r>
    </w:p>
    <w:p w:rsidR="00000000" w:rsidDel="00000000" w:rsidP="00000000" w:rsidRDefault="00000000" w:rsidRPr="00000000" w14:paraId="00000774">
      <w:pPr>
        <w:numPr>
          <w:ilvl w:val="0"/>
          <w:numId w:val="246"/>
        </w:numPr>
        <w:ind w:left="720" w:hanging="360"/>
        <w:rPr>
          <w:sz w:val="28"/>
          <w:szCs w:val="28"/>
          <w:u w:val="none"/>
        </w:rPr>
      </w:pPr>
      <w:r w:rsidDel="00000000" w:rsidR="00000000" w:rsidRPr="00000000">
        <w:rPr>
          <w:sz w:val="28"/>
          <w:szCs w:val="28"/>
          <w:u w:val="none"/>
          <w:rtl w:val="0"/>
        </w:rPr>
        <w:t xml:space="preserve">Clearing large tracts of forests foe agriculture, settlement etc. which reduces the main deposal system for co2 from the atmosphere by photosynthesis.</w:t>
      </w:r>
    </w:p>
    <w:p w:rsidR="00000000" w:rsidDel="00000000" w:rsidP="00000000" w:rsidRDefault="00000000" w:rsidRPr="00000000" w14:paraId="00000775">
      <w:pPr>
        <w:numPr>
          <w:ilvl w:val="0"/>
          <w:numId w:val="246"/>
        </w:numPr>
        <w:ind w:left="720" w:hanging="360"/>
        <w:rPr>
          <w:sz w:val="28"/>
          <w:szCs w:val="28"/>
          <w:u w:val="none"/>
        </w:rPr>
      </w:pPr>
      <w:r w:rsidDel="00000000" w:rsidR="00000000" w:rsidRPr="00000000">
        <w:rPr>
          <w:sz w:val="28"/>
          <w:szCs w:val="28"/>
          <w:u w:val="none"/>
          <w:rtl w:val="0"/>
        </w:rPr>
        <w:t xml:space="preserve">industrial developments which add gases like methane, nitrous oxide and those containing chlorine and chlorofluorocarbons which damages ozone layer which filters a greater percentage of ultra violet radiation given off by the sun which causes the average temperatures on the earth to rise.</w:t>
      </w:r>
    </w:p>
    <w:p w:rsidR="00000000" w:rsidDel="00000000" w:rsidP="00000000" w:rsidRDefault="00000000" w:rsidRPr="00000000" w14:paraId="00000776">
      <w:pPr>
        <w:jc w:val="center"/>
        <w:rPr>
          <w:b w:val="1"/>
          <w:sz w:val="28"/>
          <w:szCs w:val="28"/>
          <w:u w:val="none"/>
        </w:rPr>
      </w:pPr>
      <w:r w:rsidDel="00000000" w:rsidR="00000000" w:rsidRPr="00000000">
        <w:rPr>
          <w:b w:val="1"/>
          <w:sz w:val="28"/>
          <w:szCs w:val="28"/>
          <w:u w:val="none"/>
          <w:rtl w:val="0"/>
        </w:rPr>
        <w:t xml:space="preserve">Consequences of Climate Change</w:t>
      </w:r>
    </w:p>
    <w:p w:rsidR="00000000" w:rsidDel="00000000" w:rsidP="00000000" w:rsidRDefault="00000000" w:rsidRPr="00000000" w14:paraId="00000777">
      <w:pPr>
        <w:numPr>
          <w:ilvl w:val="0"/>
          <w:numId w:val="245"/>
        </w:numPr>
        <w:ind w:left="720" w:hanging="360"/>
        <w:rPr>
          <w:b w:val="1"/>
          <w:sz w:val="28"/>
          <w:szCs w:val="28"/>
          <w:u w:val="none"/>
        </w:rPr>
      </w:pPr>
      <w:r w:rsidDel="00000000" w:rsidR="00000000" w:rsidRPr="00000000">
        <w:rPr>
          <w:sz w:val="28"/>
          <w:szCs w:val="28"/>
          <w:u w:val="none"/>
          <w:rtl w:val="0"/>
        </w:rPr>
        <w:t xml:space="preserve">Global warming due to green house effect by gases added in to the atmosphere and destruction of ozone layer.</w:t>
      </w:r>
      <w:r w:rsidDel="00000000" w:rsidR="00000000" w:rsidRPr="00000000">
        <w:rPr>
          <w:rtl w:val="0"/>
        </w:rPr>
      </w:r>
    </w:p>
    <w:p w:rsidR="00000000" w:rsidDel="00000000" w:rsidP="00000000" w:rsidRDefault="00000000" w:rsidRPr="00000000" w14:paraId="00000778">
      <w:pPr>
        <w:numPr>
          <w:ilvl w:val="0"/>
          <w:numId w:val="245"/>
        </w:numPr>
        <w:ind w:left="720" w:hanging="360"/>
        <w:rPr>
          <w:sz w:val="28"/>
          <w:szCs w:val="28"/>
          <w:u w:val="none"/>
        </w:rPr>
      </w:pPr>
      <w:r w:rsidDel="00000000" w:rsidR="00000000" w:rsidRPr="00000000">
        <w:rPr>
          <w:sz w:val="28"/>
          <w:szCs w:val="28"/>
          <w:u w:val="none"/>
          <w:rtl w:val="0"/>
        </w:rPr>
        <w:t xml:space="preserve">Increased rainfall as a result of high temperatures causing high rates of evaporation causing wet areas to become wetter and dry areas to become drier.</w:t>
      </w:r>
    </w:p>
    <w:p w:rsidR="00000000" w:rsidDel="00000000" w:rsidP="00000000" w:rsidRDefault="00000000" w:rsidRPr="00000000" w14:paraId="00000779">
      <w:pPr>
        <w:numPr>
          <w:ilvl w:val="0"/>
          <w:numId w:val="245"/>
        </w:numPr>
        <w:ind w:left="720" w:hanging="360"/>
        <w:rPr>
          <w:sz w:val="28"/>
          <w:szCs w:val="28"/>
          <w:u w:val="none"/>
        </w:rPr>
      </w:pPr>
      <w:r w:rsidDel="00000000" w:rsidR="00000000" w:rsidRPr="00000000">
        <w:rPr>
          <w:sz w:val="28"/>
          <w:szCs w:val="28"/>
          <w:u w:val="none"/>
          <w:rtl w:val="0"/>
        </w:rPr>
        <w:t xml:space="preserve">Effect on agriculture by causing crop growing areas to shift to cooler altitudes and latitudes e.g. wheat growing areas of Canada shifting to the poles and causing dropping or failure of crop yields in area where temperatures have increased.</w:t>
      </w:r>
    </w:p>
    <w:p w:rsidR="00000000" w:rsidDel="00000000" w:rsidP="00000000" w:rsidRDefault="00000000" w:rsidRPr="00000000" w14:paraId="0000077A">
      <w:pPr>
        <w:numPr>
          <w:ilvl w:val="0"/>
          <w:numId w:val="245"/>
        </w:numPr>
        <w:ind w:left="720" w:hanging="360"/>
        <w:rPr>
          <w:sz w:val="28"/>
          <w:szCs w:val="28"/>
          <w:u w:val="none"/>
        </w:rPr>
      </w:pPr>
      <w:r w:rsidDel="00000000" w:rsidR="00000000" w:rsidRPr="00000000">
        <w:rPr>
          <w:sz w:val="28"/>
          <w:szCs w:val="28"/>
          <w:u w:val="none"/>
          <w:rtl w:val="0"/>
        </w:rPr>
        <w:t xml:space="preserve">Water shortage when climate becomes drier causing less water to infiltrate underground and hence less water to feed rivers.</w:t>
      </w:r>
    </w:p>
    <w:p w:rsidR="00000000" w:rsidDel="00000000" w:rsidP="00000000" w:rsidRDefault="00000000" w:rsidRPr="00000000" w14:paraId="0000077B">
      <w:pPr>
        <w:numPr>
          <w:ilvl w:val="0"/>
          <w:numId w:val="245"/>
        </w:numPr>
        <w:ind w:left="720" w:hanging="360"/>
        <w:rPr>
          <w:sz w:val="28"/>
          <w:szCs w:val="28"/>
          <w:u w:val="none"/>
        </w:rPr>
      </w:pPr>
      <w:r w:rsidDel="00000000" w:rsidR="00000000" w:rsidRPr="00000000">
        <w:rPr>
          <w:sz w:val="28"/>
          <w:szCs w:val="28"/>
          <w:u w:val="none"/>
          <w:rtl w:val="0"/>
        </w:rPr>
        <w:t xml:space="preserve">Submergence of coastal areas causing flooding when Antarctic and Arctic glaciers melt and water is added to the oceans.</w:t>
      </w:r>
    </w:p>
    <w:p w:rsidR="00000000" w:rsidDel="00000000" w:rsidP="00000000" w:rsidRDefault="00000000" w:rsidRPr="00000000" w14:paraId="0000077C">
      <w:pPr>
        <w:numPr>
          <w:ilvl w:val="0"/>
          <w:numId w:val="245"/>
        </w:numPr>
        <w:ind w:left="720" w:hanging="360"/>
        <w:rPr>
          <w:sz w:val="28"/>
          <w:szCs w:val="28"/>
          <w:u w:val="none"/>
        </w:rPr>
      </w:pPr>
      <w:r w:rsidDel="00000000" w:rsidR="00000000" w:rsidRPr="00000000">
        <w:rPr>
          <w:sz w:val="28"/>
          <w:szCs w:val="28"/>
          <w:u w:val="none"/>
          <w:rtl w:val="0"/>
        </w:rPr>
        <w:t xml:space="preserve">Heat waves due to increased temperature which leads to death of people.</w:t>
      </w:r>
    </w:p>
    <w:p w:rsidR="00000000" w:rsidDel="00000000" w:rsidP="00000000" w:rsidRDefault="00000000" w:rsidRPr="00000000" w14:paraId="0000077D">
      <w:pPr>
        <w:numPr>
          <w:ilvl w:val="0"/>
          <w:numId w:val="245"/>
        </w:numPr>
        <w:ind w:left="720" w:hanging="360"/>
        <w:rPr>
          <w:sz w:val="28"/>
          <w:szCs w:val="28"/>
          <w:u w:val="none"/>
        </w:rPr>
      </w:pPr>
      <w:r w:rsidDel="00000000" w:rsidR="00000000" w:rsidRPr="00000000">
        <w:rPr>
          <w:sz w:val="28"/>
          <w:szCs w:val="28"/>
          <w:u w:val="none"/>
          <w:rtl w:val="0"/>
        </w:rPr>
        <w:t xml:space="preserve">Receding and disappearance of ice caps on mountains e.g. Mt. Ruwenzori.</w:t>
      </w:r>
    </w:p>
    <w:p w:rsidR="00000000" w:rsidDel="00000000" w:rsidP="00000000" w:rsidRDefault="00000000" w:rsidRPr="00000000" w14:paraId="0000077E">
      <w:pPr>
        <w:numPr>
          <w:ilvl w:val="0"/>
          <w:numId w:val="245"/>
        </w:numPr>
        <w:ind w:left="720" w:hanging="360"/>
        <w:rPr>
          <w:sz w:val="28"/>
          <w:szCs w:val="28"/>
          <w:u w:val="none"/>
        </w:rPr>
      </w:pPr>
      <w:r w:rsidDel="00000000" w:rsidR="00000000" w:rsidRPr="00000000">
        <w:rPr>
          <w:sz w:val="28"/>
          <w:szCs w:val="28"/>
          <w:u w:val="none"/>
          <w:rtl w:val="0"/>
        </w:rPr>
        <w:t xml:space="preserve">Abnormal growth of plants due to increased amounts of co2 causing increased rate of photosynthesis which may lead to increased yields of major crops, poor soils due to soils having to sustain high rates of plant growth.</w:t>
      </w:r>
    </w:p>
    <w:p w:rsidR="00000000" w:rsidDel="00000000" w:rsidP="00000000" w:rsidRDefault="00000000" w:rsidRPr="00000000" w14:paraId="0000077F">
      <w:pPr>
        <w:numPr>
          <w:ilvl w:val="0"/>
          <w:numId w:val="245"/>
        </w:numPr>
        <w:ind w:left="720" w:hanging="360"/>
        <w:rPr>
          <w:sz w:val="28"/>
          <w:szCs w:val="28"/>
          <w:u w:val="none"/>
        </w:rPr>
      </w:pPr>
      <w:r w:rsidDel="00000000" w:rsidR="00000000" w:rsidRPr="00000000">
        <w:rPr>
          <w:sz w:val="28"/>
          <w:szCs w:val="28"/>
          <w:u w:val="none"/>
          <w:rtl w:val="0"/>
        </w:rPr>
        <w:t xml:space="preserve">increased levels of ultra violet radiation which causes human diseases such as skin cancer, lowering crop production by slowing photosynthesis and germination, lowering fish population by damaging plankton which fish eats and degradation of paint and plastics.</w:t>
      </w:r>
    </w:p>
    <w:p w:rsidR="00000000" w:rsidDel="00000000" w:rsidP="00000000" w:rsidRDefault="00000000" w:rsidRPr="00000000" w14:paraId="00000780">
      <w:pPr>
        <w:jc w:val="center"/>
        <w:rPr>
          <w:b w:val="1"/>
          <w:sz w:val="28"/>
          <w:szCs w:val="28"/>
          <w:u w:val="none"/>
        </w:rPr>
      </w:pPr>
      <w:r w:rsidDel="00000000" w:rsidR="00000000" w:rsidRPr="00000000">
        <w:rPr>
          <w:b w:val="1"/>
          <w:sz w:val="28"/>
          <w:szCs w:val="28"/>
          <w:u w:val="none"/>
          <w:rtl w:val="0"/>
        </w:rPr>
        <w:t xml:space="preserve">Solution to Climate Change</w:t>
      </w:r>
    </w:p>
    <w:p w:rsidR="00000000" w:rsidDel="00000000" w:rsidP="00000000" w:rsidRDefault="00000000" w:rsidRPr="00000000" w14:paraId="00000781">
      <w:pPr>
        <w:numPr>
          <w:ilvl w:val="0"/>
          <w:numId w:val="248"/>
        </w:numPr>
        <w:ind w:left="720" w:hanging="360"/>
        <w:rPr>
          <w:b w:val="1"/>
          <w:sz w:val="28"/>
          <w:szCs w:val="28"/>
          <w:u w:val="none"/>
        </w:rPr>
      </w:pPr>
      <w:r w:rsidDel="00000000" w:rsidR="00000000" w:rsidRPr="00000000">
        <w:rPr>
          <w:sz w:val="28"/>
          <w:szCs w:val="28"/>
          <w:u w:val="none"/>
          <w:rtl w:val="0"/>
        </w:rPr>
        <w:t xml:space="preserve">Afforestation and reafforestation.</w:t>
      </w:r>
      <w:r w:rsidDel="00000000" w:rsidR="00000000" w:rsidRPr="00000000">
        <w:rPr>
          <w:rtl w:val="0"/>
        </w:rPr>
      </w:r>
    </w:p>
    <w:p w:rsidR="00000000" w:rsidDel="00000000" w:rsidP="00000000" w:rsidRDefault="00000000" w:rsidRPr="00000000" w14:paraId="00000782">
      <w:pPr>
        <w:numPr>
          <w:ilvl w:val="0"/>
          <w:numId w:val="248"/>
        </w:numPr>
        <w:ind w:left="720" w:hanging="360"/>
        <w:rPr>
          <w:b w:val="1"/>
          <w:sz w:val="28"/>
          <w:szCs w:val="28"/>
          <w:u w:val="none"/>
        </w:rPr>
      </w:pPr>
      <w:r w:rsidDel="00000000" w:rsidR="00000000" w:rsidRPr="00000000">
        <w:rPr>
          <w:sz w:val="28"/>
          <w:szCs w:val="28"/>
          <w:u w:val="none"/>
          <w:rtl w:val="0"/>
        </w:rPr>
        <w:t xml:space="preserve">Use of energy saving stoves to reduce the rate of deforestation.</w:t>
      </w:r>
      <w:r w:rsidDel="00000000" w:rsidR="00000000" w:rsidRPr="00000000">
        <w:rPr>
          <w:rtl w:val="0"/>
        </w:rPr>
      </w:r>
    </w:p>
    <w:p w:rsidR="00000000" w:rsidDel="00000000" w:rsidP="00000000" w:rsidRDefault="00000000" w:rsidRPr="00000000" w14:paraId="00000783">
      <w:pPr>
        <w:numPr>
          <w:ilvl w:val="0"/>
          <w:numId w:val="248"/>
        </w:numPr>
        <w:ind w:left="720" w:hanging="360"/>
        <w:rPr>
          <w:b w:val="1"/>
          <w:sz w:val="28"/>
          <w:szCs w:val="28"/>
          <w:u w:val="none"/>
        </w:rPr>
      </w:pPr>
      <w:r w:rsidDel="00000000" w:rsidR="00000000" w:rsidRPr="00000000">
        <w:rPr>
          <w:sz w:val="28"/>
          <w:szCs w:val="28"/>
          <w:u w:val="none"/>
          <w:rtl w:val="0"/>
        </w:rPr>
        <w:t xml:space="preserve">Use of alternative sources of energy which are environmentally friendly e.g. solar and water instead of fossil fuels.</w:t>
      </w:r>
      <w:r w:rsidDel="00000000" w:rsidR="00000000" w:rsidRPr="00000000">
        <w:rPr>
          <w:rtl w:val="0"/>
        </w:rPr>
      </w:r>
    </w:p>
    <w:p w:rsidR="00000000" w:rsidDel="00000000" w:rsidP="00000000" w:rsidRDefault="00000000" w:rsidRPr="00000000" w14:paraId="00000784">
      <w:pPr>
        <w:numPr>
          <w:ilvl w:val="0"/>
          <w:numId w:val="248"/>
        </w:numPr>
        <w:ind w:left="720" w:hanging="360"/>
        <w:rPr>
          <w:b w:val="1"/>
          <w:sz w:val="28"/>
          <w:szCs w:val="28"/>
          <w:u w:val="none"/>
        </w:rPr>
      </w:pPr>
      <w:r w:rsidDel="00000000" w:rsidR="00000000" w:rsidRPr="00000000">
        <w:rPr>
          <w:sz w:val="28"/>
          <w:szCs w:val="28"/>
          <w:u w:val="none"/>
          <w:rtl w:val="0"/>
        </w:rPr>
        <w:t xml:space="preserve">Proper maintenance of vehicle to reduce emissions from their exhausts.</w:t>
      </w:r>
      <w:r w:rsidDel="00000000" w:rsidR="00000000" w:rsidRPr="00000000">
        <w:rPr>
          <w:rtl w:val="0"/>
        </w:rPr>
      </w:r>
    </w:p>
    <w:p w:rsidR="00000000" w:rsidDel="00000000" w:rsidP="00000000" w:rsidRDefault="00000000" w:rsidRPr="00000000" w14:paraId="00000785">
      <w:pPr>
        <w:numPr>
          <w:ilvl w:val="0"/>
          <w:numId w:val="248"/>
        </w:numPr>
        <w:ind w:left="720" w:hanging="360"/>
        <w:rPr>
          <w:b w:val="1"/>
          <w:sz w:val="28"/>
          <w:szCs w:val="28"/>
          <w:u w:val="none"/>
        </w:rPr>
      </w:pPr>
      <w:r w:rsidDel="00000000" w:rsidR="00000000" w:rsidRPr="00000000">
        <w:rPr>
          <w:sz w:val="28"/>
          <w:szCs w:val="28"/>
          <w:u w:val="none"/>
          <w:rtl w:val="0"/>
        </w:rPr>
        <w:t xml:space="preserve">Use of public transport to reduce the amount of fossil fuel used and hence the amount of co2 added into the atmosphere.</w:t>
      </w:r>
      <w:r w:rsidDel="00000000" w:rsidR="00000000" w:rsidRPr="00000000">
        <w:rPr>
          <w:rtl w:val="0"/>
        </w:rPr>
      </w:r>
    </w:p>
    <w:p w:rsidR="00000000" w:rsidDel="00000000" w:rsidP="00000000" w:rsidRDefault="00000000" w:rsidRPr="00000000" w14:paraId="00000786">
      <w:pPr>
        <w:jc w:val="center"/>
        <w:rPr>
          <w:b w:val="1"/>
          <w:sz w:val="40"/>
          <w:szCs w:val="40"/>
          <w:u w:val="none"/>
        </w:rPr>
      </w:pPr>
      <w:r w:rsidDel="00000000" w:rsidR="00000000" w:rsidRPr="00000000">
        <w:rPr>
          <w:rtl w:val="0"/>
        </w:rPr>
      </w:r>
    </w:p>
    <w:p w:rsidR="00000000" w:rsidDel="00000000" w:rsidP="00000000" w:rsidRDefault="00000000" w:rsidRPr="00000000" w14:paraId="00000787">
      <w:pPr>
        <w:jc w:val="center"/>
        <w:rPr>
          <w:b w:val="1"/>
          <w:sz w:val="40"/>
          <w:szCs w:val="40"/>
          <w:u w:val="none"/>
        </w:rPr>
      </w:pPr>
      <w:r w:rsidDel="00000000" w:rsidR="00000000" w:rsidRPr="00000000">
        <w:rPr>
          <w:rtl w:val="0"/>
        </w:rPr>
      </w:r>
    </w:p>
    <w:p w:rsidR="00000000" w:rsidDel="00000000" w:rsidP="00000000" w:rsidRDefault="00000000" w:rsidRPr="00000000" w14:paraId="00000788">
      <w:pPr>
        <w:jc w:val="center"/>
        <w:rPr>
          <w:b w:val="1"/>
          <w:sz w:val="40"/>
          <w:szCs w:val="40"/>
          <w:u w:val="none"/>
        </w:rPr>
      </w:pPr>
      <w:r w:rsidDel="00000000" w:rsidR="00000000" w:rsidRPr="00000000">
        <w:rPr>
          <w:rtl w:val="0"/>
        </w:rPr>
      </w:r>
    </w:p>
    <w:p w:rsidR="00000000" w:rsidDel="00000000" w:rsidP="00000000" w:rsidRDefault="00000000" w:rsidRPr="00000000" w14:paraId="00000789">
      <w:pPr>
        <w:jc w:val="center"/>
        <w:rPr>
          <w:b w:val="1"/>
          <w:sz w:val="40"/>
          <w:szCs w:val="40"/>
          <w:u w:val="none"/>
        </w:rPr>
      </w:pPr>
      <w:r w:rsidDel="00000000" w:rsidR="00000000" w:rsidRPr="00000000">
        <w:rPr>
          <w:rtl w:val="0"/>
        </w:rPr>
      </w:r>
    </w:p>
    <w:p w:rsidR="00000000" w:rsidDel="00000000" w:rsidP="00000000" w:rsidRDefault="00000000" w:rsidRPr="00000000" w14:paraId="0000078A">
      <w:pPr>
        <w:jc w:val="center"/>
        <w:rPr>
          <w:b w:val="1"/>
          <w:sz w:val="40"/>
          <w:szCs w:val="40"/>
          <w:u w:val="none"/>
        </w:rPr>
      </w:pPr>
      <w:r w:rsidDel="00000000" w:rsidR="00000000" w:rsidRPr="00000000">
        <w:rPr>
          <w:rtl w:val="0"/>
        </w:rPr>
      </w:r>
    </w:p>
    <w:p w:rsidR="00000000" w:rsidDel="00000000" w:rsidP="00000000" w:rsidRDefault="00000000" w:rsidRPr="00000000" w14:paraId="0000078B">
      <w:pPr>
        <w:jc w:val="center"/>
        <w:rPr>
          <w:b w:val="1"/>
          <w:sz w:val="40"/>
          <w:szCs w:val="40"/>
          <w:u w:val="none"/>
        </w:rPr>
      </w:pPr>
      <w:r w:rsidDel="00000000" w:rsidR="00000000" w:rsidRPr="00000000">
        <w:rPr>
          <w:rtl w:val="0"/>
        </w:rPr>
      </w:r>
    </w:p>
    <w:p w:rsidR="00000000" w:rsidDel="00000000" w:rsidP="00000000" w:rsidRDefault="00000000" w:rsidRPr="00000000" w14:paraId="0000078C">
      <w:pPr>
        <w:jc w:val="center"/>
        <w:rPr>
          <w:b w:val="1"/>
          <w:sz w:val="40"/>
          <w:szCs w:val="40"/>
          <w:u w:val="none"/>
        </w:rPr>
      </w:pPr>
      <w:r w:rsidDel="00000000" w:rsidR="00000000" w:rsidRPr="00000000">
        <w:rPr>
          <w:rtl w:val="0"/>
        </w:rPr>
      </w:r>
    </w:p>
    <w:p w:rsidR="00000000" w:rsidDel="00000000" w:rsidP="00000000" w:rsidRDefault="00000000" w:rsidRPr="00000000" w14:paraId="0000078D">
      <w:pPr>
        <w:jc w:val="center"/>
        <w:rPr>
          <w:b w:val="1"/>
          <w:sz w:val="40"/>
          <w:szCs w:val="40"/>
          <w:u w:val="none"/>
        </w:rPr>
      </w:pPr>
      <w:r w:rsidDel="00000000" w:rsidR="00000000" w:rsidRPr="00000000">
        <w:rPr>
          <w:rtl w:val="0"/>
        </w:rPr>
      </w:r>
    </w:p>
    <w:p w:rsidR="00000000" w:rsidDel="00000000" w:rsidP="00000000" w:rsidRDefault="00000000" w:rsidRPr="00000000" w14:paraId="0000078E">
      <w:pPr>
        <w:jc w:val="center"/>
        <w:rPr>
          <w:b w:val="1"/>
          <w:sz w:val="40"/>
          <w:szCs w:val="40"/>
          <w:u w:val="none"/>
        </w:rPr>
      </w:pPr>
      <w:r w:rsidDel="00000000" w:rsidR="00000000" w:rsidRPr="00000000">
        <w:rPr>
          <w:rtl w:val="0"/>
        </w:rPr>
      </w:r>
    </w:p>
    <w:p w:rsidR="00000000" w:rsidDel="00000000" w:rsidP="00000000" w:rsidRDefault="00000000" w:rsidRPr="00000000" w14:paraId="0000078F">
      <w:pPr>
        <w:jc w:val="center"/>
        <w:rPr>
          <w:b w:val="1"/>
          <w:sz w:val="40"/>
          <w:szCs w:val="40"/>
          <w:u w:val="none"/>
        </w:rPr>
      </w:pPr>
      <w:r w:rsidDel="00000000" w:rsidR="00000000" w:rsidRPr="00000000">
        <w:rPr>
          <w:rtl w:val="0"/>
        </w:rPr>
      </w:r>
    </w:p>
    <w:p w:rsidR="00000000" w:rsidDel="00000000" w:rsidP="00000000" w:rsidRDefault="00000000" w:rsidRPr="00000000" w14:paraId="00000790">
      <w:pPr>
        <w:jc w:val="center"/>
        <w:rPr>
          <w:b w:val="1"/>
          <w:sz w:val="40"/>
          <w:szCs w:val="40"/>
          <w:u w:val="none"/>
        </w:rPr>
      </w:pPr>
      <w:r w:rsidDel="00000000" w:rsidR="00000000" w:rsidRPr="00000000">
        <w:rPr>
          <w:rtl w:val="0"/>
        </w:rPr>
      </w:r>
    </w:p>
    <w:p w:rsidR="00000000" w:rsidDel="00000000" w:rsidP="00000000" w:rsidRDefault="00000000" w:rsidRPr="00000000" w14:paraId="00000791">
      <w:pPr>
        <w:jc w:val="center"/>
        <w:rPr>
          <w:b w:val="1"/>
          <w:sz w:val="40"/>
          <w:szCs w:val="40"/>
          <w:u w:val="none"/>
        </w:rPr>
      </w:pPr>
      <w:r w:rsidDel="00000000" w:rsidR="00000000" w:rsidRPr="00000000">
        <w:rPr>
          <w:rtl w:val="0"/>
        </w:rPr>
      </w:r>
    </w:p>
    <w:p w:rsidR="00000000" w:rsidDel="00000000" w:rsidP="00000000" w:rsidRDefault="00000000" w:rsidRPr="00000000" w14:paraId="00000792">
      <w:pPr>
        <w:jc w:val="center"/>
        <w:rPr>
          <w:b w:val="1"/>
          <w:sz w:val="40"/>
          <w:szCs w:val="40"/>
          <w:u w:val="none"/>
        </w:rPr>
      </w:pPr>
      <w:r w:rsidDel="00000000" w:rsidR="00000000" w:rsidRPr="00000000">
        <w:rPr>
          <w:rtl w:val="0"/>
        </w:rPr>
      </w:r>
    </w:p>
    <w:p w:rsidR="00000000" w:rsidDel="00000000" w:rsidP="00000000" w:rsidRDefault="00000000" w:rsidRPr="00000000" w14:paraId="00000793">
      <w:pPr>
        <w:jc w:val="center"/>
        <w:rPr>
          <w:b w:val="1"/>
          <w:sz w:val="40"/>
          <w:szCs w:val="40"/>
          <w:u w:val="none"/>
        </w:rPr>
      </w:pPr>
      <w:r w:rsidDel="00000000" w:rsidR="00000000" w:rsidRPr="00000000">
        <w:rPr>
          <w:rtl w:val="0"/>
        </w:rPr>
      </w:r>
    </w:p>
    <w:p w:rsidR="00000000" w:rsidDel="00000000" w:rsidP="00000000" w:rsidRDefault="00000000" w:rsidRPr="00000000" w14:paraId="00000794">
      <w:pPr>
        <w:jc w:val="center"/>
        <w:rPr>
          <w:b w:val="1"/>
          <w:sz w:val="40"/>
          <w:szCs w:val="40"/>
          <w:u w:val="none"/>
        </w:rPr>
      </w:pPr>
      <w:r w:rsidDel="00000000" w:rsidR="00000000" w:rsidRPr="00000000">
        <w:rPr>
          <w:rtl w:val="0"/>
        </w:rPr>
      </w:r>
    </w:p>
    <w:p w:rsidR="00000000" w:rsidDel="00000000" w:rsidP="00000000" w:rsidRDefault="00000000" w:rsidRPr="00000000" w14:paraId="00000795">
      <w:pPr>
        <w:jc w:val="center"/>
        <w:rPr>
          <w:b w:val="1"/>
          <w:sz w:val="40"/>
          <w:szCs w:val="40"/>
          <w:u w:val="none"/>
        </w:rPr>
      </w:pPr>
      <w:r w:rsidDel="00000000" w:rsidR="00000000" w:rsidRPr="00000000">
        <w:rPr>
          <w:rtl w:val="0"/>
        </w:rPr>
      </w:r>
    </w:p>
    <w:p w:rsidR="00000000" w:rsidDel="00000000" w:rsidP="00000000" w:rsidRDefault="00000000" w:rsidRPr="00000000" w14:paraId="00000796">
      <w:pPr>
        <w:jc w:val="center"/>
        <w:rPr>
          <w:b w:val="1"/>
          <w:sz w:val="40"/>
          <w:szCs w:val="40"/>
          <w:u w:val="none"/>
        </w:rPr>
      </w:pPr>
      <w:r w:rsidDel="00000000" w:rsidR="00000000" w:rsidRPr="00000000">
        <w:rPr>
          <w:b w:val="1"/>
          <w:sz w:val="40"/>
          <w:szCs w:val="40"/>
          <w:u w:val="none"/>
          <w:rtl w:val="0"/>
        </w:rPr>
        <w:t xml:space="preserve">VEGETATION</w:t>
      </w:r>
    </w:p>
    <w:p w:rsidR="00000000" w:rsidDel="00000000" w:rsidP="00000000" w:rsidRDefault="00000000" w:rsidRPr="00000000" w14:paraId="00000797">
      <w:pPr>
        <w:rPr>
          <w:sz w:val="28"/>
          <w:szCs w:val="28"/>
          <w:u w:val="none"/>
        </w:rPr>
      </w:pPr>
      <w:r w:rsidDel="00000000" w:rsidR="00000000" w:rsidRPr="00000000">
        <w:rPr>
          <w:sz w:val="40"/>
          <w:szCs w:val="40"/>
          <w:u w:val="none"/>
          <w:rtl w:val="0"/>
        </w:rPr>
        <w:t xml:space="preserve">-</w:t>
      </w:r>
      <w:r w:rsidDel="00000000" w:rsidR="00000000" w:rsidRPr="00000000">
        <w:rPr>
          <w:sz w:val="28"/>
          <w:szCs w:val="28"/>
          <w:u w:val="none"/>
          <w:rtl w:val="0"/>
        </w:rPr>
        <w:t xml:space="preserve">Plant cover on the earths surface.</w:t>
      </w:r>
    </w:p>
    <w:p w:rsidR="00000000" w:rsidDel="00000000" w:rsidP="00000000" w:rsidRDefault="00000000" w:rsidRPr="00000000" w14:paraId="00000798">
      <w:pPr>
        <w:jc w:val="center"/>
        <w:rPr>
          <w:b w:val="1"/>
          <w:sz w:val="28"/>
          <w:szCs w:val="28"/>
          <w:u w:val="none"/>
        </w:rPr>
      </w:pPr>
      <w:r w:rsidDel="00000000" w:rsidR="00000000" w:rsidRPr="00000000">
        <w:rPr>
          <w:b w:val="1"/>
          <w:sz w:val="28"/>
          <w:szCs w:val="28"/>
          <w:u w:val="none"/>
          <w:rtl w:val="0"/>
        </w:rPr>
        <w:t xml:space="preserve">Types of Vegetation</w:t>
      </w:r>
    </w:p>
    <w:p w:rsidR="00000000" w:rsidDel="00000000" w:rsidP="00000000" w:rsidRDefault="00000000" w:rsidRPr="00000000" w14:paraId="00000799">
      <w:pPr>
        <w:numPr>
          <w:ilvl w:val="0"/>
          <w:numId w:val="247"/>
        </w:numPr>
        <w:ind w:left="720" w:hanging="360"/>
        <w:jc w:val="center"/>
        <w:rPr>
          <w:b w:val="1"/>
          <w:sz w:val="28"/>
          <w:szCs w:val="28"/>
          <w:u w:val="none"/>
        </w:rPr>
      </w:pPr>
      <w:r w:rsidDel="00000000" w:rsidR="00000000" w:rsidRPr="00000000">
        <w:rPr>
          <w:b w:val="1"/>
          <w:sz w:val="28"/>
          <w:szCs w:val="28"/>
          <w:u w:val="none"/>
          <w:rtl w:val="0"/>
        </w:rPr>
        <w:t xml:space="preserve">Natural Vegetation</w:t>
      </w:r>
    </w:p>
    <w:p w:rsidR="00000000" w:rsidDel="00000000" w:rsidP="00000000" w:rsidRDefault="00000000" w:rsidRPr="00000000" w14:paraId="0000079A">
      <w:pPr>
        <w:rPr>
          <w:sz w:val="28"/>
          <w:szCs w:val="28"/>
          <w:u w:val="none"/>
        </w:rPr>
      </w:pPr>
      <w:r w:rsidDel="00000000" w:rsidR="00000000" w:rsidRPr="00000000">
        <w:rPr>
          <w:sz w:val="28"/>
          <w:szCs w:val="28"/>
          <w:u w:val="none"/>
          <w:rtl w:val="0"/>
        </w:rPr>
        <w:t xml:space="preserve">-Which grows by natural means of seed dispersal without interference and modification by man.</w:t>
      </w:r>
    </w:p>
    <w:p w:rsidR="00000000" w:rsidDel="00000000" w:rsidP="00000000" w:rsidRDefault="00000000" w:rsidRPr="00000000" w14:paraId="0000079B">
      <w:pPr>
        <w:numPr>
          <w:ilvl w:val="0"/>
          <w:numId w:val="247"/>
        </w:numPr>
        <w:ind w:left="720" w:hanging="360"/>
        <w:jc w:val="center"/>
        <w:rPr>
          <w:b w:val="1"/>
          <w:sz w:val="28"/>
          <w:szCs w:val="28"/>
          <w:u w:val="none"/>
        </w:rPr>
      </w:pPr>
      <w:r w:rsidDel="00000000" w:rsidR="00000000" w:rsidRPr="00000000">
        <w:rPr>
          <w:b w:val="1"/>
          <w:sz w:val="28"/>
          <w:szCs w:val="28"/>
          <w:u w:val="none"/>
          <w:rtl w:val="0"/>
        </w:rPr>
        <w:t xml:space="preserve">Semi- Natural/Derived Vegetation</w:t>
      </w:r>
    </w:p>
    <w:p w:rsidR="00000000" w:rsidDel="00000000" w:rsidP="00000000" w:rsidRDefault="00000000" w:rsidRPr="00000000" w14:paraId="0000079C">
      <w:pPr>
        <w:rPr>
          <w:sz w:val="28"/>
          <w:szCs w:val="28"/>
          <w:u w:val="none"/>
        </w:rPr>
      </w:pPr>
      <w:r w:rsidDel="00000000" w:rsidR="00000000" w:rsidRPr="00000000">
        <w:rPr>
          <w:sz w:val="28"/>
          <w:szCs w:val="28"/>
          <w:u w:val="none"/>
          <w:rtl w:val="0"/>
        </w:rPr>
        <w:t xml:space="preserve">-Natural vegetation which is in the process of recovering from interference by man.</w:t>
      </w:r>
    </w:p>
    <w:p w:rsidR="00000000" w:rsidDel="00000000" w:rsidP="00000000" w:rsidRDefault="00000000" w:rsidRPr="00000000" w14:paraId="0000079D">
      <w:pPr>
        <w:numPr>
          <w:ilvl w:val="0"/>
          <w:numId w:val="247"/>
        </w:numPr>
        <w:ind w:left="720" w:hanging="360"/>
        <w:jc w:val="center"/>
        <w:rPr>
          <w:sz w:val="28"/>
          <w:szCs w:val="28"/>
          <w:u w:val="none"/>
        </w:rPr>
      </w:pPr>
      <w:r w:rsidDel="00000000" w:rsidR="00000000" w:rsidRPr="00000000">
        <w:rPr>
          <w:b w:val="1"/>
          <w:sz w:val="28"/>
          <w:szCs w:val="28"/>
          <w:u w:val="none"/>
          <w:rtl w:val="0"/>
        </w:rPr>
        <w:t xml:space="preserve">Planted/Cultivated Vegetation</w:t>
      </w:r>
      <w:r w:rsidDel="00000000" w:rsidR="00000000" w:rsidRPr="00000000">
        <w:rPr>
          <w:rtl w:val="0"/>
        </w:rPr>
      </w:r>
    </w:p>
    <w:p w:rsidR="00000000" w:rsidDel="00000000" w:rsidP="00000000" w:rsidRDefault="00000000" w:rsidRPr="00000000" w14:paraId="0000079E">
      <w:pPr>
        <w:rPr>
          <w:sz w:val="28"/>
          <w:szCs w:val="28"/>
          <w:u w:val="none"/>
        </w:rPr>
      </w:pPr>
      <w:r w:rsidDel="00000000" w:rsidR="00000000" w:rsidRPr="00000000">
        <w:rPr>
          <w:sz w:val="28"/>
          <w:szCs w:val="28"/>
          <w:u w:val="none"/>
          <w:rtl w:val="0"/>
        </w:rPr>
        <w:t xml:space="preserve">-Vegetation planted by people e.g. forests of exotic trees, trees in Agroforestry and plants used as hedges e.g. cypress.</w:t>
      </w:r>
    </w:p>
    <w:p w:rsidR="00000000" w:rsidDel="00000000" w:rsidP="00000000" w:rsidRDefault="00000000" w:rsidRPr="00000000" w14:paraId="0000079F">
      <w:pPr>
        <w:jc w:val="center"/>
        <w:rPr>
          <w:b w:val="1"/>
          <w:sz w:val="28"/>
          <w:szCs w:val="28"/>
          <w:u w:val="none"/>
        </w:rPr>
      </w:pPr>
      <w:r w:rsidDel="00000000" w:rsidR="00000000" w:rsidRPr="00000000">
        <w:rPr>
          <w:b w:val="1"/>
          <w:sz w:val="28"/>
          <w:szCs w:val="28"/>
          <w:u w:val="none"/>
          <w:rtl w:val="0"/>
        </w:rPr>
        <w:t xml:space="preserve">Factors Influencing Types and Distribution of Vegetation</w:t>
      </w:r>
    </w:p>
    <w:p w:rsidR="00000000" w:rsidDel="00000000" w:rsidP="00000000" w:rsidRDefault="00000000" w:rsidRPr="00000000" w14:paraId="000007A0">
      <w:pPr>
        <w:jc w:val="center"/>
        <w:rPr>
          <w:b w:val="1"/>
          <w:sz w:val="32"/>
          <w:szCs w:val="32"/>
          <w:u w:val="none"/>
        </w:rPr>
      </w:pPr>
      <w:r w:rsidDel="00000000" w:rsidR="00000000" w:rsidRPr="00000000">
        <w:rPr>
          <w:b w:val="1"/>
          <w:sz w:val="32"/>
          <w:szCs w:val="32"/>
          <w:u w:val="none"/>
          <w:rtl w:val="0"/>
        </w:rPr>
        <w:t xml:space="preserve">Topographical Factors</w:t>
      </w:r>
    </w:p>
    <w:p w:rsidR="00000000" w:rsidDel="00000000" w:rsidP="00000000" w:rsidRDefault="00000000" w:rsidRPr="00000000" w14:paraId="000007A1">
      <w:pPr>
        <w:numPr>
          <w:ilvl w:val="0"/>
          <w:numId w:val="215"/>
        </w:numPr>
        <w:ind w:left="720" w:hanging="360"/>
        <w:jc w:val="center"/>
        <w:rPr>
          <w:b w:val="1"/>
          <w:sz w:val="28"/>
          <w:szCs w:val="28"/>
          <w:u w:val="none"/>
        </w:rPr>
      </w:pPr>
      <w:r w:rsidDel="00000000" w:rsidR="00000000" w:rsidRPr="00000000">
        <w:rPr>
          <w:b w:val="1"/>
          <w:sz w:val="28"/>
          <w:szCs w:val="28"/>
          <w:u w:val="none"/>
          <w:rtl w:val="0"/>
        </w:rPr>
        <w:t xml:space="preserve">Altitude</w:t>
      </w:r>
    </w:p>
    <w:p w:rsidR="00000000" w:rsidDel="00000000" w:rsidP="00000000" w:rsidRDefault="00000000" w:rsidRPr="00000000" w14:paraId="000007A2">
      <w:pPr>
        <w:numPr>
          <w:ilvl w:val="0"/>
          <w:numId w:val="212"/>
        </w:numPr>
        <w:ind w:left="720" w:hanging="360"/>
        <w:rPr>
          <w:sz w:val="28"/>
          <w:szCs w:val="28"/>
          <w:u w:val="none"/>
        </w:rPr>
      </w:pPr>
      <w:r w:rsidDel="00000000" w:rsidR="00000000" w:rsidRPr="00000000">
        <w:rPr>
          <w:sz w:val="28"/>
          <w:szCs w:val="28"/>
          <w:u w:val="none"/>
          <w:rtl w:val="0"/>
        </w:rPr>
        <w:t xml:space="preserve">Coniferous trees are found at high altitudes because they are adapted to cool conditions.</w:t>
      </w:r>
    </w:p>
    <w:p w:rsidR="00000000" w:rsidDel="00000000" w:rsidP="00000000" w:rsidRDefault="00000000" w:rsidRPr="00000000" w14:paraId="000007A3">
      <w:pPr>
        <w:numPr>
          <w:ilvl w:val="0"/>
          <w:numId w:val="212"/>
        </w:numPr>
        <w:ind w:left="720" w:hanging="360"/>
        <w:rPr>
          <w:sz w:val="28"/>
          <w:szCs w:val="28"/>
          <w:u w:val="none"/>
        </w:rPr>
      </w:pPr>
      <w:r w:rsidDel="00000000" w:rsidR="00000000" w:rsidRPr="00000000">
        <w:rPr>
          <w:sz w:val="28"/>
          <w:szCs w:val="28"/>
          <w:u w:val="none"/>
          <w:rtl w:val="0"/>
        </w:rPr>
        <w:t xml:space="preserve">There is no vegetation on mountain tops because there are very low temperatures which inhibit plant growth.</w:t>
      </w:r>
    </w:p>
    <w:p w:rsidR="00000000" w:rsidDel="00000000" w:rsidP="00000000" w:rsidRDefault="00000000" w:rsidRPr="00000000" w14:paraId="000007A4">
      <w:pPr>
        <w:numPr>
          <w:ilvl w:val="0"/>
          <w:numId w:val="215"/>
        </w:numPr>
        <w:ind w:left="720" w:hanging="360"/>
        <w:jc w:val="center"/>
        <w:rPr>
          <w:b w:val="1"/>
          <w:sz w:val="28"/>
          <w:szCs w:val="28"/>
          <w:u w:val="none"/>
        </w:rPr>
      </w:pPr>
      <w:r w:rsidDel="00000000" w:rsidR="00000000" w:rsidRPr="00000000">
        <w:rPr>
          <w:b w:val="1"/>
          <w:sz w:val="28"/>
          <w:szCs w:val="28"/>
          <w:u w:val="none"/>
          <w:rtl w:val="0"/>
        </w:rPr>
        <w:t xml:space="preserve">Terrain</w:t>
      </w:r>
    </w:p>
    <w:p w:rsidR="00000000" w:rsidDel="00000000" w:rsidP="00000000" w:rsidRDefault="00000000" w:rsidRPr="00000000" w14:paraId="000007A5">
      <w:pPr>
        <w:numPr>
          <w:ilvl w:val="0"/>
          <w:numId w:val="217"/>
        </w:numPr>
        <w:ind w:left="720" w:hanging="360"/>
        <w:rPr>
          <w:sz w:val="28"/>
          <w:szCs w:val="28"/>
          <w:u w:val="none"/>
        </w:rPr>
      </w:pPr>
      <w:r w:rsidDel="00000000" w:rsidR="00000000" w:rsidRPr="00000000">
        <w:rPr>
          <w:sz w:val="28"/>
          <w:szCs w:val="28"/>
          <w:u w:val="none"/>
          <w:rtl w:val="0"/>
        </w:rPr>
        <w:t xml:space="preserve">Gentle slopes which have deep and well drained soils are best suited for plant growth than steep slopes which have thin soils due to severe erosion and less soil water to sustain plant growth due to high runoff.</w:t>
      </w:r>
    </w:p>
    <w:p w:rsidR="00000000" w:rsidDel="00000000" w:rsidP="00000000" w:rsidRDefault="00000000" w:rsidRPr="00000000" w14:paraId="000007A6">
      <w:pPr>
        <w:numPr>
          <w:ilvl w:val="0"/>
          <w:numId w:val="217"/>
        </w:numPr>
        <w:ind w:left="720" w:hanging="360"/>
        <w:rPr>
          <w:sz w:val="28"/>
          <w:szCs w:val="28"/>
          <w:u w:val="none"/>
        </w:rPr>
      </w:pPr>
      <w:r w:rsidDel="00000000" w:rsidR="00000000" w:rsidRPr="00000000">
        <w:rPr>
          <w:sz w:val="28"/>
          <w:szCs w:val="28"/>
          <w:u w:val="none"/>
          <w:rtl w:val="0"/>
        </w:rPr>
        <w:t xml:space="preserve">Flat areas have poor drainage hence are swampy and can only support swamp plants.</w:t>
      </w:r>
    </w:p>
    <w:p w:rsidR="00000000" w:rsidDel="00000000" w:rsidP="00000000" w:rsidRDefault="00000000" w:rsidRPr="00000000" w14:paraId="000007A7">
      <w:pPr>
        <w:numPr>
          <w:ilvl w:val="0"/>
          <w:numId w:val="215"/>
        </w:numPr>
        <w:ind w:left="720" w:hanging="360"/>
        <w:jc w:val="center"/>
        <w:rPr>
          <w:b w:val="1"/>
          <w:sz w:val="28"/>
          <w:szCs w:val="28"/>
          <w:u w:val="none"/>
        </w:rPr>
      </w:pPr>
      <w:r w:rsidDel="00000000" w:rsidR="00000000" w:rsidRPr="00000000">
        <w:rPr>
          <w:b w:val="1"/>
          <w:sz w:val="28"/>
          <w:szCs w:val="28"/>
          <w:u w:val="none"/>
          <w:rtl w:val="0"/>
        </w:rPr>
        <w:t xml:space="preserve">Aspect</w:t>
      </w:r>
    </w:p>
    <w:p w:rsidR="00000000" w:rsidDel="00000000" w:rsidP="00000000" w:rsidRDefault="00000000" w:rsidRPr="00000000" w14:paraId="000007A8">
      <w:pPr>
        <w:rPr>
          <w:sz w:val="28"/>
          <w:szCs w:val="28"/>
          <w:u w:val="none"/>
        </w:rPr>
      </w:pPr>
      <w:r w:rsidDel="00000000" w:rsidR="00000000" w:rsidRPr="00000000">
        <w:rPr>
          <w:sz w:val="28"/>
          <w:szCs w:val="28"/>
          <w:u w:val="none"/>
          <w:rtl w:val="0"/>
        </w:rPr>
        <w:t xml:space="preserve">There are a wide range of plants on the slope facing the sun and in the direction of rain bearing winds as they are warm and wetter. Grass lands are dominant on the leeward side because they are drier.</w:t>
      </w:r>
    </w:p>
    <w:p w:rsidR="00000000" w:rsidDel="00000000" w:rsidP="00000000" w:rsidRDefault="00000000" w:rsidRPr="00000000" w14:paraId="000007A9">
      <w:pPr>
        <w:numPr>
          <w:ilvl w:val="0"/>
          <w:numId w:val="215"/>
        </w:numPr>
        <w:ind w:left="720" w:hanging="360"/>
        <w:jc w:val="center"/>
        <w:rPr>
          <w:b w:val="1"/>
          <w:sz w:val="28"/>
          <w:szCs w:val="28"/>
          <w:u w:val="none"/>
        </w:rPr>
      </w:pPr>
      <w:r w:rsidDel="00000000" w:rsidR="00000000" w:rsidRPr="00000000">
        <w:rPr>
          <w:b w:val="1"/>
          <w:sz w:val="28"/>
          <w:szCs w:val="28"/>
          <w:u w:val="none"/>
          <w:rtl w:val="0"/>
        </w:rPr>
        <w:t xml:space="preserve">Drainage</w:t>
      </w:r>
    </w:p>
    <w:p w:rsidR="00000000" w:rsidDel="00000000" w:rsidP="00000000" w:rsidRDefault="00000000" w:rsidRPr="00000000" w14:paraId="000007AA">
      <w:pPr>
        <w:rPr>
          <w:sz w:val="28"/>
          <w:szCs w:val="28"/>
          <w:u w:val="none"/>
        </w:rPr>
      </w:pPr>
      <w:r w:rsidDel="00000000" w:rsidR="00000000" w:rsidRPr="00000000">
        <w:rPr>
          <w:sz w:val="28"/>
          <w:szCs w:val="28"/>
          <w:u w:val="none"/>
          <w:rtl w:val="0"/>
        </w:rPr>
        <w:t xml:space="preserve">There is a large variety of plants on well drained soils while water logged soils have swamp plants such as reeds and papyrus.</w:t>
      </w:r>
    </w:p>
    <w:p w:rsidR="00000000" w:rsidDel="00000000" w:rsidP="00000000" w:rsidRDefault="00000000" w:rsidRPr="00000000" w14:paraId="000007AB">
      <w:pPr>
        <w:jc w:val="center"/>
        <w:rPr>
          <w:b w:val="1"/>
          <w:sz w:val="32"/>
          <w:szCs w:val="32"/>
          <w:u w:val="none"/>
        </w:rPr>
      </w:pPr>
      <w:r w:rsidDel="00000000" w:rsidR="00000000" w:rsidRPr="00000000">
        <w:rPr>
          <w:b w:val="1"/>
          <w:sz w:val="32"/>
          <w:szCs w:val="32"/>
          <w:u w:val="none"/>
          <w:rtl w:val="0"/>
        </w:rPr>
        <w:t xml:space="preserve">Climatic Factors</w:t>
      </w:r>
    </w:p>
    <w:p w:rsidR="00000000" w:rsidDel="00000000" w:rsidP="00000000" w:rsidRDefault="00000000" w:rsidRPr="00000000" w14:paraId="000007AC">
      <w:pPr>
        <w:numPr>
          <w:ilvl w:val="0"/>
          <w:numId w:val="222"/>
        </w:numPr>
        <w:ind w:left="720" w:hanging="360"/>
        <w:jc w:val="center"/>
        <w:rPr>
          <w:b w:val="1"/>
          <w:sz w:val="28"/>
          <w:szCs w:val="28"/>
          <w:u w:val="none"/>
        </w:rPr>
      </w:pPr>
      <w:r w:rsidDel="00000000" w:rsidR="00000000" w:rsidRPr="00000000">
        <w:rPr>
          <w:b w:val="1"/>
          <w:sz w:val="28"/>
          <w:szCs w:val="28"/>
          <w:u w:val="none"/>
          <w:rtl w:val="0"/>
        </w:rPr>
        <w:t xml:space="preserve">Temperature</w:t>
      </w:r>
    </w:p>
    <w:p w:rsidR="00000000" w:rsidDel="00000000" w:rsidP="00000000" w:rsidRDefault="00000000" w:rsidRPr="00000000" w14:paraId="000007AD">
      <w:pPr>
        <w:numPr>
          <w:ilvl w:val="0"/>
          <w:numId w:val="220"/>
        </w:numPr>
        <w:ind w:left="720" w:hanging="360"/>
        <w:rPr>
          <w:b w:val="1"/>
          <w:sz w:val="28"/>
          <w:szCs w:val="28"/>
          <w:u w:val="none"/>
        </w:rPr>
      </w:pPr>
      <w:r w:rsidDel="00000000" w:rsidR="00000000" w:rsidRPr="00000000">
        <w:rPr>
          <w:sz w:val="28"/>
          <w:szCs w:val="28"/>
          <w:u w:val="none"/>
          <w:rtl w:val="0"/>
        </w:rPr>
        <w:t xml:space="preserve">Plants in warm areas are large in number and grow faster e.g. in the tropical lands. Also there are deciduous trees which shed leaves to reduce the rate of transpiration.</w:t>
      </w:r>
      <w:r w:rsidDel="00000000" w:rsidR="00000000" w:rsidRPr="00000000">
        <w:rPr>
          <w:rtl w:val="0"/>
        </w:rPr>
      </w:r>
    </w:p>
    <w:p w:rsidR="00000000" w:rsidDel="00000000" w:rsidP="00000000" w:rsidRDefault="00000000" w:rsidRPr="00000000" w14:paraId="000007AE">
      <w:pPr>
        <w:numPr>
          <w:ilvl w:val="0"/>
          <w:numId w:val="220"/>
        </w:numPr>
        <w:ind w:left="720" w:hanging="360"/>
        <w:rPr>
          <w:b w:val="1"/>
          <w:sz w:val="28"/>
          <w:szCs w:val="28"/>
          <w:u w:val="none"/>
        </w:rPr>
      </w:pPr>
      <w:r w:rsidDel="00000000" w:rsidR="00000000" w:rsidRPr="00000000">
        <w:rPr>
          <w:sz w:val="28"/>
          <w:szCs w:val="28"/>
          <w:u w:val="none"/>
          <w:rtl w:val="0"/>
        </w:rPr>
        <w:t xml:space="preserve">In areas with low temperatures there is slow growth of plants and coniferous forests are found there.</w:t>
      </w:r>
      <w:r w:rsidDel="00000000" w:rsidR="00000000" w:rsidRPr="00000000">
        <w:rPr>
          <w:rtl w:val="0"/>
        </w:rPr>
      </w:r>
    </w:p>
    <w:p w:rsidR="00000000" w:rsidDel="00000000" w:rsidP="00000000" w:rsidRDefault="00000000" w:rsidRPr="00000000" w14:paraId="000007AF">
      <w:pPr>
        <w:numPr>
          <w:ilvl w:val="0"/>
          <w:numId w:val="222"/>
        </w:numPr>
        <w:ind w:left="720" w:hanging="360"/>
        <w:jc w:val="center"/>
        <w:rPr>
          <w:b w:val="1"/>
          <w:sz w:val="28"/>
          <w:szCs w:val="28"/>
          <w:u w:val="none"/>
        </w:rPr>
      </w:pPr>
      <w:r w:rsidDel="00000000" w:rsidR="00000000" w:rsidRPr="00000000">
        <w:rPr>
          <w:b w:val="1"/>
          <w:sz w:val="28"/>
          <w:szCs w:val="28"/>
          <w:u w:val="none"/>
          <w:rtl w:val="0"/>
        </w:rPr>
        <w:t xml:space="preserve">Precipitation</w:t>
      </w:r>
    </w:p>
    <w:p w:rsidR="00000000" w:rsidDel="00000000" w:rsidP="00000000" w:rsidRDefault="00000000" w:rsidRPr="00000000" w14:paraId="000007B0">
      <w:pPr>
        <w:numPr>
          <w:ilvl w:val="0"/>
          <w:numId w:val="224"/>
        </w:numPr>
        <w:ind w:left="720" w:hanging="360"/>
        <w:rPr>
          <w:sz w:val="28"/>
          <w:szCs w:val="28"/>
          <w:u w:val="none"/>
        </w:rPr>
      </w:pPr>
      <w:r w:rsidDel="00000000" w:rsidR="00000000" w:rsidRPr="00000000">
        <w:rPr>
          <w:sz w:val="28"/>
          <w:szCs w:val="28"/>
          <w:u w:val="none"/>
          <w:rtl w:val="0"/>
        </w:rPr>
        <w:t xml:space="preserve">There are a large number of plants in areas with high precipitation and these areas are dominated by forests which are broad leaved to increase the rate of transpiration.</w:t>
      </w:r>
    </w:p>
    <w:p w:rsidR="00000000" w:rsidDel="00000000" w:rsidP="00000000" w:rsidRDefault="00000000" w:rsidRPr="00000000" w14:paraId="000007B1">
      <w:pPr>
        <w:numPr>
          <w:ilvl w:val="0"/>
          <w:numId w:val="224"/>
        </w:numPr>
        <w:ind w:left="720" w:hanging="360"/>
        <w:rPr>
          <w:sz w:val="28"/>
          <w:szCs w:val="28"/>
          <w:u w:val="none"/>
        </w:rPr>
      </w:pPr>
      <w:r w:rsidDel="00000000" w:rsidR="00000000" w:rsidRPr="00000000">
        <w:rPr>
          <w:sz w:val="28"/>
          <w:szCs w:val="28"/>
          <w:u w:val="none"/>
          <w:rtl w:val="0"/>
        </w:rPr>
        <w:t xml:space="preserve">Areas with moderate rainfall are dominated by grasslands and those with little rainfall have scanty vegetation of scrub and desert types.</w:t>
      </w:r>
    </w:p>
    <w:p w:rsidR="00000000" w:rsidDel="00000000" w:rsidP="00000000" w:rsidRDefault="00000000" w:rsidRPr="00000000" w14:paraId="000007B2">
      <w:pPr>
        <w:numPr>
          <w:ilvl w:val="0"/>
          <w:numId w:val="222"/>
        </w:numPr>
        <w:ind w:left="720" w:hanging="360"/>
        <w:jc w:val="center"/>
        <w:rPr>
          <w:sz w:val="28"/>
          <w:szCs w:val="28"/>
          <w:u w:val="none"/>
        </w:rPr>
      </w:pPr>
      <w:r w:rsidDel="00000000" w:rsidR="00000000" w:rsidRPr="00000000">
        <w:rPr>
          <w:b w:val="1"/>
          <w:sz w:val="28"/>
          <w:szCs w:val="28"/>
          <w:u w:val="none"/>
          <w:rtl w:val="0"/>
        </w:rPr>
        <w:t xml:space="preserve">Sunlight</w:t>
      </w:r>
      <w:r w:rsidDel="00000000" w:rsidR="00000000" w:rsidRPr="00000000">
        <w:rPr>
          <w:rtl w:val="0"/>
        </w:rPr>
      </w:r>
    </w:p>
    <w:p w:rsidR="00000000" w:rsidDel="00000000" w:rsidP="00000000" w:rsidRDefault="00000000" w:rsidRPr="00000000" w14:paraId="000007B3">
      <w:pPr>
        <w:numPr>
          <w:ilvl w:val="0"/>
          <w:numId w:val="223"/>
        </w:numPr>
        <w:ind w:left="720" w:hanging="360"/>
        <w:rPr>
          <w:sz w:val="28"/>
          <w:szCs w:val="28"/>
          <w:u w:val="none"/>
        </w:rPr>
      </w:pPr>
      <w:r w:rsidDel="00000000" w:rsidR="00000000" w:rsidRPr="00000000">
        <w:rPr>
          <w:sz w:val="28"/>
          <w:szCs w:val="28"/>
          <w:u w:val="none"/>
          <w:rtl w:val="0"/>
        </w:rPr>
        <w:t xml:space="preserve">There is large number of plants in areas experiencing long sunshine duration.</w:t>
      </w:r>
    </w:p>
    <w:p w:rsidR="00000000" w:rsidDel="00000000" w:rsidP="00000000" w:rsidRDefault="00000000" w:rsidRPr="00000000" w14:paraId="000007B4">
      <w:pPr>
        <w:numPr>
          <w:ilvl w:val="0"/>
          <w:numId w:val="223"/>
        </w:numPr>
        <w:ind w:left="720" w:hanging="360"/>
        <w:rPr>
          <w:sz w:val="28"/>
          <w:szCs w:val="28"/>
          <w:u w:val="none"/>
        </w:rPr>
      </w:pPr>
      <w:r w:rsidDel="00000000" w:rsidR="00000000" w:rsidRPr="00000000">
        <w:rPr>
          <w:sz w:val="28"/>
          <w:szCs w:val="28"/>
          <w:u w:val="none"/>
          <w:rtl w:val="0"/>
        </w:rPr>
        <w:t xml:space="preserve">There is little undergrowth in tropical rain forests because the canopy prevents sunlight from reaching the ground.</w:t>
      </w:r>
    </w:p>
    <w:p w:rsidR="00000000" w:rsidDel="00000000" w:rsidP="00000000" w:rsidRDefault="00000000" w:rsidRPr="00000000" w14:paraId="000007B5">
      <w:pPr>
        <w:numPr>
          <w:ilvl w:val="0"/>
          <w:numId w:val="222"/>
        </w:numPr>
        <w:ind w:left="720" w:hanging="360"/>
        <w:jc w:val="center"/>
        <w:rPr>
          <w:b w:val="1"/>
          <w:sz w:val="28"/>
          <w:szCs w:val="28"/>
          <w:u w:val="none"/>
        </w:rPr>
      </w:pPr>
      <w:r w:rsidDel="00000000" w:rsidR="00000000" w:rsidRPr="00000000">
        <w:rPr>
          <w:b w:val="1"/>
          <w:sz w:val="28"/>
          <w:szCs w:val="28"/>
          <w:u w:val="none"/>
          <w:rtl w:val="0"/>
        </w:rPr>
        <w:t xml:space="preserve">Wind</w:t>
      </w:r>
    </w:p>
    <w:p w:rsidR="00000000" w:rsidDel="00000000" w:rsidP="00000000" w:rsidRDefault="00000000" w:rsidRPr="00000000" w14:paraId="000007B6">
      <w:pPr>
        <w:numPr>
          <w:ilvl w:val="0"/>
          <w:numId w:val="226"/>
        </w:numPr>
        <w:ind w:left="720" w:hanging="360"/>
        <w:rPr>
          <w:sz w:val="28"/>
          <w:szCs w:val="28"/>
          <w:u w:val="none"/>
        </w:rPr>
      </w:pPr>
      <w:r w:rsidDel="00000000" w:rsidR="00000000" w:rsidRPr="00000000">
        <w:rPr>
          <w:sz w:val="28"/>
          <w:szCs w:val="28"/>
          <w:u w:val="none"/>
          <w:rtl w:val="0"/>
        </w:rPr>
        <w:t xml:space="preserve">There is heavy rainfall in areas where warm moist blow to and hence a large number of plants which may be broad leaved to increase the surface area for transpiration.</w:t>
      </w:r>
    </w:p>
    <w:p w:rsidR="00000000" w:rsidDel="00000000" w:rsidP="00000000" w:rsidRDefault="00000000" w:rsidRPr="00000000" w14:paraId="000007B7">
      <w:pPr>
        <w:jc w:val="center"/>
        <w:rPr>
          <w:b w:val="1"/>
          <w:sz w:val="32"/>
          <w:szCs w:val="32"/>
          <w:u w:val="none"/>
        </w:rPr>
      </w:pPr>
      <w:r w:rsidDel="00000000" w:rsidR="00000000" w:rsidRPr="00000000">
        <w:rPr>
          <w:b w:val="1"/>
          <w:sz w:val="32"/>
          <w:szCs w:val="32"/>
          <w:u w:val="none"/>
          <w:rtl w:val="0"/>
        </w:rPr>
        <w:t xml:space="preserve">Edaphic/Soil Factors</w:t>
      </w:r>
    </w:p>
    <w:p w:rsidR="00000000" w:rsidDel="00000000" w:rsidP="00000000" w:rsidRDefault="00000000" w:rsidRPr="00000000" w14:paraId="000007B8">
      <w:pPr>
        <w:numPr>
          <w:ilvl w:val="0"/>
          <w:numId w:val="226"/>
        </w:numPr>
        <w:ind w:left="720" w:hanging="360"/>
        <w:rPr>
          <w:b w:val="1"/>
          <w:sz w:val="28"/>
          <w:szCs w:val="28"/>
          <w:u w:val="none"/>
        </w:rPr>
      </w:pPr>
      <w:r w:rsidDel="00000000" w:rsidR="00000000" w:rsidRPr="00000000">
        <w:rPr>
          <w:sz w:val="28"/>
          <w:szCs w:val="28"/>
          <w:u w:val="none"/>
          <w:rtl w:val="0"/>
        </w:rPr>
        <w:t xml:space="preserve">Fertile soils have a larger number of plants while infertile soils have scanty vegetation.</w:t>
      </w:r>
      <w:r w:rsidDel="00000000" w:rsidR="00000000" w:rsidRPr="00000000">
        <w:rPr>
          <w:rtl w:val="0"/>
        </w:rPr>
      </w:r>
    </w:p>
    <w:p w:rsidR="00000000" w:rsidDel="00000000" w:rsidP="00000000" w:rsidRDefault="00000000" w:rsidRPr="00000000" w14:paraId="000007B9">
      <w:pPr>
        <w:numPr>
          <w:ilvl w:val="0"/>
          <w:numId w:val="226"/>
        </w:numPr>
        <w:ind w:left="720" w:hanging="360"/>
        <w:rPr>
          <w:b w:val="1"/>
          <w:sz w:val="28"/>
          <w:szCs w:val="28"/>
          <w:u w:val="none"/>
        </w:rPr>
      </w:pPr>
      <w:r w:rsidDel="00000000" w:rsidR="00000000" w:rsidRPr="00000000">
        <w:rPr>
          <w:sz w:val="28"/>
          <w:szCs w:val="28"/>
          <w:u w:val="none"/>
          <w:rtl w:val="0"/>
        </w:rPr>
        <w:t xml:space="preserve">Soil pollution e.g. oil spillage cause drying up of plants.</w:t>
      </w:r>
      <w:r w:rsidDel="00000000" w:rsidR="00000000" w:rsidRPr="00000000">
        <w:rPr>
          <w:rtl w:val="0"/>
        </w:rPr>
      </w:r>
    </w:p>
    <w:p w:rsidR="00000000" w:rsidDel="00000000" w:rsidP="00000000" w:rsidRDefault="00000000" w:rsidRPr="00000000" w14:paraId="000007BA">
      <w:pPr>
        <w:numPr>
          <w:ilvl w:val="0"/>
          <w:numId w:val="226"/>
        </w:numPr>
        <w:ind w:left="720" w:hanging="360"/>
        <w:rPr>
          <w:b w:val="1"/>
          <w:sz w:val="28"/>
          <w:szCs w:val="28"/>
          <w:u w:val="none"/>
        </w:rPr>
      </w:pPr>
      <w:r w:rsidDel="00000000" w:rsidR="00000000" w:rsidRPr="00000000">
        <w:rPr>
          <w:sz w:val="28"/>
          <w:szCs w:val="28"/>
          <w:u w:val="none"/>
          <w:rtl w:val="0"/>
        </w:rPr>
        <w:t xml:space="preserve">Deep soils have deep rooted plants such as trees while shallow rooted soils have shallow rooted plants such as grasses and shrubs.</w:t>
      </w:r>
      <w:r w:rsidDel="00000000" w:rsidR="00000000" w:rsidRPr="00000000">
        <w:rPr>
          <w:rtl w:val="0"/>
        </w:rPr>
      </w:r>
    </w:p>
    <w:p w:rsidR="00000000" w:rsidDel="00000000" w:rsidP="00000000" w:rsidRDefault="00000000" w:rsidRPr="00000000" w14:paraId="000007BB">
      <w:pPr>
        <w:jc w:val="center"/>
        <w:rPr>
          <w:b w:val="1"/>
          <w:sz w:val="28"/>
          <w:szCs w:val="28"/>
          <w:u w:val="none"/>
        </w:rPr>
      </w:pPr>
      <w:r w:rsidDel="00000000" w:rsidR="00000000" w:rsidRPr="00000000">
        <w:rPr>
          <w:rtl w:val="0"/>
        </w:rPr>
      </w:r>
    </w:p>
    <w:p w:rsidR="00000000" w:rsidDel="00000000" w:rsidP="00000000" w:rsidRDefault="00000000" w:rsidRPr="00000000" w14:paraId="000007BC">
      <w:pPr>
        <w:jc w:val="center"/>
        <w:rPr>
          <w:b w:val="1"/>
          <w:sz w:val="28"/>
          <w:szCs w:val="28"/>
          <w:u w:val="none"/>
        </w:rPr>
      </w:pPr>
      <w:r w:rsidDel="00000000" w:rsidR="00000000" w:rsidRPr="00000000">
        <w:rPr>
          <w:rtl w:val="0"/>
        </w:rPr>
      </w:r>
    </w:p>
    <w:p w:rsidR="00000000" w:rsidDel="00000000" w:rsidP="00000000" w:rsidRDefault="00000000" w:rsidRPr="00000000" w14:paraId="000007BD">
      <w:pPr>
        <w:jc w:val="center"/>
        <w:rPr>
          <w:b w:val="1"/>
          <w:sz w:val="32"/>
          <w:szCs w:val="32"/>
          <w:u w:val="none"/>
        </w:rPr>
      </w:pPr>
      <w:r w:rsidDel="00000000" w:rsidR="00000000" w:rsidRPr="00000000">
        <w:rPr>
          <w:b w:val="1"/>
          <w:sz w:val="32"/>
          <w:szCs w:val="32"/>
          <w:u w:val="none"/>
          <w:rtl w:val="0"/>
        </w:rPr>
        <w:t xml:space="preserve">Biotic/Biological Factors</w:t>
      </w:r>
    </w:p>
    <w:p w:rsidR="00000000" w:rsidDel="00000000" w:rsidP="00000000" w:rsidRDefault="00000000" w:rsidRPr="00000000" w14:paraId="000007BE">
      <w:pPr>
        <w:numPr>
          <w:ilvl w:val="1"/>
          <w:numId w:val="226"/>
        </w:numPr>
        <w:ind w:left="1440" w:hanging="360"/>
        <w:jc w:val="center"/>
        <w:rPr>
          <w:b w:val="1"/>
          <w:sz w:val="28"/>
          <w:szCs w:val="28"/>
          <w:u w:val="none"/>
        </w:rPr>
      </w:pPr>
      <w:r w:rsidDel="00000000" w:rsidR="00000000" w:rsidRPr="00000000">
        <w:rPr>
          <w:b w:val="1"/>
          <w:sz w:val="28"/>
          <w:szCs w:val="28"/>
          <w:u w:val="none"/>
          <w:rtl w:val="0"/>
        </w:rPr>
        <w:t xml:space="preserve">Living Organisms</w:t>
      </w:r>
    </w:p>
    <w:p w:rsidR="00000000" w:rsidDel="00000000" w:rsidP="00000000" w:rsidRDefault="00000000" w:rsidRPr="00000000" w14:paraId="000007BF">
      <w:pPr>
        <w:numPr>
          <w:ilvl w:val="0"/>
          <w:numId w:val="226"/>
        </w:numPr>
        <w:ind w:left="720" w:hanging="360"/>
        <w:rPr>
          <w:b w:val="1"/>
          <w:sz w:val="28"/>
          <w:szCs w:val="28"/>
          <w:u w:val="none"/>
        </w:rPr>
      </w:pPr>
      <w:r w:rsidDel="00000000" w:rsidR="00000000" w:rsidRPr="00000000">
        <w:rPr>
          <w:sz w:val="28"/>
          <w:szCs w:val="28"/>
          <w:u w:val="none"/>
          <w:rtl w:val="0"/>
        </w:rPr>
        <w:t xml:space="preserve">Bacteria, earth warms and burrowing animals improve soil fertility resulting into more vegetation growth.</w:t>
      </w:r>
      <w:r w:rsidDel="00000000" w:rsidR="00000000" w:rsidRPr="00000000">
        <w:rPr>
          <w:rtl w:val="0"/>
        </w:rPr>
      </w:r>
    </w:p>
    <w:p w:rsidR="00000000" w:rsidDel="00000000" w:rsidP="00000000" w:rsidRDefault="00000000" w:rsidRPr="00000000" w14:paraId="000007C0">
      <w:pPr>
        <w:numPr>
          <w:ilvl w:val="0"/>
          <w:numId w:val="226"/>
        </w:numPr>
        <w:ind w:left="720" w:hanging="360"/>
        <w:rPr>
          <w:b w:val="1"/>
          <w:sz w:val="28"/>
          <w:szCs w:val="28"/>
          <w:u w:val="none"/>
        </w:rPr>
      </w:pPr>
      <w:r w:rsidDel="00000000" w:rsidR="00000000" w:rsidRPr="00000000">
        <w:rPr>
          <w:sz w:val="28"/>
          <w:szCs w:val="28"/>
          <w:u w:val="none"/>
          <w:rtl w:val="0"/>
        </w:rPr>
        <w:t xml:space="preserve">Insect and birds pollinate plants enhancing their propagation.</w:t>
      </w:r>
      <w:r w:rsidDel="00000000" w:rsidR="00000000" w:rsidRPr="00000000">
        <w:rPr>
          <w:rtl w:val="0"/>
        </w:rPr>
      </w:r>
    </w:p>
    <w:p w:rsidR="00000000" w:rsidDel="00000000" w:rsidP="00000000" w:rsidRDefault="00000000" w:rsidRPr="00000000" w14:paraId="000007C1">
      <w:pPr>
        <w:numPr>
          <w:ilvl w:val="0"/>
          <w:numId w:val="226"/>
        </w:numPr>
        <w:ind w:left="720" w:hanging="360"/>
        <w:rPr>
          <w:b w:val="1"/>
          <w:sz w:val="28"/>
          <w:szCs w:val="28"/>
          <w:u w:val="none"/>
        </w:rPr>
      </w:pPr>
      <w:r w:rsidDel="00000000" w:rsidR="00000000" w:rsidRPr="00000000">
        <w:rPr>
          <w:sz w:val="28"/>
          <w:szCs w:val="28"/>
          <w:u w:val="none"/>
          <w:rtl w:val="0"/>
        </w:rPr>
        <w:t xml:space="preserve">Bacteria and insects cause plant diseases of plants resulting in death of some e.g. aphids which affected cypress in late 80s.</w:t>
      </w:r>
      <w:r w:rsidDel="00000000" w:rsidR="00000000" w:rsidRPr="00000000">
        <w:rPr>
          <w:rtl w:val="0"/>
        </w:rPr>
      </w:r>
    </w:p>
    <w:p w:rsidR="00000000" w:rsidDel="00000000" w:rsidP="00000000" w:rsidRDefault="00000000" w:rsidRPr="00000000" w14:paraId="000007C2">
      <w:pPr>
        <w:numPr>
          <w:ilvl w:val="0"/>
          <w:numId w:val="226"/>
        </w:numPr>
        <w:ind w:left="720" w:hanging="360"/>
        <w:rPr>
          <w:sz w:val="28"/>
          <w:szCs w:val="28"/>
          <w:u w:val="none"/>
        </w:rPr>
      </w:pPr>
      <w:r w:rsidDel="00000000" w:rsidR="00000000" w:rsidRPr="00000000">
        <w:rPr>
          <w:sz w:val="28"/>
          <w:szCs w:val="28"/>
          <w:u w:val="none"/>
          <w:rtl w:val="0"/>
        </w:rPr>
        <w:t xml:space="preserve">Large herds of wild animals can destroy vegetation through overgrazing and can turn grasslands into deserts.</w:t>
      </w:r>
    </w:p>
    <w:p w:rsidR="00000000" w:rsidDel="00000000" w:rsidP="00000000" w:rsidRDefault="00000000" w:rsidRPr="00000000" w14:paraId="000007C3">
      <w:pPr>
        <w:numPr>
          <w:ilvl w:val="0"/>
          <w:numId w:val="72"/>
        </w:numPr>
        <w:ind w:left="720" w:hanging="360"/>
        <w:jc w:val="center"/>
        <w:rPr>
          <w:b w:val="1"/>
          <w:sz w:val="28"/>
          <w:szCs w:val="28"/>
          <w:u w:val="none"/>
        </w:rPr>
      </w:pPr>
      <w:r w:rsidDel="00000000" w:rsidR="00000000" w:rsidRPr="00000000">
        <w:rPr>
          <w:b w:val="1"/>
          <w:sz w:val="28"/>
          <w:szCs w:val="28"/>
          <w:u w:val="none"/>
          <w:rtl w:val="0"/>
        </w:rPr>
        <w:t xml:space="preserve">Human Activities</w:t>
      </w:r>
    </w:p>
    <w:p w:rsidR="00000000" w:rsidDel="00000000" w:rsidP="00000000" w:rsidRDefault="00000000" w:rsidRPr="00000000" w14:paraId="000007C4">
      <w:pPr>
        <w:numPr>
          <w:ilvl w:val="0"/>
          <w:numId w:val="225"/>
        </w:numPr>
        <w:ind w:left="720" w:hanging="360"/>
        <w:rPr>
          <w:b w:val="1"/>
          <w:sz w:val="28"/>
          <w:szCs w:val="28"/>
          <w:u w:val="none"/>
        </w:rPr>
      </w:pPr>
      <w:r w:rsidDel="00000000" w:rsidR="00000000" w:rsidRPr="00000000">
        <w:rPr>
          <w:sz w:val="28"/>
          <w:szCs w:val="28"/>
          <w:u w:val="none"/>
          <w:rtl w:val="0"/>
        </w:rPr>
        <w:t xml:space="preserve">Clearing of natural vegetation for settlement, agriculture etc. can lead to desertification.</w:t>
      </w:r>
      <w:r w:rsidDel="00000000" w:rsidR="00000000" w:rsidRPr="00000000">
        <w:rPr>
          <w:rtl w:val="0"/>
        </w:rPr>
      </w:r>
    </w:p>
    <w:p w:rsidR="00000000" w:rsidDel="00000000" w:rsidP="00000000" w:rsidRDefault="00000000" w:rsidRPr="00000000" w14:paraId="000007C5">
      <w:pPr>
        <w:numPr>
          <w:ilvl w:val="0"/>
          <w:numId w:val="225"/>
        </w:numPr>
        <w:ind w:left="720" w:hanging="360"/>
        <w:rPr>
          <w:b w:val="1"/>
          <w:sz w:val="28"/>
          <w:szCs w:val="28"/>
          <w:u w:val="none"/>
        </w:rPr>
      </w:pPr>
      <w:r w:rsidDel="00000000" w:rsidR="00000000" w:rsidRPr="00000000">
        <w:rPr>
          <w:sz w:val="28"/>
          <w:szCs w:val="28"/>
          <w:u w:val="none"/>
          <w:rtl w:val="0"/>
        </w:rPr>
        <w:t xml:space="preserve">Bush fires such as burning grasslands for the grass to sprout can cause extinction of some plant species.</w:t>
      </w:r>
      <w:r w:rsidDel="00000000" w:rsidR="00000000" w:rsidRPr="00000000">
        <w:rPr>
          <w:rtl w:val="0"/>
        </w:rPr>
      </w:r>
    </w:p>
    <w:p w:rsidR="00000000" w:rsidDel="00000000" w:rsidP="00000000" w:rsidRDefault="00000000" w:rsidRPr="00000000" w14:paraId="000007C6">
      <w:pPr>
        <w:numPr>
          <w:ilvl w:val="0"/>
          <w:numId w:val="225"/>
        </w:numPr>
        <w:ind w:left="720" w:hanging="360"/>
        <w:rPr>
          <w:b w:val="1"/>
          <w:sz w:val="28"/>
          <w:szCs w:val="28"/>
          <w:u w:val="none"/>
        </w:rPr>
      </w:pPr>
      <w:r w:rsidDel="00000000" w:rsidR="00000000" w:rsidRPr="00000000">
        <w:rPr>
          <w:sz w:val="28"/>
          <w:szCs w:val="28"/>
          <w:u w:val="none"/>
          <w:rtl w:val="0"/>
        </w:rPr>
        <w:t xml:space="preserve">Overstocking can lead to overgrazing turning grasslands into deserts.</w:t>
      </w:r>
      <w:r w:rsidDel="00000000" w:rsidR="00000000" w:rsidRPr="00000000">
        <w:rPr>
          <w:rtl w:val="0"/>
        </w:rPr>
      </w:r>
    </w:p>
    <w:p w:rsidR="00000000" w:rsidDel="00000000" w:rsidP="00000000" w:rsidRDefault="00000000" w:rsidRPr="00000000" w14:paraId="000007C7">
      <w:pPr>
        <w:numPr>
          <w:ilvl w:val="0"/>
          <w:numId w:val="225"/>
        </w:numPr>
        <w:ind w:left="720" w:hanging="360"/>
        <w:rPr>
          <w:b w:val="1"/>
          <w:sz w:val="28"/>
          <w:szCs w:val="28"/>
          <w:u w:val="none"/>
        </w:rPr>
      </w:pPr>
      <w:r w:rsidDel="00000000" w:rsidR="00000000" w:rsidRPr="00000000">
        <w:rPr>
          <w:sz w:val="28"/>
          <w:szCs w:val="28"/>
          <w:u w:val="none"/>
          <w:rtl w:val="0"/>
        </w:rPr>
        <w:t xml:space="preserve">Rehabilitation of deforested areas can stop the spread of deserts.</w:t>
      </w:r>
      <w:r w:rsidDel="00000000" w:rsidR="00000000" w:rsidRPr="00000000">
        <w:rPr>
          <w:rtl w:val="0"/>
        </w:rPr>
      </w:r>
    </w:p>
    <w:p w:rsidR="00000000" w:rsidDel="00000000" w:rsidP="00000000" w:rsidRDefault="00000000" w:rsidRPr="00000000" w14:paraId="000007C8">
      <w:pPr>
        <w:jc w:val="center"/>
        <w:rPr>
          <w:b w:val="1"/>
          <w:sz w:val="32"/>
          <w:szCs w:val="32"/>
          <w:u w:val="none"/>
        </w:rPr>
      </w:pPr>
      <w:r w:rsidDel="00000000" w:rsidR="00000000" w:rsidRPr="00000000">
        <w:rPr>
          <w:b w:val="1"/>
          <w:sz w:val="32"/>
          <w:szCs w:val="32"/>
          <w:u w:val="none"/>
          <w:rtl w:val="0"/>
        </w:rPr>
        <w:t xml:space="preserve">Vegetation in Kenya</w:t>
      </w:r>
    </w:p>
    <w:p w:rsidR="00000000" w:rsidDel="00000000" w:rsidP="00000000" w:rsidRDefault="00000000" w:rsidRPr="00000000" w14:paraId="000007C9">
      <w:pPr>
        <w:rPr>
          <w:b w:val="1"/>
          <w:sz w:val="32"/>
          <w:szCs w:val="32"/>
          <w:u w:val="none"/>
        </w:rPr>
      </w:pPr>
      <w:r w:rsidDel="00000000" w:rsidR="00000000" w:rsidRPr="00000000">
        <w:rPr>
          <w:b w:val="1"/>
          <w:sz w:val="32"/>
          <w:szCs w:val="32"/>
          <w:u w:val="none"/>
        </w:rPr>
        <w:drawing>
          <wp:inline distB="0" distT="0" distL="0" distR="0">
            <wp:extent cx="5734050" cy="3581400"/>
            <wp:effectExtent b="0" l="0" r="0" t="0"/>
            <wp:docPr id="117" name="image54.png"/>
            <a:graphic>
              <a:graphicData uri="http://schemas.openxmlformats.org/drawingml/2006/picture">
                <pic:pic>
                  <pic:nvPicPr>
                    <pic:cNvPr id="0" name="image54.png"/>
                    <pic:cNvPicPr preferRelativeResize="0"/>
                  </pic:nvPicPr>
                  <pic:blipFill>
                    <a:blip r:embed="rId82"/>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7CA">
      <w:pPr>
        <w:numPr>
          <w:ilvl w:val="1"/>
          <w:numId w:val="225"/>
        </w:numPr>
        <w:ind w:left="1440" w:hanging="360"/>
        <w:jc w:val="center"/>
        <w:rPr>
          <w:b w:val="1"/>
          <w:sz w:val="28"/>
          <w:szCs w:val="28"/>
          <w:u w:val="none"/>
        </w:rPr>
      </w:pPr>
      <w:r w:rsidDel="00000000" w:rsidR="00000000" w:rsidRPr="00000000">
        <w:rPr>
          <w:b w:val="1"/>
          <w:sz w:val="28"/>
          <w:szCs w:val="28"/>
          <w:u w:val="none"/>
          <w:rtl w:val="0"/>
        </w:rPr>
        <w:t xml:space="preserve">Forests</w:t>
      </w:r>
    </w:p>
    <w:p w:rsidR="00000000" w:rsidDel="00000000" w:rsidP="00000000" w:rsidRDefault="00000000" w:rsidRPr="00000000" w14:paraId="000007CB">
      <w:pPr>
        <w:rPr>
          <w:sz w:val="28"/>
          <w:szCs w:val="28"/>
          <w:u w:val="none"/>
        </w:rPr>
      </w:pPr>
      <w:r w:rsidDel="00000000" w:rsidR="00000000" w:rsidRPr="00000000">
        <w:rPr>
          <w:sz w:val="28"/>
          <w:szCs w:val="28"/>
          <w:u w:val="none"/>
          <w:rtl w:val="0"/>
        </w:rPr>
        <w:t xml:space="preserve">The area under forest is less than 7%.</w:t>
      </w:r>
    </w:p>
    <w:p w:rsidR="00000000" w:rsidDel="00000000" w:rsidP="00000000" w:rsidRDefault="00000000" w:rsidRPr="00000000" w14:paraId="000007CC">
      <w:pPr>
        <w:rPr>
          <w:sz w:val="28"/>
          <w:szCs w:val="28"/>
          <w:u w:val="none"/>
        </w:rPr>
      </w:pPr>
      <w:r w:rsidDel="00000000" w:rsidR="00000000" w:rsidRPr="00000000">
        <w:rPr>
          <w:sz w:val="28"/>
          <w:szCs w:val="28"/>
          <w:u w:val="none"/>
          <w:rtl w:val="0"/>
        </w:rPr>
        <w:t xml:space="preserve">The bulk is found in Central Highlands</w:t>
      </w:r>
    </w:p>
    <w:p w:rsidR="00000000" w:rsidDel="00000000" w:rsidP="00000000" w:rsidRDefault="00000000" w:rsidRPr="00000000" w14:paraId="000007CD">
      <w:pPr>
        <w:numPr>
          <w:ilvl w:val="0"/>
          <w:numId w:val="227"/>
        </w:numPr>
        <w:ind w:left="750" w:hanging="390"/>
        <w:jc w:val="center"/>
        <w:rPr>
          <w:b w:val="1"/>
          <w:sz w:val="28"/>
          <w:szCs w:val="28"/>
          <w:u w:val="none"/>
        </w:rPr>
      </w:pPr>
      <w:r w:rsidDel="00000000" w:rsidR="00000000" w:rsidRPr="00000000">
        <w:rPr>
          <w:b w:val="1"/>
          <w:sz w:val="28"/>
          <w:szCs w:val="28"/>
          <w:u w:val="none"/>
          <w:rtl w:val="0"/>
        </w:rPr>
        <w:t xml:space="preserve">Plateau Forests</w:t>
      </w:r>
    </w:p>
    <w:p w:rsidR="00000000" w:rsidDel="00000000" w:rsidP="00000000" w:rsidRDefault="00000000" w:rsidRPr="00000000" w14:paraId="000007CE">
      <w:pPr>
        <w:rPr>
          <w:sz w:val="28"/>
          <w:szCs w:val="28"/>
          <w:u w:val="none"/>
        </w:rPr>
      </w:pPr>
      <w:r w:rsidDel="00000000" w:rsidR="00000000" w:rsidRPr="00000000">
        <w:rPr>
          <w:sz w:val="28"/>
          <w:szCs w:val="28"/>
          <w:u w:val="none"/>
          <w:rtl w:val="0"/>
        </w:rPr>
        <w:t xml:space="preserve">It used to cover extensive areas around L. Victoria but today there are few patches around the lake in Maragoli, Kakamega, Kaimosi, Malava, Turbo and Tinderet forests.</w:t>
      </w:r>
    </w:p>
    <w:p w:rsidR="00000000" w:rsidDel="00000000" w:rsidP="00000000" w:rsidRDefault="00000000" w:rsidRPr="00000000" w14:paraId="000007CF">
      <w:pPr>
        <w:rPr>
          <w:sz w:val="28"/>
          <w:szCs w:val="28"/>
          <w:u w:val="none"/>
        </w:rPr>
      </w:pPr>
      <w:r w:rsidDel="00000000" w:rsidR="00000000" w:rsidRPr="00000000">
        <w:rPr>
          <w:sz w:val="28"/>
          <w:szCs w:val="28"/>
          <w:u w:val="none"/>
          <w:rtl w:val="0"/>
        </w:rPr>
        <w:t xml:space="preserve">They are tropical rain forests with tall trees standing among shorter trees intertwined with creepers.</w:t>
      </w:r>
    </w:p>
    <w:p w:rsidR="00000000" w:rsidDel="00000000" w:rsidP="00000000" w:rsidRDefault="00000000" w:rsidRPr="00000000" w14:paraId="000007D0">
      <w:pPr>
        <w:numPr>
          <w:ilvl w:val="0"/>
          <w:numId w:val="227"/>
        </w:numPr>
        <w:ind w:left="750" w:hanging="390"/>
        <w:jc w:val="center"/>
        <w:rPr>
          <w:b w:val="1"/>
          <w:sz w:val="28"/>
          <w:szCs w:val="28"/>
          <w:u w:val="none"/>
        </w:rPr>
      </w:pPr>
      <w:r w:rsidDel="00000000" w:rsidR="00000000" w:rsidRPr="00000000">
        <w:rPr>
          <w:b w:val="1"/>
          <w:sz w:val="28"/>
          <w:szCs w:val="28"/>
          <w:u w:val="none"/>
          <w:rtl w:val="0"/>
        </w:rPr>
        <w:t xml:space="preserve">Lowland Forests</w:t>
      </w:r>
    </w:p>
    <w:p w:rsidR="00000000" w:rsidDel="00000000" w:rsidP="00000000" w:rsidRDefault="00000000" w:rsidRPr="00000000" w14:paraId="000007D1">
      <w:pPr>
        <w:rPr>
          <w:sz w:val="28"/>
          <w:szCs w:val="28"/>
          <w:u w:val="none"/>
        </w:rPr>
      </w:pPr>
      <w:r w:rsidDel="00000000" w:rsidR="00000000" w:rsidRPr="00000000">
        <w:rPr>
          <w:sz w:val="28"/>
          <w:szCs w:val="28"/>
          <w:u w:val="none"/>
          <w:rtl w:val="0"/>
        </w:rPr>
        <w:t xml:space="preserve">-Found along the Kenyan coast.</w:t>
      </w:r>
    </w:p>
    <w:p w:rsidR="00000000" w:rsidDel="00000000" w:rsidP="00000000" w:rsidRDefault="00000000" w:rsidRPr="00000000" w14:paraId="000007D2">
      <w:pPr>
        <w:rPr>
          <w:sz w:val="28"/>
          <w:szCs w:val="28"/>
          <w:u w:val="none"/>
        </w:rPr>
      </w:pPr>
      <w:r w:rsidDel="00000000" w:rsidR="00000000" w:rsidRPr="00000000">
        <w:rPr>
          <w:sz w:val="28"/>
          <w:szCs w:val="28"/>
          <w:u w:val="none"/>
          <w:rtl w:val="0"/>
        </w:rPr>
        <w:t xml:space="preserve">The main types are:</w:t>
      </w:r>
    </w:p>
    <w:p w:rsidR="00000000" w:rsidDel="00000000" w:rsidP="00000000" w:rsidRDefault="00000000" w:rsidRPr="00000000" w14:paraId="000007D3">
      <w:pPr>
        <w:numPr>
          <w:ilvl w:val="0"/>
          <w:numId w:val="193"/>
        </w:numPr>
        <w:ind w:left="720" w:hanging="360"/>
        <w:rPr>
          <w:sz w:val="28"/>
          <w:szCs w:val="28"/>
          <w:u w:val="none"/>
        </w:rPr>
      </w:pPr>
      <w:r w:rsidDel="00000000" w:rsidR="00000000" w:rsidRPr="00000000">
        <w:rPr>
          <w:sz w:val="28"/>
          <w:szCs w:val="28"/>
          <w:u w:val="none"/>
          <w:rtl w:val="0"/>
        </w:rPr>
        <w:t xml:space="preserve">Mangrove forests which grow in shallow waters and</w:t>
      </w:r>
    </w:p>
    <w:p w:rsidR="00000000" w:rsidDel="00000000" w:rsidP="00000000" w:rsidRDefault="00000000" w:rsidRPr="00000000" w14:paraId="000007D4">
      <w:pPr>
        <w:numPr>
          <w:ilvl w:val="0"/>
          <w:numId w:val="193"/>
        </w:numPr>
        <w:ind w:left="720" w:hanging="360"/>
        <w:rPr>
          <w:sz w:val="28"/>
          <w:szCs w:val="28"/>
          <w:u w:val="none"/>
        </w:rPr>
      </w:pPr>
      <w:r w:rsidDel="00000000" w:rsidR="00000000" w:rsidRPr="00000000">
        <w:rPr>
          <w:sz w:val="28"/>
          <w:szCs w:val="28"/>
          <w:u w:val="none"/>
          <w:rtl w:val="0"/>
        </w:rPr>
        <w:t xml:space="preserve">Tropical rain forests in Shimba hills in Kwale District and Arabuko Sokoke in Kilifi.</w:t>
      </w:r>
    </w:p>
    <w:p w:rsidR="00000000" w:rsidDel="00000000" w:rsidP="00000000" w:rsidRDefault="00000000" w:rsidRPr="00000000" w14:paraId="000007D5">
      <w:pPr>
        <w:rPr>
          <w:sz w:val="28"/>
          <w:szCs w:val="28"/>
          <w:u w:val="none"/>
        </w:rPr>
      </w:pPr>
      <w:r w:rsidDel="00000000" w:rsidR="00000000" w:rsidRPr="00000000">
        <w:rPr>
          <w:rtl w:val="0"/>
        </w:rPr>
      </w:r>
    </w:p>
    <w:p w:rsidR="00000000" w:rsidDel="00000000" w:rsidP="00000000" w:rsidRDefault="00000000" w:rsidRPr="00000000" w14:paraId="000007D6">
      <w:pPr>
        <w:numPr>
          <w:ilvl w:val="0"/>
          <w:numId w:val="227"/>
        </w:numPr>
        <w:ind w:left="750" w:hanging="390"/>
        <w:jc w:val="center"/>
        <w:rPr>
          <w:b w:val="1"/>
          <w:sz w:val="28"/>
          <w:szCs w:val="28"/>
          <w:u w:val="none"/>
        </w:rPr>
      </w:pPr>
      <w:r w:rsidDel="00000000" w:rsidR="00000000" w:rsidRPr="00000000">
        <w:rPr>
          <w:b w:val="1"/>
          <w:sz w:val="28"/>
          <w:szCs w:val="28"/>
          <w:u w:val="none"/>
          <w:rtl w:val="0"/>
        </w:rPr>
        <w:t xml:space="preserve">Highland/Mountain Forests</w:t>
      </w:r>
    </w:p>
    <w:p w:rsidR="00000000" w:rsidDel="00000000" w:rsidP="00000000" w:rsidRDefault="00000000" w:rsidRPr="00000000" w14:paraId="000007D7">
      <w:pPr>
        <w:rPr>
          <w:sz w:val="28"/>
          <w:szCs w:val="28"/>
          <w:u w:val="none"/>
        </w:rPr>
      </w:pPr>
      <w:r w:rsidDel="00000000" w:rsidR="00000000" w:rsidRPr="00000000">
        <w:rPr>
          <w:sz w:val="28"/>
          <w:szCs w:val="28"/>
          <w:u w:val="none"/>
          <w:rtl w:val="0"/>
        </w:rPr>
        <w:t xml:space="preserve">-Found on the slopes of Mt. Kenya, Aberdare forests, Iveti, Mbooni, Kilala and Marsabit forests.</w:t>
      </w:r>
    </w:p>
    <w:p w:rsidR="00000000" w:rsidDel="00000000" w:rsidP="00000000" w:rsidRDefault="00000000" w:rsidRPr="00000000" w14:paraId="000007D8">
      <w:pPr>
        <w:rPr>
          <w:sz w:val="28"/>
          <w:szCs w:val="28"/>
          <w:u w:val="none"/>
        </w:rPr>
      </w:pPr>
      <w:r w:rsidDel="00000000" w:rsidR="00000000" w:rsidRPr="00000000">
        <w:rPr>
          <w:sz w:val="28"/>
          <w:szCs w:val="28"/>
          <w:u w:val="none"/>
          <w:rtl w:val="0"/>
        </w:rPr>
        <w:t xml:space="preserve">Indigenous hardwoods are olive, Meru oak, mvule, Elgon teak and camphor while indigenous softwoods are podocarpus and African pencil cedar and bamboo.</w:t>
      </w:r>
    </w:p>
    <w:p w:rsidR="00000000" w:rsidDel="00000000" w:rsidP="00000000" w:rsidRDefault="00000000" w:rsidRPr="00000000" w14:paraId="000007D9">
      <w:pPr>
        <w:rPr>
          <w:sz w:val="28"/>
          <w:szCs w:val="28"/>
          <w:u w:val="none"/>
        </w:rPr>
      </w:pPr>
      <w:r w:rsidDel="00000000" w:rsidR="00000000" w:rsidRPr="00000000">
        <w:rPr>
          <w:sz w:val="28"/>
          <w:szCs w:val="28"/>
          <w:u w:val="none"/>
          <w:rtl w:val="0"/>
        </w:rPr>
        <w:t xml:space="preserve">They have been planted with exotic hard wood trees e.g. eucalyptus and silver oak and exotic softwoods such as pines, cypress, fir and wattle.</w:t>
      </w:r>
    </w:p>
    <w:p w:rsidR="00000000" w:rsidDel="00000000" w:rsidP="00000000" w:rsidRDefault="00000000" w:rsidRPr="00000000" w14:paraId="000007DA">
      <w:pPr>
        <w:ind w:left="360" w:firstLine="0"/>
        <w:jc w:val="center"/>
        <w:rPr>
          <w:b w:val="1"/>
          <w:sz w:val="28"/>
          <w:szCs w:val="28"/>
          <w:u w:val="none"/>
        </w:rPr>
      </w:pPr>
      <w:r w:rsidDel="00000000" w:rsidR="00000000" w:rsidRPr="00000000">
        <w:rPr>
          <w:b w:val="1"/>
          <w:sz w:val="28"/>
          <w:szCs w:val="28"/>
          <w:u w:val="none"/>
          <w:rtl w:val="0"/>
        </w:rPr>
        <w:t xml:space="preserve">2. Savanna</w:t>
      </w:r>
    </w:p>
    <w:p w:rsidR="00000000" w:rsidDel="00000000" w:rsidP="00000000" w:rsidRDefault="00000000" w:rsidRPr="00000000" w14:paraId="000007DB">
      <w:pPr>
        <w:rPr>
          <w:sz w:val="28"/>
          <w:szCs w:val="28"/>
          <w:u w:val="none"/>
        </w:rPr>
      </w:pPr>
      <w:r w:rsidDel="00000000" w:rsidR="00000000" w:rsidRPr="00000000">
        <w:rPr>
          <w:sz w:val="28"/>
          <w:szCs w:val="28"/>
          <w:u w:val="none"/>
          <w:rtl w:val="0"/>
        </w:rPr>
        <w:t xml:space="preserve">-Most widespread vegetation covering about 65% of the total area.</w:t>
      </w:r>
    </w:p>
    <w:p w:rsidR="00000000" w:rsidDel="00000000" w:rsidP="00000000" w:rsidRDefault="00000000" w:rsidRPr="00000000" w14:paraId="000007DC">
      <w:pPr>
        <w:numPr>
          <w:ilvl w:val="0"/>
          <w:numId w:val="191"/>
        </w:numPr>
        <w:ind w:left="750" w:hanging="390"/>
        <w:jc w:val="center"/>
        <w:rPr>
          <w:b w:val="1"/>
          <w:sz w:val="28"/>
          <w:szCs w:val="28"/>
          <w:u w:val="none"/>
        </w:rPr>
      </w:pPr>
      <w:r w:rsidDel="00000000" w:rsidR="00000000" w:rsidRPr="00000000">
        <w:rPr>
          <w:b w:val="1"/>
          <w:sz w:val="28"/>
          <w:szCs w:val="28"/>
          <w:u w:val="none"/>
          <w:rtl w:val="0"/>
        </w:rPr>
        <w:t xml:space="preserve">Wooded/Tree Grassland</w:t>
      </w:r>
    </w:p>
    <w:p w:rsidR="00000000" w:rsidDel="00000000" w:rsidP="00000000" w:rsidRDefault="00000000" w:rsidRPr="00000000" w14:paraId="000007DD">
      <w:pPr>
        <w:rPr>
          <w:sz w:val="28"/>
          <w:szCs w:val="28"/>
          <w:u w:val="none"/>
        </w:rPr>
      </w:pPr>
      <w:r w:rsidDel="00000000" w:rsidR="00000000" w:rsidRPr="00000000">
        <w:rPr>
          <w:sz w:val="28"/>
          <w:szCs w:val="28"/>
          <w:u w:val="none"/>
          <w:rtl w:val="0"/>
        </w:rPr>
        <w:t xml:space="preserve">-Found along the coastal strip and on the plateau bordering highlands east of rift Valley.</w:t>
      </w:r>
    </w:p>
    <w:p w:rsidR="00000000" w:rsidDel="00000000" w:rsidP="00000000" w:rsidRDefault="00000000" w:rsidRPr="00000000" w14:paraId="000007DE">
      <w:pPr>
        <w:rPr>
          <w:sz w:val="28"/>
          <w:szCs w:val="28"/>
          <w:u w:val="none"/>
        </w:rPr>
      </w:pPr>
      <w:r w:rsidDel="00000000" w:rsidR="00000000" w:rsidRPr="00000000">
        <w:rPr>
          <w:sz w:val="28"/>
          <w:szCs w:val="28"/>
          <w:u w:val="none"/>
          <w:rtl w:val="0"/>
        </w:rPr>
        <w:t xml:space="preserve">-Consists of grass of 1m mixed with thorny acacias.</w:t>
      </w:r>
    </w:p>
    <w:p w:rsidR="00000000" w:rsidDel="00000000" w:rsidP="00000000" w:rsidRDefault="00000000" w:rsidRPr="00000000" w14:paraId="000007DF">
      <w:pPr>
        <w:rPr>
          <w:sz w:val="28"/>
          <w:szCs w:val="28"/>
          <w:u w:val="none"/>
        </w:rPr>
      </w:pPr>
      <w:r w:rsidDel="00000000" w:rsidR="00000000" w:rsidRPr="00000000">
        <w:rPr>
          <w:sz w:val="28"/>
          <w:szCs w:val="28"/>
          <w:u w:val="none"/>
          <w:rtl w:val="0"/>
        </w:rPr>
        <w:t xml:space="preserve">Where rain decreases trees become fewer and shorter and the grassland becomes more open.</w:t>
      </w:r>
    </w:p>
    <w:p w:rsidR="00000000" w:rsidDel="00000000" w:rsidP="00000000" w:rsidRDefault="00000000" w:rsidRPr="00000000" w14:paraId="000007E0">
      <w:pPr>
        <w:rPr>
          <w:sz w:val="28"/>
          <w:szCs w:val="28"/>
          <w:u w:val="none"/>
        </w:rPr>
      </w:pPr>
      <w:r w:rsidDel="00000000" w:rsidR="00000000" w:rsidRPr="00000000">
        <w:rPr>
          <w:sz w:val="28"/>
          <w:szCs w:val="28"/>
          <w:u w:val="none"/>
          <w:rtl w:val="0"/>
        </w:rPr>
        <w:t xml:space="preserve">There are many large trees along water courses due to abundant moisture (riverine or gallerie forests).</w:t>
      </w:r>
    </w:p>
    <w:p w:rsidR="00000000" w:rsidDel="00000000" w:rsidP="00000000" w:rsidRDefault="00000000" w:rsidRPr="00000000" w14:paraId="000007E1">
      <w:pPr>
        <w:rPr>
          <w:sz w:val="28"/>
          <w:szCs w:val="28"/>
          <w:u w:val="none"/>
        </w:rPr>
      </w:pPr>
      <w:r w:rsidDel="00000000" w:rsidR="00000000" w:rsidRPr="00000000">
        <w:rPr>
          <w:sz w:val="28"/>
          <w:szCs w:val="28"/>
          <w:u w:val="none"/>
          <w:rtl w:val="0"/>
        </w:rPr>
        <w:t xml:space="preserve">The trees shed leaves during the dry season to reduce the loss of water by transpiration.</w:t>
      </w:r>
    </w:p>
    <w:p w:rsidR="00000000" w:rsidDel="00000000" w:rsidP="00000000" w:rsidRDefault="00000000" w:rsidRPr="00000000" w14:paraId="000007E2">
      <w:pPr>
        <w:ind w:left="1080" w:firstLine="0"/>
        <w:jc w:val="center"/>
        <w:rPr>
          <w:b w:val="1"/>
          <w:sz w:val="28"/>
          <w:szCs w:val="28"/>
          <w:u w:val="none"/>
        </w:rPr>
      </w:pPr>
      <w:r w:rsidDel="00000000" w:rsidR="00000000" w:rsidRPr="00000000">
        <w:rPr>
          <w:b w:val="1"/>
          <w:sz w:val="28"/>
          <w:szCs w:val="28"/>
          <w:u w:val="none"/>
          <w:rtl w:val="0"/>
        </w:rPr>
        <w:t xml:space="preserve">(b) Bushland and Thicket</w:t>
      </w:r>
    </w:p>
    <w:p w:rsidR="00000000" w:rsidDel="00000000" w:rsidP="00000000" w:rsidRDefault="00000000" w:rsidRPr="00000000" w14:paraId="000007E3">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Covers about 48% of savannah.</w:t>
      </w:r>
    </w:p>
    <w:p w:rsidR="00000000" w:rsidDel="00000000" w:rsidP="00000000" w:rsidRDefault="00000000" w:rsidRPr="00000000" w14:paraId="000007E4">
      <w:pPr>
        <w:rPr>
          <w:sz w:val="28"/>
          <w:szCs w:val="28"/>
          <w:u w:val="none"/>
        </w:rPr>
      </w:pPr>
      <w:r w:rsidDel="00000000" w:rsidR="00000000" w:rsidRPr="00000000">
        <w:rPr>
          <w:sz w:val="28"/>
          <w:szCs w:val="28"/>
          <w:u w:val="none"/>
          <w:rtl w:val="0"/>
        </w:rPr>
        <w:t xml:space="preserve">-Found between coastal land and Machakos and extends into Kitui, Mwingi, Garissa, Wajir and Mandera districts.</w:t>
      </w:r>
    </w:p>
    <w:p w:rsidR="00000000" w:rsidDel="00000000" w:rsidP="00000000" w:rsidRDefault="00000000" w:rsidRPr="00000000" w14:paraId="000007E5">
      <w:pPr>
        <w:rPr>
          <w:sz w:val="28"/>
          <w:szCs w:val="28"/>
          <w:u w:val="none"/>
        </w:rPr>
      </w:pPr>
      <w:r w:rsidDel="00000000" w:rsidR="00000000" w:rsidRPr="00000000">
        <w:rPr>
          <w:sz w:val="28"/>
          <w:szCs w:val="28"/>
          <w:u w:val="none"/>
          <w:rtl w:val="0"/>
        </w:rPr>
        <w:t xml:space="preserve">-Consists of a mixture of thorny acacias and shorter thorny shrubs between forming thorn bush with gaps between bushes which are bare or covered by scattered varieties of grasses.</w:t>
      </w:r>
    </w:p>
    <w:p w:rsidR="00000000" w:rsidDel="00000000" w:rsidP="00000000" w:rsidRDefault="00000000" w:rsidRPr="00000000" w14:paraId="000007E6">
      <w:pPr>
        <w:rPr>
          <w:sz w:val="28"/>
          <w:szCs w:val="28"/>
          <w:u w:val="none"/>
        </w:rPr>
      </w:pPr>
      <w:r w:rsidDel="00000000" w:rsidR="00000000" w:rsidRPr="00000000">
        <w:rPr>
          <w:sz w:val="28"/>
          <w:szCs w:val="28"/>
          <w:u w:val="none"/>
          <w:rtl w:val="0"/>
        </w:rPr>
        <w:t xml:space="preserve">Plants are adapted by:</w:t>
      </w:r>
    </w:p>
    <w:p w:rsidR="00000000" w:rsidDel="00000000" w:rsidP="00000000" w:rsidRDefault="00000000" w:rsidRPr="00000000" w14:paraId="000007E7">
      <w:pPr>
        <w:numPr>
          <w:ilvl w:val="0"/>
          <w:numId w:val="197"/>
        </w:numPr>
        <w:ind w:left="720" w:hanging="360"/>
        <w:rPr>
          <w:sz w:val="28"/>
          <w:szCs w:val="28"/>
          <w:u w:val="none"/>
        </w:rPr>
      </w:pPr>
      <w:r w:rsidDel="00000000" w:rsidR="00000000" w:rsidRPr="00000000">
        <w:rPr>
          <w:sz w:val="28"/>
          <w:szCs w:val="28"/>
          <w:u w:val="none"/>
          <w:rtl w:val="0"/>
        </w:rPr>
        <w:t xml:space="preserve">Having thin leaves and hard cuticle to reduce transpiration rate.</w:t>
      </w:r>
    </w:p>
    <w:p w:rsidR="00000000" w:rsidDel="00000000" w:rsidP="00000000" w:rsidRDefault="00000000" w:rsidRPr="00000000" w14:paraId="000007E8">
      <w:pPr>
        <w:numPr>
          <w:ilvl w:val="0"/>
          <w:numId w:val="197"/>
        </w:numPr>
        <w:ind w:left="720" w:hanging="360"/>
        <w:rPr>
          <w:sz w:val="28"/>
          <w:szCs w:val="28"/>
          <w:u w:val="none"/>
        </w:rPr>
      </w:pPr>
      <w:r w:rsidDel="00000000" w:rsidR="00000000" w:rsidRPr="00000000">
        <w:rPr>
          <w:sz w:val="28"/>
          <w:szCs w:val="28"/>
          <w:u w:val="none"/>
          <w:rtl w:val="0"/>
        </w:rPr>
        <w:t xml:space="preserve">Baobab has large trunk to store water for use during long dry period.</w:t>
      </w:r>
    </w:p>
    <w:p w:rsidR="00000000" w:rsidDel="00000000" w:rsidP="00000000" w:rsidRDefault="00000000" w:rsidRPr="00000000" w14:paraId="000007E9">
      <w:pPr>
        <w:numPr>
          <w:ilvl w:val="0"/>
          <w:numId w:val="197"/>
        </w:numPr>
        <w:ind w:left="720" w:hanging="360"/>
        <w:rPr>
          <w:sz w:val="28"/>
          <w:szCs w:val="28"/>
          <w:u w:val="none"/>
        </w:rPr>
      </w:pPr>
      <w:r w:rsidDel="00000000" w:rsidR="00000000" w:rsidRPr="00000000">
        <w:rPr>
          <w:sz w:val="28"/>
          <w:szCs w:val="28"/>
          <w:u w:val="none"/>
          <w:rtl w:val="0"/>
        </w:rPr>
        <w:t xml:space="preserve">Shedding of leaves to conserve water.</w:t>
      </w:r>
    </w:p>
    <w:p w:rsidR="00000000" w:rsidDel="00000000" w:rsidP="00000000" w:rsidRDefault="00000000" w:rsidRPr="00000000" w14:paraId="000007EA">
      <w:pPr>
        <w:ind w:left="360" w:firstLine="0"/>
        <w:jc w:val="center"/>
        <w:rPr>
          <w:b w:val="1"/>
          <w:sz w:val="28"/>
          <w:szCs w:val="28"/>
          <w:u w:val="none"/>
        </w:rPr>
      </w:pPr>
      <w:r w:rsidDel="00000000" w:rsidR="00000000" w:rsidRPr="00000000">
        <w:rPr>
          <w:b w:val="1"/>
          <w:sz w:val="28"/>
          <w:szCs w:val="28"/>
          <w:u w:val="none"/>
          <w:rtl w:val="0"/>
        </w:rPr>
        <w:t xml:space="preserve">(c) Highland Grassland</w:t>
      </w:r>
    </w:p>
    <w:p w:rsidR="00000000" w:rsidDel="00000000" w:rsidP="00000000" w:rsidRDefault="00000000" w:rsidRPr="00000000" w14:paraId="000007EB">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Found on the undulating slopes of grasslands.</w:t>
      </w:r>
    </w:p>
    <w:p w:rsidR="00000000" w:rsidDel="00000000" w:rsidP="00000000" w:rsidRDefault="00000000" w:rsidRPr="00000000" w14:paraId="000007EC">
      <w:pPr>
        <w:rPr>
          <w:sz w:val="28"/>
          <w:szCs w:val="28"/>
          <w:u w:val="none"/>
        </w:rPr>
      </w:pPr>
      <w:r w:rsidDel="00000000" w:rsidR="00000000" w:rsidRPr="00000000">
        <w:rPr>
          <w:sz w:val="28"/>
          <w:szCs w:val="28"/>
          <w:u w:val="none"/>
          <w:rtl w:val="0"/>
        </w:rPr>
        <w:t xml:space="preserve">-Grasses are such as red oat, wire, Manyatta and Kikuyu grass where forests have been cleared.</w:t>
      </w:r>
    </w:p>
    <w:p w:rsidR="00000000" w:rsidDel="00000000" w:rsidP="00000000" w:rsidRDefault="00000000" w:rsidRPr="00000000" w14:paraId="000007ED">
      <w:pPr>
        <w:rPr>
          <w:sz w:val="28"/>
          <w:szCs w:val="28"/>
          <w:u w:val="none"/>
        </w:rPr>
      </w:pPr>
      <w:r w:rsidDel="00000000" w:rsidR="00000000" w:rsidRPr="00000000">
        <w:rPr>
          <w:sz w:val="28"/>
          <w:szCs w:val="28"/>
          <w:u w:val="none"/>
          <w:rtl w:val="0"/>
        </w:rPr>
        <w:t xml:space="preserve">-Clover grows along kikuyu grass where rainfall is over 1000mm.</w:t>
      </w:r>
    </w:p>
    <w:p w:rsidR="00000000" w:rsidDel="00000000" w:rsidP="00000000" w:rsidRDefault="00000000" w:rsidRPr="00000000" w14:paraId="000007EE">
      <w:pPr>
        <w:jc w:val="center"/>
        <w:rPr>
          <w:b w:val="1"/>
          <w:sz w:val="28"/>
          <w:szCs w:val="28"/>
          <w:u w:val="none"/>
        </w:rPr>
      </w:pPr>
      <w:r w:rsidDel="00000000" w:rsidR="00000000" w:rsidRPr="00000000">
        <w:rPr>
          <w:b w:val="1"/>
          <w:sz w:val="28"/>
          <w:szCs w:val="28"/>
          <w:u w:val="none"/>
          <w:rtl w:val="0"/>
        </w:rPr>
        <w:t xml:space="preserve">3. Semi-Desert and Desert Vegetation</w:t>
      </w:r>
    </w:p>
    <w:p w:rsidR="00000000" w:rsidDel="00000000" w:rsidP="00000000" w:rsidRDefault="00000000" w:rsidRPr="00000000" w14:paraId="000007EF">
      <w:pPr>
        <w:rPr>
          <w:sz w:val="28"/>
          <w:szCs w:val="28"/>
          <w:u w:val="none"/>
        </w:rPr>
      </w:pPr>
      <w:r w:rsidDel="00000000" w:rsidR="00000000" w:rsidRPr="00000000">
        <w:rPr>
          <w:sz w:val="28"/>
          <w:szCs w:val="28"/>
          <w:u w:val="none"/>
          <w:rtl w:val="0"/>
        </w:rPr>
        <w:t xml:space="preserve">-Covers about 21% of Kenya.</w:t>
      </w:r>
    </w:p>
    <w:p w:rsidR="00000000" w:rsidDel="00000000" w:rsidP="00000000" w:rsidRDefault="00000000" w:rsidRPr="00000000" w14:paraId="000007F0">
      <w:pPr>
        <w:rPr>
          <w:sz w:val="28"/>
          <w:szCs w:val="28"/>
          <w:u w:val="none"/>
        </w:rPr>
      </w:pPr>
      <w:r w:rsidDel="00000000" w:rsidR="00000000" w:rsidRPr="00000000">
        <w:rPr>
          <w:sz w:val="28"/>
          <w:szCs w:val="28"/>
          <w:u w:val="none"/>
          <w:rtl w:val="0"/>
        </w:rPr>
        <w:t xml:space="preserve">It’s found on the parts of N.E and N Kenya including Marsabit and Turkana districts.</w:t>
      </w:r>
    </w:p>
    <w:p w:rsidR="00000000" w:rsidDel="00000000" w:rsidP="00000000" w:rsidRDefault="00000000" w:rsidRPr="00000000" w14:paraId="000007F1">
      <w:pPr>
        <w:rPr>
          <w:sz w:val="28"/>
          <w:szCs w:val="28"/>
          <w:u w:val="none"/>
        </w:rPr>
      </w:pPr>
      <w:r w:rsidDel="00000000" w:rsidR="00000000" w:rsidRPr="00000000">
        <w:rPr>
          <w:sz w:val="28"/>
          <w:szCs w:val="28"/>
          <w:u w:val="none"/>
          <w:rtl w:val="0"/>
        </w:rPr>
        <w:t xml:space="preserve">It receives insufficient rainfall of less than 380mm annually.</w:t>
      </w:r>
    </w:p>
    <w:p w:rsidR="00000000" w:rsidDel="00000000" w:rsidP="00000000" w:rsidRDefault="00000000" w:rsidRPr="00000000" w14:paraId="000007F2">
      <w:pPr>
        <w:rPr>
          <w:sz w:val="28"/>
          <w:szCs w:val="28"/>
          <w:u w:val="none"/>
        </w:rPr>
      </w:pPr>
      <w:r w:rsidDel="00000000" w:rsidR="00000000" w:rsidRPr="00000000">
        <w:rPr>
          <w:sz w:val="28"/>
          <w:szCs w:val="28"/>
          <w:u w:val="none"/>
          <w:rtl w:val="0"/>
        </w:rPr>
        <w:t xml:space="preserve">It has mainly scrub type of vegetation (covered with underdeveloped trees or shrubs). A shrub is a plant lower than a tree with a small woody stem branching near the ground.</w:t>
      </w:r>
    </w:p>
    <w:p w:rsidR="00000000" w:rsidDel="00000000" w:rsidP="00000000" w:rsidRDefault="00000000" w:rsidRPr="00000000" w14:paraId="000007F3">
      <w:pPr>
        <w:rPr>
          <w:sz w:val="28"/>
          <w:szCs w:val="28"/>
          <w:u w:val="none"/>
        </w:rPr>
      </w:pPr>
      <w:r w:rsidDel="00000000" w:rsidR="00000000" w:rsidRPr="00000000">
        <w:rPr>
          <w:sz w:val="28"/>
          <w:szCs w:val="28"/>
          <w:u w:val="none"/>
          <w:rtl w:val="0"/>
        </w:rPr>
        <w:t xml:space="preserve">The shrubs are up to 1m and grasses are up to 3m and in between there is bare ground.</w:t>
      </w:r>
    </w:p>
    <w:p w:rsidR="00000000" w:rsidDel="00000000" w:rsidP="00000000" w:rsidRDefault="00000000" w:rsidRPr="00000000" w14:paraId="000007F4">
      <w:pPr>
        <w:rPr>
          <w:sz w:val="28"/>
          <w:szCs w:val="28"/>
          <w:u w:val="none"/>
        </w:rPr>
      </w:pPr>
      <w:r w:rsidDel="00000000" w:rsidR="00000000" w:rsidRPr="00000000">
        <w:rPr>
          <w:sz w:val="28"/>
          <w:szCs w:val="28"/>
          <w:u w:val="none"/>
          <w:rtl w:val="0"/>
        </w:rPr>
        <w:t xml:space="preserve">Tree species are acacia and comiphora.</w:t>
      </w:r>
    </w:p>
    <w:p w:rsidR="00000000" w:rsidDel="00000000" w:rsidP="00000000" w:rsidRDefault="00000000" w:rsidRPr="00000000" w14:paraId="000007F5">
      <w:pPr>
        <w:rPr>
          <w:sz w:val="28"/>
          <w:szCs w:val="28"/>
          <w:u w:val="none"/>
        </w:rPr>
      </w:pPr>
      <w:r w:rsidDel="00000000" w:rsidR="00000000" w:rsidRPr="00000000">
        <w:rPr>
          <w:sz w:val="28"/>
          <w:szCs w:val="28"/>
          <w:u w:val="none"/>
          <w:rtl w:val="0"/>
        </w:rPr>
        <w:t xml:space="preserve">Real deserts hardly have any vegetation.</w:t>
      </w:r>
    </w:p>
    <w:p w:rsidR="00000000" w:rsidDel="00000000" w:rsidP="00000000" w:rsidRDefault="00000000" w:rsidRPr="00000000" w14:paraId="000007F6">
      <w:pPr>
        <w:jc w:val="center"/>
        <w:rPr>
          <w:b w:val="1"/>
          <w:sz w:val="28"/>
          <w:szCs w:val="28"/>
          <w:u w:val="none"/>
        </w:rPr>
      </w:pPr>
      <w:r w:rsidDel="00000000" w:rsidR="00000000" w:rsidRPr="00000000">
        <w:rPr>
          <w:b w:val="1"/>
          <w:sz w:val="28"/>
          <w:szCs w:val="28"/>
          <w:u w:val="none"/>
          <w:rtl w:val="0"/>
        </w:rPr>
        <w:t xml:space="preserve">Adaptations plants (Xerophytes)</w:t>
      </w:r>
    </w:p>
    <w:p w:rsidR="00000000" w:rsidDel="00000000" w:rsidP="00000000" w:rsidRDefault="00000000" w:rsidRPr="00000000" w14:paraId="000007F7">
      <w:pPr>
        <w:numPr>
          <w:ilvl w:val="0"/>
          <w:numId w:val="195"/>
        </w:numPr>
        <w:ind w:left="720" w:hanging="360"/>
        <w:rPr>
          <w:sz w:val="28"/>
          <w:szCs w:val="28"/>
          <w:u w:val="none"/>
        </w:rPr>
      </w:pPr>
      <w:r w:rsidDel="00000000" w:rsidR="00000000" w:rsidRPr="00000000">
        <w:rPr>
          <w:sz w:val="28"/>
          <w:szCs w:val="28"/>
          <w:u w:val="none"/>
          <w:rtl w:val="0"/>
        </w:rPr>
        <w:t xml:space="preserve">Some have thick leaves to store water.</w:t>
      </w:r>
    </w:p>
    <w:p w:rsidR="00000000" w:rsidDel="00000000" w:rsidP="00000000" w:rsidRDefault="00000000" w:rsidRPr="00000000" w14:paraId="000007F8">
      <w:pPr>
        <w:numPr>
          <w:ilvl w:val="0"/>
          <w:numId w:val="195"/>
        </w:numPr>
        <w:ind w:left="720" w:hanging="360"/>
        <w:rPr>
          <w:sz w:val="28"/>
          <w:szCs w:val="28"/>
          <w:u w:val="none"/>
        </w:rPr>
      </w:pPr>
      <w:r w:rsidDel="00000000" w:rsidR="00000000" w:rsidRPr="00000000">
        <w:rPr>
          <w:sz w:val="28"/>
          <w:szCs w:val="28"/>
          <w:u w:val="none"/>
          <w:rtl w:val="0"/>
        </w:rPr>
        <w:t xml:space="preserve">Long tap roots to access water from rocks below.</w:t>
      </w:r>
    </w:p>
    <w:p w:rsidR="00000000" w:rsidDel="00000000" w:rsidP="00000000" w:rsidRDefault="00000000" w:rsidRPr="00000000" w14:paraId="000007F9">
      <w:pPr>
        <w:numPr>
          <w:ilvl w:val="0"/>
          <w:numId w:val="195"/>
        </w:numPr>
        <w:ind w:left="720" w:hanging="360"/>
        <w:rPr>
          <w:sz w:val="28"/>
          <w:szCs w:val="28"/>
          <w:u w:val="none"/>
        </w:rPr>
      </w:pPr>
      <w:r w:rsidDel="00000000" w:rsidR="00000000" w:rsidRPr="00000000">
        <w:rPr>
          <w:sz w:val="28"/>
          <w:szCs w:val="28"/>
          <w:u w:val="none"/>
          <w:rtl w:val="0"/>
        </w:rPr>
        <w:t xml:space="preserve">Needle like leaves to conserve water.</w:t>
      </w:r>
    </w:p>
    <w:p w:rsidR="00000000" w:rsidDel="00000000" w:rsidP="00000000" w:rsidRDefault="00000000" w:rsidRPr="00000000" w14:paraId="000007FA">
      <w:pPr>
        <w:numPr>
          <w:ilvl w:val="0"/>
          <w:numId w:val="195"/>
        </w:numPr>
        <w:ind w:left="720" w:hanging="360"/>
        <w:rPr>
          <w:sz w:val="28"/>
          <w:szCs w:val="28"/>
          <w:u w:val="none"/>
        </w:rPr>
      </w:pPr>
      <w:r w:rsidDel="00000000" w:rsidR="00000000" w:rsidRPr="00000000">
        <w:rPr>
          <w:sz w:val="28"/>
          <w:szCs w:val="28"/>
          <w:u w:val="none"/>
          <w:rtl w:val="0"/>
        </w:rPr>
        <w:t xml:space="preserve">Shedding of leaves to conserve water (deciduous).</w:t>
      </w:r>
    </w:p>
    <w:p w:rsidR="00000000" w:rsidDel="00000000" w:rsidP="00000000" w:rsidRDefault="00000000" w:rsidRPr="00000000" w14:paraId="000007FB">
      <w:pPr>
        <w:jc w:val="center"/>
        <w:rPr>
          <w:b w:val="1"/>
          <w:sz w:val="28"/>
          <w:szCs w:val="28"/>
          <w:u w:val="none"/>
        </w:rPr>
      </w:pPr>
      <w:r w:rsidDel="00000000" w:rsidR="00000000" w:rsidRPr="00000000">
        <w:rPr>
          <w:b w:val="1"/>
          <w:sz w:val="28"/>
          <w:szCs w:val="28"/>
          <w:u w:val="none"/>
          <w:rtl w:val="0"/>
        </w:rPr>
        <w:t xml:space="preserve">4. Heath and Moorland</w:t>
      </w:r>
    </w:p>
    <w:p w:rsidR="00000000" w:rsidDel="00000000" w:rsidP="00000000" w:rsidRDefault="00000000" w:rsidRPr="00000000" w14:paraId="000007FC">
      <w:pPr>
        <w:rPr>
          <w:sz w:val="28"/>
          <w:szCs w:val="28"/>
          <w:u w:val="none"/>
        </w:rPr>
      </w:pPr>
      <w:r w:rsidDel="00000000" w:rsidR="00000000" w:rsidRPr="00000000">
        <w:rPr>
          <w:sz w:val="28"/>
          <w:szCs w:val="28"/>
          <w:u w:val="none"/>
          <w:rtl w:val="0"/>
        </w:rPr>
        <w:t xml:space="preserve">-Vegetation found towards the mountain tops.</w:t>
      </w:r>
    </w:p>
    <w:p w:rsidR="00000000" w:rsidDel="00000000" w:rsidP="00000000" w:rsidRDefault="00000000" w:rsidRPr="00000000" w14:paraId="000007FD">
      <w:pPr>
        <w:numPr>
          <w:ilvl w:val="0"/>
          <w:numId w:val="201"/>
        </w:numPr>
        <w:ind w:left="720" w:hanging="360"/>
        <w:rPr>
          <w:sz w:val="28"/>
          <w:szCs w:val="28"/>
          <w:u w:val="none"/>
        </w:rPr>
      </w:pPr>
      <w:r w:rsidDel="00000000" w:rsidR="00000000" w:rsidRPr="00000000">
        <w:rPr>
          <w:sz w:val="28"/>
          <w:szCs w:val="28"/>
          <w:u w:val="none"/>
          <w:rtl w:val="0"/>
        </w:rPr>
        <w:t xml:space="preserve">At lower altitudes there is groundsel, lobelia and heather.</w:t>
      </w:r>
    </w:p>
    <w:p w:rsidR="00000000" w:rsidDel="00000000" w:rsidP="00000000" w:rsidRDefault="00000000" w:rsidRPr="00000000" w14:paraId="000007FE">
      <w:pPr>
        <w:numPr>
          <w:ilvl w:val="0"/>
          <w:numId w:val="201"/>
        </w:numPr>
        <w:ind w:left="720" w:hanging="360"/>
        <w:rPr>
          <w:sz w:val="28"/>
          <w:szCs w:val="28"/>
          <w:u w:val="none"/>
        </w:rPr>
      </w:pPr>
      <w:r w:rsidDel="00000000" w:rsidR="00000000" w:rsidRPr="00000000">
        <w:rPr>
          <w:sz w:val="28"/>
          <w:szCs w:val="28"/>
          <w:u w:val="none"/>
          <w:rtl w:val="0"/>
        </w:rPr>
        <w:t xml:space="preserve">Where there is poor drainage there is mountain swamp vegetation referred to as bogs.</w:t>
      </w:r>
    </w:p>
    <w:p w:rsidR="00000000" w:rsidDel="00000000" w:rsidP="00000000" w:rsidRDefault="00000000" w:rsidRPr="00000000" w14:paraId="000007FF">
      <w:pPr>
        <w:numPr>
          <w:ilvl w:val="0"/>
          <w:numId w:val="201"/>
        </w:numPr>
        <w:ind w:left="720" w:hanging="360"/>
        <w:rPr>
          <w:sz w:val="28"/>
          <w:szCs w:val="28"/>
          <w:u w:val="none"/>
        </w:rPr>
      </w:pPr>
      <w:r w:rsidDel="00000000" w:rsidR="00000000" w:rsidRPr="00000000">
        <w:rPr>
          <w:sz w:val="28"/>
          <w:szCs w:val="28"/>
          <w:u w:val="none"/>
          <w:rtl w:val="0"/>
        </w:rPr>
        <w:t xml:space="preserve">At high altitudes there is tussock grasses, flowering plants and alchemilla shrubs. This vegetation is adapted to cold windy conditions towards the summit. </w:t>
      </w:r>
    </w:p>
    <w:p w:rsidR="00000000" w:rsidDel="00000000" w:rsidP="00000000" w:rsidRDefault="00000000" w:rsidRPr="00000000" w14:paraId="00000800">
      <w:pPr>
        <w:jc w:val="center"/>
        <w:rPr>
          <w:b w:val="1"/>
          <w:sz w:val="28"/>
          <w:szCs w:val="28"/>
          <w:u w:val="none"/>
        </w:rPr>
      </w:pPr>
      <w:r w:rsidDel="00000000" w:rsidR="00000000" w:rsidRPr="00000000">
        <w:rPr>
          <w:b w:val="1"/>
          <w:sz w:val="28"/>
          <w:szCs w:val="28"/>
          <w:u w:val="none"/>
          <w:rtl w:val="0"/>
        </w:rPr>
        <w:t xml:space="preserve">5. Swamp Vegetation</w:t>
      </w:r>
    </w:p>
    <w:p w:rsidR="00000000" w:rsidDel="00000000" w:rsidP="00000000" w:rsidRDefault="00000000" w:rsidRPr="00000000" w14:paraId="00000801">
      <w:pPr>
        <w:rPr>
          <w:sz w:val="28"/>
          <w:szCs w:val="28"/>
          <w:u w:val="none"/>
        </w:rPr>
      </w:pPr>
      <w:r w:rsidDel="00000000" w:rsidR="00000000" w:rsidRPr="00000000">
        <w:rPr>
          <w:sz w:val="28"/>
          <w:szCs w:val="28"/>
          <w:u w:val="none"/>
          <w:rtl w:val="0"/>
        </w:rPr>
        <w:t xml:space="preserve">-Vegetation found in areas with flat relief in wet areas along river courses and areas experiencing periodic flooding e.g. along the course of R. Tana, Lorian swamp in Isiolo, Wajir and Garissa and the mangrove belt along he coast.</w:t>
      </w:r>
    </w:p>
    <w:p w:rsidR="00000000" w:rsidDel="00000000" w:rsidP="00000000" w:rsidRDefault="00000000" w:rsidRPr="00000000" w14:paraId="00000802">
      <w:pPr>
        <w:rPr>
          <w:sz w:val="28"/>
          <w:szCs w:val="28"/>
          <w:u w:val="none"/>
        </w:rPr>
      </w:pPr>
      <w:r w:rsidDel="00000000" w:rsidR="00000000" w:rsidRPr="00000000">
        <w:rPr>
          <w:sz w:val="28"/>
          <w:szCs w:val="28"/>
          <w:u w:val="none"/>
          <w:rtl w:val="0"/>
        </w:rPr>
        <w:t xml:space="preserve">Vegetation found there are marshes, grasses with smooth surfaces and long blades and papyrus which is dominant.</w:t>
      </w:r>
    </w:p>
    <w:p w:rsidR="00000000" w:rsidDel="00000000" w:rsidP="00000000" w:rsidRDefault="00000000" w:rsidRPr="00000000" w14:paraId="00000803">
      <w:pPr>
        <w:jc w:val="center"/>
        <w:rPr>
          <w:b w:val="1"/>
          <w:sz w:val="28"/>
          <w:szCs w:val="28"/>
          <w:u w:val="none"/>
        </w:rPr>
      </w:pPr>
      <w:r w:rsidDel="00000000" w:rsidR="00000000" w:rsidRPr="00000000">
        <w:rPr>
          <w:b w:val="1"/>
          <w:sz w:val="28"/>
          <w:szCs w:val="28"/>
          <w:u w:val="none"/>
          <w:rtl w:val="0"/>
        </w:rPr>
        <w:t xml:space="preserve">Vegetation Zones of the World</w:t>
      </w:r>
    </w:p>
    <w:p w:rsidR="00000000" w:rsidDel="00000000" w:rsidP="00000000" w:rsidRDefault="00000000" w:rsidRPr="00000000" w14:paraId="00000804">
      <w:pPr>
        <w:jc w:val="center"/>
        <w:rPr>
          <w:b w:val="1"/>
          <w:sz w:val="32"/>
          <w:szCs w:val="32"/>
          <w:u w:val="none"/>
        </w:rPr>
      </w:pPr>
      <w:r w:rsidDel="00000000" w:rsidR="00000000" w:rsidRPr="00000000">
        <w:rPr>
          <w:b w:val="1"/>
          <w:sz w:val="32"/>
          <w:szCs w:val="32"/>
          <w:u w:val="none"/>
          <w:rtl w:val="0"/>
        </w:rPr>
        <w:t xml:space="preserve">A. Forests</w:t>
      </w:r>
    </w:p>
    <w:p w:rsidR="00000000" w:rsidDel="00000000" w:rsidP="00000000" w:rsidRDefault="00000000" w:rsidRPr="00000000" w14:paraId="00000805">
      <w:pPr>
        <w:rPr>
          <w:sz w:val="28"/>
          <w:szCs w:val="28"/>
          <w:u w:val="none"/>
        </w:rPr>
      </w:pPr>
      <w:r w:rsidDel="00000000" w:rsidR="00000000" w:rsidRPr="00000000">
        <w:rPr>
          <w:sz w:val="28"/>
          <w:szCs w:val="28"/>
          <w:u w:val="none"/>
          <w:rtl w:val="0"/>
        </w:rPr>
        <w:t xml:space="preserve">A forest is a continuous growth of trees and undergrowths covering large tracts of land.</w:t>
      </w:r>
    </w:p>
    <w:p w:rsidR="00000000" w:rsidDel="00000000" w:rsidP="00000000" w:rsidRDefault="00000000" w:rsidRPr="00000000" w14:paraId="00000806">
      <w:pPr>
        <w:jc w:val="center"/>
        <w:rPr>
          <w:b w:val="1"/>
          <w:sz w:val="28"/>
          <w:szCs w:val="28"/>
          <w:u w:val="none"/>
        </w:rPr>
      </w:pPr>
      <w:r w:rsidDel="00000000" w:rsidR="00000000" w:rsidRPr="00000000">
        <w:rPr>
          <w:b w:val="1"/>
          <w:sz w:val="28"/>
          <w:szCs w:val="28"/>
          <w:u w:val="none"/>
          <w:rtl w:val="0"/>
        </w:rPr>
        <w:t xml:space="preserve">1. Tropical Rain Forests</w:t>
      </w:r>
    </w:p>
    <w:p w:rsidR="00000000" w:rsidDel="00000000" w:rsidP="00000000" w:rsidRDefault="00000000" w:rsidRPr="00000000" w14:paraId="00000807">
      <w:pPr>
        <w:rPr>
          <w:sz w:val="28"/>
          <w:szCs w:val="28"/>
          <w:u w:val="none"/>
        </w:rPr>
      </w:pPr>
      <w:r w:rsidDel="00000000" w:rsidR="00000000" w:rsidRPr="00000000">
        <w:rPr>
          <w:sz w:val="28"/>
          <w:szCs w:val="28"/>
          <w:u w:val="none"/>
          <w:rtl w:val="0"/>
        </w:rPr>
        <w:t xml:space="preserve">-Known as Selvas in S. America.</w:t>
      </w:r>
    </w:p>
    <w:p w:rsidR="00000000" w:rsidDel="00000000" w:rsidP="00000000" w:rsidRDefault="00000000" w:rsidRPr="00000000" w14:paraId="00000808">
      <w:pPr>
        <w:rPr>
          <w:sz w:val="28"/>
          <w:szCs w:val="28"/>
          <w:u w:val="none"/>
        </w:rPr>
      </w:pPr>
      <w:r w:rsidDel="00000000" w:rsidR="00000000" w:rsidRPr="00000000">
        <w:rPr>
          <w:sz w:val="28"/>
          <w:szCs w:val="28"/>
          <w:u w:val="none"/>
          <w:rtl w:val="0"/>
        </w:rPr>
        <w:t xml:space="preserve">It’s found in the following areas:</w:t>
      </w:r>
    </w:p>
    <w:p w:rsidR="00000000" w:rsidDel="00000000" w:rsidP="00000000" w:rsidRDefault="00000000" w:rsidRPr="00000000" w14:paraId="00000809">
      <w:pPr>
        <w:numPr>
          <w:ilvl w:val="1"/>
          <w:numId w:val="226"/>
        </w:numPr>
        <w:ind w:left="1440" w:hanging="360"/>
        <w:rPr>
          <w:sz w:val="28"/>
          <w:szCs w:val="28"/>
          <w:u w:val="none"/>
        </w:rPr>
      </w:pPr>
      <w:r w:rsidDel="00000000" w:rsidR="00000000" w:rsidRPr="00000000">
        <w:rPr>
          <w:sz w:val="28"/>
          <w:szCs w:val="28"/>
          <w:u w:val="none"/>
          <w:rtl w:val="0"/>
        </w:rPr>
        <w:t xml:space="preserve">Congo Basin</w:t>
      </w:r>
    </w:p>
    <w:p w:rsidR="00000000" w:rsidDel="00000000" w:rsidP="00000000" w:rsidRDefault="00000000" w:rsidRPr="00000000" w14:paraId="0000080A">
      <w:pPr>
        <w:numPr>
          <w:ilvl w:val="1"/>
          <w:numId w:val="226"/>
        </w:numPr>
        <w:ind w:left="1440" w:hanging="360"/>
        <w:rPr>
          <w:sz w:val="28"/>
          <w:szCs w:val="28"/>
          <w:u w:val="none"/>
        </w:rPr>
      </w:pPr>
      <w:r w:rsidDel="00000000" w:rsidR="00000000" w:rsidRPr="00000000">
        <w:rPr>
          <w:sz w:val="28"/>
          <w:szCs w:val="28"/>
          <w:u w:val="none"/>
          <w:rtl w:val="0"/>
        </w:rPr>
        <w:t xml:space="preserve">Amazon Basin</w:t>
      </w:r>
    </w:p>
    <w:p w:rsidR="00000000" w:rsidDel="00000000" w:rsidP="00000000" w:rsidRDefault="00000000" w:rsidRPr="00000000" w14:paraId="0000080B">
      <w:pPr>
        <w:numPr>
          <w:ilvl w:val="1"/>
          <w:numId w:val="226"/>
        </w:numPr>
        <w:ind w:left="1440" w:hanging="360"/>
        <w:rPr>
          <w:sz w:val="28"/>
          <w:szCs w:val="28"/>
          <w:u w:val="none"/>
        </w:rPr>
      </w:pPr>
      <w:r w:rsidDel="00000000" w:rsidR="00000000" w:rsidRPr="00000000">
        <w:rPr>
          <w:sz w:val="28"/>
          <w:szCs w:val="28"/>
          <w:u w:val="none"/>
          <w:rtl w:val="0"/>
        </w:rPr>
        <w:t xml:space="preserve">Western sides of India, Burma and Vietnam.</w:t>
      </w:r>
    </w:p>
    <w:p w:rsidR="00000000" w:rsidDel="00000000" w:rsidP="00000000" w:rsidRDefault="00000000" w:rsidRPr="00000000" w14:paraId="0000080C">
      <w:pPr>
        <w:numPr>
          <w:ilvl w:val="1"/>
          <w:numId w:val="226"/>
        </w:numPr>
        <w:ind w:left="1440" w:hanging="360"/>
        <w:rPr>
          <w:sz w:val="28"/>
          <w:szCs w:val="28"/>
          <w:u w:val="none"/>
        </w:rPr>
      </w:pPr>
      <w:r w:rsidDel="00000000" w:rsidR="00000000" w:rsidRPr="00000000">
        <w:rPr>
          <w:sz w:val="28"/>
          <w:szCs w:val="28"/>
          <w:u w:val="none"/>
          <w:rtl w:val="0"/>
        </w:rPr>
        <w:t xml:space="preserve">Coastal land of Queensland Australia.</w:t>
      </w:r>
    </w:p>
    <w:p w:rsidR="00000000" w:rsidDel="00000000" w:rsidP="00000000" w:rsidRDefault="00000000" w:rsidRPr="00000000" w14:paraId="0000080D">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0E">
      <w:pPr>
        <w:numPr>
          <w:ilvl w:val="0"/>
          <w:numId w:val="199"/>
        </w:numPr>
        <w:ind w:left="720" w:hanging="360"/>
        <w:rPr>
          <w:b w:val="1"/>
          <w:sz w:val="28"/>
          <w:szCs w:val="28"/>
          <w:u w:val="none"/>
        </w:rPr>
      </w:pPr>
      <w:r w:rsidDel="00000000" w:rsidR="00000000" w:rsidRPr="00000000">
        <w:rPr>
          <w:sz w:val="28"/>
          <w:szCs w:val="28"/>
          <w:u w:val="none"/>
          <w:rtl w:val="0"/>
        </w:rPr>
        <w:t xml:space="preserve">Closely set trees with three distinct canopies.</w:t>
      </w:r>
      <w:r w:rsidDel="00000000" w:rsidR="00000000" w:rsidRPr="00000000">
        <w:rPr>
          <w:rtl w:val="0"/>
        </w:rPr>
      </w:r>
    </w:p>
    <w:p w:rsidR="00000000" w:rsidDel="00000000" w:rsidP="00000000" w:rsidRDefault="00000000" w:rsidRPr="00000000" w14:paraId="0000080F">
      <w:pPr>
        <w:numPr>
          <w:ilvl w:val="0"/>
          <w:numId w:val="199"/>
        </w:numPr>
        <w:ind w:left="720" w:hanging="360"/>
        <w:rPr>
          <w:b w:val="1"/>
          <w:sz w:val="28"/>
          <w:szCs w:val="28"/>
          <w:u w:val="none"/>
        </w:rPr>
      </w:pPr>
      <w:r w:rsidDel="00000000" w:rsidR="00000000" w:rsidRPr="00000000">
        <w:rPr>
          <w:sz w:val="28"/>
          <w:szCs w:val="28"/>
          <w:u w:val="none"/>
          <w:rtl w:val="0"/>
        </w:rPr>
        <w:t xml:space="preserve">There is less undergrowth on the forest floor due to light being obstructed by canopies.</w:t>
      </w:r>
      <w:r w:rsidDel="00000000" w:rsidR="00000000" w:rsidRPr="00000000">
        <w:rPr>
          <w:rtl w:val="0"/>
        </w:rPr>
      </w:r>
    </w:p>
    <w:p w:rsidR="00000000" w:rsidDel="00000000" w:rsidP="00000000" w:rsidRDefault="00000000" w:rsidRPr="00000000" w14:paraId="00000810">
      <w:pPr>
        <w:numPr>
          <w:ilvl w:val="0"/>
          <w:numId w:val="199"/>
        </w:numPr>
        <w:ind w:left="720" w:hanging="360"/>
        <w:rPr>
          <w:b w:val="1"/>
          <w:sz w:val="28"/>
          <w:szCs w:val="28"/>
          <w:u w:val="none"/>
        </w:rPr>
      </w:pPr>
      <w:r w:rsidDel="00000000" w:rsidR="00000000" w:rsidRPr="00000000">
        <w:rPr>
          <w:sz w:val="28"/>
          <w:szCs w:val="28"/>
          <w:u w:val="none"/>
          <w:rtl w:val="0"/>
        </w:rPr>
        <w:t xml:space="preserve">Trees take long time to grow.</w:t>
      </w:r>
      <w:r w:rsidDel="00000000" w:rsidR="00000000" w:rsidRPr="00000000">
        <w:rPr>
          <w:rtl w:val="0"/>
        </w:rPr>
      </w:r>
    </w:p>
    <w:p w:rsidR="00000000" w:rsidDel="00000000" w:rsidP="00000000" w:rsidRDefault="00000000" w:rsidRPr="00000000" w14:paraId="00000811">
      <w:pPr>
        <w:numPr>
          <w:ilvl w:val="0"/>
          <w:numId w:val="199"/>
        </w:numPr>
        <w:ind w:left="720" w:hanging="360"/>
        <w:rPr>
          <w:b w:val="1"/>
          <w:sz w:val="28"/>
          <w:szCs w:val="28"/>
          <w:u w:val="none"/>
        </w:rPr>
      </w:pPr>
      <w:r w:rsidDel="00000000" w:rsidR="00000000" w:rsidRPr="00000000">
        <w:rPr>
          <w:sz w:val="28"/>
          <w:szCs w:val="28"/>
          <w:u w:val="none"/>
          <w:rtl w:val="0"/>
        </w:rPr>
        <w:t xml:space="preserve">Trees have large trunks with buttress roots (radiating wall like roots).</w:t>
      </w:r>
      <w:r w:rsidDel="00000000" w:rsidR="00000000" w:rsidRPr="00000000">
        <w:rPr>
          <w:rtl w:val="0"/>
        </w:rPr>
      </w:r>
    </w:p>
    <w:p w:rsidR="00000000" w:rsidDel="00000000" w:rsidP="00000000" w:rsidRDefault="00000000" w:rsidRPr="00000000" w14:paraId="00000812">
      <w:pPr>
        <w:numPr>
          <w:ilvl w:val="0"/>
          <w:numId w:val="199"/>
        </w:numPr>
        <w:ind w:left="720" w:hanging="360"/>
        <w:rPr>
          <w:sz w:val="28"/>
          <w:szCs w:val="28"/>
          <w:u w:val="none"/>
        </w:rPr>
      </w:pPr>
      <w:r w:rsidDel="00000000" w:rsidR="00000000" w:rsidRPr="00000000">
        <w:rPr>
          <w:sz w:val="28"/>
          <w:szCs w:val="28"/>
          <w:u w:val="none"/>
          <w:rtl w:val="0"/>
        </w:rPr>
        <w:t xml:space="preserve">Trees have broad leaves to increase the surface area for efficient transpiration due to high precipitation.</w:t>
      </w:r>
    </w:p>
    <w:p w:rsidR="00000000" w:rsidDel="00000000" w:rsidP="00000000" w:rsidRDefault="00000000" w:rsidRPr="00000000" w14:paraId="00000813">
      <w:pPr>
        <w:numPr>
          <w:ilvl w:val="0"/>
          <w:numId w:val="199"/>
        </w:numPr>
        <w:ind w:left="720" w:hanging="360"/>
        <w:rPr>
          <w:sz w:val="28"/>
          <w:szCs w:val="28"/>
          <w:u w:val="none"/>
        </w:rPr>
      </w:pPr>
      <w:r w:rsidDel="00000000" w:rsidR="00000000" w:rsidRPr="00000000">
        <w:rPr>
          <w:sz w:val="28"/>
          <w:szCs w:val="28"/>
          <w:u w:val="none"/>
          <w:rtl w:val="0"/>
        </w:rPr>
        <w:t xml:space="preserve">There is varied number of plants species over a small portion.</w:t>
      </w:r>
    </w:p>
    <w:p w:rsidR="00000000" w:rsidDel="00000000" w:rsidP="00000000" w:rsidRDefault="00000000" w:rsidRPr="00000000" w14:paraId="00000814">
      <w:pPr>
        <w:numPr>
          <w:ilvl w:val="0"/>
          <w:numId w:val="199"/>
        </w:numPr>
        <w:ind w:left="720" w:hanging="360"/>
        <w:rPr>
          <w:sz w:val="28"/>
          <w:szCs w:val="28"/>
          <w:u w:val="none"/>
        </w:rPr>
      </w:pPr>
      <w:r w:rsidDel="00000000" w:rsidR="00000000" w:rsidRPr="00000000">
        <w:rPr>
          <w:sz w:val="28"/>
          <w:szCs w:val="28"/>
          <w:u w:val="none"/>
          <w:rtl w:val="0"/>
        </w:rPr>
        <w:t xml:space="preserve">Trees are tall, have smooth stems and straight trunks.</w:t>
      </w:r>
    </w:p>
    <w:p w:rsidR="00000000" w:rsidDel="00000000" w:rsidP="00000000" w:rsidRDefault="00000000" w:rsidRPr="00000000" w14:paraId="00000815">
      <w:pPr>
        <w:numPr>
          <w:ilvl w:val="0"/>
          <w:numId w:val="199"/>
        </w:numPr>
        <w:ind w:left="720" w:hanging="360"/>
        <w:rPr>
          <w:sz w:val="28"/>
          <w:szCs w:val="28"/>
          <w:u w:val="none"/>
        </w:rPr>
      </w:pPr>
      <w:r w:rsidDel="00000000" w:rsidR="00000000" w:rsidRPr="00000000">
        <w:rPr>
          <w:sz w:val="28"/>
          <w:szCs w:val="28"/>
          <w:u w:val="none"/>
          <w:rtl w:val="0"/>
        </w:rPr>
        <w:t xml:space="preserve">Some trees are evergreen shedding a few leaves at a time while others shed leaves and are left bare.</w:t>
      </w:r>
    </w:p>
    <w:p w:rsidR="00000000" w:rsidDel="00000000" w:rsidP="00000000" w:rsidRDefault="00000000" w:rsidRPr="00000000" w14:paraId="00000816">
      <w:pPr>
        <w:numPr>
          <w:ilvl w:val="0"/>
          <w:numId w:val="199"/>
        </w:numPr>
        <w:ind w:left="720" w:hanging="360"/>
        <w:rPr>
          <w:sz w:val="28"/>
          <w:szCs w:val="28"/>
          <w:u w:val="none"/>
        </w:rPr>
      </w:pPr>
      <w:r w:rsidDel="00000000" w:rsidR="00000000" w:rsidRPr="00000000">
        <w:rPr>
          <w:sz w:val="28"/>
          <w:szCs w:val="28"/>
          <w:u w:val="none"/>
          <w:rtl w:val="0"/>
        </w:rPr>
        <w:t xml:space="preserve">Some trees are very heavy and don’t float on water.</w:t>
      </w:r>
    </w:p>
    <w:p w:rsidR="00000000" w:rsidDel="00000000" w:rsidP="00000000" w:rsidRDefault="00000000" w:rsidRPr="00000000" w14:paraId="00000817">
      <w:pPr>
        <w:numPr>
          <w:ilvl w:val="0"/>
          <w:numId w:val="199"/>
        </w:numPr>
        <w:ind w:left="720" w:hanging="360"/>
        <w:rPr>
          <w:sz w:val="28"/>
          <w:szCs w:val="28"/>
          <w:u w:val="none"/>
        </w:rPr>
      </w:pPr>
      <w:r w:rsidDel="00000000" w:rsidR="00000000" w:rsidRPr="00000000">
        <w:rPr>
          <w:sz w:val="28"/>
          <w:szCs w:val="28"/>
          <w:u w:val="none"/>
          <w:rtl w:val="0"/>
        </w:rPr>
        <w:t xml:space="preserve">Trees take very long time to mature between 70-100years.</w:t>
      </w:r>
    </w:p>
    <w:p w:rsidR="00000000" w:rsidDel="00000000" w:rsidP="00000000" w:rsidRDefault="00000000" w:rsidRPr="00000000" w14:paraId="00000818">
      <w:pPr>
        <w:rPr>
          <w:sz w:val="28"/>
          <w:szCs w:val="28"/>
          <w:u w:val="none"/>
        </w:rPr>
      </w:pPr>
      <w:r w:rsidDel="00000000" w:rsidR="00000000" w:rsidRPr="00000000">
        <w:rPr>
          <w:sz w:val="28"/>
          <w:szCs w:val="28"/>
          <w:u w:val="none"/>
          <w:rtl w:val="0"/>
        </w:rPr>
        <w:t xml:space="preserve">Types of trees present are mahogany, ebony, ironwood, rose wood, camphor and Sapele.</w:t>
      </w:r>
    </w:p>
    <w:p w:rsidR="00000000" w:rsidDel="00000000" w:rsidP="00000000" w:rsidRDefault="00000000" w:rsidRPr="00000000" w14:paraId="00000819">
      <w:pPr>
        <w:rPr>
          <w:sz w:val="28"/>
          <w:szCs w:val="28"/>
          <w:u w:val="none"/>
        </w:rPr>
      </w:pPr>
      <w:r w:rsidDel="00000000" w:rsidR="00000000" w:rsidRPr="00000000">
        <w:rPr>
          <w:sz w:val="28"/>
          <w:szCs w:val="28"/>
          <w:u w:val="none"/>
          <w:rtl w:val="0"/>
        </w:rPr>
        <w:t xml:space="preserve">Tree creepets and parasites are found around tall main trees.</w:t>
      </w:r>
    </w:p>
    <w:p w:rsidR="00000000" w:rsidDel="00000000" w:rsidP="00000000" w:rsidRDefault="00000000" w:rsidRPr="00000000" w14:paraId="0000081A">
      <w:pPr>
        <w:jc w:val="center"/>
        <w:rPr>
          <w:b w:val="1"/>
          <w:sz w:val="28"/>
          <w:szCs w:val="28"/>
          <w:u w:val="none"/>
        </w:rPr>
      </w:pPr>
      <w:r w:rsidDel="00000000" w:rsidR="00000000" w:rsidRPr="00000000">
        <w:rPr>
          <w:b w:val="1"/>
          <w:sz w:val="28"/>
          <w:szCs w:val="28"/>
          <w:u w:val="none"/>
          <w:rtl w:val="0"/>
        </w:rPr>
        <w:t xml:space="preserve">Uses of tropical rain Forests</w:t>
      </w:r>
    </w:p>
    <w:p w:rsidR="00000000" w:rsidDel="00000000" w:rsidP="00000000" w:rsidRDefault="00000000" w:rsidRPr="00000000" w14:paraId="0000081B">
      <w:pPr>
        <w:numPr>
          <w:ilvl w:val="0"/>
          <w:numId w:val="204"/>
        </w:numPr>
        <w:ind w:left="1470" w:hanging="390"/>
        <w:rPr>
          <w:b w:val="1"/>
          <w:sz w:val="28"/>
          <w:szCs w:val="28"/>
          <w:u w:val="none"/>
        </w:rPr>
      </w:pPr>
      <w:r w:rsidDel="00000000" w:rsidR="00000000" w:rsidRPr="00000000">
        <w:rPr>
          <w:sz w:val="28"/>
          <w:szCs w:val="28"/>
          <w:u w:val="none"/>
          <w:rtl w:val="0"/>
        </w:rPr>
        <w:t xml:space="preserve">Trees are valuable sources of timber for furniture, building and construction. </w:t>
      </w:r>
      <w:r w:rsidDel="00000000" w:rsidR="00000000" w:rsidRPr="00000000">
        <w:rPr>
          <w:rtl w:val="0"/>
        </w:rPr>
      </w:r>
    </w:p>
    <w:p w:rsidR="00000000" w:rsidDel="00000000" w:rsidP="00000000" w:rsidRDefault="00000000" w:rsidRPr="00000000" w14:paraId="0000081C">
      <w:pPr>
        <w:numPr>
          <w:ilvl w:val="0"/>
          <w:numId w:val="204"/>
        </w:numPr>
        <w:ind w:left="1470" w:hanging="390"/>
        <w:rPr>
          <w:b w:val="1"/>
          <w:sz w:val="28"/>
          <w:szCs w:val="28"/>
          <w:u w:val="none"/>
        </w:rPr>
      </w:pPr>
      <w:r w:rsidDel="00000000" w:rsidR="00000000" w:rsidRPr="00000000">
        <w:rPr>
          <w:sz w:val="28"/>
          <w:szCs w:val="28"/>
          <w:u w:val="none"/>
          <w:rtl w:val="0"/>
        </w:rPr>
        <w:t xml:space="preserve">Oil palms are for production of palm oil.</w:t>
      </w:r>
      <w:r w:rsidDel="00000000" w:rsidR="00000000" w:rsidRPr="00000000">
        <w:rPr>
          <w:rtl w:val="0"/>
        </w:rPr>
      </w:r>
    </w:p>
    <w:p w:rsidR="00000000" w:rsidDel="00000000" w:rsidP="00000000" w:rsidRDefault="00000000" w:rsidRPr="00000000" w14:paraId="0000081D">
      <w:pPr>
        <w:numPr>
          <w:ilvl w:val="0"/>
          <w:numId w:val="204"/>
        </w:numPr>
        <w:ind w:left="1470" w:hanging="390"/>
        <w:rPr>
          <w:b w:val="1"/>
          <w:sz w:val="28"/>
          <w:szCs w:val="28"/>
          <w:u w:val="none"/>
        </w:rPr>
      </w:pPr>
      <w:r w:rsidDel="00000000" w:rsidR="00000000" w:rsidRPr="00000000">
        <w:rPr>
          <w:sz w:val="28"/>
          <w:szCs w:val="28"/>
          <w:u w:val="none"/>
          <w:rtl w:val="0"/>
        </w:rPr>
        <w:t xml:space="preserve">Cacao crops for production of cocoa beans used to make cocoa used to make chocolates and beverages.</w:t>
      </w:r>
      <w:r w:rsidDel="00000000" w:rsidR="00000000" w:rsidRPr="00000000">
        <w:rPr>
          <w:rtl w:val="0"/>
        </w:rPr>
      </w:r>
    </w:p>
    <w:p w:rsidR="00000000" w:rsidDel="00000000" w:rsidP="00000000" w:rsidRDefault="00000000" w:rsidRPr="00000000" w14:paraId="0000081E">
      <w:pPr>
        <w:numPr>
          <w:ilvl w:val="0"/>
          <w:numId w:val="204"/>
        </w:numPr>
        <w:ind w:left="1470" w:hanging="390"/>
        <w:rPr>
          <w:sz w:val="28"/>
          <w:szCs w:val="28"/>
          <w:u w:val="none"/>
        </w:rPr>
      </w:pPr>
      <w:r w:rsidDel="00000000" w:rsidR="00000000" w:rsidRPr="00000000">
        <w:rPr>
          <w:sz w:val="28"/>
          <w:szCs w:val="28"/>
          <w:u w:val="none"/>
          <w:rtl w:val="0"/>
        </w:rPr>
        <w:t xml:space="preserve">Chicle from the bark of Zabote tree is used to make chewing gum.</w:t>
      </w:r>
    </w:p>
    <w:p w:rsidR="00000000" w:rsidDel="00000000" w:rsidP="00000000" w:rsidRDefault="00000000" w:rsidRPr="00000000" w14:paraId="0000081F">
      <w:pPr>
        <w:numPr>
          <w:ilvl w:val="0"/>
          <w:numId w:val="204"/>
        </w:numPr>
        <w:ind w:left="1470" w:hanging="390"/>
        <w:rPr>
          <w:sz w:val="28"/>
          <w:szCs w:val="28"/>
          <w:u w:val="none"/>
        </w:rPr>
      </w:pPr>
      <w:r w:rsidDel="00000000" w:rsidR="00000000" w:rsidRPr="00000000">
        <w:rPr>
          <w:sz w:val="28"/>
          <w:szCs w:val="28"/>
          <w:u w:val="none"/>
          <w:rtl w:val="0"/>
        </w:rPr>
        <w:t xml:space="preserve">Ivory nuts are used for making buttons.</w:t>
      </w:r>
    </w:p>
    <w:p w:rsidR="00000000" w:rsidDel="00000000" w:rsidP="00000000" w:rsidRDefault="00000000" w:rsidRPr="00000000" w14:paraId="00000820">
      <w:pPr>
        <w:numPr>
          <w:ilvl w:val="0"/>
          <w:numId w:val="204"/>
        </w:numPr>
        <w:ind w:left="1470" w:hanging="390"/>
        <w:rPr>
          <w:sz w:val="28"/>
          <w:szCs w:val="28"/>
          <w:u w:val="none"/>
        </w:rPr>
      </w:pPr>
      <w:r w:rsidDel="00000000" w:rsidR="00000000" w:rsidRPr="00000000">
        <w:rPr>
          <w:sz w:val="28"/>
          <w:szCs w:val="28"/>
          <w:u w:val="none"/>
          <w:rtl w:val="0"/>
        </w:rPr>
        <w:t xml:space="preserve">Fibres from torquilla palm are used for making hats, mats, baskets and thatching materials.</w:t>
      </w:r>
    </w:p>
    <w:p w:rsidR="00000000" w:rsidDel="00000000" w:rsidP="00000000" w:rsidRDefault="00000000" w:rsidRPr="00000000" w14:paraId="00000821">
      <w:pPr>
        <w:numPr>
          <w:ilvl w:val="0"/>
          <w:numId w:val="204"/>
        </w:numPr>
        <w:ind w:left="1470" w:hanging="390"/>
        <w:rPr>
          <w:sz w:val="28"/>
          <w:szCs w:val="28"/>
          <w:u w:val="none"/>
        </w:rPr>
      </w:pPr>
      <w:r w:rsidDel="00000000" w:rsidR="00000000" w:rsidRPr="00000000">
        <w:rPr>
          <w:sz w:val="28"/>
          <w:szCs w:val="28"/>
          <w:u w:val="none"/>
          <w:rtl w:val="0"/>
        </w:rPr>
        <w:t xml:space="preserve">Cinchona tree’s bark contains quinine used in malarial treatment.</w:t>
      </w:r>
    </w:p>
    <w:p w:rsidR="00000000" w:rsidDel="00000000" w:rsidP="00000000" w:rsidRDefault="00000000" w:rsidRPr="00000000" w14:paraId="00000822">
      <w:pPr>
        <w:jc w:val="center"/>
        <w:rPr>
          <w:b w:val="1"/>
          <w:sz w:val="28"/>
          <w:szCs w:val="28"/>
          <w:u w:val="none"/>
        </w:rPr>
      </w:pPr>
      <w:r w:rsidDel="00000000" w:rsidR="00000000" w:rsidRPr="00000000">
        <w:rPr>
          <w:b w:val="1"/>
          <w:sz w:val="28"/>
          <w:szCs w:val="28"/>
          <w:u w:val="none"/>
          <w:rtl w:val="0"/>
        </w:rPr>
        <w:t xml:space="preserve">2. Mangrove Forests</w:t>
      </w:r>
    </w:p>
    <w:p w:rsidR="00000000" w:rsidDel="00000000" w:rsidP="00000000" w:rsidRDefault="00000000" w:rsidRPr="00000000" w14:paraId="00000823">
      <w:pPr>
        <w:rPr>
          <w:sz w:val="28"/>
          <w:szCs w:val="28"/>
          <w:u w:val="none"/>
        </w:rPr>
      </w:pPr>
      <w:r w:rsidDel="00000000" w:rsidR="00000000" w:rsidRPr="00000000">
        <w:rPr>
          <w:sz w:val="28"/>
          <w:szCs w:val="28"/>
          <w:u w:val="none"/>
          <w:rtl w:val="0"/>
        </w:rPr>
        <w:t xml:space="preserve">-Found in low lying muddy coasts of tropical seas with shallow salty waters.</w:t>
      </w:r>
    </w:p>
    <w:p w:rsidR="00000000" w:rsidDel="00000000" w:rsidP="00000000" w:rsidRDefault="00000000" w:rsidRPr="00000000" w14:paraId="00000824">
      <w:pPr>
        <w:jc w:val="center"/>
        <w:rPr>
          <w:b w:val="1"/>
          <w:sz w:val="28"/>
          <w:szCs w:val="28"/>
          <w:u w:val="none"/>
        </w:rPr>
      </w:pPr>
      <w:r w:rsidDel="00000000" w:rsidR="00000000" w:rsidRPr="00000000">
        <w:rPr>
          <w:b w:val="1"/>
          <w:sz w:val="28"/>
          <w:szCs w:val="28"/>
          <w:u w:val="none"/>
          <w:rtl w:val="0"/>
        </w:rPr>
        <w:t xml:space="preserve">Areas </w:t>
      </w:r>
    </w:p>
    <w:p w:rsidR="00000000" w:rsidDel="00000000" w:rsidP="00000000" w:rsidRDefault="00000000" w:rsidRPr="00000000" w14:paraId="00000825">
      <w:pPr>
        <w:numPr>
          <w:ilvl w:val="0"/>
          <w:numId w:val="203"/>
        </w:numPr>
        <w:ind w:left="720" w:hanging="360"/>
        <w:rPr>
          <w:sz w:val="28"/>
          <w:szCs w:val="28"/>
          <w:u w:val="none"/>
        </w:rPr>
      </w:pPr>
      <w:r w:rsidDel="00000000" w:rsidR="00000000" w:rsidRPr="00000000">
        <w:rPr>
          <w:sz w:val="28"/>
          <w:szCs w:val="28"/>
          <w:u w:val="none"/>
          <w:rtl w:val="0"/>
        </w:rPr>
        <w:t xml:space="preserve">Along the east coast of Africa.</w:t>
      </w:r>
    </w:p>
    <w:p w:rsidR="00000000" w:rsidDel="00000000" w:rsidP="00000000" w:rsidRDefault="00000000" w:rsidRPr="00000000" w14:paraId="00000826">
      <w:pPr>
        <w:numPr>
          <w:ilvl w:val="0"/>
          <w:numId w:val="203"/>
        </w:numPr>
        <w:ind w:left="720" w:hanging="360"/>
        <w:rPr>
          <w:sz w:val="28"/>
          <w:szCs w:val="28"/>
          <w:u w:val="none"/>
        </w:rPr>
      </w:pPr>
      <w:r w:rsidDel="00000000" w:rsidR="00000000" w:rsidRPr="00000000">
        <w:rPr>
          <w:sz w:val="28"/>
          <w:szCs w:val="28"/>
          <w:u w:val="none"/>
          <w:rtl w:val="0"/>
        </w:rPr>
        <w:t xml:space="preserve">Near the estuary of Amazon River in S. America.</w:t>
      </w:r>
    </w:p>
    <w:p w:rsidR="00000000" w:rsidDel="00000000" w:rsidP="00000000" w:rsidRDefault="00000000" w:rsidRPr="00000000" w14:paraId="00000827">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28">
      <w:pPr>
        <w:numPr>
          <w:ilvl w:val="1"/>
          <w:numId w:val="203"/>
        </w:numPr>
        <w:ind w:left="1440" w:hanging="360"/>
        <w:rPr>
          <w:b w:val="1"/>
          <w:sz w:val="28"/>
          <w:szCs w:val="28"/>
          <w:u w:val="none"/>
        </w:rPr>
      </w:pPr>
      <w:r w:rsidDel="00000000" w:rsidR="00000000" w:rsidRPr="00000000">
        <w:rPr>
          <w:sz w:val="28"/>
          <w:szCs w:val="28"/>
          <w:u w:val="none"/>
          <w:rtl w:val="0"/>
        </w:rPr>
        <w:t xml:space="preserve">Dominated by mangrove trees and 30 other species of trees.</w:t>
      </w:r>
      <w:r w:rsidDel="00000000" w:rsidR="00000000" w:rsidRPr="00000000">
        <w:rPr>
          <w:rtl w:val="0"/>
        </w:rPr>
      </w:r>
    </w:p>
    <w:p w:rsidR="00000000" w:rsidDel="00000000" w:rsidP="00000000" w:rsidRDefault="00000000" w:rsidRPr="00000000" w14:paraId="00000829">
      <w:pPr>
        <w:numPr>
          <w:ilvl w:val="1"/>
          <w:numId w:val="203"/>
        </w:numPr>
        <w:ind w:left="1440" w:hanging="360"/>
        <w:rPr>
          <w:b w:val="1"/>
          <w:sz w:val="28"/>
          <w:szCs w:val="28"/>
          <w:u w:val="none"/>
        </w:rPr>
      </w:pPr>
      <w:r w:rsidDel="00000000" w:rsidR="00000000" w:rsidRPr="00000000">
        <w:rPr>
          <w:sz w:val="28"/>
          <w:szCs w:val="28"/>
          <w:u w:val="none"/>
          <w:rtl w:val="0"/>
        </w:rPr>
        <w:t xml:space="preserve">Mangrove trees have special roots which are partly aerial to aid breathing. Some grow horizontally and then vertically downwards into mud while some grow horizontally in mud and bend upwards to aid breathing and others have net work of roots resembling stilts.</w:t>
      </w:r>
      <w:r w:rsidDel="00000000" w:rsidR="00000000" w:rsidRPr="00000000">
        <w:rPr>
          <w:rtl w:val="0"/>
        </w:rPr>
      </w:r>
    </w:p>
    <w:p w:rsidR="00000000" w:rsidDel="00000000" w:rsidP="00000000" w:rsidRDefault="00000000" w:rsidRPr="00000000" w14:paraId="0000082A">
      <w:pPr>
        <w:jc w:val="center"/>
        <w:rPr>
          <w:b w:val="1"/>
          <w:sz w:val="28"/>
          <w:szCs w:val="28"/>
          <w:u w:val="none"/>
        </w:rPr>
      </w:pPr>
      <w:r w:rsidDel="00000000" w:rsidR="00000000" w:rsidRPr="00000000">
        <w:rPr>
          <w:b w:val="1"/>
          <w:sz w:val="28"/>
          <w:szCs w:val="28"/>
          <w:u w:val="none"/>
          <w:rtl w:val="0"/>
        </w:rPr>
        <w:t xml:space="preserve">Uses of mangrove Forests</w:t>
      </w:r>
    </w:p>
    <w:p w:rsidR="00000000" w:rsidDel="00000000" w:rsidP="00000000" w:rsidRDefault="00000000" w:rsidRPr="00000000" w14:paraId="0000082B">
      <w:pPr>
        <w:numPr>
          <w:ilvl w:val="0"/>
          <w:numId w:val="206"/>
        </w:numPr>
        <w:ind w:left="720" w:hanging="360"/>
        <w:rPr>
          <w:b w:val="1"/>
          <w:sz w:val="28"/>
          <w:szCs w:val="28"/>
          <w:u w:val="none"/>
        </w:rPr>
      </w:pPr>
      <w:r w:rsidDel="00000000" w:rsidR="00000000" w:rsidRPr="00000000">
        <w:rPr>
          <w:sz w:val="28"/>
          <w:szCs w:val="28"/>
          <w:u w:val="none"/>
          <w:rtl w:val="0"/>
        </w:rPr>
        <w:t xml:space="preserve">Mangrove trees provide tannin used for tanning leather.</w:t>
      </w:r>
      <w:r w:rsidDel="00000000" w:rsidR="00000000" w:rsidRPr="00000000">
        <w:rPr>
          <w:rtl w:val="0"/>
        </w:rPr>
      </w:r>
    </w:p>
    <w:p w:rsidR="00000000" w:rsidDel="00000000" w:rsidP="00000000" w:rsidRDefault="00000000" w:rsidRPr="00000000" w14:paraId="0000082C">
      <w:pPr>
        <w:numPr>
          <w:ilvl w:val="0"/>
          <w:numId w:val="206"/>
        </w:numPr>
        <w:ind w:left="720" w:hanging="360"/>
        <w:rPr>
          <w:b w:val="1"/>
          <w:sz w:val="28"/>
          <w:szCs w:val="28"/>
          <w:u w:val="none"/>
        </w:rPr>
      </w:pPr>
      <w:r w:rsidDel="00000000" w:rsidR="00000000" w:rsidRPr="00000000">
        <w:rPr>
          <w:sz w:val="28"/>
          <w:szCs w:val="28"/>
          <w:u w:val="none"/>
          <w:rtl w:val="0"/>
        </w:rPr>
        <w:t xml:space="preserve">Mangrove poles are used for building and construction because they are very strong.</w:t>
      </w:r>
      <w:r w:rsidDel="00000000" w:rsidR="00000000" w:rsidRPr="00000000">
        <w:rPr>
          <w:rtl w:val="0"/>
        </w:rPr>
      </w:r>
    </w:p>
    <w:p w:rsidR="00000000" w:rsidDel="00000000" w:rsidP="00000000" w:rsidRDefault="00000000" w:rsidRPr="00000000" w14:paraId="0000082D">
      <w:pPr>
        <w:numPr>
          <w:ilvl w:val="0"/>
          <w:numId w:val="206"/>
        </w:numPr>
        <w:ind w:left="720" w:hanging="360"/>
        <w:rPr>
          <w:b w:val="1"/>
          <w:sz w:val="28"/>
          <w:szCs w:val="28"/>
          <w:u w:val="none"/>
        </w:rPr>
      </w:pPr>
      <w:r w:rsidDel="00000000" w:rsidR="00000000" w:rsidRPr="00000000">
        <w:rPr>
          <w:sz w:val="28"/>
          <w:szCs w:val="28"/>
          <w:u w:val="none"/>
          <w:rtl w:val="0"/>
        </w:rPr>
        <w:t xml:space="preserve">Mangrove trees are also used for firewood.</w:t>
      </w:r>
      <w:r w:rsidDel="00000000" w:rsidR="00000000" w:rsidRPr="00000000">
        <w:rPr>
          <w:rtl w:val="0"/>
        </w:rPr>
      </w:r>
    </w:p>
    <w:p w:rsidR="00000000" w:rsidDel="00000000" w:rsidP="00000000" w:rsidRDefault="00000000" w:rsidRPr="00000000" w14:paraId="0000082E">
      <w:pPr>
        <w:numPr>
          <w:ilvl w:val="0"/>
          <w:numId w:val="206"/>
        </w:numPr>
        <w:ind w:left="720" w:hanging="360"/>
        <w:rPr>
          <w:b w:val="1"/>
          <w:sz w:val="28"/>
          <w:szCs w:val="28"/>
          <w:u w:val="none"/>
        </w:rPr>
      </w:pPr>
      <w:r w:rsidDel="00000000" w:rsidR="00000000" w:rsidRPr="00000000">
        <w:rPr>
          <w:sz w:val="28"/>
          <w:szCs w:val="28"/>
          <w:u w:val="none"/>
          <w:rtl w:val="0"/>
        </w:rPr>
        <w:t xml:space="preserve">Mangrove forests are habitats for marine life used for tourist attraction.</w:t>
      </w:r>
      <w:r w:rsidDel="00000000" w:rsidR="00000000" w:rsidRPr="00000000">
        <w:rPr>
          <w:rtl w:val="0"/>
        </w:rPr>
      </w:r>
    </w:p>
    <w:p w:rsidR="00000000" w:rsidDel="00000000" w:rsidP="00000000" w:rsidRDefault="00000000" w:rsidRPr="00000000" w14:paraId="0000082F">
      <w:pPr>
        <w:ind w:left="360" w:firstLine="0"/>
        <w:rPr>
          <w:sz w:val="28"/>
          <w:szCs w:val="28"/>
          <w:u w:val="none"/>
        </w:rPr>
      </w:pPr>
      <w:r w:rsidDel="00000000" w:rsidR="00000000" w:rsidRPr="00000000">
        <w:rPr>
          <w:rtl w:val="0"/>
        </w:rPr>
      </w:r>
    </w:p>
    <w:p w:rsidR="00000000" w:rsidDel="00000000" w:rsidP="00000000" w:rsidRDefault="00000000" w:rsidRPr="00000000" w14:paraId="00000830">
      <w:pPr>
        <w:ind w:left="360" w:firstLine="0"/>
        <w:jc w:val="center"/>
        <w:rPr>
          <w:b w:val="1"/>
          <w:sz w:val="28"/>
          <w:szCs w:val="28"/>
          <w:u w:val="none"/>
        </w:rPr>
      </w:pPr>
      <w:r w:rsidDel="00000000" w:rsidR="00000000" w:rsidRPr="00000000">
        <w:rPr>
          <w:b w:val="1"/>
          <w:sz w:val="28"/>
          <w:szCs w:val="28"/>
          <w:u w:val="none"/>
          <w:rtl w:val="0"/>
        </w:rPr>
        <w:t xml:space="preserve">3. Tropical Monsoon Forests</w:t>
      </w:r>
    </w:p>
    <w:p w:rsidR="00000000" w:rsidDel="00000000" w:rsidP="00000000" w:rsidRDefault="00000000" w:rsidRPr="00000000" w14:paraId="00000831">
      <w:pPr>
        <w:jc w:val="center"/>
        <w:rPr>
          <w:b w:val="1"/>
          <w:sz w:val="28"/>
          <w:szCs w:val="28"/>
          <w:u w:val="none"/>
        </w:rPr>
      </w:pPr>
      <w:r w:rsidDel="00000000" w:rsidR="00000000" w:rsidRPr="00000000">
        <w:rPr>
          <w:b w:val="1"/>
          <w:sz w:val="28"/>
          <w:szCs w:val="28"/>
          <w:u w:val="none"/>
          <w:rtl w:val="0"/>
        </w:rPr>
        <w:t xml:space="preserve">Location</w:t>
      </w:r>
    </w:p>
    <w:p w:rsidR="00000000" w:rsidDel="00000000" w:rsidP="00000000" w:rsidRDefault="00000000" w:rsidRPr="00000000" w14:paraId="00000832">
      <w:pPr>
        <w:numPr>
          <w:ilvl w:val="0"/>
          <w:numId w:val="205"/>
        </w:numPr>
        <w:ind w:left="1080" w:hanging="360"/>
        <w:rPr>
          <w:sz w:val="28"/>
          <w:szCs w:val="28"/>
          <w:u w:val="none"/>
        </w:rPr>
      </w:pPr>
      <w:r w:rsidDel="00000000" w:rsidR="00000000" w:rsidRPr="00000000">
        <w:rPr>
          <w:sz w:val="28"/>
          <w:szCs w:val="28"/>
          <w:u w:val="none"/>
          <w:rtl w:val="0"/>
        </w:rPr>
        <w:t xml:space="preserve">S.W and S coast of Mexico</w:t>
      </w:r>
    </w:p>
    <w:p w:rsidR="00000000" w:rsidDel="00000000" w:rsidP="00000000" w:rsidRDefault="00000000" w:rsidRPr="00000000" w14:paraId="00000833">
      <w:pPr>
        <w:numPr>
          <w:ilvl w:val="0"/>
          <w:numId w:val="205"/>
        </w:numPr>
        <w:ind w:left="1080" w:hanging="360"/>
        <w:rPr>
          <w:sz w:val="28"/>
          <w:szCs w:val="28"/>
          <w:u w:val="none"/>
        </w:rPr>
      </w:pPr>
      <w:r w:rsidDel="00000000" w:rsidR="00000000" w:rsidRPr="00000000">
        <w:rPr>
          <w:sz w:val="28"/>
          <w:szCs w:val="28"/>
          <w:u w:val="none"/>
          <w:rtl w:val="0"/>
        </w:rPr>
        <w:t xml:space="preserve">parts of India, Bangladesh, Burma, Vietnam and Indonesia</w:t>
      </w:r>
    </w:p>
    <w:p w:rsidR="00000000" w:rsidDel="00000000" w:rsidP="00000000" w:rsidRDefault="00000000" w:rsidRPr="00000000" w14:paraId="00000834">
      <w:pPr>
        <w:numPr>
          <w:ilvl w:val="0"/>
          <w:numId w:val="205"/>
        </w:numPr>
        <w:ind w:left="1080" w:hanging="360"/>
        <w:rPr>
          <w:sz w:val="28"/>
          <w:szCs w:val="28"/>
          <w:u w:val="none"/>
        </w:rPr>
      </w:pPr>
      <w:r w:rsidDel="00000000" w:rsidR="00000000" w:rsidRPr="00000000">
        <w:rPr>
          <w:sz w:val="28"/>
          <w:szCs w:val="28"/>
          <w:u w:val="none"/>
          <w:rtl w:val="0"/>
        </w:rPr>
        <w:t xml:space="preserve">Monsoon lands of Australia</w:t>
      </w:r>
    </w:p>
    <w:p w:rsidR="00000000" w:rsidDel="00000000" w:rsidP="00000000" w:rsidRDefault="00000000" w:rsidRPr="00000000" w14:paraId="00000835">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36">
      <w:pPr>
        <w:numPr>
          <w:ilvl w:val="0"/>
          <w:numId w:val="150"/>
        </w:numPr>
        <w:ind w:left="720" w:hanging="360"/>
        <w:rPr>
          <w:sz w:val="28"/>
          <w:szCs w:val="28"/>
          <w:u w:val="none"/>
        </w:rPr>
      </w:pPr>
      <w:r w:rsidDel="00000000" w:rsidR="00000000" w:rsidRPr="00000000">
        <w:rPr>
          <w:sz w:val="28"/>
          <w:szCs w:val="28"/>
          <w:u w:val="none"/>
          <w:rtl w:val="0"/>
        </w:rPr>
        <w:t xml:space="preserve">Most trees shed leaves during dry season and grow during hot wet season.</w:t>
      </w:r>
    </w:p>
    <w:p w:rsidR="00000000" w:rsidDel="00000000" w:rsidP="00000000" w:rsidRDefault="00000000" w:rsidRPr="00000000" w14:paraId="00000837">
      <w:pPr>
        <w:numPr>
          <w:ilvl w:val="0"/>
          <w:numId w:val="150"/>
        </w:numPr>
        <w:ind w:left="720" w:hanging="360"/>
        <w:rPr>
          <w:sz w:val="28"/>
          <w:szCs w:val="28"/>
          <w:u w:val="none"/>
        </w:rPr>
      </w:pPr>
      <w:r w:rsidDel="00000000" w:rsidR="00000000" w:rsidRPr="00000000">
        <w:rPr>
          <w:sz w:val="28"/>
          <w:szCs w:val="28"/>
          <w:u w:val="none"/>
          <w:rtl w:val="0"/>
        </w:rPr>
        <w:t xml:space="preserve">Smaller number of tree species than tropical rain forests.</w:t>
      </w:r>
    </w:p>
    <w:p w:rsidR="00000000" w:rsidDel="00000000" w:rsidP="00000000" w:rsidRDefault="00000000" w:rsidRPr="00000000" w14:paraId="00000838">
      <w:pPr>
        <w:numPr>
          <w:ilvl w:val="0"/>
          <w:numId w:val="150"/>
        </w:numPr>
        <w:ind w:left="720" w:hanging="360"/>
        <w:rPr>
          <w:sz w:val="28"/>
          <w:szCs w:val="28"/>
          <w:u w:val="none"/>
        </w:rPr>
      </w:pPr>
      <w:r w:rsidDel="00000000" w:rsidR="00000000" w:rsidRPr="00000000">
        <w:rPr>
          <w:sz w:val="28"/>
          <w:szCs w:val="28"/>
          <w:u w:val="none"/>
          <w:rtl w:val="0"/>
        </w:rPr>
        <w:t xml:space="preserve">Tall species of trees rising up to 30m.</w:t>
      </w:r>
    </w:p>
    <w:p w:rsidR="00000000" w:rsidDel="00000000" w:rsidP="00000000" w:rsidRDefault="00000000" w:rsidRPr="00000000" w14:paraId="00000839">
      <w:pPr>
        <w:numPr>
          <w:ilvl w:val="0"/>
          <w:numId w:val="150"/>
        </w:numPr>
        <w:ind w:left="720" w:hanging="360"/>
        <w:rPr>
          <w:sz w:val="28"/>
          <w:szCs w:val="28"/>
          <w:u w:val="none"/>
        </w:rPr>
      </w:pPr>
      <w:r w:rsidDel="00000000" w:rsidR="00000000" w:rsidRPr="00000000">
        <w:rPr>
          <w:sz w:val="28"/>
          <w:szCs w:val="28"/>
          <w:u w:val="none"/>
          <w:rtl w:val="0"/>
        </w:rPr>
        <w:t xml:space="preserve">Trees don’t grow together.</w:t>
      </w:r>
    </w:p>
    <w:p w:rsidR="00000000" w:rsidDel="00000000" w:rsidP="00000000" w:rsidRDefault="00000000" w:rsidRPr="00000000" w14:paraId="0000083A">
      <w:pPr>
        <w:numPr>
          <w:ilvl w:val="0"/>
          <w:numId w:val="150"/>
        </w:numPr>
        <w:ind w:left="720" w:hanging="360"/>
        <w:rPr>
          <w:sz w:val="28"/>
          <w:szCs w:val="28"/>
          <w:u w:val="none"/>
        </w:rPr>
      </w:pPr>
      <w:r w:rsidDel="00000000" w:rsidR="00000000" w:rsidRPr="00000000">
        <w:rPr>
          <w:sz w:val="28"/>
          <w:szCs w:val="28"/>
          <w:u w:val="none"/>
          <w:rtl w:val="0"/>
        </w:rPr>
        <w:t xml:space="preserve">Trees have more branches because of light penetrating at lower levels.</w:t>
      </w:r>
    </w:p>
    <w:p w:rsidR="00000000" w:rsidDel="00000000" w:rsidP="00000000" w:rsidRDefault="00000000" w:rsidRPr="00000000" w14:paraId="0000083B">
      <w:pPr>
        <w:numPr>
          <w:ilvl w:val="0"/>
          <w:numId w:val="150"/>
        </w:numPr>
        <w:ind w:left="720" w:hanging="360"/>
        <w:rPr>
          <w:sz w:val="28"/>
          <w:szCs w:val="28"/>
          <w:u w:val="none"/>
        </w:rPr>
      </w:pPr>
      <w:r w:rsidDel="00000000" w:rsidR="00000000" w:rsidRPr="00000000">
        <w:rPr>
          <w:sz w:val="28"/>
          <w:szCs w:val="28"/>
          <w:u w:val="none"/>
          <w:rtl w:val="0"/>
        </w:rPr>
        <w:t xml:space="preserve">Denser undergrowth than tropical rain forests.</w:t>
      </w:r>
    </w:p>
    <w:p w:rsidR="00000000" w:rsidDel="00000000" w:rsidP="00000000" w:rsidRDefault="00000000" w:rsidRPr="00000000" w14:paraId="0000083C">
      <w:pPr>
        <w:numPr>
          <w:ilvl w:val="0"/>
          <w:numId w:val="150"/>
        </w:numPr>
        <w:ind w:left="720" w:hanging="360"/>
        <w:rPr>
          <w:sz w:val="28"/>
          <w:szCs w:val="28"/>
          <w:u w:val="none"/>
        </w:rPr>
      </w:pPr>
      <w:r w:rsidDel="00000000" w:rsidR="00000000" w:rsidRPr="00000000">
        <w:rPr>
          <w:sz w:val="28"/>
          <w:szCs w:val="28"/>
          <w:u w:val="none"/>
          <w:rtl w:val="0"/>
        </w:rPr>
        <w:t xml:space="preserve">Particular species of trees dominate an area (pure/definite stands) e.g. </w:t>
      </w:r>
    </w:p>
    <w:p w:rsidR="00000000" w:rsidDel="00000000" w:rsidP="00000000" w:rsidRDefault="00000000" w:rsidRPr="00000000" w14:paraId="0000083D">
      <w:pPr>
        <w:ind w:left="720" w:firstLine="0"/>
        <w:rPr>
          <w:sz w:val="28"/>
          <w:szCs w:val="28"/>
          <w:u w:val="none"/>
        </w:rPr>
      </w:pPr>
      <w:r w:rsidDel="00000000" w:rsidR="00000000" w:rsidRPr="00000000">
        <w:rPr>
          <w:sz w:val="28"/>
          <w:szCs w:val="28"/>
          <w:u w:val="none"/>
          <w:rtl w:val="0"/>
        </w:rPr>
        <w:t xml:space="preserve">-Leak in Burma</w:t>
      </w:r>
    </w:p>
    <w:p w:rsidR="00000000" w:rsidDel="00000000" w:rsidP="00000000" w:rsidRDefault="00000000" w:rsidRPr="00000000" w14:paraId="0000083E">
      <w:pPr>
        <w:ind w:left="720" w:firstLine="0"/>
        <w:rPr>
          <w:sz w:val="28"/>
          <w:szCs w:val="28"/>
          <w:u w:val="none"/>
        </w:rPr>
      </w:pPr>
      <w:r w:rsidDel="00000000" w:rsidR="00000000" w:rsidRPr="00000000">
        <w:rPr>
          <w:sz w:val="28"/>
          <w:szCs w:val="28"/>
          <w:u w:val="none"/>
          <w:rtl w:val="0"/>
        </w:rPr>
        <w:t xml:space="preserve">-Sal in India</w:t>
      </w:r>
    </w:p>
    <w:p w:rsidR="00000000" w:rsidDel="00000000" w:rsidP="00000000" w:rsidRDefault="00000000" w:rsidRPr="00000000" w14:paraId="0000083F">
      <w:pPr>
        <w:ind w:left="720" w:firstLine="0"/>
        <w:rPr>
          <w:sz w:val="28"/>
          <w:szCs w:val="28"/>
          <w:u w:val="none"/>
        </w:rPr>
      </w:pPr>
      <w:r w:rsidDel="00000000" w:rsidR="00000000" w:rsidRPr="00000000">
        <w:rPr>
          <w:sz w:val="28"/>
          <w:szCs w:val="28"/>
          <w:u w:val="none"/>
          <w:rtl w:val="0"/>
        </w:rPr>
        <w:t xml:space="preserve">-Eucalyptus in Queensland Australia</w:t>
      </w:r>
    </w:p>
    <w:p w:rsidR="00000000" w:rsidDel="00000000" w:rsidP="00000000" w:rsidRDefault="00000000" w:rsidRPr="00000000" w14:paraId="00000840">
      <w:pPr>
        <w:ind w:left="720" w:firstLine="0"/>
        <w:rPr>
          <w:sz w:val="28"/>
          <w:szCs w:val="28"/>
          <w:u w:val="none"/>
        </w:rPr>
      </w:pPr>
      <w:r w:rsidDel="00000000" w:rsidR="00000000" w:rsidRPr="00000000">
        <w:rPr>
          <w:sz w:val="28"/>
          <w:szCs w:val="28"/>
          <w:u w:val="none"/>
          <w:rtl w:val="0"/>
        </w:rPr>
        <w:t xml:space="preserve">-Bamboo in S.E Asia</w:t>
      </w:r>
    </w:p>
    <w:p w:rsidR="00000000" w:rsidDel="00000000" w:rsidP="00000000" w:rsidRDefault="00000000" w:rsidRPr="00000000" w14:paraId="00000841">
      <w:pPr>
        <w:numPr>
          <w:ilvl w:val="0"/>
          <w:numId w:val="150"/>
        </w:numPr>
        <w:ind w:left="720" w:hanging="360"/>
        <w:rPr>
          <w:sz w:val="28"/>
          <w:szCs w:val="28"/>
          <w:u w:val="none"/>
        </w:rPr>
      </w:pPr>
      <w:r w:rsidDel="00000000" w:rsidR="00000000" w:rsidRPr="00000000">
        <w:rPr>
          <w:sz w:val="28"/>
          <w:szCs w:val="28"/>
          <w:u w:val="none"/>
          <w:rtl w:val="0"/>
        </w:rPr>
        <w:t xml:space="preserve">Dominant tree species are leak, bamboo, acacia, camphor, ebony, Sapele and Pyinkaido.</w:t>
      </w:r>
    </w:p>
    <w:p w:rsidR="00000000" w:rsidDel="00000000" w:rsidP="00000000" w:rsidRDefault="00000000" w:rsidRPr="00000000" w14:paraId="00000842">
      <w:pPr>
        <w:jc w:val="center"/>
        <w:rPr>
          <w:b w:val="1"/>
          <w:sz w:val="28"/>
          <w:szCs w:val="28"/>
          <w:u w:val="none"/>
        </w:rPr>
      </w:pPr>
      <w:r w:rsidDel="00000000" w:rsidR="00000000" w:rsidRPr="00000000">
        <w:rPr>
          <w:b w:val="1"/>
          <w:sz w:val="28"/>
          <w:szCs w:val="28"/>
          <w:u w:val="none"/>
          <w:rtl w:val="0"/>
        </w:rPr>
        <w:t xml:space="preserve">Uses of tropical Monsoon Forests</w:t>
      </w:r>
    </w:p>
    <w:p w:rsidR="00000000" w:rsidDel="00000000" w:rsidP="00000000" w:rsidRDefault="00000000" w:rsidRPr="00000000" w14:paraId="00000843">
      <w:pPr>
        <w:numPr>
          <w:ilvl w:val="0"/>
          <w:numId w:val="149"/>
        </w:numPr>
        <w:ind w:left="1470" w:hanging="390"/>
        <w:rPr>
          <w:sz w:val="28"/>
          <w:szCs w:val="28"/>
          <w:u w:val="none"/>
        </w:rPr>
      </w:pPr>
      <w:r w:rsidDel="00000000" w:rsidR="00000000" w:rsidRPr="00000000">
        <w:rPr>
          <w:sz w:val="28"/>
          <w:szCs w:val="28"/>
          <w:u w:val="none"/>
          <w:rtl w:val="0"/>
        </w:rPr>
        <w:t xml:space="preserve">Teak in Burma and Thailand is used for building houses and boats because it’s hard and resistant to termites.</w:t>
      </w:r>
    </w:p>
    <w:p w:rsidR="00000000" w:rsidDel="00000000" w:rsidP="00000000" w:rsidRDefault="00000000" w:rsidRPr="00000000" w14:paraId="00000844">
      <w:pPr>
        <w:numPr>
          <w:ilvl w:val="0"/>
          <w:numId w:val="149"/>
        </w:numPr>
        <w:ind w:left="1470" w:hanging="390"/>
        <w:rPr>
          <w:sz w:val="28"/>
          <w:szCs w:val="28"/>
          <w:u w:val="none"/>
        </w:rPr>
      </w:pPr>
      <w:r w:rsidDel="00000000" w:rsidR="00000000" w:rsidRPr="00000000">
        <w:rPr>
          <w:sz w:val="28"/>
          <w:szCs w:val="28"/>
          <w:u w:val="none"/>
          <w:rtl w:val="0"/>
        </w:rPr>
        <w:t xml:space="preserve">Bamboo and rattan creeper are used for making furniture, baskets and weaving.</w:t>
      </w:r>
    </w:p>
    <w:p w:rsidR="00000000" w:rsidDel="00000000" w:rsidP="00000000" w:rsidRDefault="00000000" w:rsidRPr="00000000" w14:paraId="00000845">
      <w:pPr>
        <w:numPr>
          <w:ilvl w:val="0"/>
          <w:numId w:val="149"/>
        </w:numPr>
        <w:ind w:left="1470" w:hanging="390"/>
        <w:rPr>
          <w:sz w:val="28"/>
          <w:szCs w:val="28"/>
          <w:u w:val="none"/>
        </w:rPr>
      </w:pPr>
      <w:r w:rsidDel="00000000" w:rsidR="00000000" w:rsidRPr="00000000">
        <w:rPr>
          <w:sz w:val="28"/>
          <w:szCs w:val="28"/>
          <w:u w:val="none"/>
          <w:rtl w:val="0"/>
        </w:rPr>
        <w:t xml:space="preserve">Young tender shoots of bamboo are consumed as vegetables.</w:t>
      </w:r>
    </w:p>
    <w:p w:rsidR="00000000" w:rsidDel="00000000" w:rsidP="00000000" w:rsidRDefault="00000000" w:rsidRPr="00000000" w14:paraId="00000846">
      <w:pPr>
        <w:jc w:val="center"/>
        <w:rPr>
          <w:b w:val="1"/>
          <w:sz w:val="28"/>
          <w:szCs w:val="28"/>
          <w:u w:val="none"/>
        </w:rPr>
      </w:pPr>
      <w:r w:rsidDel="00000000" w:rsidR="00000000" w:rsidRPr="00000000">
        <w:rPr>
          <w:b w:val="1"/>
          <w:sz w:val="28"/>
          <w:szCs w:val="28"/>
          <w:u w:val="none"/>
          <w:rtl w:val="0"/>
        </w:rPr>
        <w:t xml:space="preserve">4. Mediterranean Forests</w:t>
      </w:r>
    </w:p>
    <w:p w:rsidR="00000000" w:rsidDel="00000000" w:rsidP="00000000" w:rsidRDefault="00000000" w:rsidRPr="00000000" w14:paraId="00000847">
      <w:pPr>
        <w:jc w:val="center"/>
        <w:rPr>
          <w:b w:val="1"/>
          <w:sz w:val="28"/>
          <w:szCs w:val="28"/>
          <w:u w:val="none"/>
        </w:rPr>
      </w:pPr>
      <w:r w:rsidDel="00000000" w:rsidR="00000000" w:rsidRPr="00000000">
        <w:rPr>
          <w:b w:val="1"/>
          <w:sz w:val="28"/>
          <w:szCs w:val="28"/>
          <w:u w:val="none"/>
          <w:rtl w:val="0"/>
        </w:rPr>
        <w:t xml:space="preserve">Areas</w:t>
      </w:r>
    </w:p>
    <w:p w:rsidR="00000000" w:rsidDel="00000000" w:rsidP="00000000" w:rsidRDefault="00000000" w:rsidRPr="00000000" w14:paraId="00000848">
      <w:pPr>
        <w:numPr>
          <w:ilvl w:val="0"/>
          <w:numId w:val="142"/>
        </w:numPr>
        <w:ind w:left="1080" w:hanging="360"/>
        <w:rPr>
          <w:sz w:val="28"/>
          <w:szCs w:val="28"/>
          <w:u w:val="none"/>
        </w:rPr>
      </w:pPr>
      <w:r w:rsidDel="00000000" w:rsidR="00000000" w:rsidRPr="00000000">
        <w:rPr>
          <w:sz w:val="28"/>
          <w:szCs w:val="28"/>
          <w:u w:val="none"/>
          <w:rtl w:val="0"/>
        </w:rPr>
        <w:t xml:space="preserve">S. Europe and N. Africa areas bordering Mediterranean Sea.</w:t>
      </w:r>
    </w:p>
    <w:p w:rsidR="00000000" w:rsidDel="00000000" w:rsidP="00000000" w:rsidRDefault="00000000" w:rsidRPr="00000000" w14:paraId="00000849">
      <w:pPr>
        <w:numPr>
          <w:ilvl w:val="0"/>
          <w:numId w:val="142"/>
        </w:numPr>
        <w:ind w:left="1080" w:hanging="360"/>
        <w:rPr>
          <w:sz w:val="28"/>
          <w:szCs w:val="28"/>
          <w:u w:val="none"/>
        </w:rPr>
      </w:pPr>
      <w:r w:rsidDel="00000000" w:rsidR="00000000" w:rsidRPr="00000000">
        <w:rPr>
          <w:sz w:val="28"/>
          <w:szCs w:val="28"/>
          <w:u w:val="none"/>
          <w:rtl w:val="0"/>
        </w:rPr>
        <w:t xml:space="preserve">Around Cape Town on S.W end of Africa.</w:t>
      </w:r>
    </w:p>
    <w:p w:rsidR="00000000" w:rsidDel="00000000" w:rsidP="00000000" w:rsidRDefault="00000000" w:rsidRPr="00000000" w14:paraId="0000084A">
      <w:pPr>
        <w:numPr>
          <w:ilvl w:val="0"/>
          <w:numId w:val="142"/>
        </w:numPr>
        <w:ind w:left="1080" w:hanging="360"/>
        <w:rPr>
          <w:sz w:val="28"/>
          <w:szCs w:val="28"/>
          <w:u w:val="none"/>
        </w:rPr>
      </w:pPr>
      <w:r w:rsidDel="00000000" w:rsidR="00000000" w:rsidRPr="00000000">
        <w:rPr>
          <w:sz w:val="28"/>
          <w:szCs w:val="28"/>
          <w:u w:val="none"/>
          <w:rtl w:val="0"/>
        </w:rPr>
        <w:t xml:space="preserve">Central coast of California.</w:t>
      </w:r>
    </w:p>
    <w:p w:rsidR="00000000" w:rsidDel="00000000" w:rsidP="00000000" w:rsidRDefault="00000000" w:rsidRPr="00000000" w14:paraId="0000084B">
      <w:pPr>
        <w:numPr>
          <w:ilvl w:val="0"/>
          <w:numId w:val="142"/>
        </w:numPr>
        <w:ind w:left="1080" w:hanging="360"/>
        <w:rPr>
          <w:sz w:val="28"/>
          <w:szCs w:val="28"/>
          <w:u w:val="none"/>
        </w:rPr>
      </w:pPr>
      <w:r w:rsidDel="00000000" w:rsidR="00000000" w:rsidRPr="00000000">
        <w:rPr>
          <w:sz w:val="28"/>
          <w:szCs w:val="28"/>
          <w:u w:val="none"/>
          <w:rtl w:val="0"/>
        </w:rPr>
        <w:t xml:space="preserve">Around Perth in S.W Australia.</w:t>
      </w:r>
    </w:p>
    <w:p w:rsidR="00000000" w:rsidDel="00000000" w:rsidP="00000000" w:rsidRDefault="00000000" w:rsidRPr="00000000" w14:paraId="0000084C">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4D">
      <w:pPr>
        <w:numPr>
          <w:ilvl w:val="0"/>
          <w:numId w:val="150"/>
        </w:numPr>
        <w:ind w:left="720" w:hanging="360"/>
        <w:rPr>
          <w:sz w:val="28"/>
          <w:szCs w:val="28"/>
          <w:u w:val="none"/>
        </w:rPr>
      </w:pPr>
      <w:r w:rsidDel="00000000" w:rsidR="00000000" w:rsidRPr="00000000">
        <w:rPr>
          <w:sz w:val="28"/>
          <w:szCs w:val="28"/>
          <w:u w:val="none"/>
          <w:rtl w:val="0"/>
        </w:rPr>
        <w:t xml:space="preserve">Forests are open woodlands.</w:t>
      </w:r>
    </w:p>
    <w:p w:rsidR="00000000" w:rsidDel="00000000" w:rsidP="00000000" w:rsidRDefault="00000000" w:rsidRPr="00000000" w14:paraId="0000084E">
      <w:pPr>
        <w:numPr>
          <w:ilvl w:val="0"/>
          <w:numId w:val="150"/>
        </w:numPr>
        <w:ind w:left="720" w:hanging="360"/>
        <w:rPr>
          <w:sz w:val="28"/>
          <w:szCs w:val="28"/>
          <w:u w:val="none"/>
        </w:rPr>
      </w:pPr>
      <w:r w:rsidDel="00000000" w:rsidR="00000000" w:rsidRPr="00000000">
        <w:rPr>
          <w:sz w:val="28"/>
          <w:szCs w:val="28"/>
          <w:u w:val="none"/>
          <w:rtl w:val="0"/>
        </w:rPr>
        <w:t xml:space="preserve">Many trees are deciduous.</w:t>
      </w:r>
    </w:p>
    <w:p w:rsidR="00000000" w:rsidDel="00000000" w:rsidP="00000000" w:rsidRDefault="00000000" w:rsidRPr="00000000" w14:paraId="0000084F">
      <w:pPr>
        <w:numPr>
          <w:ilvl w:val="0"/>
          <w:numId w:val="150"/>
        </w:numPr>
        <w:ind w:left="720" w:hanging="360"/>
        <w:rPr>
          <w:sz w:val="28"/>
          <w:szCs w:val="28"/>
          <w:u w:val="none"/>
        </w:rPr>
      </w:pPr>
      <w:r w:rsidDel="00000000" w:rsidR="00000000" w:rsidRPr="00000000">
        <w:rPr>
          <w:sz w:val="28"/>
          <w:szCs w:val="28"/>
          <w:u w:val="none"/>
          <w:rtl w:val="0"/>
        </w:rPr>
        <w:t xml:space="preserve">Some trees are evergreen e.g. oak</w:t>
      </w:r>
    </w:p>
    <w:p w:rsidR="00000000" w:rsidDel="00000000" w:rsidP="00000000" w:rsidRDefault="00000000" w:rsidRPr="00000000" w14:paraId="00000850">
      <w:pPr>
        <w:numPr>
          <w:ilvl w:val="0"/>
          <w:numId w:val="150"/>
        </w:numPr>
        <w:ind w:left="720" w:hanging="360"/>
        <w:rPr>
          <w:sz w:val="28"/>
          <w:szCs w:val="28"/>
          <w:u w:val="none"/>
        </w:rPr>
      </w:pPr>
      <w:r w:rsidDel="00000000" w:rsidR="00000000" w:rsidRPr="00000000">
        <w:rPr>
          <w:sz w:val="28"/>
          <w:szCs w:val="28"/>
          <w:u w:val="none"/>
          <w:rtl w:val="0"/>
        </w:rPr>
        <w:t xml:space="preserve">There is woody scrub vegetation in areas which are dry and with poor soils which is called marquis in France, Chaparral in California and Machia in Italy.</w:t>
      </w:r>
    </w:p>
    <w:p w:rsidR="00000000" w:rsidDel="00000000" w:rsidP="00000000" w:rsidRDefault="00000000" w:rsidRPr="00000000" w14:paraId="00000851">
      <w:pPr>
        <w:numPr>
          <w:ilvl w:val="0"/>
          <w:numId w:val="150"/>
        </w:numPr>
        <w:ind w:left="720" w:hanging="360"/>
        <w:rPr>
          <w:sz w:val="28"/>
          <w:szCs w:val="28"/>
          <w:u w:val="none"/>
        </w:rPr>
      </w:pPr>
      <w:r w:rsidDel="00000000" w:rsidR="00000000" w:rsidRPr="00000000">
        <w:rPr>
          <w:sz w:val="28"/>
          <w:szCs w:val="28"/>
          <w:u w:val="none"/>
          <w:rtl w:val="0"/>
        </w:rPr>
        <w:t xml:space="preserve">Many plants are sweet smelling (aromatic) e.g. rosemary, lavender, oleander, broom and myrtle.</w:t>
      </w:r>
    </w:p>
    <w:p w:rsidR="00000000" w:rsidDel="00000000" w:rsidP="00000000" w:rsidRDefault="00000000" w:rsidRPr="00000000" w14:paraId="00000852">
      <w:pPr>
        <w:numPr>
          <w:ilvl w:val="0"/>
          <w:numId w:val="150"/>
        </w:numPr>
        <w:ind w:left="720" w:hanging="360"/>
        <w:rPr>
          <w:sz w:val="28"/>
          <w:szCs w:val="28"/>
          <w:u w:val="none"/>
        </w:rPr>
      </w:pPr>
      <w:r w:rsidDel="00000000" w:rsidR="00000000" w:rsidRPr="00000000">
        <w:rPr>
          <w:sz w:val="28"/>
          <w:szCs w:val="28"/>
          <w:u w:val="none"/>
          <w:rtl w:val="0"/>
        </w:rPr>
        <w:t xml:space="preserve">Many trees are xerophytes e.g.</w:t>
      </w:r>
    </w:p>
    <w:p w:rsidR="00000000" w:rsidDel="00000000" w:rsidP="00000000" w:rsidRDefault="00000000" w:rsidRPr="00000000" w14:paraId="00000853">
      <w:pPr>
        <w:numPr>
          <w:ilvl w:val="2"/>
          <w:numId w:val="150"/>
        </w:numPr>
        <w:ind w:left="2160" w:hanging="360"/>
        <w:rPr>
          <w:sz w:val="28"/>
          <w:szCs w:val="28"/>
          <w:u w:val="none"/>
        </w:rPr>
      </w:pPr>
      <w:r w:rsidDel="00000000" w:rsidR="00000000" w:rsidRPr="00000000">
        <w:rPr>
          <w:sz w:val="28"/>
          <w:szCs w:val="28"/>
          <w:u w:val="none"/>
          <w:rtl w:val="0"/>
        </w:rPr>
        <w:t xml:space="preserve">Trees have long tap roots to reach the water deep below during long dry spells.</w:t>
      </w:r>
    </w:p>
    <w:p w:rsidR="00000000" w:rsidDel="00000000" w:rsidP="00000000" w:rsidRDefault="00000000" w:rsidRPr="00000000" w14:paraId="00000854">
      <w:pPr>
        <w:numPr>
          <w:ilvl w:val="2"/>
          <w:numId w:val="150"/>
        </w:numPr>
        <w:ind w:left="2160" w:hanging="360"/>
        <w:rPr>
          <w:sz w:val="28"/>
          <w:szCs w:val="28"/>
          <w:u w:val="none"/>
        </w:rPr>
      </w:pPr>
      <w:r w:rsidDel="00000000" w:rsidR="00000000" w:rsidRPr="00000000">
        <w:rPr>
          <w:sz w:val="28"/>
          <w:szCs w:val="28"/>
          <w:u w:val="none"/>
          <w:rtl w:val="0"/>
        </w:rPr>
        <w:t xml:space="preserve">Waxy leaves to reduce transpiration</w:t>
      </w:r>
    </w:p>
    <w:p w:rsidR="00000000" w:rsidDel="00000000" w:rsidP="00000000" w:rsidRDefault="00000000" w:rsidRPr="00000000" w14:paraId="00000855">
      <w:pPr>
        <w:numPr>
          <w:ilvl w:val="2"/>
          <w:numId w:val="150"/>
        </w:numPr>
        <w:ind w:left="2160" w:hanging="360"/>
        <w:rPr>
          <w:sz w:val="28"/>
          <w:szCs w:val="28"/>
          <w:u w:val="none"/>
        </w:rPr>
      </w:pPr>
      <w:r w:rsidDel="00000000" w:rsidR="00000000" w:rsidRPr="00000000">
        <w:rPr>
          <w:sz w:val="28"/>
          <w:szCs w:val="28"/>
          <w:u w:val="none"/>
          <w:rtl w:val="0"/>
        </w:rPr>
        <w:t xml:space="preserve">Storing water in their thick leaves or stems</w:t>
      </w:r>
    </w:p>
    <w:p w:rsidR="00000000" w:rsidDel="00000000" w:rsidP="00000000" w:rsidRDefault="00000000" w:rsidRPr="00000000" w14:paraId="00000856">
      <w:pPr>
        <w:numPr>
          <w:ilvl w:val="2"/>
          <w:numId w:val="150"/>
        </w:numPr>
        <w:ind w:left="2160" w:hanging="360"/>
        <w:rPr>
          <w:sz w:val="28"/>
          <w:szCs w:val="28"/>
          <w:u w:val="none"/>
        </w:rPr>
      </w:pPr>
      <w:r w:rsidDel="00000000" w:rsidR="00000000" w:rsidRPr="00000000">
        <w:rPr>
          <w:sz w:val="28"/>
          <w:szCs w:val="28"/>
          <w:u w:val="none"/>
          <w:rtl w:val="0"/>
        </w:rPr>
        <w:t xml:space="preserve">Small spiny leaves</w:t>
      </w:r>
    </w:p>
    <w:p w:rsidR="00000000" w:rsidDel="00000000" w:rsidP="00000000" w:rsidRDefault="00000000" w:rsidRPr="00000000" w14:paraId="00000857">
      <w:pPr>
        <w:numPr>
          <w:ilvl w:val="0"/>
          <w:numId w:val="150"/>
        </w:numPr>
        <w:ind w:left="720" w:hanging="360"/>
        <w:rPr>
          <w:sz w:val="28"/>
          <w:szCs w:val="28"/>
          <w:u w:val="none"/>
        </w:rPr>
      </w:pPr>
      <w:r w:rsidDel="00000000" w:rsidR="00000000" w:rsidRPr="00000000">
        <w:rPr>
          <w:sz w:val="28"/>
          <w:szCs w:val="28"/>
          <w:u w:val="none"/>
          <w:rtl w:val="0"/>
        </w:rPr>
        <w:t xml:space="preserve">Types of trees are olive, sweet chestnut, beech, cedar, cypress, sequoia, eucalyptus</w:t>
      </w:r>
    </w:p>
    <w:p w:rsidR="00000000" w:rsidDel="00000000" w:rsidP="00000000" w:rsidRDefault="00000000" w:rsidRPr="00000000" w14:paraId="00000858">
      <w:pPr>
        <w:jc w:val="center"/>
        <w:rPr>
          <w:b w:val="1"/>
          <w:sz w:val="28"/>
          <w:szCs w:val="28"/>
          <w:u w:val="none"/>
        </w:rPr>
      </w:pPr>
      <w:r w:rsidDel="00000000" w:rsidR="00000000" w:rsidRPr="00000000">
        <w:rPr>
          <w:b w:val="1"/>
          <w:sz w:val="28"/>
          <w:szCs w:val="28"/>
          <w:u w:val="none"/>
          <w:rtl w:val="0"/>
        </w:rPr>
        <w:t xml:space="preserve">Uses</w:t>
      </w:r>
    </w:p>
    <w:p w:rsidR="00000000" w:rsidDel="00000000" w:rsidP="00000000" w:rsidRDefault="00000000" w:rsidRPr="00000000" w14:paraId="00000859">
      <w:pPr>
        <w:numPr>
          <w:ilvl w:val="0"/>
          <w:numId w:val="141"/>
        </w:numPr>
        <w:ind w:left="1110" w:hanging="390"/>
        <w:rPr>
          <w:sz w:val="28"/>
          <w:szCs w:val="28"/>
          <w:u w:val="none"/>
        </w:rPr>
      </w:pPr>
      <w:r w:rsidDel="00000000" w:rsidR="00000000" w:rsidRPr="00000000">
        <w:rPr>
          <w:sz w:val="28"/>
          <w:szCs w:val="28"/>
          <w:u w:val="none"/>
          <w:rtl w:val="0"/>
        </w:rPr>
        <w:t xml:space="preserve">Cork oak is used to make corks for bottling wine.</w:t>
      </w:r>
    </w:p>
    <w:p w:rsidR="00000000" w:rsidDel="00000000" w:rsidP="00000000" w:rsidRDefault="00000000" w:rsidRPr="00000000" w14:paraId="0000085A">
      <w:pPr>
        <w:numPr>
          <w:ilvl w:val="0"/>
          <w:numId w:val="141"/>
        </w:numPr>
        <w:ind w:left="1110" w:hanging="390"/>
        <w:rPr>
          <w:sz w:val="28"/>
          <w:szCs w:val="28"/>
          <w:u w:val="none"/>
        </w:rPr>
      </w:pPr>
      <w:r w:rsidDel="00000000" w:rsidR="00000000" w:rsidRPr="00000000">
        <w:rPr>
          <w:sz w:val="28"/>
          <w:szCs w:val="28"/>
          <w:u w:val="none"/>
          <w:rtl w:val="0"/>
        </w:rPr>
        <w:t xml:space="preserve">Olive tree fruits are used for cooking and extraction of olive oil.</w:t>
      </w:r>
    </w:p>
    <w:p w:rsidR="00000000" w:rsidDel="00000000" w:rsidP="00000000" w:rsidRDefault="00000000" w:rsidRPr="00000000" w14:paraId="0000085B">
      <w:pPr>
        <w:numPr>
          <w:ilvl w:val="0"/>
          <w:numId w:val="141"/>
        </w:numPr>
        <w:ind w:left="1110" w:hanging="390"/>
        <w:rPr>
          <w:sz w:val="28"/>
          <w:szCs w:val="28"/>
          <w:u w:val="none"/>
        </w:rPr>
      </w:pPr>
      <w:r w:rsidDel="00000000" w:rsidR="00000000" w:rsidRPr="00000000">
        <w:rPr>
          <w:sz w:val="28"/>
          <w:szCs w:val="28"/>
          <w:u w:val="none"/>
          <w:rtl w:val="0"/>
        </w:rPr>
        <w:t xml:space="preserve">Timber from sweet chest nut, beech, cedar, cypress and pine is used for building houses and making furniture.</w:t>
      </w:r>
    </w:p>
    <w:p w:rsidR="00000000" w:rsidDel="00000000" w:rsidP="00000000" w:rsidRDefault="00000000" w:rsidRPr="00000000" w14:paraId="0000085C">
      <w:pPr>
        <w:numPr>
          <w:ilvl w:val="0"/>
          <w:numId w:val="141"/>
        </w:numPr>
        <w:ind w:left="1110" w:hanging="390"/>
        <w:rPr>
          <w:sz w:val="28"/>
          <w:szCs w:val="28"/>
          <w:u w:val="none"/>
        </w:rPr>
      </w:pPr>
      <w:r w:rsidDel="00000000" w:rsidR="00000000" w:rsidRPr="00000000">
        <w:rPr>
          <w:sz w:val="28"/>
          <w:szCs w:val="28"/>
          <w:u w:val="none"/>
          <w:rtl w:val="0"/>
        </w:rPr>
        <w:t xml:space="preserve">Shrubs and grasses are used as pasture for goats.</w:t>
      </w:r>
    </w:p>
    <w:p w:rsidR="00000000" w:rsidDel="00000000" w:rsidP="00000000" w:rsidRDefault="00000000" w:rsidRPr="00000000" w14:paraId="0000085D">
      <w:pPr>
        <w:jc w:val="center"/>
        <w:rPr>
          <w:b w:val="1"/>
          <w:sz w:val="28"/>
          <w:szCs w:val="28"/>
          <w:u w:val="none"/>
        </w:rPr>
      </w:pPr>
      <w:r w:rsidDel="00000000" w:rsidR="00000000" w:rsidRPr="00000000">
        <w:rPr>
          <w:b w:val="1"/>
          <w:sz w:val="28"/>
          <w:szCs w:val="28"/>
          <w:u w:val="none"/>
          <w:rtl w:val="0"/>
        </w:rPr>
        <w:t xml:space="preserve">5. Temperate Evergreen Forests</w:t>
      </w:r>
    </w:p>
    <w:p w:rsidR="00000000" w:rsidDel="00000000" w:rsidP="00000000" w:rsidRDefault="00000000" w:rsidRPr="00000000" w14:paraId="0000085E">
      <w:pPr>
        <w:rPr>
          <w:sz w:val="28"/>
          <w:szCs w:val="28"/>
          <w:u w:val="none"/>
        </w:rPr>
      </w:pPr>
      <w:r w:rsidDel="00000000" w:rsidR="00000000" w:rsidRPr="00000000">
        <w:rPr>
          <w:sz w:val="28"/>
          <w:szCs w:val="28"/>
          <w:u w:val="none"/>
          <w:rtl w:val="0"/>
        </w:rPr>
        <w:t xml:space="preserve">-Found in areas experiencing warm temperate eastern margin or China Climate.</w:t>
      </w:r>
    </w:p>
    <w:p w:rsidR="00000000" w:rsidDel="00000000" w:rsidP="00000000" w:rsidRDefault="00000000" w:rsidRPr="00000000" w14:paraId="0000085F">
      <w:pPr>
        <w:jc w:val="center"/>
        <w:rPr>
          <w:b w:val="1"/>
          <w:sz w:val="28"/>
          <w:szCs w:val="28"/>
          <w:u w:val="none"/>
        </w:rPr>
      </w:pPr>
      <w:r w:rsidDel="00000000" w:rsidR="00000000" w:rsidRPr="00000000">
        <w:rPr>
          <w:b w:val="1"/>
          <w:sz w:val="28"/>
          <w:szCs w:val="28"/>
          <w:u w:val="none"/>
          <w:rtl w:val="0"/>
        </w:rPr>
        <w:t xml:space="preserve">Areas</w:t>
      </w:r>
    </w:p>
    <w:p w:rsidR="00000000" w:rsidDel="00000000" w:rsidP="00000000" w:rsidRDefault="00000000" w:rsidRPr="00000000" w14:paraId="00000860">
      <w:pPr>
        <w:numPr>
          <w:ilvl w:val="0"/>
          <w:numId w:val="144"/>
        </w:numPr>
        <w:ind w:left="720" w:hanging="360"/>
        <w:rPr>
          <w:b w:val="1"/>
          <w:sz w:val="28"/>
          <w:szCs w:val="28"/>
          <w:u w:val="none"/>
        </w:rPr>
      </w:pPr>
      <w:r w:rsidDel="00000000" w:rsidR="00000000" w:rsidRPr="00000000">
        <w:rPr>
          <w:sz w:val="28"/>
          <w:szCs w:val="28"/>
          <w:u w:val="none"/>
          <w:rtl w:val="0"/>
        </w:rPr>
        <w:t xml:space="preserve">Along Natal coast in S. Africa</w:t>
      </w:r>
      <w:r w:rsidDel="00000000" w:rsidR="00000000" w:rsidRPr="00000000">
        <w:rPr>
          <w:rtl w:val="0"/>
        </w:rPr>
      </w:r>
    </w:p>
    <w:p w:rsidR="00000000" w:rsidDel="00000000" w:rsidP="00000000" w:rsidRDefault="00000000" w:rsidRPr="00000000" w14:paraId="00000861">
      <w:pPr>
        <w:numPr>
          <w:ilvl w:val="0"/>
          <w:numId w:val="144"/>
        </w:numPr>
        <w:ind w:left="720" w:hanging="360"/>
        <w:rPr>
          <w:b w:val="1"/>
          <w:sz w:val="28"/>
          <w:szCs w:val="28"/>
          <w:u w:val="none"/>
        </w:rPr>
      </w:pPr>
      <w:r w:rsidDel="00000000" w:rsidR="00000000" w:rsidRPr="00000000">
        <w:rPr>
          <w:sz w:val="28"/>
          <w:szCs w:val="28"/>
          <w:u w:val="none"/>
          <w:rtl w:val="0"/>
        </w:rPr>
        <w:t xml:space="preserve">S. china and S. Japan</w:t>
      </w:r>
      <w:r w:rsidDel="00000000" w:rsidR="00000000" w:rsidRPr="00000000">
        <w:rPr>
          <w:rtl w:val="0"/>
        </w:rPr>
      </w:r>
    </w:p>
    <w:p w:rsidR="00000000" w:rsidDel="00000000" w:rsidP="00000000" w:rsidRDefault="00000000" w:rsidRPr="00000000" w14:paraId="00000862">
      <w:pPr>
        <w:numPr>
          <w:ilvl w:val="0"/>
          <w:numId w:val="144"/>
        </w:numPr>
        <w:ind w:left="720" w:hanging="360"/>
        <w:rPr>
          <w:b w:val="1"/>
          <w:sz w:val="28"/>
          <w:szCs w:val="28"/>
          <w:u w:val="none"/>
        </w:rPr>
      </w:pPr>
      <w:r w:rsidDel="00000000" w:rsidR="00000000" w:rsidRPr="00000000">
        <w:rPr>
          <w:sz w:val="28"/>
          <w:szCs w:val="28"/>
          <w:u w:val="none"/>
          <w:rtl w:val="0"/>
        </w:rPr>
        <w:t xml:space="preserve">S.E Australia</w:t>
      </w:r>
      <w:r w:rsidDel="00000000" w:rsidR="00000000" w:rsidRPr="00000000">
        <w:rPr>
          <w:rtl w:val="0"/>
        </w:rPr>
      </w:r>
    </w:p>
    <w:p w:rsidR="00000000" w:rsidDel="00000000" w:rsidP="00000000" w:rsidRDefault="00000000" w:rsidRPr="00000000" w14:paraId="00000863">
      <w:pPr>
        <w:numPr>
          <w:ilvl w:val="0"/>
          <w:numId w:val="144"/>
        </w:numPr>
        <w:ind w:left="720" w:hanging="360"/>
        <w:rPr>
          <w:b w:val="1"/>
          <w:sz w:val="28"/>
          <w:szCs w:val="28"/>
          <w:u w:val="none"/>
        </w:rPr>
      </w:pPr>
      <w:r w:rsidDel="00000000" w:rsidR="00000000" w:rsidRPr="00000000">
        <w:rPr>
          <w:sz w:val="28"/>
          <w:szCs w:val="28"/>
          <w:u w:val="none"/>
          <w:rtl w:val="0"/>
        </w:rPr>
        <w:t xml:space="preserve">S.E and S. states of U.S.A.</w:t>
      </w:r>
      <w:r w:rsidDel="00000000" w:rsidR="00000000" w:rsidRPr="00000000">
        <w:rPr>
          <w:rtl w:val="0"/>
        </w:rPr>
      </w:r>
    </w:p>
    <w:p w:rsidR="00000000" w:rsidDel="00000000" w:rsidP="00000000" w:rsidRDefault="00000000" w:rsidRPr="00000000" w14:paraId="00000864">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65">
      <w:pPr>
        <w:numPr>
          <w:ilvl w:val="0"/>
          <w:numId w:val="143"/>
        </w:numPr>
        <w:ind w:left="720" w:hanging="360"/>
        <w:rPr>
          <w:b w:val="1"/>
          <w:sz w:val="28"/>
          <w:szCs w:val="28"/>
          <w:u w:val="none"/>
        </w:rPr>
      </w:pPr>
      <w:r w:rsidDel="00000000" w:rsidR="00000000" w:rsidRPr="00000000">
        <w:rPr>
          <w:sz w:val="28"/>
          <w:szCs w:val="28"/>
          <w:u w:val="none"/>
          <w:rtl w:val="0"/>
        </w:rPr>
        <w:t xml:space="preserve">Evergreen because of abundant rainfall throughout the year.</w:t>
      </w:r>
      <w:r w:rsidDel="00000000" w:rsidR="00000000" w:rsidRPr="00000000">
        <w:rPr>
          <w:rtl w:val="0"/>
        </w:rPr>
      </w:r>
    </w:p>
    <w:p w:rsidR="00000000" w:rsidDel="00000000" w:rsidP="00000000" w:rsidRDefault="00000000" w:rsidRPr="00000000" w14:paraId="00000866">
      <w:pPr>
        <w:numPr>
          <w:ilvl w:val="0"/>
          <w:numId w:val="143"/>
        </w:numPr>
        <w:ind w:left="720" w:hanging="360"/>
        <w:rPr>
          <w:b w:val="1"/>
          <w:sz w:val="28"/>
          <w:szCs w:val="28"/>
          <w:u w:val="none"/>
        </w:rPr>
      </w:pPr>
      <w:r w:rsidDel="00000000" w:rsidR="00000000" w:rsidRPr="00000000">
        <w:rPr>
          <w:sz w:val="28"/>
          <w:szCs w:val="28"/>
          <w:u w:val="none"/>
          <w:rtl w:val="0"/>
        </w:rPr>
        <w:t xml:space="preserve">Most trees have broad leaves to increase the surface are for efficient transpiration.</w:t>
      </w:r>
      <w:r w:rsidDel="00000000" w:rsidR="00000000" w:rsidRPr="00000000">
        <w:rPr>
          <w:rtl w:val="0"/>
        </w:rPr>
      </w:r>
    </w:p>
    <w:p w:rsidR="00000000" w:rsidDel="00000000" w:rsidP="00000000" w:rsidRDefault="00000000" w:rsidRPr="00000000" w14:paraId="00000867">
      <w:pPr>
        <w:numPr>
          <w:ilvl w:val="0"/>
          <w:numId w:val="143"/>
        </w:numPr>
        <w:ind w:left="720" w:hanging="360"/>
        <w:rPr>
          <w:b w:val="1"/>
          <w:sz w:val="28"/>
          <w:szCs w:val="28"/>
          <w:u w:val="none"/>
        </w:rPr>
      </w:pPr>
      <w:r w:rsidDel="00000000" w:rsidR="00000000" w:rsidRPr="00000000">
        <w:rPr>
          <w:sz w:val="28"/>
          <w:szCs w:val="28"/>
          <w:u w:val="none"/>
          <w:rtl w:val="0"/>
        </w:rPr>
        <w:t xml:space="preserve">Many</w:t>
      </w:r>
      <w:r w:rsidDel="00000000" w:rsidR="00000000" w:rsidRPr="00000000">
        <w:rPr>
          <w:b w:val="1"/>
          <w:sz w:val="28"/>
          <w:szCs w:val="28"/>
          <w:u w:val="none"/>
          <w:rtl w:val="0"/>
        </w:rPr>
        <w:t xml:space="preserve"> </w:t>
      </w:r>
      <w:r w:rsidDel="00000000" w:rsidR="00000000" w:rsidRPr="00000000">
        <w:rPr>
          <w:sz w:val="28"/>
          <w:szCs w:val="28"/>
          <w:u w:val="none"/>
          <w:rtl w:val="0"/>
        </w:rPr>
        <w:t xml:space="preserve">evergreen trees are hardwoods.</w:t>
      </w:r>
      <w:r w:rsidDel="00000000" w:rsidR="00000000" w:rsidRPr="00000000">
        <w:rPr>
          <w:rtl w:val="0"/>
        </w:rPr>
      </w:r>
    </w:p>
    <w:p w:rsidR="00000000" w:rsidDel="00000000" w:rsidP="00000000" w:rsidRDefault="00000000" w:rsidRPr="00000000" w14:paraId="00000868">
      <w:pPr>
        <w:jc w:val="center"/>
        <w:rPr>
          <w:b w:val="1"/>
          <w:sz w:val="28"/>
          <w:szCs w:val="28"/>
          <w:u w:val="none"/>
        </w:rPr>
      </w:pPr>
      <w:r w:rsidDel="00000000" w:rsidR="00000000" w:rsidRPr="00000000">
        <w:rPr>
          <w:b w:val="1"/>
          <w:sz w:val="28"/>
          <w:szCs w:val="28"/>
          <w:u w:val="none"/>
          <w:rtl w:val="0"/>
        </w:rPr>
        <w:t xml:space="preserve">Uses</w:t>
      </w:r>
    </w:p>
    <w:p w:rsidR="00000000" w:rsidDel="00000000" w:rsidP="00000000" w:rsidRDefault="00000000" w:rsidRPr="00000000" w14:paraId="00000869">
      <w:pPr>
        <w:numPr>
          <w:ilvl w:val="0"/>
          <w:numId w:val="148"/>
        </w:numPr>
        <w:ind w:left="1110" w:hanging="390"/>
        <w:rPr>
          <w:sz w:val="28"/>
          <w:szCs w:val="28"/>
          <w:u w:val="none"/>
        </w:rPr>
      </w:pPr>
      <w:r w:rsidDel="00000000" w:rsidR="00000000" w:rsidRPr="00000000">
        <w:rPr>
          <w:sz w:val="28"/>
          <w:szCs w:val="28"/>
          <w:u w:val="none"/>
          <w:rtl w:val="0"/>
        </w:rPr>
        <w:t xml:space="preserve">Hard woods such as oak and iron wood are used for furniture and building materials.</w:t>
      </w:r>
    </w:p>
    <w:p w:rsidR="00000000" w:rsidDel="00000000" w:rsidP="00000000" w:rsidRDefault="00000000" w:rsidRPr="00000000" w14:paraId="0000086A">
      <w:pPr>
        <w:numPr>
          <w:ilvl w:val="0"/>
          <w:numId w:val="148"/>
        </w:numPr>
        <w:ind w:left="1110" w:hanging="390"/>
        <w:rPr>
          <w:sz w:val="28"/>
          <w:szCs w:val="28"/>
          <w:u w:val="none"/>
        </w:rPr>
      </w:pPr>
      <w:r w:rsidDel="00000000" w:rsidR="00000000" w:rsidRPr="00000000">
        <w:rPr>
          <w:sz w:val="28"/>
          <w:szCs w:val="28"/>
          <w:u w:val="none"/>
          <w:rtl w:val="0"/>
        </w:rPr>
        <w:t xml:space="preserve">Soft woods such as cypress and pines are used for furniture.</w:t>
      </w:r>
    </w:p>
    <w:p w:rsidR="00000000" w:rsidDel="00000000" w:rsidP="00000000" w:rsidRDefault="00000000" w:rsidRPr="00000000" w14:paraId="0000086B">
      <w:pPr>
        <w:numPr>
          <w:ilvl w:val="0"/>
          <w:numId w:val="148"/>
        </w:numPr>
        <w:ind w:left="1110" w:hanging="390"/>
        <w:rPr>
          <w:sz w:val="28"/>
          <w:szCs w:val="28"/>
          <w:u w:val="none"/>
        </w:rPr>
      </w:pPr>
      <w:r w:rsidDel="00000000" w:rsidR="00000000" w:rsidRPr="00000000">
        <w:rPr>
          <w:sz w:val="28"/>
          <w:szCs w:val="28"/>
          <w:u w:val="none"/>
          <w:rtl w:val="0"/>
        </w:rPr>
        <w:t xml:space="preserve">Wattle trunks are used in the coal mines of natal.</w:t>
      </w:r>
    </w:p>
    <w:p w:rsidR="00000000" w:rsidDel="00000000" w:rsidP="00000000" w:rsidRDefault="00000000" w:rsidRPr="00000000" w14:paraId="0000086C">
      <w:pPr>
        <w:numPr>
          <w:ilvl w:val="0"/>
          <w:numId w:val="148"/>
        </w:numPr>
        <w:ind w:left="1110" w:hanging="390"/>
        <w:rPr>
          <w:sz w:val="28"/>
          <w:szCs w:val="28"/>
          <w:u w:val="none"/>
        </w:rPr>
      </w:pPr>
      <w:r w:rsidDel="00000000" w:rsidR="00000000" w:rsidRPr="00000000">
        <w:rPr>
          <w:sz w:val="28"/>
          <w:szCs w:val="28"/>
          <w:u w:val="none"/>
          <w:rtl w:val="0"/>
        </w:rPr>
        <w:t xml:space="preserve">Bamboo is used for making furniture and building in China and Japan.</w:t>
      </w:r>
    </w:p>
    <w:p w:rsidR="00000000" w:rsidDel="00000000" w:rsidP="00000000" w:rsidRDefault="00000000" w:rsidRPr="00000000" w14:paraId="0000086D">
      <w:pPr>
        <w:numPr>
          <w:ilvl w:val="0"/>
          <w:numId w:val="148"/>
        </w:numPr>
        <w:ind w:left="1110" w:hanging="390"/>
        <w:rPr>
          <w:sz w:val="28"/>
          <w:szCs w:val="28"/>
          <w:u w:val="none"/>
        </w:rPr>
      </w:pPr>
      <w:r w:rsidDel="00000000" w:rsidR="00000000" w:rsidRPr="00000000">
        <w:rPr>
          <w:sz w:val="28"/>
          <w:szCs w:val="28"/>
          <w:u w:val="none"/>
          <w:rtl w:val="0"/>
        </w:rPr>
        <w:t xml:space="preserve">Walnuts provide nuts used for making chocolate.</w:t>
      </w:r>
    </w:p>
    <w:p w:rsidR="00000000" w:rsidDel="00000000" w:rsidP="00000000" w:rsidRDefault="00000000" w:rsidRPr="00000000" w14:paraId="0000086E">
      <w:pPr>
        <w:numPr>
          <w:ilvl w:val="0"/>
          <w:numId w:val="148"/>
        </w:numPr>
        <w:ind w:left="1110" w:hanging="390"/>
        <w:rPr>
          <w:sz w:val="28"/>
          <w:szCs w:val="28"/>
          <w:u w:val="none"/>
        </w:rPr>
      </w:pPr>
      <w:r w:rsidDel="00000000" w:rsidR="00000000" w:rsidRPr="00000000">
        <w:rPr>
          <w:sz w:val="28"/>
          <w:szCs w:val="28"/>
          <w:u w:val="none"/>
          <w:rtl w:val="0"/>
        </w:rPr>
        <w:t xml:space="preserve">Ivory nuts are used for making buttons.</w:t>
      </w:r>
    </w:p>
    <w:p w:rsidR="00000000" w:rsidDel="00000000" w:rsidP="00000000" w:rsidRDefault="00000000" w:rsidRPr="00000000" w14:paraId="0000086F">
      <w:pPr>
        <w:numPr>
          <w:ilvl w:val="0"/>
          <w:numId w:val="148"/>
        </w:numPr>
        <w:ind w:left="1110" w:hanging="390"/>
        <w:rPr>
          <w:b w:val="1"/>
          <w:sz w:val="28"/>
          <w:szCs w:val="28"/>
          <w:u w:val="none"/>
        </w:rPr>
      </w:pPr>
      <w:r w:rsidDel="00000000" w:rsidR="00000000" w:rsidRPr="00000000">
        <w:rPr>
          <w:sz w:val="28"/>
          <w:szCs w:val="28"/>
          <w:u w:val="none"/>
          <w:rtl w:val="0"/>
        </w:rPr>
        <w:t xml:space="preserve">Young shoots of bamboo are eaten as vegetables in china and Japan.</w:t>
      </w:r>
      <w:r w:rsidDel="00000000" w:rsidR="00000000" w:rsidRPr="00000000">
        <w:rPr>
          <w:b w:val="1"/>
          <w:sz w:val="28"/>
          <w:szCs w:val="28"/>
          <w:u w:val="none"/>
          <w:rtl w:val="0"/>
        </w:rPr>
        <w:t xml:space="preserve"> </w:t>
      </w:r>
    </w:p>
    <w:p w:rsidR="00000000" w:rsidDel="00000000" w:rsidP="00000000" w:rsidRDefault="00000000" w:rsidRPr="00000000" w14:paraId="00000870">
      <w:pPr>
        <w:jc w:val="center"/>
        <w:rPr>
          <w:b w:val="1"/>
          <w:sz w:val="28"/>
          <w:szCs w:val="28"/>
          <w:u w:val="none"/>
        </w:rPr>
      </w:pPr>
      <w:r w:rsidDel="00000000" w:rsidR="00000000" w:rsidRPr="00000000">
        <w:rPr>
          <w:rtl w:val="0"/>
        </w:rPr>
      </w:r>
    </w:p>
    <w:p w:rsidR="00000000" w:rsidDel="00000000" w:rsidP="00000000" w:rsidRDefault="00000000" w:rsidRPr="00000000" w14:paraId="00000871">
      <w:pPr>
        <w:jc w:val="center"/>
        <w:rPr>
          <w:b w:val="1"/>
          <w:sz w:val="28"/>
          <w:szCs w:val="28"/>
          <w:u w:val="none"/>
        </w:rPr>
      </w:pPr>
      <w:r w:rsidDel="00000000" w:rsidR="00000000" w:rsidRPr="00000000">
        <w:rPr>
          <w:rtl w:val="0"/>
        </w:rPr>
      </w:r>
    </w:p>
    <w:p w:rsidR="00000000" w:rsidDel="00000000" w:rsidP="00000000" w:rsidRDefault="00000000" w:rsidRPr="00000000" w14:paraId="00000872">
      <w:pPr>
        <w:jc w:val="center"/>
        <w:rPr>
          <w:b w:val="1"/>
          <w:sz w:val="28"/>
          <w:szCs w:val="28"/>
          <w:u w:val="none"/>
        </w:rPr>
      </w:pPr>
      <w:r w:rsidDel="00000000" w:rsidR="00000000" w:rsidRPr="00000000">
        <w:rPr>
          <w:b w:val="1"/>
          <w:sz w:val="28"/>
          <w:szCs w:val="28"/>
          <w:u w:val="none"/>
          <w:rtl w:val="0"/>
        </w:rPr>
        <w:t xml:space="preserve">6. Temperate Deciduous Forests</w:t>
      </w:r>
    </w:p>
    <w:p w:rsidR="00000000" w:rsidDel="00000000" w:rsidP="00000000" w:rsidRDefault="00000000" w:rsidRPr="00000000" w14:paraId="00000873">
      <w:pPr>
        <w:rPr>
          <w:sz w:val="28"/>
          <w:szCs w:val="28"/>
          <w:u w:val="none"/>
        </w:rPr>
      </w:pPr>
      <w:r w:rsidDel="00000000" w:rsidR="00000000" w:rsidRPr="00000000">
        <w:rPr>
          <w:sz w:val="28"/>
          <w:szCs w:val="28"/>
          <w:u w:val="none"/>
          <w:rtl w:val="0"/>
        </w:rPr>
        <w:t xml:space="preserve">-Found in areas experiencing cool temperate western marginal climate.</w:t>
      </w:r>
    </w:p>
    <w:p w:rsidR="00000000" w:rsidDel="00000000" w:rsidP="00000000" w:rsidRDefault="00000000" w:rsidRPr="00000000" w14:paraId="00000874">
      <w:pPr>
        <w:jc w:val="center"/>
        <w:rPr>
          <w:b w:val="1"/>
          <w:sz w:val="28"/>
          <w:szCs w:val="28"/>
          <w:u w:val="none"/>
        </w:rPr>
      </w:pPr>
      <w:r w:rsidDel="00000000" w:rsidR="00000000" w:rsidRPr="00000000">
        <w:rPr>
          <w:b w:val="1"/>
          <w:sz w:val="28"/>
          <w:szCs w:val="28"/>
          <w:u w:val="none"/>
          <w:rtl w:val="0"/>
        </w:rPr>
        <w:t xml:space="preserve">Location</w:t>
      </w:r>
    </w:p>
    <w:p w:rsidR="00000000" w:rsidDel="00000000" w:rsidP="00000000" w:rsidRDefault="00000000" w:rsidRPr="00000000" w14:paraId="00000875">
      <w:pPr>
        <w:numPr>
          <w:ilvl w:val="0"/>
          <w:numId w:val="146"/>
        </w:numPr>
        <w:ind w:left="720" w:hanging="360"/>
        <w:rPr>
          <w:sz w:val="28"/>
          <w:szCs w:val="28"/>
          <w:u w:val="none"/>
        </w:rPr>
      </w:pPr>
      <w:r w:rsidDel="00000000" w:rsidR="00000000" w:rsidRPr="00000000">
        <w:rPr>
          <w:sz w:val="28"/>
          <w:szCs w:val="28"/>
          <w:u w:val="none"/>
          <w:rtl w:val="0"/>
        </w:rPr>
        <w:t xml:space="preserve">C. and W. Europe.</w:t>
      </w:r>
    </w:p>
    <w:p w:rsidR="00000000" w:rsidDel="00000000" w:rsidP="00000000" w:rsidRDefault="00000000" w:rsidRPr="00000000" w14:paraId="00000876">
      <w:pPr>
        <w:numPr>
          <w:ilvl w:val="0"/>
          <w:numId w:val="146"/>
        </w:numPr>
        <w:ind w:left="720" w:hanging="360"/>
        <w:rPr>
          <w:sz w:val="28"/>
          <w:szCs w:val="28"/>
          <w:u w:val="none"/>
        </w:rPr>
      </w:pPr>
      <w:r w:rsidDel="00000000" w:rsidR="00000000" w:rsidRPr="00000000">
        <w:rPr>
          <w:sz w:val="28"/>
          <w:szCs w:val="28"/>
          <w:u w:val="none"/>
          <w:rtl w:val="0"/>
        </w:rPr>
        <w:t xml:space="preserve">Most of E. states of U.S.A.</w:t>
      </w:r>
    </w:p>
    <w:p w:rsidR="00000000" w:rsidDel="00000000" w:rsidP="00000000" w:rsidRDefault="00000000" w:rsidRPr="00000000" w14:paraId="00000877">
      <w:pPr>
        <w:numPr>
          <w:ilvl w:val="0"/>
          <w:numId w:val="146"/>
        </w:numPr>
        <w:ind w:left="720" w:hanging="360"/>
        <w:rPr>
          <w:sz w:val="28"/>
          <w:szCs w:val="28"/>
          <w:u w:val="none"/>
        </w:rPr>
      </w:pPr>
      <w:r w:rsidDel="00000000" w:rsidR="00000000" w:rsidRPr="00000000">
        <w:rPr>
          <w:sz w:val="28"/>
          <w:szCs w:val="28"/>
          <w:u w:val="none"/>
          <w:rtl w:val="0"/>
        </w:rPr>
        <w:t xml:space="preserve">Chile in S. America.</w:t>
      </w:r>
    </w:p>
    <w:p w:rsidR="00000000" w:rsidDel="00000000" w:rsidP="00000000" w:rsidRDefault="00000000" w:rsidRPr="00000000" w14:paraId="00000878">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79">
      <w:pPr>
        <w:numPr>
          <w:ilvl w:val="0"/>
          <w:numId w:val="145"/>
        </w:numPr>
        <w:ind w:left="720" w:hanging="360"/>
        <w:rPr>
          <w:sz w:val="28"/>
          <w:szCs w:val="28"/>
          <w:u w:val="none"/>
        </w:rPr>
      </w:pPr>
      <w:r w:rsidDel="00000000" w:rsidR="00000000" w:rsidRPr="00000000">
        <w:rPr>
          <w:sz w:val="28"/>
          <w:szCs w:val="28"/>
          <w:u w:val="none"/>
          <w:rtl w:val="0"/>
        </w:rPr>
        <w:t xml:space="preserve">Trees are deciduous and shed leaves in autumn and become green in summer.</w:t>
      </w:r>
    </w:p>
    <w:p w:rsidR="00000000" w:rsidDel="00000000" w:rsidP="00000000" w:rsidRDefault="00000000" w:rsidRPr="00000000" w14:paraId="0000087A">
      <w:pPr>
        <w:numPr>
          <w:ilvl w:val="0"/>
          <w:numId w:val="145"/>
        </w:numPr>
        <w:ind w:left="720" w:hanging="360"/>
        <w:rPr>
          <w:sz w:val="28"/>
          <w:szCs w:val="28"/>
          <w:u w:val="none"/>
        </w:rPr>
      </w:pPr>
      <w:r w:rsidDel="00000000" w:rsidR="00000000" w:rsidRPr="00000000">
        <w:rPr>
          <w:sz w:val="28"/>
          <w:szCs w:val="28"/>
          <w:u w:val="none"/>
          <w:rtl w:val="0"/>
        </w:rPr>
        <w:t xml:space="preserve">Individual species of trees are scattered and their density per unit area is small.</w:t>
      </w:r>
    </w:p>
    <w:p w:rsidR="00000000" w:rsidDel="00000000" w:rsidP="00000000" w:rsidRDefault="00000000" w:rsidRPr="00000000" w14:paraId="0000087B">
      <w:pPr>
        <w:numPr>
          <w:ilvl w:val="0"/>
          <w:numId w:val="145"/>
        </w:numPr>
        <w:ind w:left="720" w:hanging="360"/>
        <w:rPr>
          <w:sz w:val="28"/>
          <w:szCs w:val="28"/>
          <w:u w:val="none"/>
        </w:rPr>
      </w:pPr>
      <w:r w:rsidDel="00000000" w:rsidR="00000000" w:rsidRPr="00000000">
        <w:rPr>
          <w:sz w:val="28"/>
          <w:szCs w:val="28"/>
          <w:u w:val="none"/>
          <w:rtl w:val="0"/>
        </w:rPr>
        <w:t xml:space="preserve">Trees are smaller in size.</w:t>
      </w:r>
    </w:p>
    <w:p w:rsidR="00000000" w:rsidDel="00000000" w:rsidP="00000000" w:rsidRDefault="00000000" w:rsidRPr="00000000" w14:paraId="0000087C">
      <w:pPr>
        <w:numPr>
          <w:ilvl w:val="0"/>
          <w:numId w:val="145"/>
        </w:numPr>
        <w:ind w:left="720" w:hanging="360"/>
        <w:rPr>
          <w:b w:val="1"/>
          <w:sz w:val="28"/>
          <w:szCs w:val="28"/>
          <w:u w:val="none"/>
        </w:rPr>
      </w:pPr>
      <w:r w:rsidDel="00000000" w:rsidR="00000000" w:rsidRPr="00000000">
        <w:rPr>
          <w:sz w:val="28"/>
          <w:szCs w:val="28"/>
          <w:u w:val="none"/>
          <w:rtl w:val="0"/>
        </w:rPr>
        <w:t xml:space="preserve">Trees are broad leaved.</w:t>
      </w:r>
      <w:r w:rsidDel="00000000" w:rsidR="00000000" w:rsidRPr="00000000">
        <w:rPr>
          <w:rtl w:val="0"/>
        </w:rPr>
      </w:r>
    </w:p>
    <w:p w:rsidR="00000000" w:rsidDel="00000000" w:rsidP="00000000" w:rsidRDefault="00000000" w:rsidRPr="00000000" w14:paraId="0000087D">
      <w:pPr>
        <w:numPr>
          <w:ilvl w:val="0"/>
          <w:numId w:val="145"/>
        </w:numPr>
        <w:ind w:left="720" w:hanging="360"/>
        <w:rPr>
          <w:b w:val="1"/>
          <w:sz w:val="28"/>
          <w:szCs w:val="28"/>
          <w:u w:val="none"/>
        </w:rPr>
      </w:pPr>
      <w:r w:rsidDel="00000000" w:rsidR="00000000" w:rsidRPr="00000000">
        <w:rPr>
          <w:sz w:val="28"/>
          <w:szCs w:val="28"/>
          <w:u w:val="none"/>
          <w:rtl w:val="0"/>
        </w:rPr>
        <w:t xml:space="preserve">Most of the trees are hardwoods</w:t>
      </w:r>
      <w:r w:rsidDel="00000000" w:rsidR="00000000" w:rsidRPr="00000000">
        <w:rPr>
          <w:rtl w:val="0"/>
        </w:rPr>
      </w:r>
    </w:p>
    <w:p w:rsidR="00000000" w:rsidDel="00000000" w:rsidP="00000000" w:rsidRDefault="00000000" w:rsidRPr="00000000" w14:paraId="0000087E">
      <w:pPr>
        <w:numPr>
          <w:ilvl w:val="0"/>
          <w:numId w:val="145"/>
        </w:numPr>
        <w:ind w:left="720" w:hanging="360"/>
        <w:rPr>
          <w:b w:val="1"/>
          <w:sz w:val="28"/>
          <w:szCs w:val="28"/>
          <w:u w:val="none"/>
        </w:rPr>
      </w:pPr>
      <w:r w:rsidDel="00000000" w:rsidR="00000000" w:rsidRPr="00000000">
        <w:rPr>
          <w:sz w:val="28"/>
          <w:szCs w:val="28"/>
          <w:u w:val="none"/>
          <w:rtl w:val="0"/>
        </w:rPr>
        <w:t xml:space="preserve">There is rich undergrowth because of being fairly open.</w:t>
      </w:r>
      <w:r w:rsidDel="00000000" w:rsidR="00000000" w:rsidRPr="00000000">
        <w:rPr>
          <w:rtl w:val="0"/>
        </w:rPr>
      </w:r>
    </w:p>
    <w:p w:rsidR="00000000" w:rsidDel="00000000" w:rsidP="00000000" w:rsidRDefault="00000000" w:rsidRPr="00000000" w14:paraId="0000087F">
      <w:pPr>
        <w:numPr>
          <w:ilvl w:val="0"/>
          <w:numId w:val="145"/>
        </w:numPr>
        <w:ind w:left="720" w:hanging="360"/>
        <w:rPr>
          <w:b w:val="1"/>
          <w:sz w:val="28"/>
          <w:szCs w:val="28"/>
          <w:u w:val="none"/>
        </w:rPr>
      </w:pPr>
      <w:r w:rsidDel="00000000" w:rsidR="00000000" w:rsidRPr="00000000">
        <w:rPr>
          <w:sz w:val="28"/>
          <w:szCs w:val="28"/>
          <w:u w:val="none"/>
          <w:rtl w:val="0"/>
        </w:rPr>
        <w:t xml:space="preserve">Trees grow in pure stands in some regions and at others they are mixed.</w:t>
      </w:r>
      <w:r w:rsidDel="00000000" w:rsidR="00000000" w:rsidRPr="00000000">
        <w:rPr>
          <w:rtl w:val="0"/>
        </w:rPr>
      </w:r>
    </w:p>
    <w:p w:rsidR="00000000" w:rsidDel="00000000" w:rsidP="00000000" w:rsidRDefault="00000000" w:rsidRPr="00000000" w14:paraId="00000880">
      <w:pPr>
        <w:numPr>
          <w:ilvl w:val="0"/>
          <w:numId w:val="145"/>
        </w:numPr>
        <w:ind w:left="720" w:hanging="360"/>
        <w:rPr>
          <w:b w:val="1"/>
          <w:sz w:val="28"/>
          <w:szCs w:val="28"/>
          <w:u w:val="none"/>
        </w:rPr>
      </w:pPr>
      <w:r w:rsidDel="00000000" w:rsidR="00000000" w:rsidRPr="00000000">
        <w:rPr>
          <w:sz w:val="28"/>
          <w:szCs w:val="28"/>
          <w:u w:val="none"/>
          <w:rtl w:val="0"/>
        </w:rPr>
        <w:t xml:space="preserve">Trees are easier to exploit than tropical hardwoods.</w:t>
      </w:r>
      <w:r w:rsidDel="00000000" w:rsidR="00000000" w:rsidRPr="00000000">
        <w:rPr>
          <w:rtl w:val="0"/>
        </w:rPr>
      </w:r>
    </w:p>
    <w:p w:rsidR="00000000" w:rsidDel="00000000" w:rsidP="00000000" w:rsidRDefault="00000000" w:rsidRPr="00000000" w14:paraId="00000881">
      <w:pPr>
        <w:jc w:val="center"/>
        <w:rPr>
          <w:sz w:val="28"/>
          <w:szCs w:val="28"/>
          <w:u w:val="none"/>
        </w:rPr>
      </w:pPr>
      <w:r w:rsidDel="00000000" w:rsidR="00000000" w:rsidRPr="00000000">
        <w:rPr>
          <w:b w:val="1"/>
          <w:sz w:val="28"/>
          <w:szCs w:val="28"/>
          <w:u w:val="none"/>
          <w:rtl w:val="0"/>
        </w:rPr>
        <w:t xml:space="preserve">Uses</w:t>
      </w:r>
      <w:r w:rsidDel="00000000" w:rsidR="00000000" w:rsidRPr="00000000">
        <w:rPr>
          <w:rtl w:val="0"/>
        </w:rPr>
      </w:r>
    </w:p>
    <w:p w:rsidR="00000000" w:rsidDel="00000000" w:rsidP="00000000" w:rsidRDefault="00000000" w:rsidRPr="00000000" w14:paraId="00000882">
      <w:pPr>
        <w:numPr>
          <w:ilvl w:val="0"/>
          <w:numId w:val="147"/>
        </w:numPr>
        <w:ind w:left="390" w:hanging="390"/>
        <w:rPr>
          <w:sz w:val="28"/>
          <w:szCs w:val="28"/>
          <w:u w:val="none"/>
        </w:rPr>
      </w:pPr>
      <w:r w:rsidDel="00000000" w:rsidR="00000000" w:rsidRPr="00000000">
        <w:rPr>
          <w:sz w:val="28"/>
          <w:szCs w:val="28"/>
          <w:u w:val="none"/>
          <w:rtl w:val="0"/>
        </w:rPr>
        <w:t xml:space="preserve">Hardwoods such as oak and birch are used for timber, wood fuel and charcoal.</w:t>
      </w:r>
    </w:p>
    <w:p w:rsidR="00000000" w:rsidDel="00000000" w:rsidP="00000000" w:rsidRDefault="00000000" w:rsidRPr="00000000" w14:paraId="00000883">
      <w:pPr>
        <w:numPr>
          <w:ilvl w:val="0"/>
          <w:numId w:val="147"/>
        </w:numPr>
        <w:ind w:left="390" w:hanging="390"/>
        <w:rPr>
          <w:sz w:val="28"/>
          <w:szCs w:val="28"/>
          <w:u w:val="none"/>
        </w:rPr>
      </w:pPr>
      <w:r w:rsidDel="00000000" w:rsidR="00000000" w:rsidRPr="00000000">
        <w:rPr>
          <w:sz w:val="28"/>
          <w:szCs w:val="28"/>
          <w:u w:val="none"/>
          <w:rtl w:val="0"/>
        </w:rPr>
        <w:t xml:space="preserve">Chestnut and walnut nuts are edible.</w:t>
      </w:r>
    </w:p>
    <w:p w:rsidR="00000000" w:rsidDel="00000000" w:rsidP="00000000" w:rsidRDefault="00000000" w:rsidRPr="00000000" w14:paraId="00000884">
      <w:pPr>
        <w:numPr>
          <w:ilvl w:val="0"/>
          <w:numId w:val="147"/>
        </w:numPr>
        <w:ind w:left="390" w:hanging="390"/>
        <w:rPr>
          <w:sz w:val="28"/>
          <w:szCs w:val="28"/>
          <w:u w:val="none"/>
        </w:rPr>
      </w:pPr>
      <w:r w:rsidDel="00000000" w:rsidR="00000000" w:rsidRPr="00000000">
        <w:rPr>
          <w:sz w:val="28"/>
          <w:szCs w:val="28"/>
          <w:u w:val="none"/>
          <w:rtl w:val="0"/>
        </w:rPr>
        <w:t xml:space="preserve">Oak tree fruits are used for feeding pigs.</w:t>
      </w:r>
    </w:p>
    <w:p w:rsidR="00000000" w:rsidDel="00000000" w:rsidP="00000000" w:rsidRDefault="00000000" w:rsidRPr="00000000" w14:paraId="00000885">
      <w:pPr>
        <w:numPr>
          <w:ilvl w:val="0"/>
          <w:numId w:val="147"/>
        </w:numPr>
        <w:ind w:left="390" w:hanging="390"/>
        <w:rPr>
          <w:sz w:val="28"/>
          <w:szCs w:val="28"/>
          <w:u w:val="none"/>
        </w:rPr>
      </w:pPr>
      <w:r w:rsidDel="00000000" w:rsidR="00000000" w:rsidRPr="00000000">
        <w:rPr>
          <w:sz w:val="28"/>
          <w:szCs w:val="28"/>
          <w:u w:val="none"/>
          <w:rtl w:val="0"/>
        </w:rPr>
        <w:t xml:space="preserve">Tung tree yields oil for making paint and furnish.</w:t>
      </w:r>
    </w:p>
    <w:p w:rsidR="00000000" w:rsidDel="00000000" w:rsidP="00000000" w:rsidRDefault="00000000" w:rsidRPr="00000000" w14:paraId="00000886">
      <w:pPr>
        <w:numPr>
          <w:ilvl w:val="0"/>
          <w:numId w:val="147"/>
        </w:numPr>
        <w:ind w:left="390" w:hanging="390"/>
        <w:rPr>
          <w:b w:val="1"/>
          <w:sz w:val="28"/>
          <w:szCs w:val="28"/>
          <w:u w:val="none"/>
        </w:rPr>
      </w:pPr>
      <w:r w:rsidDel="00000000" w:rsidR="00000000" w:rsidRPr="00000000">
        <w:rPr>
          <w:sz w:val="28"/>
          <w:szCs w:val="28"/>
          <w:u w:val="none"/>
          <w:rtl w:val="0"/>
        </w:rPr>
        <w:t xml:space="preserve">Maple sap is used for making maple syrup.</w:t>
      </w:r>
      <w:r w:rsidDel="00000000" w:rsidR="00000000" w:rsidRPr="00000000">
        <w:rPr>
          <w:b w:val="1"/>
          <w:sz w:val="28"/>
          <w:szCs w:val="28"/>
          <w:u w:val="none"/>
          <w:rtl w:val="0"/>
        </w:rPr>
        <w:t xml:space="preserve"> </w:t>
      </w:r>
    </w:p>
    <w:p w:rsidR="00000000" w:rsidDel="00000000" w:rsidP="00000000" w:rsidRDefault="00000000" w:rsidRPr="00000000" w14:paraId="00000887">
      <w:pPr>
        <w:rPr>
          <w:sz w:val="28"/>
          <w:szCs w:val="28"/>
          <w:u w:val="none"/>
        </w:rPr>
      </w:pPr>
      <w:r w:rsidDel="00000000" w:rsidR="00000000" w:rsidRPr="00000000">
        <w:rPr>
          <w:sz w:val="28"/>
          <w:szCs w:val="28"/>
          <w:u w:val="none"/>
          <w:rtl w:val="0"/>
        </w:rPr>
        <w:t xml:space="preserve">Trees include eucalyptus (blue gum), olive, birch, walnut, elm and ash.</w:t>
      </w:r>
    </w:p>
    <w:p w:rsidR="00000000" w:rsidDel="00000000" w:rsidP="00000000" w:rsidRDefault="00000000" w:rsidRPr="00000000" w14:paraId="00000888">
      <w:pPr>
        <w:jc w:val="center"/>
        <w:rPr>
          <w:b w:val="1"/>
          <w:sz w:val="28"/>
          <w:szCs w:val="28"/>
          <w:u w:val="none"/>
        </w:rPr>
      </w:pPr>
      <w:r w:rsidDel="00000000" w:rsidR="00000000" w:rsidRPr="00000000">
        <w:rPr>
          <w:b w:val="1"/>
          <w:sz w:val="28"/>
          <w:szCs w:val="28"/>
          <w:u w:val="none"/>
          <w:rtl w:val="0"/>
        </w:rPr>
        <w:t xml:space="preserve">Coniferous Forests</w:t>
      </w:r>
    </w:p>
    <w:p w:rsidR="00000000" w:rsidDel="00000000" w:rsidP="00000000" w:rsidRDefault="00000000" w:rsidRPr="00000000" w14:paraId="00000889">
      <w:pPr>
        <w:rPr>
          <w:sz w:val="28"/>
          <w:szCs w:val="28"/>
          <w:u w:val="none"/>
        </w:rPr>
      </w:pPr>
      <w:r w:rsidDel="00000000" w:rsidR="00000000" w:rsidRPr="00000000">
        <w:rPr>
          <w:sz w:val="28"/>
          <w:szCs w:val="28"/>
          <w:u w:val="none"/>
          <w:rtl w:val="0"/>
        </w:rPr>
        <w:t xml:space="preserve">It’s dominant in cool climates. It’s known as Taiga and Boreal in Russia.</w:t>
      </w:r>
    </w:p>
    <w:p w:rsidR="00000000" w:rsidDel="00000000" w:rsidP="00000000" w:rsidRDefault="00000000" w:rsidRPr="00000000" w14:paraId="0000088A">
      <w:pPr>
        <w:jc w:val="center"/>
        <w:rPr>
          <w:b w:val="1"/>
          <w:sz w:val="28"/>
          <w:szCs w:val="28"/>
          <w:u w:val="none"/>
        </w:rPr>
      </w:pPr>
      <w:r w:rsidDel="00000000" w:rsidR="00000000" w:rsidRPr="00000000">
        <w:rPr>
          <w:b w:val="1"/>
          <w:sz w:val="28"/>
          <w:szCs w:val="28"/>
          <w:u w:val="none"/>
          <w:rtl w:val="0"/>
        </w:rPr>
        <w:t xml:space="preserve">Location</w:t>
      </w:r>
    </w:p>
    <w:p w:rsidR="00000000" w:rsidDel="00000000" w:rsidP="00000000" w:rsidRDefault="00000000" w:rsidRPr="00000000" w14:paraId="0000088B">
      <w:pPr>
        <w:numPr>
          <w:ilvl w:val="0"/>
          <w:numId w:val="138"/>
        </w:numPr>
        <w:ind w:left="720" w:hanging="360"/>
        <w:rPr>
          <w:sz w:val="28"/>
          <w:szCs w:val="28"/>
          <w:u w:val="none"/>
        </w:rPr>
      </w:pPr>
      <w:r w:rsidDel="00000000" w:rsidR="00000000" w:rsidRPr="00000000">
        <w:rPr>
          <w:sz w:val="28"/>
          <w:szCs w:val="28"/>
          <w:u w:val="none"/>
          <w:rtl w:val="0"/>
        </w:rPr>
        <w:t xml:space="preserve">W. coast of Canada.</w:t>
      </w:r>
    </w:p>
    <w:p w:rsidR="00000000" w:rsidDel="00000000" w:rsidP="00000000" w:rsidRDefault="00000000" w:rsidRPr="00000000" w14:paraId="0000088C">
      <w:pPr>
        <w:numPr>
          <w:ilvl w:val="0"/>
          <w:numId w:val="138"/>
        </w:numPr>
        <w:ind w:left="720" w:hanging="360"/>
        <w:rPr>
          <w:sz w:val="28"/>
          <w:szCs w:val="28"/>
          <w:u w:val="none"/>
        </w:rPr>
      </w:pPr>
      <w:r w:rsidDel="00000000" w:rsidR="00000000" w:rsidRPr="00000000">
        <w:rPr>
          <w:sz w:val="28"/>
          <w:szCs w:val="28"/>
          <w:u w:val="none"/>
          <w:rtl w:val="0"/>
        </w:rPr>
        <w:t xml:space="preserve">Scandinavia across Russia to the Pacific coast.</w:t>
      </w:r>
    </w:p>
    <w:p w:rsidR="00000000" w:rsidDel="00000000" w:rsidP="00000000" w:rsidRDefault="00000000" w:rsidRPr="00000000" w14:paraId="0000088D">
      <w:pPr>
        <w:jc w:val="center"/>
        <w:rPr>
          <w:b w:val="1"/>
          <w:sz w:val="28"/>
          <w:szCs w:val="28"/>
          <w:u w:val="none"/>
        </w:rPr>
      </w:pPr>
      <w:r w:rsidDel="00000000" w:rsidR="00000000" w:rsidRPr="00000000">
        <w:rPr>
          <w:b w:val="1"/>
          <w:sz w:val="28"/>
          <w:szCs w:val="28"/>
          <w:u w:val="none"/>
          <w:rtl w:val="0"/>
        </w:rPr>
        <w:t xml:space="preserve">Characteristics/of soft woods in Canada</w:t>
      </w:r>
    </w:p>
    <w:p w:rsidR="00000000" w:rsidDel="00000000" w:rsidP="00000000" w:rsidRDefault="00000000" w:rsidRPr="00000000" w14:paraId="0000088E">
      <w:pPr>
        <w:numPr>
          <w:ilvl w:val="0"/>
          <w:numId w:val="140"/>
        </w:numPr>
        <w:ind w:left="720" w:hanging="360"/>
        <w:rPr>
          <w:sz w:val="28"/>
          <w:szCs w:val="28"/>
          <w:u w:val="none"/>
        </w:rPr>
      </w:pPr>
      <w:r w:rsidDel="00000000" w:rsidR="00000000" w:rsidRPr="00000000">
        <w:rPr>
          <w:sz w:val="28"/>
          <w:szCs w:val="28"/>
          <w:u w:val="none"/>
          <w:rtl w:val="0"/>
        </w:rPr>
        <w:t xml:space="preserve">Their seeds are cone shaped.</w:t>
      </w:r>
    </w:p>
    <w:p w:rsidR="00000000" w:rsidDel="00000000" w:rsidP="00000000" w:rsidRDefault="00000000" w:rsidRPr="00000000" w14:paraId="0000088F">
      <w:pPr>
        <w:numPr>
          <w:ilvl w:val="0"/>
          <w:numId w:val="140"/>
        </w:numPr>
        <w:ind w:left="720" w:hanging="360"/>
        <w:rPr>
          <w:sz w:val="28"/>
          <w:szCs w:val="28"/>
          <w:u w:val="none"/>
        </w:rPr>
      </w:pPr>
      <w:r w:rsidDel="00000000" w:rsidR="00000000" w:rsidRPr="00000000">
        <w:rPr>
          <w:sz w:val="28"/>
          <w:szCs w:val="28"/>
          <w:u w:val="none"/>
          <w:rtl w:val="0"/>
        </w:rPr>
        <w:t xml:space="preserve">Most trees are softwoods and are light in weight.</w:t>
      </w:r>
    </w:p>
    <w:p w:rsidR="00000000" w:rsidDel="00000000" w:rsidP="00000000" w:rsidRDefault="00000000" w:rsidRPr="00000000" w14:paraId="00000890">
      <w:pPr>
        <w:numPr>
          <w:ilvl w:val="0"/>
          <w:numId w:val="140"/>
        </w:numPr>
        <w:ind w:left="720" w:hanging="360"/>
        <w:rPr>
          <w:sz w:val="28"/>
          <w:szCs w:val="28"/>
          <w:u w:val="none"/>
        </w:rPr>
      </w:pPr>
      <w:r w:rsidDel="00000000" w:rsidR="00000000" w:rsidRPr="00000000">
        <w:rPr>
          <w:sz w:val="28"/>
          <w:szCs w:val="28"/>
          <w:u w:val="none"/>
          <w:rtl w:val="0"/>
        </w:rPr>
        <w:t xml:space="preserve">Trees mature faster than hardwoods of tropical regions.</w:t>
      </w:r>
    </w:p>
    <w:p w:rsidR="00000000" w:rsidDel="00000000" w:rsidP="00000000" w:rsidRDefault="00000000" w:rsidRPr="00000000" w14:paraId="00000891">
      <w:pPr>
        <w:numPr>
          <w:ilvl w:val="0"/>
          <w:numId w:val="140"/>
        </w:numPr>
        <w:ind w:left="720" w:hanging="360"/>
        <w:rPr>
          <w:sz w:val="28"/>
          <w:szCs w:val="28"/>
          <w:u w:val="none"/>
        </w:rPr>
      </w:pPr>
      <w:r w:rsidDel="00000000" w:rsidR="00000000" w:rsidRPr="00000000">
        <w:rPr>
          <w:sz w:val="28"/>
          <w:szCs w:val="28"/>
          <w:u w:val="none"/>
          <w:rtl w:val="0"/>
        </w:rPr>
        <w:t xml:space="preserve">Trees have big proportion of stem compared to leaves.</w:t>
      </w:r>
    </w:p>
    <w:p w:rsidR="00000000" w:rsidDel="00000000" w:rsidP="00000000" w:rsidRDefault="00000000" w:rsidRPr="00000000" w14:paraId="00000892">
      <w:pPr>
        <w:numPr>
          <w:ilvl w:val="0"/>
          <w:numId w:val="140"/>
        </w:numPr>
        <w:ind w:left="720" w:hanging="360"/>
        <w:rPr>
          <w:sz w:val="28"/>
          <w:szCs w:val="28"/>
          <w:u w:val="none"/>
        </w:rPr>
      </w:pPr>
      <w:r w:rsidDel="00000000" w:rsidR="00000000" w:rsidRPr="00000000">
        <w:rPr>
          <w:sz w:val="28"/>
          <w:szCs w:val="28"/>
          <w:u w:val="none"/>
          <w:rtl w:val="0"/>
        </w:rPr>
        <w:t xml:space="preserve">Most tree species are evergreen with few shedding leaves e.g. larch and fir.</w:t>
      </w:r>
    </w:p>
    <w:p w:rsidR="00000000" w:rsidDel="00000000" w:rsidP="00000000" w:rsidRDefault="00000000" w:rsidRPr="00000000" w14:paraId="00000893">
      <w:pPr>
        <w:numPr>
          <w:ilvl w:val="0"/>
          <w:numId w:val="140"/>
        </w:numPr>
        <w:ind w:left="720" w:hanging="360"/>
        <w:rPr>
          <w:sz w:val="28"/>
          <w:szCs w:val="28"/>
          <w:u w:val="none"/>
        </w:rPr>
      </w:pPr>
      <w:r w:rsidDel="00000000" w:rsidR="00000000" w:rsidRPr="00000000">
        <w:rPr>
          <w:sz w:val="28"/>
          <w:szCs w:val="28"/>
          <w:u w:val="none"/>
          <w:rtl w:val="0"/>
        </w:rPr>
        <w:t xml:space="preserve">Tree species occur in big pure stands.</w:t>
      </w:r>
    </w:p>
    <w:p w:rsidR="00000000" w:rsidDel="00000000" w:rsidP="00000000" w:rsidRDefault="00000000" w:rsidRPr="00000000" w14:paraId="00000894">
      <w:pPr>
        <w:numPr>
          <w:ilvl w:val="0"/>
          <w:numId w:val="140"/>
        </w:numPr>
        <w:ind w:left="720" w:hanging="360"/>
        <w:rPr>
          <w:sz w:val="28"/>
          <w:szCs w:val="28"/>
          <w:u w:val="none"/>
        </w:rPr>
      </w:pPr>
      <w:r w:rsidDel="00000000" w:rsidR="00000000" w:rsidRPr="00000000">
        <w:rPr>
          <w:sz w:val="28"/>
          <w:szCs w:val="28"/>
          <w:u w:val="none"/>
          <w:rtl w:val="0"/>
        </w:rPr>
        <w:t xml:space="preserve">Very little undergrowth due to acidic humus from leaf fall.</w:t>
      </w:r>
    </w:p>
    <w:p w:rsidR="00000000" w:rsidDel="00000000" w:rsidP="00000000" w:rsidRDefault="00000000" w:rsidRPr="00000000" w14:paraId="00000895">
      <w:pPr>
        <w:numPr>
          <w:ilvl w:val="0"/>
          <w:numId w:val="140"/>
        </w:numPr>
        <w:ind w:left="720" w:hanging="360"/>
        <w:rPr>
          <w:sz w:val="28"/>
          <w:szCs w:val="28"/>
          <w:u w:val="none"/>
        </w:rPr>
      </w:pPr>
      <w:r w:rsidDel="00000000" w:rsidR="00000000" w:rsidRPr="00000000">
        <w:rPr>
          <w:sz w:val="28"/>
          <w:szCs w:val="28"/>
          <w:u w:val="none"/>
          <w:rtl w:val="0"/>
        </w:rPr>
        <w:t xml:space="preserve">Trees have straight trunks.</w:t>
      </w:r>
    </w:p>
    <w:p w:rsidR="00000000" w:rsidDel="00000000" w:rsidP="00000000" w:rsidRDefault="00000000" w:rsidRPr="00000000" w14:paraId="00000896">
      <w:pPr>
        <w:numPr>
          <w:ilvl w:val="0"/>
          <w:numId w:val="140"/>
        </w:numPr>
        <w:ind w:left="720" w:hanging="360"/>
        <w:rPr>
          <w:sz w:val="28"/>
          <w:szCs w:val="28"/>
          <w:u w:val="none"/>
        </w:rPr>
      </w:pPr>
      <w:r w:rsidDel="00000000" w:rsidR="00000000" w:rsidRPr="00000000">
        <w:rPr>
          <w:sz w:val="28"/>
          <w:szCs w:val="28"/>
          <w:u w:val="none"/>
          <w:rtl w:val="0"/>
        </w:rPr>
        <w:t xml:space="preserve">Trees mature after a long period of time (50-70 years) due to the cold conditions especially in winter.</w:t>
      </w:r>
    </w:p>
    <w:p w:rsidR="00000000" w:rsidDel="00000000" w:rsidP="00000000" w:rsidRDefault="00000000" w:rsidRPr="00000000" w14:paraId="00000897">
      <w:pPr>
        <w:rPr>
          <w:sz w:val="28"/>
          <w:szCs w:val="28"/>
          <w:u w:val="none"/>
        </w:rPr>
      </w:pPr>
      <w:r w:rsidDel="00000000" w:rsidR="00000000" w:rsidRPr="00000000">
        <w:rPr>
          <w:sz w:val="28"/>
          <w:szCs w:val="28"/>
          <w:u w:val="none"/>
          <w:rtl w:val="0"/>
        </w:rPr>
        <w:t xml:space="preserve">Species of trees found here are pines, Fir, spruce, larch and Hemlock. </w:t>
      </w:r>
    </w:p>
    <w:p w:rsidR="00000000" w:rsidDel="00000000" w:rsidP="00000000" w:rsidRDefault="00000000" w:rsidRPr="00000000" w14:paraId="00000898">
      <w:pPr>
        <w:jc w:val="center"/>
        <w:rPr>
          <w:b w:val="1"/>
          <w:sz w:val="28"/>
          <w:szCs w:val="28"/>
          <w:u w:val="none"/>
        </w:rPr>
      </w:pPr>
      <w:r w:rsidDel="00000000" w:rsidR="00000000" w:rsidRPr="00000000">
        <w:rPr>
          <w:b w:val="1"/>
          <w:sz w:val="28"/>
          <w:szCs w:val="28"/>
          <w:u w:val="none"/>
          <w:rtl w:val="0"/>
        </w:rPr>
        <w:t xml:space="preserve">Adaptations</w:t>
      </w:r>
    </w:p>
    <w:p w:rsidR="00000000" w:rsidDel="00000000" w:rsidP="00000000" w:rsidRDefault="00000000" w:rsidRPr="00000000" w14:paraId="00000899">
      <w:pPr>
        <w:numPr>
          <w:ilvl w:val="0"/>
          <w:numId w:val="139"/>
        </w:numPr>
        <w:ind w:left="720" w:hanging="360"/>
        <w:rPr>
          <w:b w:val="1"/>
          <w:sz w:val="28"/>
          <w:szCs w:val="28"/>
          <w:u w:val="none"/>
        </w:rPr>
      </w:pPr>
      <w:r w:rsidDel="00000000" w:rsidR="00000000" w:rsidRPr="00000000">
        <w:rPr>
          <w:sz w:val="28"/>
          <w:szCs w:val="28"/>
          <w:u w:val="none"/>
          <w:rtl w:val="0"/>
        </w:rPr>
        <w:t xml:space="preserve">Needle-like leaves to reduce transpiration.</w:t>
      </w:r>
      <w:r w:rsidDel="00000000" w:rsidR="00000000" w:rsidRPr="00000000">
        <w:rPr>
          <w:rtl w:val="0"/>
        </w:rPr>
      </w:r>
    </w:p>
    <w:p w:rsidR="00000000" w:rsidDel="00000000" w:rsidP="00000000" w:rsidRDefault="00000000" w:rsidRPr="00000000" w14:paraId="0000089A">
      <w:pPr>
        <w:numPr>
          <w:ilvl w:val="0"/>
          <w:numId w:val="139"/>
        </w:numPr>
        <w:ind w:left="720" w:hanging="360"/>
        <w:rPr>
          <w:b w:val="1"/>
          <w:sz w:val="28"/>
          <w:szCs w:val="28"/>
          <w:u w:val="none"/>
        </w:rPr>
      </w:pPr>
      <w:r w:rsidDel="00000000" w:rsidR="00000000" w:rsidRPr="00000000">
        <w:rPr>
          <w:sz w:val="28"/>
          <w:szCs w:val="28"/>
          <w:u w:val="none"/>
          <w:rtl w:val="0"/>
        </w:rPr>
        <w:t xml:space="preserve">Leaves with tough waxy skin to protect them from winter cold.</w:t>
      </w:r>
      <w:r w:rsidDel="00000000" w:rsidR="00000000" w:rsidRPr="00000000">
        <w:rPr>
          <w:rtl w:val="0"/>
        </w:rPr>
      </w:r>
    </w:p>
    <w:p w:rsidR="00000000" w:rsidDel="00000000" w:rsidP="00000000" w:rsidRDefault="00000000" w:rsidRPr="00000000" w14:paraId="0000089B">
      <w:pPr>
        <w:numPr>
          <w:ilvl w:val="0"/>
          <w:numId w:val="139"/>
        </w:numPr>
        <w:ind w:left="720" w:hanging="360"/>
        <w:rPr>
          <w:b w:val="1"/>
          <w:sz w:val="28"/>
          <w:szCs w:val="28"/>
          <w:u w:val="none"/>
        </w:rPr>
      </w:pPr>
      <w:r w:rsidDel="00000000" w:rsidR="00000000" w:rsidRPr="00000000">
        <w:rPr>
          <w:sz w:val="28"/>
          <w:szCs w:val="28"/>
          <w:u w:val="none"/>
          <w:rtl w:val="0"/>
        </w:rPr>
        <w:t xml:space="preserve">Tree crowns are cone shaped and flexible crowns to allow snow to slide off to prevent it from accumulating on the branches.</w:t>
      </w:r>
      <w:r w:rsidDel="00000000" w:rsidR="00000000" w:rsidRPr="00000000">
        <w:rPr>
          <w:rtl w:val="0"/>
        </w:rPr>
      </w:r>
    </w:p>
    <w:p w:rsidR="00000000" w:rsidDel="00000000" w:rsidP="00000000" w:rsidRDefault="00000000" w:rsidRPr="00000000" w14:paraId="0000089C">
      <w:pPr>
        <w:numPr>
          <w:ilvl w:val="0"/>
          <w:numId w:val="139"/>
        </w:numPr>
        <w:ind w:left="720" w:hanging="360"/>
        <w:rPr>
          <w:b w:val="1"/>
          <w:sz w:val="28"/>
          <w:szCs w:val="28"/>
          <w:u w:val="none"/>
        </w:rPr>
      </w:pPr>
      <w:r w:rsidDel="00000000" w:rsidR="00000000" w:rsidRPr="00000000">
        <w:rPr>
          <w:sz w:val="28"/>
          <w:szCs w:val="28"/>
          <w:u w:val="none"/>
          <w:rtl w:val="0"/>
        </w:rPr>
        <w:t xml:space="preserve">Trees are evergreen to have maximum utilisation of sunlight during the short summers.</w:t>
      </w:r>
      <w:r w:rsidDel="00000000" w:rsidR="00000000" w:rsidRPr="00000000">
        <w:rPr>
          <w:rtl w:val="0"/>
        </w:rPr>
      </w:r>
    </w:p>
    <w:p w:rsidR="00000000" w:rsidDel="00000000" w:rsidP="00000000" w:rsidRDefault="00000000" w:rsidRPr="00000000" w14:paraId="0000089D">
      <w:pPr>
        <w:numPr>
          <w:ilvl w:val="0"/>
          <w:numId w:val="139"/>
        </w:numPr>
        <w:ind w:left="720" w:hanging="360"/>
        <w:rPr>
          <w:b w:val="1"/>
          <w:sz w:val="28"/>
          <w:szCs w:val="28"/>
          <w:u w:val="none"/>
        </w:rPr>
      </w:pPr>
      <w:r w:rsidDel="00000000" w:rsidR="00000000" w:rsidRPr="00000000">
        <w:rPr>
          <w:sz w:val="28"/>
          <w:szCs w:val="28"/>
          <w:u w:val="none"/>
          <w:rtl w:val="0"/>
        </w:rPr>
        <w:t xml:space="preserve">Flexible tree trunks to allow swaying so as to allow swaying so as not to break during strong winter winds.</w:t>
      </w:r>
      <w:r w:rsidDel="00000000" w:rsidR="00000000" w:rsidRPr="00000000">
        <w:rPr>
          <w:rtl w:val="0"/>
        </w:rPr>
      </w:r>
    </w:p>
    <w:p w:rsidR="00000000" w:rsidDel="00000000" w:rsidP="00000000" w:rsidRDefault="00000000" w:rsidRPr="00000000" w14:paraId="0000089E">
      <w:pPr>
        <w:numPr>
          <w:ilvl w:val="0"/>
          <w:numId w:val="139"/>
        </w:numPr>
        <w:ind w:left="720" w:hanging="360"/>
        <w:rPr>
          <w:b w:val="1"/>
          <w:sz w:val="28"/>
          <w:szCs w:val="28"/>
          <w:u w:val="none"/>
        </w:rPr>
      </w:pPr>
      <w:r w:rsidDel="00000000" w:rsidR="00000000" w:rsidRPr="00000000">
        <w:rPr>
          <w:sz w:val="28"/>
          <w:szCs w:val="28"/>
          <w:u w:val="none"/>
          <w:rtl w:val="0"/>
        </w:rPr>
        <w:t xml:space="preserve">Widely spread root system for maximum utilisation of moisture from top soil because sub soil is permanently frozen.</w:t>
      </w:r>
      <w:r w:rsidDel="00000000" w:rsidR="00000000" w:rsidRPr="00000000">
        <w:rPr>
          <w:rtl w:val="0"/>
        </w:rPr>
      </w:r>
    </w:p>
    <w:p w:rsidR="00000000" w:rsidDel="00000000" w:rsidP="00000000" w:rsidRDefault="00000000" w:rsidRPr="00000000" w14:paraId="0000089F">
      <w:pPr>
        <w:jc w:val="center"/>
        <w:rPr>
          <w:b w:val="1"/>
          <w:sz w:val="28"/>
          <w:szCs w:val="28"/>
          <w:u w:val="none"/>
        </w:rPr>
      </w:pPr>
      <w:r w:rsidDel="00000000" w:rsidR="00000000" w:rsidRPr="00000000">
        <w:rPr>
          <w:b w:val="1"/>
          <w:sz w:val="28"/>
          <w:szCs w:val="28"/>
          <w:u w:val="none"/>
          <w:rtl w:val="0"/>
        </w:rPr>
        <w:t xml:space="preserve">Used</w:t>
      </w:r>
    </w:p>
    <w:p w:rsidR="00000000" w:rsidDel="00000000" w:rsidP="00000000" w:rsidRDefault="00000000" w:rsidRPr="00000000" w14:paraId="000008A0">
      <w:pPr>
        <w:rPr>
          <w:sz w:val="28"/>
          <w:szCs w:val="28"/>
          <w:u w:val="none"/>
        </w:rPr>
      </w:pPr>
      <w:r w:rsidDel="00000000" w:rsidR="00000000" w:rsidRPr="00000000">
        <w:rPr>
          <w:sz w:val="28"/>
          <w:szCs w:val="28"/>
          <w:u w:val="none"/>
          <w:rtl w:val="0"/>
        </w:rPr>
        <w:t xml:space="preserve">Soft woods such as spruce, fir, pine and larch are used for construction, wood pulp used in paper manufacture.</w:t>
      </w:r>
    </w:p>
    <w:p w:rsidR="00000000" w:rsidDel="00000000" w:rsidP="00000000" w:rsidRDefault="00000000" w:rsidRPr="00000000" w14:paraId="000008A1">
      <w:pPr>
        <w:jc w:val="center"/>
        <w:rPr>
          <w:b w:val="1"/>
          <w:sz w:val="28"/>
          <w:szCs w:val="28"/>
          <w:u w:val="none"/>
        </w:rPr>
      </w:pPr>
      <w:r w:rsidDel="00000000" w:rsidR="00000000" w:rsidRPr="00000000">
        <w:rPr>
          <w:b w:val="1"/>
          <w:sz w:val="28"/>
          <w:szCs w:val="28"/>
          <w:u w:val="none"/>
          <w:rtl w:val="0"/>
        </w:rPr>
        <w:t xml:space="preserve">7. Mixed Forests</w:t>
      </w:r>
    </w:p>
    <w:p w:rsidR="00000000" w:rsidDel="00000000" w:rsidP="00000000" w:rsidRDefault="00000000" w:rsidRPr="00000000" w14:paraId="000008A2">
      <w:pPr>
        <w:rPr>
          <w:sz w:val="28"/>
          <w:szCs w:val="28"/>
          <w:u w:val="none"/>
        </w:rPr>
      </w:pPr>
      <w:r w:rsidDel="00000000" w:rsidR="00000000" w:rsidRPr="00000000">
        <w:rPr>
          <w:sz w:val="28"/>
          <w:szCs w:val="28"/>
          <w:u w:val="none"/>
          <w:rtl w:val="0"/>
        </w:rPr>
        <w:t xml:space="preserve">-Found at the zone of transition between temperate deciduous and coniferous forests.</w:t>
      </w:r>
    </w:p>
    <w:p w:rsidR="00000000" w:rsidDel="00000000" w:rsidP="00000000" w:rsidRDefault="00000000" w:rsidRPr="00000000" w14:paraId="000008A3">
      <w:pPr>
        <w:jc w:val="center"/>
        <w:rPr>
          <w:b w:val="1"/>
          <w:sz w:val="28"/>
          <w:szCs w:val="28"/>
          <w:u w:val="none"/>
        </w:rPr>
      </w:pPr>
      <w:r w:rsidDel="00000000" w:rsidR="00000000" w:rsidRPr="00000000">
        <w:rPr>
          <w:b w:val="1"/>
          <w:sz w:val="28"/>
          <w:szCs w:val="28"/>
          <w:u w:val="none"/>
          <w:rtl w:val="0"/>
        </w:rPr>
        <w:t xml:space="preserve">Location</w:t>
      </w:r>
    </w:p>
    <w:p w:rsidR="00000000" w:rsidDel="00000000" w:rsidP="00000000" w:rsidRDefault="00000000" w:rsidRPr="00000000" w14:paraId="000008A4">
      <w:pPr>
        <w:numPr>
          <w:ilvl w:val="0"/>
          <w:numId w:val="132"/>
        </w:numPr>
        <w:ind w:left="720" w:hanging="360"/>
        <w:rPr>
          <w:sz w:val="28"/>
          <w:szCs w:val="28"/>
          <w:u w:val="none"/>
        </w:rPr>
      </w:pPr>
      <w:r w:rsidDel="00000000" w:rsidR="00000000" w:rsidRPr="00000000">
        <w:rPr>
          <w:sz w:val="28"/>
          <w:szCs w:val="28"/>
          <w:u w:val="none"/>
          <w:rtl w:val="0"/>
        </w:rPr>
        <w:t xml:space="preserve">Saskatchewan and Alberta provinces of Canada</w:t>
      </w:r>
    </w:p>
    <w:p w:rsidR="00000000" w:rsidDel="00000000" w:rsidP="00000000" w:rsidRDefault="00000000" w:rsidRPr="00000000" w14:paraId="000008A5">
      <w:pPr>
        <w:numPr>
          <w:ilvl w:val="0"/>
          <w:numId w:val="132"/>
        </w:numPr>
        <w:ind w:left="720" w:hanging="360"/>
        <w:rPr>
          <w:sz w:val="28"/>
          <w:szCs w:val="28"/>
          <w:u w:val="none"/>
        </w:rPr>
      </w:pPr>
      <w:r w:rsidDel="00000000" w:rsidR="00000000" w:rsidRPr="00000000">
        <w:rPr>
          <w:sz w:val="28"/>
          <w:szCs w:val="28"/>
          <w:u w:val="none"/>
          <w:rtl w:val="0"/>
        </w:rPr>
        <w:t xml:space="preserve">Scottish regions in Europe</w:t>
      </w:r>
    </w:p>
    <w:p w:rsidR="00000000" w:rsidDel="00000000" w:rsidP="00000000" w:rsidRDefault="00000000" w:rsidRPr="00000000" w14:paraId="000008A6">
      <w:pPr>
        <w:numPr>
          <w:ilvl w:val="0"/>
          <w:numId w:val="132"/>
        </w:numPr>
        <w:ind w:left="720" w:hanging="360"/>
        <w:rPr>
          <w:sz w:val="28"/>
          <w:szCs w:val="28"/>
          <w:u w:val="none"/>
        </w:rPr>
      </w:pPr>
      <w:r w:rsidDel="00000000" w:rsidR="00000000" w:rsidRPr="00000000">
        <w:rPr>
          <w:sz w:val="28"/>
          <w:szCs w:val="28"/>
          <w:u w:val="none"/>
          <w:rtl w:val="0"/>
        </w:rPr>
        <w:t xml:space="preserve">low lying Mediterranean regions</w:t>
      </w:r>
    </w:p>
    <w:p w:rsidR="00000000" w:rsidDel="00000000" w:rsidP="00000000" w:rsidRDefault="00000000" w:rsidRPr="00000000" w14:paraId="000008A7">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A8">
      <w:pPr>
        <w:ind w:left="720" w:hanging="360"/>
        <w:rPr>
          <w:sz w:val="28"/>
          <w:szCs w:val="28"/>
          <w:u w:val="none"/>
        </w:rPr>
      </w:pPr>
      <w:r w:rsidDel="00000000" w:rsidR="00000000" w:rsidRPr="00000000">
        <w:rPr>
          <w:sz w:val="28"/>
          <w:szCs w:val="28"/>
          <w:u w:val="none"/>
          <w:rtl w:val="0"/>
        </w:rPr>
        <w:t xml:space="preserve">A mixture of broadleaved deciduous and coniferous trees.</w:t>
      </w:r>
    </w:p>
    <w:p w:rsidR="00000000" w:rsidDel="00000000" w:rsidP="00000000" w:rsidRDefault="00000000" w:rsidRPr="00000000" w14:paraId="000008A9">
      <w:pPr>
        <w:jc w:val="center"/>
        <w:rPr>
          <w:sz w:val="28"/>
          <w:szCs w:val="28"/>
          <w:u w:val="none"/>
        </w:rPr>
      </w:pPr>
      <w:r w:rsidDel="00000000" w:rsidR="00000000" w:rsidRPr="00000000">
        <w:rPr>
          <w:b w:val="1"/>
          <w:sz w:val="28"/>
          <w:szCs w:val="28"/>
          <w:u w:val="none"/>
          <w:rtl w:val="0"/>
        </w:rPr>
        <w:t xml:space="preserve">Uses</w:t>
      </w:r>
      <w:r w:rsidDel="00000000" w:rsidR="00000000" w:rsidRPr="00000000">
        <w:rPr>
          <w:rtl w:val="0"/>
        </w:rPr>
      </w:r>
    </w:p>
    <w:p w:rsidR="00000000" w:rsidDel="00000000" w:rsidP="00000000" w:rsidRDefault="00000000" w:rsidRPr="00000000" w14:paraId="000008AA">
      <w:pPr>
        <w:ind w:left="390" w:hanging="390"/>
        <w:rPr>
          <w:sz w:val="28"/>
          <w:szCs w:val="28"/>
          <w:u w:val="none"/>
        </w:rPr>
      </w:pPr>
      <w:r w:rsidDel="00000000" w:rsidR="00000000" w:rsidRPr="00000000">
        <w:rPr>
          <w:sz w:val="28"/>
          <w:szCs w:val="28"/>
          <w:u w:val="none"/>
          <w:rtl w:val="0"/>
        </w:rPr>
        <w:t xml:space="preserve">Cedar and hazel are used for fencing posts.</w:t>
      </w:r>
    </w:p>
    <w:p w:rsidR="00000000" w:rsidDel="00000000" w:rsidP="00000000" w:rsidRDefault="00000000" w:rsidRPr="00000000" w14:paraId="000008AB">
      <w:pPr>
        <w:ind w:left="390" w:hanging="390"/>
        <w:rPr>
          <w:sz w:val="28"/>
          <w:szCs w:val="28"/>
          <w:u w:val="none"/>
        </w:rPr>
      </w:pPr>
      <w:r w:rsidDel="00000000" w:rsidR="00000000" w:rsidRPr="00000000">
        <w:rPr>
          <w:sz w:val="28"/>
          <w:szCs w:val="28"/>
          <w:u w:val="none"/>
          <w:rtl w:val="0"/>
        </w:rPr>
        <w:t xml:space="preserve">Grazing activities are carried out where forests are open.</w:t>
      </w:r>
    </w:p>
    <w:p w:rsidR="00000000" w:rsidDel="00000000" w:rsidP="00000000" w:rsidRDefault="00000000" w:rsidRPr="00000000" w14:paraId="000008AC">
      <w:pPr>
        <w:ind w:left="390" w:hanging="390"/>
        <w:rPr>
          <w:sz w:val="28"/>
          <w:szCs w:val="28"/>
          <w:u w:val="none"/>
        </w:rPr>
      </w:pPr>
      <w:r w:rsidDel="00000000" w:rsidR="00000000" w:rsidRPr="00000000">
        <w:rPr>
          <w:sz w:val="28"/>
          <w:szCs w:val="28"/>
          <w:u w:val="none"/>
          <w:rtl w:val="0"/>
        </w:rPr>
        <w:t xml:space="preserve"> Softwoods such as spruce, fir and pine are used to make wood pulp used for paper manufacture.</w:t>
      </w:r>
    </w:p>
    <w:p w:rsidR="00000000" w:rsidDel="00000000" w:rsidP="00000000" w:rsidRDefault="00000000" w:rsidRPr="00000000" w14:paraId="000008AD">
      <w:pPr>
        <w:ind w:left="390" w:hanging="390"/>
        <w:rPr>
          <w:sz w:val="28"/>
          <w:szCs w:val="28"/>
          <w:u w:val="none"/>
        </w:rPr>
      </w:pPr>
      <w:r w:rsidDel="00000000" w:rsidR="00000000" w:rsidRPr="00000000">
        <w:rPr>
          <w:sz w:val="28"/>
          <w:szCs w:val="28"/>
          <w:u w:val="none"/>
          <w:rtl w:val="0"/>
        </w:rPr>
        <w:t xml:space="preserve">Hardwoods such as oak and birch are valuable sources of timber, wood fuel and charcoal.</w:t>
      </w:r>
    </w:p>
    <w:p w:rsidR="00000000" w:rsidDel="00000000" w:rsidP="00000000" w:rsidRDefault="00000000" w:rsidRPr="00000000" w14:paraId="000008AE">
      <w:pPr>
        <w:ind w:left="390" w:hanging="390"/>
        <w:rPr>
          <w:b w:val="1"/>
          <w:sz w:val="28"/>
          <w:szCs w:val="28"/>
          <w:u w:val="none"/>
        </w:rPr>
      </w:pPr>
      <w:r w:rsidDel="00000000" w:rsidR="00000000" w:rsidRPr="00000000">
        <w:rPr>
          <w:sz w:val="28"/>
          <w:szCs w:val="28"/>
          <w:u w:val="none"/>
          <w:rtl w:val="0"/>
        </w:rPr>
        <w:t xml:space="preserve">Maple tree syrup is used for making maple syrup.</w:t>
      </w:r>
      <w:r w:rsidDel="00000000" w:rsidR="00000000" w:rsidRPr="00000000">
        <w:rPr>
          <w:b w:val="1"/>
          <w:sz w:val="28"/>
          <w:szCs w:val="28"/>
          <w:u w:val="none"/>
          <w:rtl w:val="0"/>
        </w:rPr>
        <w:t xml:space="preserve"> </w:t>
      </w:r>
    </w:p>
    <w:p w:rsidR="00000000" w:rsidDel="00000000" w:rsidP="00000000" w:rsidRDefault="00000000" w:rsidRPr="00000000" w14:paraId="000008AF">
      <w:pPr>
        <w:jc w:val="center"/>
        <w:rPr>
          <w:b w:val="1"/>
          <w:sz w:val="32"/>
          <w:szCs w:val="32"/>
          <w:u w:val="none"/>
        </w:rPr>
      </w:pPr>
      <w:r w:rsidDel="00000000" w:rsidR="00000000" w:rsidRPr="00000000">
        <w:rPr>
          <w:b w:val="1"/>
          <w:sz w:val="32"/>
          <w:szCs w:val="32"/>
          <w:u w:val="none"/>
          <w:rtl w:val="0"/>
        </w:rPr>
        <w:t xml:space="preserve">B. Grasslands</w:t>
      </w:r>
    </w:p>
    <w:p w:rsidR="00000000" w:rsidDel="00000000" w:rsidP="00000000" w:rsidRDefault="00000000" w:rsidRPr="00000000" w14:paraId="000008B0">
      <w:pPr>
        <w:rPr>
          <w:sz w:val="28"/>
          <w:szCs w:val="28"/>
          <w:u w:val="none"/>
        </w:rPr>
      </w:pPr>
      <w:r w:rsidDel="00000000" w:rsidR="00000000" w:rsidRPr="00000000">
        <w:rPr>
          <w:sz w:val="28"/>
          <w:szCs w:val="28"/>
          <w:u w:val="none"/>
          <w:rtl w:val="0"/>
        </w:rPr>
        <w:t xml:space="preserve">-Found in climatic regions where a seasonal pattern occurs with a prolonged drought of about 5-7 months.</w:t>
      </w:r>
    </w:p>
    <w:p w:rsidR="00000000" w:rsidDel="00000000" w:rsidP="00000000" w:rsidRDefault="00000000" w:rsidRPr="00000000" w14:paraId="000008B1">
      <w:pPr>
        <w:jc w:val="center"/>
        <w:rPr>
          <w:b w:val="1"/>
          <w:sz w:val="28"/>
          <w:szCs w:val="28"/>
          <w:u w:val="none"/>
        </w:rPr>
      </w:pPr>
      <w:r w:rsidDel="00000000" w:rsidR="00000000" w:rsidRPr="00000000">
        <w:rPr>
          <w:b w:val="1"/>
          <w:sz w:val="28"/>
          <w:szCs w:val="28"/>
          <w:u w:val="none"/>
          <w:rtl w:val="0"/>
        </w:rPr>
        <w:t xml:space="preserve">Tropical Grasslands/ Savanna</w:t>
      </w:r>
    </w:p>
    <w:p w:rsidR="00000000" w:rsidDel="00000000" w:rsidP="00000000" w:rsidRDefault="00000000" w:rsidRPr="00000000" w14:paraId="000008B2">
      <w:pPr>
        <w:rPr>
          <w:sz w:val="28"/>
          <w:szCs w:val="28"/>
          <w:u w:val="none"/>
        </w:rPr>
      </w:pPr>
      <w:r w:rsidDel="00000000" w:rsidR="00000000" w:rsidRPr="00000000">
        <w:rPr>
          <w:sz w:val="28"/>
          <w:szCs w:val="28"/>
          <w:u w:val="none"/>
          <w:rtl w:val="0"/>
        </w:rPr>
        <w:t xml:space="preserve">-Found in areas experiencing tropical continental climate.</w:t>
      </w:r>
    </w:p>
    <w:p w:rsidR="00000000" w:rsidDel="00000000" w:rsidP="00000000" w:rsidRDefault="00000000" w:rsidRPr="00000000" w14:paraId="000008B3">
      <w:pPr>
        <w:jc w:val="center"/>
        <w:rPr>
          <w:b w:val="1"/>
          <w:sz w:val="28"/>
          <w:szCs w:val="28"/>
          <w:u w:val="none"/>
        </w:rPr>
      </w:pPr>
      <w:r w:rsidDel="00000000" w:rsidR="00000000" w:rsidRPr="00000000">
        <w:rPr>
          <w:b w:val="1"/>
          <w:sz w:val="28"/>
          <w:szCs w:val="28"/>
          <w:u w:val="none"/>
          <w:rtl w:val="0"/>
        </w:rPr>
        <w:t xml:space="preserve">Areas</w:t>
      </w:r>
    </w:p>
    <w:p w:rsidR="00000000" w:rsidDel="00000000" w:rsidP="00000000" w:rsidRDefault="00000000" w:rsidRPr="00000000" w14:paraId="000008B4">
      <w:pPr>
        <w:numPr>
          <w:ilvl w:val="0"/>
          <w:numId w:val="134"/>
        </w:numPr>
        <w:ind w:left="900" w:hanging="360"/>
        <w:rPr>
          <w:b w:val="1"/>
          <w:sz w:val="28"/>
          <w:szCs w:val="28"/>
          <w:u w:val="none"/>
        </w:rPr>
      </w:pPr>
      <w:r w:rsidDel="00000000" w:rsidR="00000000" w:rsidRPr="00000000">
        <w:rPr>
          <w:sz w:val="28"/>
          <w:szCs w:val="28"/>
          <w:u w:val="none"/>
          <w:rtl w:val="0"/>
        </w:rPr>
        <w:t xml:space="preserve">N and S of Congo Basin.</w:t>
      </w:r>
      <w:r w:rsidDel="00000000" w:rsidR="00000000" w:rsidRPr="00000000">
        <w:rPr>
          <w:rtl w:val="0"/>
        </w:rPr>
      </w:r>
    </w:p>
    <w:p w:rsidR="00000000" w:rsidDel="00000000" w:rsidP="00000000" w:rsidRDefault="00000000" w:rsidRPr="00000000" w14:paraId="000008B5">
      <w:pPr>
        <w:numPr>
          <w:ilvl w:val="0"/>
          <w:numId w:val="134"/>
        </w:numPr>
        <w:ind w:left="900" w:hanging="360"/>
        <w:rPr>
          <w:b w:val="1"/>
          <w:sz w:val="28"/>
          <w:szCs w:val="28"/>
          <w:u w:val="none"/>
        </w:rPr>
      </w:pPr>
      <w:r w:rsidDel="00000000" w:rsidR="00000000" w:rsidRPr="00000000">
        <w:rPr>
          <w:sz w:val="28"/>
          <w:szCs w:val="28"/>
          <w:u w:val="none"/>
          <w:rtl w:val="0"/>
        </w:rPr>
        <w:t xml:space="preserve">Between Sahel and equatorial forests in E. Africa plateau.</w:t>
      </w:r>
      <w:r w:rsidDel="00000000" w:rsidR="00000000" w:rsidRPr="00000000">
        <w:rPr>
          <w:rtl w:val="0"/>
        </w:rPr>
      </w:r>
    </w:p>
    <w:p w:rsidR="00000000" w:rsidDel="00000000" w:rsidP="00000000" w:rsidRDefault="00000000" w:rsidRPr="00000000" w14:paraId="000008B6">
      <w:pPr>
        <w:numPr>
          <w:ilvl w:val="0"/>
          <w:numId w:val="134"/>
        </w:numPr>
        <w:ind w:left="900" w:hanging="360"/>
        <w:rPr>
          <w:b w:val="1"/>
          <w:sz w:val="28"/>
          <w:szCs w:val="28"/>
          <w:u w:val="none"/>
        </w:rPr>
      </w:pPr>
      <w:r w:rsidDel="00000000" w:rsidR="00000000" w:rsidRPr="00000000">
        <w:rPr>
          <w:sz w:val="28"/>
          <w:szCs w:val="28"/>
          <w:u w:val="none"/>
          <w:rtl w:val="0"/>
        </w:rPr>
        <w:t xml:space="preserve">N.E of Australian Desert.</w:t>
      </w:r>
      <w:r w:rsidDel="00000000" w:rsidR="00000000" w:rsidRPr="00000000">
        <w:rPr>
          <w:rtl w:val="0"/>
        </w:rPr>
      </w:r>
    </w:p>
    <w:p w:rsidR="00000000" w:rsidDel="00000000" w:rsidP="00000000" w:rsidRDefault="00000000" w:rsidRPr="00000000" w14:paraId="000008B7">
      <w:pPr>
        <w:numPr>
          <w:ilvl w:val="0"/>
          <w:numId w:val="134"/>
        </w:numPr>
        <w:ind w:left="900" w:hanging="360"/>
        <w:rPr>
          <w:b w:val="1"/>
          <w:sz w:val="28"/>
          <w:szCs w:val="28"/>
          <w:u w:val="none"/>
        </w:rPr>
      </w:pPr>
      <w:r w:rsidDel="00000000" w:rsidR="00000000" w:rsidRPr="00000000">
        <w:rPr>
          <w:sz w:val="28"/>
          <w:szCs w:val="28"/>
          <w:u w:val="none"/>
          <w:rtl w:val="0"/>
        </w:rPr>
        <w:t xml:space="preserve">Brazilian highlands</w:t>
      </w:r>
      <w:r w:rsidDel="00000000" w:rsidR="00000000" w:rsidRPr="00000000">
        <w:rPr>
          <w:rtl w:val="0"/>
        </w:rPr>
      </w:r>
    </w:p>
    <w:p w:rsidR="00000000" w:rsidDel="00000000" w:rsidP="00000000" w:rsidRDefault="00000000" w:rsidRPr="00000000" w14:paraId="000008B8">
      <w:pPr>
        <w:rPr>
          <w:sz w:val="28"/>
          <w:szCs w:val="28"/>
          <w:u w:val="none"/>
        </w:rPr>
      </w:pPr>
      <w:r w:rsidDel="00000000" w:rsidR="00000000" w:rsidRPr="00000000">
        <w:rPr>
          <w:sz w:val="28"/>
          <w:szCs w:val="28"/>
          <w:u w:val="none"/>
          <w:rtl w:val="0"/>
        </w:rPr>
        <w:t xml:space="preserve">It’s divided into:</w:t>
      </w:r>
    </w:p>
    <w:p w:rsidR="00000000" w:rsidDel="00000000" w:rsidP="00000000" w:rsidRDefault="00000000" w:rsidRPr="00000000" w14:paraId="000008B9">
      <w:pPr>
        <w:numPr>
          <w:ilvl w:val="0"/>
          <w:numId w:val="131"/>
        </w:numPr>
        <w:ind w:left="750" w:hanging="390"/>
        <w:rPr>
          <w:sz w:val="28"/>
          <w:szCs w:val="28"/>
          <w:u w:val="none"/>
        </w:rPr>
      </w:pPr>
      <w:r w:rsidDel="00000000" w:rsidR="00000000" w:rsidRPr="00000000">
        <w:rPr>
          <w:sz w:val="28"/>
          <w:szCs w:val="28"/>
          <w:u w:val="none"/>
          <w:rtl w:val="0"/>
        </w:rPr>
        <w:t xml:space="preserve">Open grasslands where grass is dominant and </w:t>
      </w:r>
    </w:p>
    <w:p w:rsidR="00000000" w:rsidDel="00000000" w:rsidP="00000000" w:rsidRDefault="00000000" w:rsidRPr="00000000" w14:paraId="000008BA">
      <w:pPr>
        <w:numPr>
          <w:ilvl w:val="0"/>
          <w:numId w:val="131"/>
        </w:numPr>
        <w:ind w:left="750" w:hanging="390"/>
        <w:rPr>
          <w:sz w:val="28"/>
          <w:szCs w:val="28"/>
          <w:u w:val="none"/>
        </w:rPr>
      </w:pPr>
      <w:r w:rsidDel="00000000" w:rsidR="00000000" w:rsidRPr="00000000">
        <w:rPr>
          <w:sz w:val="28"/>
          <w:szCs w:val="28"/>
          <w:u w:val="none"/>
          <w:rtl w:val="0"/>
        </w:rPr>
        <w:t xml:space="preserve">Woodlands in areas which receive more rainfall.</w:t>
      </w:r>
    </w:p>
    <w:p w:rsidR="00000000" w:rsidDel="00000000" w:rsidP="00000000" w:rsidRDefault="00000000" w:rsidRPr="00000000" w14:paraId="000008BB">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BC">
      <w:pPr>
        <w:numPr>
          <w:ilvl w:val="0"/>
          <w:numId w:val="133"/>
        </w:numPr>
        <w:ind w:left="720" w:hanging="360"/>
        <w:rPr>
          <w:b w:val="1"/>
          <w:sz w:val="28"/>
          <w:szCs w:val="28"/>
          <w:u w:val="none"/>
        </w:rPr>
      </w:pPr>
      <w:r w:rsidDel="00000000" w:rsidR="00000000" w:rsidRPr="00000000">
        <w:rPr>
          <w:sz w:val="28"/>
          <w:szCs w:val="28"/>
          <w:u w:val="none"/>
          <w:rtl w:val="0"/>
        </w:rPr>
        <w:t xml:space="preserve">Grasslands with widely spaced trees such as acacias.</w:t>
      </w:r>
      <w:r w:rsidDel="00000000" w:rsidR="00000000" w:rsidRPr="00000000">
        <w:rPr>
          <w:rtl w:val="0"/>
        </w:rPr>
      </w:r>
    </w:p>
    <w:p w:rsidR="00000000" w:rsidDel="00000000" w:rsidP="00000000" w:rsidRDefault="00000000" w:rsidRPr="00000000" w14:paraId="000008BD">
      <w:pPr>
        <w:numPr>
          <w:ilvl w:val="0"/>
          <w:numId w:val="133"/>
        </w:numPr>
        <w:ind w:left="720" w:hanging="360"/>
        <w:rPr>
          <w:b w:val="1"/>
          <w:sz w:val="28"/>
          <w:szCs w:val="28"/>
          <w:u w:val="none"/>
        </w:rPr>
      </w:pPr>
      <w:r w:rsidDel="00000000" w:rsidR="00000000" w:rsidRPr="00000000">
        <w:rPr>
          <w:sz w:val="28"/>
          <w:szCs w:val="28"/>
          <w:u w:val="none"/>
          <w:rtl w:val="0"/>
        </w:rPr>
        <w:t xml:space="preserve">Grasses die in dry season and sprout quickly when it rains.</w:t>
      </w:r>
      <w:r w:rsidDel="00000000" w:rsidR="00000000" w:rsidRPr="00000000">
        <w:rPr>
          <w:rtl w:val="0"/>
        </w:rPr>
      </w:r>
    </w:p>
    <w:p w:rsidR="00000000" w:rsidDel="00000000" w:rsidP="00000000" w:rsidRDefault="00000000" w:rsidRPr="00000000" w14:paraId="000008BE">
      <w:pPr>
        <w:numPr>
          <w:ilvl w:val="0"/>
          <w:numId w:val="133"/>
        </w:numPr>
        <w:ind w:left="720" w:hanging="360"/>
        <w:rPr>
          <w:b w:val="1"/>
          <w:sz w:val="28"/>
          <w:szCs w:val="28"/>
          <w:u w:val="none"/>
        </w:rPr>
      </w:pPr>
      <w:r w:rsidDel="00000000" w:rsidR="00000000" w:rsidRPr="00000000">
        <w:rPr>
          <w:sz w:val="28"/>
          <w:szCs w:val="28"/>
          <w:u w:val="none"/>
          <w:rtl w:val="0"/>
        </w:rPr>
        <w:t xml:space="preserve">Grasses are tall (up to 3m with stiff blades and elephant grass is tallest reaching up to 4m.</w:t>
      </w:r>
      <w:r w:rsidDel="00000000" w:rsidR="00000000" w:rsidRPr="00000000">
        <w:rPr>
          <w:rtl w:val="0"/>
        </w:rPr>
      </w:r>
    </w:p>
    <w:p w:rsidR="00000000" w:rsidDel="00000000" w:rsidP="00000000" w:rsidRDefault="00000000" w:rsidRPr="00000000" w14:paraId="000008BF">
      <w:pPr>
        <w:numPr>
          <w:ilvl w:val="0"/>
          <w:numId w:val="133"/>
        </w:numPr>
        <w:ind w:left="720" w:hanging="360"/>
        <w:rPr>
          <w:b w:val="1"/>
          <w:sz w:val="28"/>
          <w:szCs w:val="28"/>
          <w:u w:val="none"/>
        </w:rPr>
      </w:pPr>
      <w:r w:rsidDel="00000000" w:rsidR="00000000" w:rsidRPr="00000000">
        <w:rPr>
          <w:sz w:val="28"/>
          <w:szCs w:val="28"/>
          <w:u w:val="none"/>
          <w:rtl w:val="0"/>
        </w:rPr>
        <w:t xml:space="preserve">Trees are of medium size up to 13m</w:t>
      </w:r>
      <w:r w:rsidDel="00000000" w:rsidR="00000000" w:rsidRPr="00000000">
        <w:rPr>
          <w:rtl w:val="0"/>
        </w:rPr>
      </w:r>
    </w:p>
    <w:p w:rsidR="00000000" w:rsidDel="00000000" w:rsidP="00000000" w:rsidRDefault="00000000" w:rsidRPr="00000000" w14:paraId="000008C0">
      <w:pPr>
        <w:numPr>
          <w:ilvl w:val="0"/>
          <w:numId w:val="133"/>
        </w:numPr>
        <w:ind w:left="720" w:hanging="360"/>
        <w:rPr>
          <w:b w:val="1"/>
          <w:sz w:val="28"/>
          <w:szCs w:val="28"/>
          <w:u w:val="none"/>
        </w:rPr>
      </w:pPr>
      <w:r w:rsidDel="00000000" w:rsidR="00000000" w:rsidRPr="00000000">
        <w:rPr>
          <w:sz w:val="28"/>
          <w:szCs w:val="28"/>
          <w:u w:val="none"/>
          <w:rtl w:val="0"/>
        </w:rPr>
        <w:t xml:space="preserve">Tree crowns are umbrella shaped to provide shade around roots to reduce evaporation.</w:t>
      </w:r>
      <w:r w:rsidDel="00000000" w:rsidR="00000000" w:rsidRPr="00000000">
        <w:rPr>
          <w:rtl w:val="0"/>
        </w:rPr>
      </w:r>
    </w:p>
    <w:p w:rsidR="00000000" w:rsidDel="00000000" w:rsidP="00000000" w:rsidRDefault="00000000" w:rsidRPr="00000000" w14:paraId="000008C1">
      <w:pPr>
        <w:numPr>
          <w:ilvl w:val="0"/>
          <w:numId w:val="133"/>
        </w:numPr>
        <w:ind w:left="720" w:hanging="360"/>
        <w:rPr>
          <w:b w:val="1"/>
          <w:sz w:val="28"/>
          <w:szCs w:val="28"/>
          <w:u w:val="none"/>
        </w:rPr>
      </w:pPr>
      <w:r w:rsidDel="00000000" w:rsidR="00000000" w:rsidRPr="00000000">
        <w:rPr>
          <w:sz w:val="28"/>
          <w:szCs w:val="28"/>
          <w:u w:val="none"/>
          <w:rtl w:val="0"/>
        </w:rPr>
        <w:t xml:space="preserve">Most trees are deciduous and shed leaves during dry season.</w:t>
      </w:r>
      <w:r w:rsidDel="00000000" w:rsidR="00000000" w:rsidRPr="00000000">
        <w:rPr>
          <w:rtl w:val="0"/>
        </w:rPr>
      </w:r>
    </w:p>
    <w:p w:rsidR="00000000" w:rsidDel="00000000" w:rsidP="00000000" w:rsidRDefault="00000000" w:rsidRPr="00000000" w14:paraId="000008C2">
      <w:pPr>
        <w:numPr>
          <w:ilvl w:val="0"/>
          <w:numId w:val="133"/>
        </w:numPr>
        <w:ind w:left="720" w:hanging="360"/>
        <w:rPr>
          <w:b w:val="1"/>
          <w:sz w:val="28"/>
          <w:szCs w:val="28"/>
          <w:u w:val="none"/>
        </w:rPr>
      </w:pPr>
      <w:r w:rsidDel="00000000" w:rsidR="00000000" w:rsidRPr="00000000">
        <w:rPr>
          <w:sz w:val="28"/>
          <w:szCs w:val="28"/>
          <w:u w:val="none"/>
          <w:rtl w:val="0"/>
        </w:rPr>
        <w:t xml:space="preserve">Trees have small leaves and thick barks to reduce transpiration.</w:t>
      </w:r>
      <w:r w:rsidDel="00000000" w:rsidR="00000000" w:rsidRPr="00000000">
        <w:rPr>
          <w:rtl w:val="0"/>
        </w:rPr>
      </w:r>
    </w:p>
    <w:p w:rsidR="00000000" w:rsidDel="00000000" w:rsidP="00000000" w:rsidRDefault="00000000" w:rsidRPr="00000000" w14:paraId="000008C3">
      <w:pPr>
        <w:numPr>
          <w:ilvl w:val="0"/>
          <w:numId w:val="133"/>
        </w:numPr>
        <w:ind w:left="720" w:hanging="360"/>
        <w:rPr>
          <w:sz w:val="28"/>
          <w:szCs w:val="28"/>
          <w:u w:val="none"/>
        </w:rPr>
      </w:pPr>
      <w:r w:rsidDel="00000000" w:rsidR="00000000" w:rsidRPr="00000000">
        <w:rPr>
          <w:sz w:val="28"/>
          <w:szCs w:val="28"/>
          <w:u w:val="none"/>
          <w:rtl w:val="0"/>
        </w:rPr>
        <w:t xml:space="preserve">Trees have long tap roots to reach the water deep below during long dry spells.</w:t>
      </w:r>
    </w:p>
    <w:p w:rsidR="00000000" w:rsidDel="00000000" w:rsidP="00000000" w:rsidRDefault="00000000" w:rsidRPr="00000000" w14:paraId="000008C4">
      <w:pPr>
        <w:jc w:val="center"/>
        <w:rPr>
          <w:b w:val="1"/>
          <w:sz w:val="28"/>
          <w:szCs w:val="28"/>
          <w:u w:val="none"/>
        </w:rPr>
      </w:pPr>
      <w:r w:rsidDel="00000000" w:rsidR="00000000" w:rsidRPr="00000000">
        <w:rPr>
          <w:b w:val="1"/>
          <w:sz w:val="28"/>
          <w:szCs w:val="28"/>
          <w:u w:val="none"/>
          <w:rtl w:val="0"/>
        </w:rPr>
        <w:t xml:space="preserve">Uses</w:t>
      </w:r>
    </w:p>
    <w:p w:rsidR="00000000" w:rsidDel="00000000" w:rsidP="00000000" w:rsidRDefault="00000000" w:rsidRPr="00000000" w14:paraId="000008C5">
      <w:pPr>
        <w:numPr>
          <w:ilvl w:val="0"/>
          <w:numId w:val="136"/>
        </w:numPr>
        <w:ind w:left="750" w:hanging="390"/>
        <w:rPr>
          <w:sz w:val="28"/>
          <w:szCs w:val="28"/>
          <w:u w:val="none"/>
        </w:rPr>
      </w:pPr>
      <w:r w:rsidDel="00000000" w:rsidR="00000000" w:rsidRPr="00000000">
        <w:rPr>
          <w:sz w:val="28"/>
          <w:szCs w:val="28"/>
          <w:u w:val="none"/>
          <w:rtl w:val="0"/>
        </w:rPr>
        <w:t xml:space="preserve">Grass is for grazing and commercial ranching though it’s of low nutritional value due to lack of phosphorous.</w:t>
      </w:r>
    </w:p>
    <w:p w:rsidR="00000000" w:rsidDel="00000000" w:rsidP="00000000" w:rsidRDefault="00000000" w:rsidRPr="00000000" w14:paraId="000008C6">
      <w:pPr>
        <w:numPr>
          <w:ilvl w:val="0"/>
          <w:numId w:val="136"/>
        </w:numPr>
        <w:ind w:left="750" w:hanging="390"/>
        <w:rPr>
          <w:sz w:val="28"/>
          <w:szCs w:val="28"/>
          <w:u w:val="none"/>
        </w:rPr>
      </w:pPr>
      <w:r w:rsidDel="00000000" w:rsidR="00000000" w:rsidRPr="00000000">
        <w:rPr>
          <w:sz w:val="28"/>
          <w:szCs w:val="28"/>
          <w:u w:val="none"/>
          <w:rtl w:val="0"/>
        </w:rPr>
        <w:t xml:space="preserve">Cereals e.g. wheat farming because the soil is rich in humus resulting from the grass cover.</w:t>
      </w:r>
    </w:p>
    <w:p w:rsidR="00000000" w:rsidDel="00000000" w:rsidP="00000000" w:rsidRDefault="00000000" w:rsidRPr="00000000" w14:paraId="000008C7">
      <w:pPr>
        <w:numPr>
          <w:ilvl w:val="0"/>
          <w:numId w:val="136"/>
        </w:numPr>
        <w:ind w:left="750" w:hanging="390"/>
        <w:rPr>
          <w:sz w:val="28"/>
          <w:szCs w:val="28"/>
          <w:u w:val="none"/>
        </w:rPr>
      </w:pPr>
      <w:r w:rsidDel="00000000" w:rsidR="00000000" w:rsidRPr="00000000">
        <w:rPr>
          <w:sz w:val="28"/>
          <w:szCs w:val="28"/>
          <w:u w:val="none"/>
          <w:rtl w:val="0"/>
        </w:rPr>
        <w:t xml:space="preserve">Vegetation acts as soil cover to reduce soil erosion.</w:t>
      </w:r>
    </w:p>
    <w:p w:rsidR="00000000" w:rsidDel="00000000" w:rsidP="00000000" w:rsidRDefault="00000000" w:rsidRPr="00000000" w14:paraId="000008C8">
      <w:pPr>
        <w:numPr>
          <w:ilvl w:val="0"/>
          <w:numId w:val="136"/>
        </w:numPr>
        <w:ind w:left="750" w:hanging="390"/>
        <w:rPr>
          <w:sz w:val="28"/>
          <w:szCs w:val="28"/>
          <w:u w:val="none"/>
        </w:rPr>
      </w:pPr>
      <w:r w:rsidDel="00000000" w:rsidR="00000000" w:rsidRPr="00000000">
        <w:rPr>
          <w:sz w:val="28"/>
          <w:szCs w:val="28"/>
          <w:u w:val="none"/>
          <w:rtl w:val="0"/>
        </w:rPr>
        <w:t xml:space="preserve">Homes of wild animals which attract tourists e.g. E. and C. African savannas.</w:t>
      </w:r>
    </w:p>
    <w:p w:rsidR="00000000" w:rsidDel="00000000" w:rsidP="00000000" w:rsidRDefault="00000000" w:rsidRPr="00000000" w14:paraId="000008C9">
      <w:pPr>
        <w:numPr>
          <w:ilvl w:val="0"/>
          <w:numId w:val="136"/>
        </w:numPr>
        <w:ind w:left="750" w:hanging="390"/>
        <w:rPr>
          <w:sz w:val="28"/>
          <w:szCs w:val="28"/>
          <w:u w:val="none"/>
        </w:rPr>
      </w:pPr>
      <w:r w:rsidDel="00000000" w:rsidR="00000000" w:rsidRPr="00000000">
        <w:rPr>
          <w:sz w:val="28"/>
          <w:szCs w:val="28"/>
          <w:u w:val="none"/>
          <w:rtl w:val="0"/>
        </w:rPr>
        <w:t xml:space="preserve">Trees are habitats for bees which provide honey.</w:t>
      </w:r>
    </w:p>
    <w:p w:rsidR="00000000" w:rsidDel="00000000" w:rsidP="00000000" w:rsidRDefault="00000000" w:rsidRPr="00000000" w14:paraId="000008CA">
      <w:pPr>
        <w:numPr>
          <w:ilvl w:val="0"/>
          <w:numId w:val="136"/>
        </w:numPr>
        <w:ind w:left="750" w:hanging="390"/>
        <w:rPr>
          <w:sz w:val="28"/>
          <w:szCs w:val="28"/>
          <w:u w:val="none"/>
        </w:rPr>
      </w:pPr>
      <w:r w:rsidDel="00000000" w:rsidR="00000000" w:rsidRPr="00000000">
        <w:rPr>
          <w:sz w:val="28"/>
          <w:szCs w:val="28"/>
          <w:u w:val="none"/>
          <w:rtl w:val="0"/>
        </w:rPr>
        <w:t xml:space="preserve">Some shrubs and herbs are used for medicine.</w:t>
      </w:r>
    </w:p>
    <w:p w:rsidR="00000000" w:rsidDel="00000000" w:rsidP="00000000" w:rsidRDefault="00000000" w:rsidRPr="00000000" w14:paraId="000008CB">
      <w:pPr>
        <w:numPr>
          <w:ilvl w:val="0"/>
          <w:numId w:val="136"/>
        </w:numPr>
        <w:ind w:left="750" w:hanging="390"/>
        <w:rPr>
          <w:sz w:val="28"/>
          <w:szCs w:val="28"/>
          <w:u w:val="none"/>
        </w:rPr>
      </w:pPr>
      <w:r w:rsidDel="00000000" w:rsidR="00000000" w:rsidRPr="00000000">
        <w:rPr>
          <w:sz w:val="28"/>
          <w:szCs w:val="28"/>
          <w:u w:val="none"/>
          <w:rtl w:val="0"/>
        </w:rPr>
        <w:t xml:space="preserve">Trees such as acacia provide fuel wood and charcoal.</w:t>
      </w:r>
    </w:p>
    <w:p w:rsidR="00000000" w:rsidDel="00000000" w:rsidP="00000000" w:rsidRDefault="00000000" w:rsidRPr="00000000" w14:paraId="000008CC">
      <w:pPr>
        <w:jc w:val="center"/>
        <w:rPr>
          <w:b w:val="1"/>
          <w:sz w:val="28"/>
          <w:szCs w:val="28"/>
          <w:u w:val="none"/>
        </w:rPr>
      </w:pPr>
      <w:r w:rsidDel="00000000" w:rsidR="00000000" w:rsidRPr="00000000">
        <w:rPr>
          <w:b w:val="1"/>
          <w:sz w:val="28"/>
          <w:szCs w:val="28"/>
          <w:u w:val="none"/>
          <w:rtl w:val="0"/>
        </w:rPr>
        <w:t xml:space="preserve">Temperate Grasslands</w:t>
      </w:r>
    </w:p>
    <w:p w:rsidR="00000000" w:rsidDel="00000000" w:rsidP="00000000" w:rsidRDefault="00000000" w:rsidRPr="00000000" w14:paraId="000008CD">
      <w:pPr>
        <w:rPr>
          <w:sz w:val="28"/>
          <w:szCs w:val="28"/>
          <w:u w:val="none"/>
        </w:rPr>
      </w:pPr>
      <w:r w:rsidDel="00000000" w:rsidR="00000000" w:rsidRPr="00000000">
        <w:rPr>
          <w:sz w:val="28"/>
          <w:szCs w:val="28"/>
          <w:u w:val="none"/>
          <w:rtl w:val="0"/>
        </w:rPr>
        <w:t xml:space="preserve">-Found in continental interiors of temperate grasslands where rainfall isn’t sufficient to sustain forests.</w:t>
      </w:r>
    </w:p>
    <w:p w:rsidR="00000000" w:rsidDel="00000000" w:rsidP="00000000" w:rsidRDefault="00000000" w:rsidRPr="00000000" w14:paraId="000008CE">
      <w:pPr>
        <w:jc w:val="center"/>
        <w:rPr>
          <w:b w:val="1"/>
          <w:sz w:val="28"/>
          <w:szCs w:val="28"/>
          <w:u w:val="none"/>
        </w:rPr>
      </w:pPr>
      <w:r w:rsidDel="00000000" w:rsidR="00000000" w:rsidRPr="00000000">
        <w:rPr>
          <w:b w:val="1"/>
          <w:sz w:val="28"/>
          <w:szCs w:val="28"/>
          <w:u w:val="none"/>
          <w:rtl w:val="0"/>
        </w:rPr>
        <w:t xml:space="preserve">Location</w:t>
      </w:r>
    </w:p>
    <w:p w:rsidR="00000000" w:rsidDel="00000000" w:rsidP="00000000" w:rsidRDefault="00000000" w:rsidRPr="00000000" w14:paraId="000008CF">
      <w:pPr>
        <w:jc w:val="center"/>
        <w:rPr>
          <w:b w:val="1"/>
          <w:sz w:val="28"/>
          <w:szCs w:val="28"/>
          <w:u w:val="none"/>
        </w:rPr>
      </w:pPr>
      <w:r w:rsidDel="00000000" w:rsidR="00000000" w:rsidRPr="00000000">
        <w:rPr>
          <w:b w:val="1"/>
          <w:sz w:val="28"/>
          <w:szCs w:val="28"/>
          <w:u w:val="none"/>
          <w:rtl w:val="0"/>
        </w:rPr>
        <w:t xml:space="preserve">The Prairies</w:t>
      </w:r>
    </w:p>
    <w:p w:rsidR="00000000" w:rsidDel="00000000" w:rsidP="00000000" w:rsidRDefault="00000000" w:rsidRPr="00000000" w14:paraId="000008D0">
      <w:pPr>
        <w:jc w:val="center"/>
        <w:rPr>
          <w:b w:val="1"/>
          <w:sz w:val="28"/>
          <w:szCs w:val="28"/>
          <w:u w:val="none"/>
        </w:rPr>
      </w:pPr>
      <w:r w:rsidDel="00000000" w:rsidR="00000000" w:rsidRPr="00000000">
        <w:rPr>
          <w:b w:val="1"/>
          <w:sz w:val="28"/>
          <w:szCs w:val="28"/>
          <w:u w:val="none"/>
          <w:rtl w:val="0"/>
        </w:rPr>
        <w:t xml:space="preserve">Areas </w:t>
      </w:r>
    </w:p>
    <w:p w:rsidR="00000000" w:rsidDel="00000000" w:rsidP="00000000" w:rsidRDefault="00000000" w:rsidRPr="00000000" w14:paraId="000008D1">
      <w:pPr>
        <w:rPr>
          <w:sz w:val="28"/>
          <w:szCs w:val="28"/>
          <w:u w:val="none"/>
        </w:rPr>
      </w:pPr>
      <w:r w:rsidDel="00000000" w:rsidR="00000000" w:rsidRPr="00000000">
        <w:rPr>
          <w:sz w:val="28"/>
          <w:szCs w:val="28"/>
          <w:u w:val="none"/>
          <w:rtl w:val="0"/>
        </w:rPr>
        <w:t xml:space="preserve">-Canadian provinces of Alberta, Saskatchewan, Manitoba and neighbouring states of U.S.A.</w:t>
      </w:r>
    </w:p>
    <w:p w:rsidR="00000000" w:rsidDel="00000000" w:rsidP="00000000" w:rsidRDefault="00000000" w:rsidRPr="00000000" w14:paraId="000008D2">
      <w:pPr>
        <w:jc w:val="center"/>
        <w:rPr>
          <w:b w:val="1"/>
          <w:sz w:val="28"/>
          <w:szCs w:val="28"/>
          <w:u w:val="none"/>
        </w:rPr>
      </w:pPr>
      <w:r w:rsidDel="00000000" w:rsidR="00000000" w:rsidRPr="00000000">
        <w:rPr>
          <w:b w:val="1"/>
          <w:sz w:val="28"/>
          <w:szCs w:val="28"/>
          <w:u w:val="none"/>
          <w:rtl w:val="0"/>
        </w:rPr>
        <w:t xml:space="preserve">Characteristics </w:t>
      </w:r>
    </w:p>
    <w:p w:rsidR="00000000" w:rsidDel="00000000" w:rsidP="00000000" w:rsidRDefault="00000000" w:rsidRPr="00000000" w14:paraId="000008D3">
      <w:pPr>
        <w:ind w:left="720" w:hanging="360"/>
        <w:rPr>
          <w:b w:val="1"/>
          <w:sz w:val="28"/>
          <w:szCs w:val="28"/>
          <w:u w:val="none"/>
        </w:rPr>
      </w:pPr>
      <w:r w:rsidDel="00000000" w:rsidR="00000000" w:rsidRPr="00000000">
        <w:rPr>
          <w:sz w:val="28"/>
          <w:szCs w:val="28"/>
          <w:u w:val="none"/>
          <w:rtl w:val="0"/>
        </w:rPr>
        <w:t xml:space="preserve">Continuous tuft grass</w:t>
      </w:r>
      <w:r w:rsidDel="00000000" w:rsidR="00000000" w:rsidRPr="00000000">
        <w:rPr>
          <w:rtl w:val="0"/>
        </w:rPr>
      </w:r>
    </w:p>
    <w:p w:rsidR="00000000" w:rsidDel="00000000" w:rsidP="00000000" w:rsidRDefault="00000000" w:rsidRPr="00000000" w14:paraId="000008D4">
      <w:pPr>
        <w:ind w:left="720" w:hanging="360"/>
        <w:rPr>
          <w:b w:val="1"/>
          <w:sz w:val="28"/>
          <w:szCs w:val="28"/>
          <w:u w:val="none"/>
        </w:rPr>
      </w:pPr>
      <w:r w:rsidDel="00000000" w:rsidR="00000000" w:rsidRPr="00000000">
        <w:rPr>
          <w:sz w:val="28"/>
          <w:szCs w:val="28"/>
          <w:u w:val="none"/>
          <w:rtl w:val="0"/>
        </w:rPr>
        <w:t xml:space="preserve">Grasses are nutritious.</w:t>
      </w:r>
      <w:r w:rsidDel="00000000" w:rsidR="00000000" w:rsidRPr="00000000">
        <w:rPr>
          <w:rtl w:val="0"/>
        </w:rPr>
      </w:r>
    </w:p>
    <w:p w:rsidR="00000000" w:rsidDel="00000000" w:rsidP="00000000" w:rsidRDefault="00000000" w:rsidRPr="00000000" w14:paraId="000008D5">
      <w:pPr>
        <w:ind w:left="720" w:hanging="360"/>
        <w:rPr>
          <w:b w:val="1"/>
          <w:sz w:val="28"/>
          <w:szCs w:val="28"/>
          <w:u w:val="none"/>
        </w:rPr>
      </w:pPr>
      <w:r w:rsidDel="00000000" w:rsidR="00000000" w:rsidRPr="00000000">
        <w:rPr>
          <w:sz w:val="28"/>
          <w:szCs w:val="28"/>
          <w:u w:val="none"/>
          <w:rtl w:val="0"/>
        </w:rPr>
        <w:t xml:space="preserve">Grass is short</w:t>
      </w:r>
      <w:r w:rsidDel="00000000" w:rsidR="00000000" w:rsidRPr="00000000">
        <w:rPr>
          <w:rtl w:val="0"/>
        </w:rPr>
      </w:r>
    </w:p>
    <w:p w:rsidR="00000000" w:rsidDel="00000000" w:rsidP="00000000" w:rsidRDefault="00000000" w:rsidRPr="00000000" w14:paraId="000008D6">
      <w:pPr>
        <w:ind w:left="720" w:hanging="360"/>
        <w:rPr>
          <w:b w:val="1"/>
          <w:sz w:val="28"/>
          <w:szCs w:val="28"/>
          <w:u w:val="none"/>
        </w:rPr>
      </w:pPr>
      <w:r w:rsidDel="00000000" w:rsidR="00000000" w:rsidRPr="00000000">
        <w:rPr>
          <w:sz w:val="28"/>
          <w:szCs w:val="28"/>
          <w:u w:val="none"/>
          <w:rtl w:val="0"/>
        </w:rPr>
        <w:t xml:space="preserve">Grass is interspersed with bulbons and leguminous plants.</w:t>
      </w:r>
      <w:r w:rsidDel="00000000" w:rsidR="00000000" w:rsidRPr="00000000">
        <w:rPr>
          <w:rtl w:val="0"/>
        </w:rPr>
      </w:r>
    </w:p>
    <w:p w:rsidR="00000000" w:rsidDel="00000000" w:rsidP="00000000" w:rsidRDefault="00000000" w:rsidRPr="00000000" w14:paraId="000008D7">
      <w:pPr>
        <w:ind w:left="720" w:hanging="360"/>
        <w:rPr>
          <w:b w:val="1"/>
          <w:sz w:val="28"/>
          <w:szCs w:val="28"/>
          <w:u w:val="none"/>
        </w:rPr>
      </w:pPr>
      <w:r w:rsidDel="00000000" w:rsidR="00000000" w:rsidRPr="00000000">
        <w:rPr>
          <w:sz w:val="28"/>
          <w:szCs w:val="28"/>
          <w:u w:val="none"/>
          <w:rtl w:val="0"/>
        </w:rPr>
        <w:t xml:space="preserve">Grass is mixed in some areas with species such as stipa, buffalo and gamma grasses.</w:t>
      </w:r>
      <w:r w:rsidDel="00000000" w:rsidR="00000000" w:rsidRPr="00000000">
        <w:rPr>
          <w:rtl w:val="0"/>
        </w:rPr>
      </w:r>
    </w:p>
    <w:p w:rsidR="00000000" w:rsidDel="00000000" w:rsidP="00000000" w:rsidRDefault="00000000" w:rsidRPr="00000000" w14:paraId="000008D8">
      <w:pPr>
        <w:ind w:left="720" w:hanging="360"/>
        <w:rPr>
          <w:b w:val="1"/>
          <w:sz w:val="28"/>
          <w:szCs w:val="28"/>
          <w:u w:val="none"/>
        </w:rPr>
      </w:pPr>
      <w:r w:rsidDel="00000000" w:rsidR="00000000" w:rsidRPr="00000000">
        <w:rPr>
          <w:sz w:val="28"/>
          <w:szCs w:val="28"/>
          <w:u w:val="none"/>
          <w:rtl w:val="0"/>
        </w:rPr>
        <w:t xml:space="preserve">Tall grasses in areas with rainfall of over 500mm.</w:t>
      </w:r>
      <w:r w:rsidDel="00000000" w:rsidR="00000000" w:rsidRPr="00000000">
        <w:rPr>
          <w:rtl w:val="0"/>
        </w:rPr>
      </w:r>
    </w:p>
    <w:p w:rsidR="00000000" w:rsidDel="00000000" w:rsidP="00000000" w:rsidRDefault="00000000" w:rsidRPr="00000000" w14:paraId="000008D9">
      <w:pPr>
        <w:jc w:val="center"/>
        <w:rPr>
          <w:b w:val="1"/>
          <w:sz w:val="28"/>
          <w:szCs w:val="28"/>
          <w:u w:val="none"/>
        </w:rPr>
      </w:pPr>
      <w:r w:rsidDel="00000000" w:rsidR="00000000" w:rsidRPr="00000000">
        <w:rPr>
          <w:b w:val="1"/>
          <w:sz w:val="28"/>
          <w:szCs w:val="28"/>
          <w:u w:val="none"/>
          <w:rtl w:val="0"/>
        </w:rPr>
        <w:t xml:space="preserve">The Steppes</w:t>
      </w:r>
    </w:p>
    <w:p w:rsidR="00000000" w:rsidDel="00000000" w:rsidP="00000000" w:rsidRDefault="00000000" w:rsidRPr="00000000" w14:paraId="000008DA">
      <w:pPr>
        <w:rPr>
          <w:sz w:val="28"/>
          <w:szCs w:val="28"/>
          <w:u w:val="none"/>
        </w:rPr>
      </w:pPr>
      <w:r w:rsidDel="00000000" w:rsidR="00000000" w:rsidRPr="00000000">
        <w:rPr>
          <w:sz w:val="28"/>
          <w:szCs w:val="28"/>
          <w:u w:val="none"/>
          <w:rtl w:val="0"/>
        </w:rPr>
        <w:t xml:space="preserve">-Found in Eurasia- temperate interiors of Europe and Asia.</w:t>
      </w:r>
    </w:p>
    <w:p w:rsidR="00000000" w:rsidDel="00000000" w:rsidP="00000000" w:rsidRDefault="00000000" w:rsidRPr="00000000" w14:paraId="000008DB">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DC">
      <w:pPr>
        <w:ind w:left="720" w:hanging="360"/>
        <w:rPr>
          <w:b w:val="1"/>
          <w:sz w:val="28"/>
          <w:szCs w:val="28"/>
          <w:u w:val="none"/>
        </w:rPr>
      </w:pPr>
      <w:r w:rsidDel="00000000" w:rsidR="00000000" w:rsidRPr="00000000">
        <w:rPr>
          <w:sz w:val="28"/>
          <w:szCs w:val="28"/>
          <w:u w:val="none"/>
          <w:rtl w:val="0"/>
        </w:rPr>
        <w:t xml:space="preserve">True Steppes-rich carpet of grass and some flowering plants.</w:t>
      </w:r>
      <w:r w:rsidDel="00000000" w:rsidR="00000000" w:rsidRPr="00000000">
        <w:rPr>
          <w:rtl w:val="0"/>
        </w:rPr>
      </w:r>
    </w:p>
    <w:p w:rsidR="00000000" w:rsidDel="00000000" w:rsidP="00000000" w:rsidRDefault="00000000" w:rsidRPr="00000000" w14:paraId="000008DD">
      <w:pPr>
        <w:ind w:left="720" w:hanging="360"/>
        <w:rPr>
          <w:b w:val="1"/>
          <w:sz w:val="28"/>
          <w:szCs w:val="28"/>
          <w:u w:val="none"/>
        </w:rPr>
      </w:pPr>
      <w:r w:rsidDel="00000000" w:rsidR="00000000" w:rsidRPr="00000000">
        <w:rPr>
          <w:sz w:val="28"/>
          <w:szCs w:val="28"/>
          <w:u w:val="none"/>
          <w:rtl w:val="0"/>
        </w:rPr>
        <w:t xml:space="preserve">Desert steppes-Coarse grass growing in tufts</w:t>
      </w:r>
      <w:r w:rsidDel="00000000" w:rsidR="00000000" w:rsidRPr="00000000">
        <w:rPr>
          <w:rtl w:val="0"/>
        </w:rPr>
      </w:r>
    </w:p>
    <w:p w:rsidR="00000000" w:rsidDel="00000000" w:rsidP="00000000" w:rsidRDefault="00000000" w:rsidRPr="00000000" w14:paraId="000008DE">
      <w:pPr>
        <w:ind w:left="360" w:firstLine="0"/>
        <w:rPr>
          <w:sz w:val="28"/>
          <w:szCs w:val="28"/>
          <w:u w:val="none"/>
        </w:rPr>
      </w:pPr>
      <w:r w:rsidDel="00000000" w:rsidR="00000000" w:rsidRPr="00000000">
        <w:rPr>
          <w:sz w:val="28"/>
          <w:szCs w:val="28"/>
          <w:u w:val="none"/>
          <w:rtl w:val="0"/>
        </w:rPr>
        <w:t xml:space="preserve">                            -Grass doesn’t form a continuous cove on the ground.</w:t>
      </w:r>
    </w:p>
    <w:p w:rsidR="00000000" w:rsidDel="00000000" w:rsidP="00000000" w:rsidRDefault="00000000" w:rsidRPr="00000000" w14:paraId="000008DF">
      <w:pPr>
        <w:ind w:left="360" w:firstLine="0"/>
        <w:rPr>
          <w:sz w:val="28"/>
          <w:szCs w:val="28"/>
          <w:u w:val="none"/>
        </w:rPr>
      </w:pPr>
      <w:r w:rsidDel="00000000" w:rsidR="00000000" w:rsidRPr="00000000">
        <w:rPr>
          <w:sz w:val="28"/>
          <w:szCs w:val="28"/>
          <w:u w:val="none"/>
          <w:rtl w:val="0"/>
        </w:rPr>
        <w:t xml:space="preserve">                            -Short grass which grows very close to the ground.</w:t>
      </w:r>
    </w:p>
    <w:p w:rsidR="00000000" w:rsidDel="00000000" w:rsidP="00000000" w:rsidRDefault="00000000" w:rsidRPr="00000000" w14:paraId="000008E0">
      <w:pPr>
        <w:jc w:val="center"/>
        <w:rPr>
          <w:b w:val="1"/>
          <w:sz w:val="28"/>
          <w:szCs w:val="28"/>
          <w:u w:val="none"/>
        </w:rPr>
      </w:pPr>
      <w:r w:rsidDel="00000000" w:rsidR="00000000" w:rsidRPr="00000000">
        <w:rPr>
          <w:b w:val="1"/>
          <w:sz w:val="28"/>
          <w:szCs w:val="28"/>
          <w:u w:val="none"/>
          <w:rtl w:val="0"/>
        </w:rPr>
        <w:t xml:space="preserve">The Pampas</w:t>
      </w:r>
    </w:p>
    <w:p w:rsidR="00000000" w:rsidDel="00000000" w:rsidP="00000000" w:rsidRDefault="00000000" w:rsidRPr="00000000" w14:paraId="000008E1">
      <w:pPr>
        <w:rPr>
          <w:sz w:val="28"/>
          <w:szCs w:val="28"/>
          <w:u w:val="none"/>
        </w:rPr>
      </w:pPr>
      <w:r w:rsidDel="00000000" w:rsidR="00000000" w:rsidRPr="00000000">
        <w:rPr>
          <w:sz w:val="28"/>
          <w:szCs w:val="28"/>
          <w:u w:val="none"/>
          <w:rtl w:val="0"/>
        </w:rPr>
        <w:t xml:space="preserve">-Found in Argentina.</w:t>
      </w:r>
    </w:p>
    <w:p w:rsidR="00000000" w:rsidDel="00000000" w:rsidP="00000000" w:rsidRDefault="00000000" w:rsidRPr="00000000" w14:paraId="000008E2">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E3">
      <w:pPr>
        <w:ind w:left="720" w:hanging="360"/>
        <w:rPr>
          <w:b w:val="1"/>
          <w:sz w:val="28"/>
          <w:szCs w:val="28"/>
          <w:u w:val="none"/>
        </w:rPr>
      </w:pPr>
      <w:r w:rsidDel="00000000" w:rsidR="00000000" w:rsidRPr="00000000">
        <w:rPr>
          <w:sz w:val="28"/>
          <w:szCs w:val="28"/>
          <w:u w:val="none"/>
          <w:rtl w:val="0"/>
        </w:rPr>
        <w:t xml:space="preserve">Feather-like grass</w:t>
      </w:r>
      <w:r w:rsidDel="00000000" w:rsidR="00000000" w:rsidRPr="00000000">
        <w:rPr>
          <w:rtl w:val="0"/>
        </w:rPr>
      </w:r>
    </w:p>
    <w:p w:rsidR="00000000" w:rsidDel="00000000" w:rsidP="00000000" w:rsidRDefault="00000000" w:rsidRPr="00000000" w14:paraId="000008E4">
      <w:pPr>
        <w:ind w:left="720" w:hanging="360"/>
        <w:rPr>
          <w:b w:val="1"/>
          <w:sz w:val="28"/>
          <w:szCs w:val="28"/>
          <w:u w:val="none"/>
        </w:rPr>
      </w:pPr>
      <w:r w:rsidDel="00000000" w:rsidR="00000000" w:rsidRPr="00000000">
        <w:rPr>
          <w:sz w:val="28"/>
          <w:szCs w:val="28"/>
          <w:u w:val="none"/>
          <w:rtl w:val="0"/>
        </w:rPr>
        <w:t xml:space="preserve">Grass forms individual tussocks with patches of bare soil.</w:t>
      </w:r>
      <w:r w:rsidDel="00000000" w:rsidR="00000000" w:rsidRPr="00000000">
        <w:rPr>
          <w:rtl w:val="0"/>
        </w:rPr>
      </w:r>
    </w:p>
    <w:p w:rsidR="00000000" w:rsidDel="00000000" w:rsidP="00000000" w:rsidRDefault="00000000" w:rsidRPr="00000000" w14:paraId="000008E5">
      <w:pPr>
        <w:ind w:left="720" w:hanging="360"/>
        <w:rPr>
          <w:b w:val="1"/>
          <w:sz w:val="28"/>
          <w:szCs w:val="28"/>
          <w:u w:val="none"/>
        </w:rPr>
      </w:pPr>
      <w:r w:rsidDel="00000000" w:rsidR="00000000" w:rsidRPr="00000000">
        <w:rPr>
          <w:sz w:val="28"/>
          <w:szCs w:val="28"/>
          <w:u w:val="none"/>
          <w:rtl w:val="0"/>
        </w:rPr>
        <w:t xml:space="preserve">Forests are present in some areas due to increased moisture.</w:t>
      </w:r>
      <w:r w:rsidDel="00000000" w:rsidR="00000000" w:rsidRPr="00000000">
        <w:rPr>
          <w:rtl w:val="0"/>
        </w:rPr>
      </w:r>
    </w:p>
    <w:p w:rsidR="00000000" w:rsidDel="00000000" w:rsidP="00000000" w:rsidRDefault="00000000" w:rsidRPr="00000000" w14:paraId="000008E6">
      <w:pPr>
        <w:ind w:left="720" w:hanging="360"/>
        <w:rPr>
          <w:b w:val="1"/>
          <w:sz w:val="28"/>
          <w:szCs w:val="28"/>
          <w:u w:val="none"/>
        </w:rPr>
      </w:pPr>
      <w:r w:rsidDel="00000000" w:rsidR="00000000" w:rsidRPr="00000000">
        <w:rPr>
          <w:sz w:val="28"/>
          <w:szCs w:val="28"/>
          <w:u w:val="none"/>
          <w:rtl w:val="0"/>
        </w:rPr>
        <w:t xml:space="preserve">Xerophytic or drought resistant plants are present in some areas.</w:t>
      </w:r>
      <w:r w:rsidDel="00000000" w:rsidR="00000000" w:rsidRPr="00000000">
        <w:rPr>
          <w:rtl w:val="0"/>
        </w:rPr>
      </w:r>
    </w:p>
    <w:p w:rsidR="00000000" w:rsidDel="00000000" w:rsidP="00000000" w:rsidRDefault="00000000" w:rsidRPr="00000000" w14:paraId="000008E7">
      <w:pPr>
        <w:jc w:val="center"/>
        <w:rPr>
          <w:b w:val="1"/>
          <w:sz w:val="28"/>
          <w:szCs w:val="28"/>
          <w:u w:val="none"/>
        </w:rPr>
      </w:pPr>
      <w:r w:rsidDel="00000000" w:rsidR="00000000" w:rsidRPr="00000000">
        <w:rPr>
          <w:b w:val="1"/>
          <w:sz w:val="28"/>
          <w:szCs w:val="28"/>
          <w:u w:val="none"/>
          <w:rtl w:val="0"/>
        </w:rPr>
        <w:t xml:space="preserve">The Veldt</w:t>
      </w:r>
    </w:p>
    <w:p w:rsidR="00000000" w:rsidDel="00000000" w:rsidP="00000000" w:rsidRDefault="00000000" w:rsidRPr="00000000" w14:paraId="000008E8">
      <w:pPr>
        <w:rPr>
          <w:sz w:val="28"/>
          <w:szCs w:val="28"/>
          <w:u w:val="none"/>
        </w:rPr>
      </w:pPr>
      <w:r w:rsidDel="00000000" w:rsidR="00000000" w:rsidRPr="00000000">
        <w:rPr>
          <w:sz w:val="28"/>
          <w:szCs w:val="28"/>
          <w:u w:val="none"/>
          <w:rtl w:val="0"/>
        </w:rPr>
        <w:t xml:space="preserve">-Found in S. Africa.</w:t>
      </w:r>
    </w:p>
    <w:p w:rsidR="00000000" w:rsidDel="00000000" w:rsidP="00000000" w:rsidRDefault="00000000" w:rsidRPr="00000000" w14:paraId="000008E9">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EA">
      <w:pPr>
        <w:numPr>
          <w:ilvl w:val="0"/>
          <w:numId w:val="135"/>
        </w:numPr>
        <w:ind w:left="720" w:hanging="360"/>
        <w:rPr>
          <w:b w:val="1"/>
          <w:sz w:val="28"/>
          <w:szCs w:val="28"/>
          <w:u w:val="none"/>
        </w:rPr>
      </w:pPr>
      <w:r w:rsidDel="00000000" w:rsidR="00000000" w:rsidRPr="00000000">
        <w:rPr>
          <w:sz w:val="28"/>
          <w:szCs w:val="28"/>
          <w:u w:val="none"/>
          <w:rtl w:val="0"/>
        </w:rPr>
        <w:t xml:space="preserve">Grasses are extensively spread.</w:t>
      </w:r>
      <w:r w:rsidDel="00000000" w:rsidR="00000000" w:rsidRPr="00000000">
        <w:rPr>
          <w:rtl w:val="0"/>
        </w:rPr>
      </w:r>
    </w:p>
    <w:p w:rsidR="00000000" w:rsidDel="00000000" w:rsidP="00000000" w:rsidRDefault="00000000" w:rsidRPr="00000000" w14:paraId="000008EB">
      <w:pPr>
        <w:numPr>
          <w:ilvl w:val="0"/>
          <w:numId w:val="135"/>
        </w:numPr>
        <w:ind w:left="720" w:hanging="360"/>
        <w:rPr>
          <w:b w:val="1"/>
          <w:sz w:val="28"/>
          <w:szCs w:val="28"/>
          <w:u w:val="none"/>
        </w:rPr>
      </w:pPr>
      <w:r w:rsidDel="00000000" w:rsidR="00000000" w:rsidRPr="00000000">
        <w:rPr>
          <w:sz w:val="28"/>
          <w:szCs w:val="28"/>
          <w:u w:val="none"/>
          <w:rtl w:val="0"/>
        </w:rPr>
        <w:t xml:space="preserve">There is little or no mixture of trees or shrubs.</w:t>
      </w:r>
      <w:r w:rsidDel="00000000" w:rsidR="00000000" w:rsidRPr="00000000">
        <w:rPr>
          <w:rtl w:val="0"/>
        </w:rPr>
      </w:r>
    </w:p>
    <w:p w:rsidR="00000000" w:rsidDel="00000000" w:rsidP="00000000" w:rsidRDefault="00000000" w:rsidRPr="00000000" w14:paraId="000008EC">
      <w:pPr>
        <w:numPr>
          <w:ilvl w:val="0"/>
          <w:numId w:val="135"/>
        </w:numPr>
        <w:ind w:left="720" w:hanging="360"/>
        <w:rPr>
          <w:b w:val="1"/>
          <w:sz w:val="28"/>
          <w:szCs w:val="28"/>
          <w:u w:val="none"/>
        </w:rPr>
      </w:pPr>
      <w:r w:rsidDel="00000000" w:rsidR="00000000" w:rsidRPr="00000000">
        <w:rPr>
          <w:sz w:val="28"/>
          <w:szCs w:val="28"/>
          <w:u w:val="none"/>
          <w:rtl w:val="0"/>
        </w:rPr>
        <w:t xml:space="preserve">There is a uniform cover of grass on high plateaus.</w:t>
      </w:r>
      <w:r w:rsidDel="00000000" w:rsidR="00000000" w:rsidRPr="00000000">
        <w:rPr>
          <w:rtl w:val="0"/>
        </w:rPr>
      </w:r>
    </w:p>
    <w:p w:rsidR="00000000" w:rsidDel="00000000" w:rsidP="00000000" w:rsidRDefault="00000000" w:rsidRPr="00000000" w14:paraId="000008ED">
      <w:pPr>
        <w:jc w:val="center"/>
        <w:rPr>
          <w:b w:val="1"/>
          <w:sz w:val="28"/>
          <w:szCs w:val="28"/>
          <w:u w:val="none"/>
        </w:rPr>
      </w:pPr>
      <w:r w:rsidDel="00000000" w:rsidR="00000000" w:rsidRPr="00000000">
        <w:rPr>
          <w:b w:val="1"/>
          <w:sz w:val="28"/>
          <w:szCs w:val="28"/>
          <w:u w:val="none"/>
          <w:rtl w:val="0"/>
        </w:rPr>
        <w:t xml:space="preserve">The Downs</w:t>
      </w:r>
    </w:p>
    <w:p w:rsidR="00000000" w:rsidDel="00000000" w:rsidP="00000000" w:rsidRDefault="00000000" w:rsidRPr="00000000" w14:paraId="000008EE">
      <w:pPr>
        <w:rPr>
          <w:sz w:val="28"/>
          <w:szCs w:val="28"/>
          <w:u w:val="none"/>
        </w:rPr>
      </w:pPr>
      <w:r w:rsidDel="00000000" w:rsidR="00000000" w:rsidRPr="00000000">
        <w:rPr>
          <w:sz w:val="28"/>
          <w:szCs w:val="28"/>
          <w:u w:val="none"/>
          <w:rtl w:val="0"/>
        </w:rPr>
        <w:t xml:space="preserve">-Found in Australia and New Zealand.</w:t>
      </w:r>
    </w:p>
    <w:p w:rsidR="00000000" w:rsidDel="00000000" w:rsidP="00000000" w:rsidRDefault="00000000" w:rsidRPr="00000000" w14:paraId="000008EF">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F0">
      <w:pPr>
        <w:numPr>
          <w:ilvl w:val="0"/>
          <w:numId w:val="137"/>
        </w:numPr>
        <w:ind w:left="720" w:hanging="360"/>
        <w:rPr>
          <w:sz w:val="28"/>
          <w:szCs w:val="28"/>
          <w:u w:val="none"/>
        </w:rPr>
      </w:pPr>
      <w:r w:rsidDel="00000000" w:rsidR="00000000" w:rsidRPr="00000000">
        <w:rPr>
          <w:sz w:val="28"/>
          <w:szCs w:val="28"/>
          <w:u w:val="none"/>
          <w:rtl w:val="0"/>
        </w:rPr>
        <w:t xml:space="preserve">Tall grass mixed with trees.</w:t>
      </w:r>
    </w:p>
    <w:p w:rsidR="00000000" w:rsidDel="00000000" w:rsidP="00000000" w:rsidRDefault="00000000" w:rsidRPr="00000000" w14:paraId="000008F1">
      <w:pPr>
        <w:numPr>
          <w:ilvl w:val="0"/>
          <w:numId w:val="137"/>
        </w:numPr>
        <w:ind w:left="720" w:hanging="360"/>
        <w:rPr>
          <w:sz w:val="28"/>
          <w:szCs w:val="28"/>
          <w:u w:val="none"/>
        </w:rPr>
      </w:pPr>
      <w:r w:rsidDel="00000000" w:rsidR="00000000" w:rsidRPr="00000000">
        <w:rPr>
          <w:sz w:val="28"/>
          <w:szCs w:val="28"/>
          <w:u w:val="none"/>
          <w:rtl w:val="0"/>
        </w:rPr>
        <w:t xml:space="preserve">Semi desert areas have patches of dominant grass.</w:t>
      </w:r>
    </w:p>
    <w:p w:rsidR="00000000" w:rsidDel="00000000" w:rsidP="00000000" w:rsidRDefault="00000000" w:rsidRPr="00000000" w14:paraId="000008F2">
      <w:pPr>
        <w:numPr>
          <w:ilvl w:val="0"/>
          <w:numId w:val="137"/>
        </w:numPr>
        <w:ind w:left="720" w:hanging="360"/>
        <w:rPr>
          <w:sz w:val="28"/>
          <w:szCs w:val="28"/>
          <w:u w:val="none"/>
        </w:rPr>
      </w:pPr>
      <w:r w:rsidDel="00000000" w:rsidR="00000000" w:rsidRPr="00000000">
        <w:rPr>
          <w:sz w:val="28"/>
          <w:szCs w:val="28"/>
          <w:u w:val="none"/>
          <w:rtl w:val="0"/>
        </w:rPr>
        <w:t xml:space="preserve">Mixture of temperate and tropical grass species.</w:t>
      </w:r>
    </w:p>
    <w:p w:rsidR="00000000" w:rsidDel="00000000" w:rsidP="00000000" w:rsidRDefault="00000000" w:rsidRPr="00000000" w14:paraId="000008F3">
      <w:pPr>
        <w:numPr>
          <w:ilvl w:val="0"/>
          <w:numId w:val="137"/>
        </w:numPr>
        <w:ind w:left="720" w:hanging="360"/>
        <w:rPr>
          <w:sz w:val="28"/>
          <w:szCs w:val="28"/>
          <w:u w:val="none"/>
        </w:rPr>
      </w:pPr>
      <w:r w:rsidDel="00000000" w:rsidR="00000000" w:rsidRPr="00000000">
        <w:rPr>
          <w:sz w:val="28"/>
          <w:szCs w:val="28"/>
          <w:u w:val="none"/>
          <w:rtl w:val="0"/>
        </w:rPr>
        <w:t xml:space="preserve">Grass is nutritious and nutritious for livestock.</w:t>
      </w:r>
    </w:p>
    <w:p w:rsidR="00000000" w:rsidDel="00000000" w:rsidP="00000000" w:rsidRDefault="00000000" w:rsidRPr="00000000" w14:paraId="000008F4">
      <w:pPr>
        <w:numPr>
          <w:ilvl w:val="0"/>
          <w:numId w:val="137"/>
        </w:numPr>
        <w:ind w:left="720" w:hanging="360"/>
        <w:rPr>
          <w:sz w:val="28"/>
          <w:szCs w:val="28"/>
          <w:u w:val="none"/>
        </w:rPr>
      </w:pPr>
      <w:r w:rsidDel="00000000" w:rsidR="00000000" w:rsidRPr="00000000">
        <w:rPr>
          <w:sz w:val="28"/>
          <w:szCs w:val="28"/>
          <w:u w:val="none"/>
          <w:rtl w:val="0"/>
        </w:rPr>
        <w:t xml:space="preserve">Natural grasses of Argentina have been replaced by Alfalfa and in New Zealand British meadow grasses now dominate.</w:t>
      </w:r>
    </w:p>
    <w:p w:rsidR="00000000" w:rsidDel="00000000" w:rsidP="00000000" w:rsidRDefault="00000000" w:rsidRPr="00000000" w14:paraId="000008F5">
      <w:pPr>
        <w:jc w:val="center"/>
        <w:rPr>
          <w:b w:val="1"/>
          <w:sz w:val="28"/>
          <w:szCs w:val="28"/>
          <w:u w:val="none"/>
        </w:rPr>
      </w:pPr>
      <w:r w:rsidDel="00000000" w:rsidR="00000000" w:rsidRPr="00000000">
        <w:rPr>
          <w:b w:val="1"/>
          <w:sz w:val="28"/>
          <w:szCs w:val="28"/>
          <w:u w:val="none"/>
          <w:rtl w:val="0"/>
        </w:rPr>
        <w:t xml:space="preserve">Uses of Temperate Grasslands</w:t>
      </w:r>
    </w:p>
    <w:p w:rsidR="00000000" w:rsidDel="00000000" w:rsidP="00000000" w:rsidRDefault="00000000" w:rsidRPr="00000000" w14:paraId="000008F6">
      <w:pPr>
        <w:numPr>
          <w:ilvl w:val="0"/>
          <w:numId w:val="126"/>
        </w:numPr>
        <w:ind w:left="750" w:hanging="390"/>
        <w:rPr>
          <w:b w:val="1"/>
          <w:sz w:val="28"/>
          <w:szCs w:val="28"/>
          <w:u w:val="none"/>
        </w:rPr>
      </w:pPr>
      <w:r w:rsidDel="00000000" w:rsidR="00000000" w:rsidRPr="00000000">
        <w:rPr>
          <w:sz w:val="28"/>
          <w:szCs w:val="28"/>
          <w:u w:val="none"/>
          <w:rtl w:val="0"/>
        </w:rPr>
        <w:t xml:space="preserve">For grain cultivation e.g. wheat which requires as low as 325mm of rainfall.</w:t>
      </w:r>
      <w:r w:rsidDel="00000000" w:rsidR="00000000" w:rsidRPr="00000000">
        <w:rPr>
          <w:rtl w:val="0"/>
        </w:rPr>
      </w:r>
    </w:p>
    <w:p w:rsidR="00000000" w:rsidDel="00000000" w:rsidP="00000000" w:rsidRDefault="00000000" w:rsidRPr="00000000" w14:paraId="000008F7">
      <w:pPr>
        <w:numPr>
          <w:ilvl w:val="0"/>
          <w:numId w:val="126"/>
        </w:numPr>
        <w:ind w:left="750" w:hanging="390"/>
        <w:rPr>
          <w:b w:val="1"/>
          <w:sz w:val="28"/>
          <w:szCs w:val="28"/>
          <w:u w:val="none"/>
        </w:rPr>
      </w:pPr>
      <w:r w:rsidDel="00000000" w:rsidR="00000000" w:rsidRPr="00000000">
        <w:rPr>
          <w:sz w:val="28"/>
          <w:szCs w:val="28"/>
          <w:u w:val="none"/>
          <w:rtl w:val="0"/>
        </w:rPr>
        <w:t xml:space="preserve">For cultivation of other crops e.g. oil seeds, Soya beans, vegetables and millet and sorghum widely grown in the Veldt. </w:t>
      </w:r>
      <w:r w:rsidDel="00000000" w:rsidR="00000000" w:rsidRPr="00000000">
        <w:rPr>
          <w:rtl w:val="0"/>
        </w:rPr>
      </w:r>
    </w:p>
    <w:p w:rsidR="00000000" w:rsidDel="00000000" w:rsidP="00000000" w:rsidRDefault="00000000" w:rsidRPr="00000000" w14:paraId="000008F8">
      <w:pPr>
        <w:numPr>
          <w:ilvl w:val="0"/>
          <w:numId w:val="126"/>
        </w:numPr>
        <w:ind w:left="750" w:hanging="390"/>
        <w:rPr>
          <w:b w:val="1"/>
          <w:sz w:val="28"/>
          <w:szCs w:val="28"/>
          <w:u w:val="none"/>
        </w:rPr>
      </w:pPr>
      <w:r w:rsidDel="00000000" w:rsidR="00000000" w:rsidRPr="00000000">
        <w:rPr>
          <w:sz w:val="28"/>
          <w:szCs w:val="28"/>
          <w:u w:val="none"/>
          <w:rtl w:val="0"/>
        </w:rPr>
        <w:t xml:space="preserve">For livestock farming e.g. cattle, sheep, goats and horses. There are scientifically managed ranches called Estancias in Argentina.</w:t>
      </w:r>
      <w:r w:rsidDel="00000000" w:rsidR="00000000" w:rsidRPr="00000000">
        <w:rPr>
          <w:rtl w:val="0"/>
        </w:rPr>
      </w:r>
    </w:p>
    <w:p w:rsidR="00000000" w:rsidDel="00000000" w:rsidP="00000000" w:rsidRDefault="00000000" w:rsidRPr="00000000" w14:paraId="000008F9">
      <w:pPr>
        <w:jc w:val="center"/>
        <w:rPr>
          <w:b w:val="1"/>
          <w:sz w:val="28"/>
          <w:szCs w:val="28"/>
          <w:u w:val="none"/>
        </w:rPr>
      </w:pPr>
      <w:r w:rsidDel="00000000" w:rsidR="00000000" w:rsidRPr="00000000">
        <w:rPr>
          <w:b w:val="1"/>
          <w:sz w:val="28"/>
          <w:szCs w:val="28"/>
          <w:u w:val="none"/>
          <w:rtl w:val="0"/>
        </w:rPr>
        <w:t xml:space="preserve">Desert Vegetation</w:t>
      </w:r>
    </w:p>
    <w:p w:rsidR="00000000" w:rsidDel="00000000" w:rsidP="00000000" w:rsidRDefault="00000000" w:rsidRPr="00000000" w14:paraId="000008FA">
      <w:pPr>
        <w:jc w:val="center"/>
        <w:rPr>
          <w:b w:val="1"/>
          <w:sz w:val="28"/>
          <w:szCs w:val="28"/>
          <w:u w:val="none"/>
        </w:rPr>
      </w:pPr>
      <w:r w:rsidDel="00000000" w:rsidR="00000000" w:rsidRPr="00000000">
        <w:rPr>
          <w:b w:val="1"/>
          <w:sz w:val="28"/>
          <w:szCs w:val="28"/>
          <w:u w:val="none"/>
          <w:rtl w:val="0"/>
        </w:rPr>
        <w:t xml:space="preserve">Tropical Desert Vegetation</w:t>
      </w:r>
    </w:p>
    <w:p w:rsidR="00000000" w:rsidDel="00000000" w:rsidP="00000000" w:rsidRDefault="00000000" w:rsidRPr="00000000" w14:paraId="000008FB">
      <w:pPr>
        <w:rPr>
          <w:sz w:val="28"/>
          <w:szCs w:val="28"/>
          <w:u w:val="none"/>
        </w:rPr>
      </w:pPr>
      <w:r w:rsidDel="00000000" w:rsidR="00000000" w:rsidRPr="00000000">
        <w:rPr>
          <w:sz w:val="28"/>
          <w:szCs w:val="28"/>
          <w:u w:val="none"/>
          <w:rtl w:val="0"/>
        </w:rPr>
        <w:t xml:space="preserve">-Found in tropical deserts.</w:t>
      </w:r>
    </w:p>
    <w:p w:rsidR="00000000" w:rsidDel="00000000" w:rsidP="00000000" w:rsidRDefault="00000000" w:rsidRPr="00000000" w14:paraId="000008FC">
      <w:pPr>
        <w:jc w:val="center"/>
        <w:rPr>
          <w:b w:val="1"/>
          <w:sz w:val="28"/>
          <w:szCs w:val="28"/>
          <w:u w:val="none"/>
        </w:rPr>
      </w:pPr>
      <w:r w:rsidDel="00000000" w:rsidR="00000000" w:rsidRPr="00000000">
        <w:rPr>
          <w:b w:val="1"/>
          <w:sz w:val="28"/>
          <w:szCs w:val="28"/>
          <w:u w:val="none"/>
          <w:rtl w:val="0"/>
        </w:rPr>
        <w:t xml:space="preserve">Characteristics</w:t>
      </w:r>
    </w:p>
    <w:p w:rsidR="00000000" w:rsidDel="00000000" w:rsidP="00000000" w:rsidRDefault="00000000" w:rsidRPr="00000000" w14:paraId="000008FD">
      <w:pPr>
        <w:numPr>
          <w:ilvl w:val="0"/>
          <w:numId w:val="125"/>
        </w:numPr>
        <w:ind w:left="720" w:hanging="360"/>
        <w:rPr>
          <w:b w:val="1"/>
          <w:sz w:val="28"/>
          <w:szCs w:val="28"/>
          <w:u w:val="none"/>
        </w:rPr>
      </w:pPr>
      <w:r w:rsidDel="00000000" w:rsidR="00000000" w:rsidRPr="00000000">
        <w:rPr>
          <w:sz w:val="28"/>
          <w:szCs w:val="28"/>
          <w:u w:val="none"/>
          <w:rtl w:val="0"/>
        </w:rPr>
        <w:t xml:space="preserve">Vegetation is present except in bare rock and sand covered areas.</w:t>
      </w:r>
      <w:r w:rsidDel="00000000" w:rsidR="00000000" w:rsidRPr="00000000">
        <w:rPr>
          <w:rtl w:val="0"/>
        </w:rPr>
      </w:r>
    </w:p>
    <w:p w:rsidR="00000000" w:rsidDel="00000000" w:rsidP="00000000" w:rsidRDefault="00000000" w:rsidRPr="00000000" w14:paraId="000008FE">
      <w:pPr>
        <w:numPr>
          <w:ilvl w:val="0"/>
          <w:numId w:val="125"/>
        </w:numPr>
        <w:ind w:left="720" w:hanging="360"/>
        <w:rPr>
          <w:b w:val="1"/>
          <w:sz w:val="28"/>
          <w:szCs w:val="28"/>
          <w:u w:val="none"/>
        </w:rPr>
      </w:pPr>
      <w:r w:rsidDel="00000000" w:rsidR="00000000" w:rsidRPr="00000000">
        <w:rPr>
          <w:sz w:val="28"/>
          <w:szCs w:val="28"/>
          <w:u w:val="none"/>
          <w:rtl w:val="0"/>
        </w:rPr>
        <w:t xml:space="preserve">There are more plants on oasis e.g. date palms and a variety of shrubs.</w:t>
      </w:r>
      <w:r w:rsidDel="00000000" w:rsidR="00000000" w:rsidRPr="00000000">
        <w:rPr>
          <w:rtl w:val="0"/>
        </w:rPr>
      </w:r>
    </w:p>
    <w:p w:rsidR="00000000" w:rsidDel="00000000" w:rsidP="00000000" w:rsidRDefault="00000000" w:rsidRPr="00000000" w14:paraId="000008FF">
      <w:pPr>
        <w:numPr>
          <w:ilvl w:val="0"/>
          <w:numId w:val="125"/>
        </w:numPr>
        <w:ind w:left="720" w:hanging="360"/>
        <w:rPr>
          <w:sz w:val="28"/>
          <w:szCs w:val="28"/>
          <w:u w:val="none"/>
        </w:rPr>
      </w:pPr>
      <w:r w:rsidDel="00000000" w:rsidR="00000000" w:rsidRPr="00000000">
        <w:rPr>
          <w:sz w:val="28"/>
          <w:szCs w:val="28"/>
          <w:u w:val="none"/>
          <w:rtl w:val="0"/>
        </w:rPr>
        <w:t xml:space="preserve">Some plants are succulent to have high water storage capacity.</w:t>
      </w:r>
    </w:p>
    <w:p w:rsidR="00000000" w:rsidDel="00000000" w:rsidP="00000000" w:rsidRDefault="00000000" w:rsidRPr="00000000" w14:paraId="00000900">
      <w:pPr>
        <w:numPr>
          <w:ilvl w:val="0"/>
          <w:numId w:val="125"/>
        </w:numPr>
        <w:ind w:left="720" w:hanging="360"/>
        <w:rPr>
          <w:sz w:val="28"/>
          <w:szCs w:val="28"/>
          <w:u w:val="none"/>
        </w:rPr>
      </w:pPr>
      <w:r w:rsidDel="00000000" w:rsidR="00000000" w:rsidRPr="00000000">
        <w:rPr>
          <w:sz w:val="28"/>
          <w:szCs w:val="28"/>
          <w:u w:val="none"/>
          <w:rtl w:val="0"/>
        </w:rPr>
        <w:t xml:space="preserve">Some have spines to protect them from animals.</w:t>
      </w:r>
    </w:p>
    <w:p w:rsidR="00000000" w:rsidDel="00000000" w:rsidP="00000000" w:rsidRDefault="00000000" w:rsidRPr="00000000" w14:paraId="00000901">
      <w:pPr>
        <w:numPr>
          <w:ilvl w:val="0"/>
          <w:numId w:val="125"/>
        </w:numPr>
        <w:ind w:left="720" w:hanging="360"/>
        <w:rPr>
          <w:sz w:val="28"/>
          <w:szCs w:val="28"/>
          <w:u w:val="none"/>
        </w:rPr>
      </w:pPr>
      <w:r w:rsidDel="00000000" w:rsidR="00000000" w:rsidRPr="00000000">
        <w:rPr>
          <w:sz w:val="28"/>
          <w:szCs w:val="28"/>
          <w:u w:val="none"/>
          <w:rtl w:val="0"/>
        </w:rPr>
        <w:t xml:space="preserve">Some have thorn-like leaves to reduce rate of transpiration.</w:t>
      </w:r>
    </w:p>
    <w:p w:rsidR="00000000" w:rsidDel="00000000" w:rsidP="00000000" w:rsidRDefault="00000000" w:rsidRPr="00000000" w14:paraId="00000902">
      <w:pPr>
        <w:numPr>
          <w:ilvl w:val="0"/>
          <w:numId w:val="125"/>
        </w:numPr>
        <w:ind w:left="720" w:hanging="360"/>
        <w:rPr>
          <w:sz w:val="28"/>
          <w:szCs w:val="28"/>
          <w:u w:val="none"/>
        </w:rPr>
      </w:pPr>
      <w:r w:rsidDel="00000000" w:rsidR="00000000" w:rsidRPr="00000000">
        <w:rPr>
          <w:sz w:val="28"/>
          <w:szCs w:val="28"/>
          <w:u w:val="none"/>
          <w:rtl w:val="0"/>
        </w:rPr>
        <w:t xml:space="preserve">Some have long roots to enable them to tap water from deeper parts of rocks.</w:t>
      </w:r>
    </w:p>
    <w:p w:rsidR="00000000" w:rsidDel="00000000" w:rsidP="00000000" w:rsidRDefault="00000000" w:rsidRPr="00000000" w14:paraId="00000903">
      <w:pPr>
        <w:numPr>
          <w:ilvl w:val="0"/>
          <w:numId w:val="125"/>
        </w:numPr>
        <w:ind w:left="720" w:hanging="360"/>
        <w:rPr>
          <w:sz w:val="28"/>
          <w:szCs w:val="28"/>
          <w:u w:val="none"/>
        </w:rPr>
      </w:pPr>
      <w:r w:rsidDel="00000000" w:rsidR="00000000" w:rsidRPr="00000000">
        <w:rPr>
          <w:sz w:val="28"/>
          <w:szCs w:val="28"/>
          <w:u w:val="none"/>
          <w:rtl w:val="0"/>
        </w:rPr>
        <w:t xml:space="preserve">Some shed leaves during dry season and grow new leaves during wet periods to reduce water loss.</w:t>
      </w:r>
    </w:p>
    <w:p w:rsidR="00000000" w:rsidDel="00000000" w:rsidP="00000000" w:rsidRDefault="00000000" w:rsidRPr="00000000" w14:paraId="00000904">
      <w:pPr>
        <w:numPr>
          <w:ilvl w:val="0"/>
          <w:numId w:val="125"/>
        </w:numPr>
        <w:ind w:left="720" w:hanging="360"/>
        <w:rPr>
          <w:sz w:val="28"/>
          <w:szCs w:val="28"/>
          <w:u w:val="none"/>
        </w:rPr>
      </w:pPr>
      <w:r w:rsidDel="00000000" w:rsidR="00000000" w:rsidRPr="00000000">
        <w:rPr>
          <w:sz w:val="28"/>
          <w:szCs w:val="28"/>
          <w:u w:val="none"/>
          <w:rtl w:val="0"/>
        </w:rPr>
        <w:t xml:space="preserve">Some are salt tolerant (halophytic) by having many water storing cells to counter soil salinity or alkalinity.</w:t>
      </w:r>
    </w:p>
    <w:p w:rsidR="00000000" w:rsidDel="00000000" w:rsidP="00000000" w:rsidRDefault="00000000" w:rsidRPr="00000000" w14:paraId="00000905">
      <w:pPr>
        <w:jc w:val="center"/>
        <w:rPr>
          <w:b w:val="1"/>
          <w:sz w:val="28"/>
          <w:szCs w:val="28"/>
          <w:u w:val="none"/>
        </w:rPr>
      </w:pPr>
      <w:r w:rsidDel="00000000" w:rsidR="00000000" w:rsidRPr="00000000">
        <w:rPr>
          <w:b w:val="1"/>
          <w:sz w:val="28"/>
          <w:szCs w:val="28"/>
          <w:u w:val="none"/>
          <w:rtl w:val="0"/>
        </w:rPr>
        <w:t xml:space="preserve">Temperate and Arctic Desert Vegetation</w:t>
      </w:r>
    </w:p>
    <w:p w:rsidR="00000000" w:rsidDel="00000000" w:rsidP="00000000" w:rsidRDefault="00000000" w:rsidRPr="00000000" w14:paraId="00000906">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Found in warm temperate deserts and arctic climates.</w:t>
      </w:r>
    </w:p>
    <w:p w:rsidR="00000000" w:rsidDel="00000000" w:rsidP="00000000" w:rsidRDefault="00000000" w:rsidRPr="00000000" w14:paraId="00000907">
      <w:pPr>
        <w:jc w:val="center"/>
        <w:rPr>
          <w:sz w:val="28"/>
          <w:szCs w:val="28"/>
          <w:u w:val="none"/>
        </w:rPr>
      </w:pPr>
      <w:r w:rsidDel="00000000" w:rsidR="00000000" w:rsidRPr="00000000">
        <w:rPr>
          <w:b w:val="1"/>
          <w:sz w:val="28"/>
          <w:szCs w:val="28"/>
          <w:u w:val="none"/>
          <w:rtl w:val="0"/>
        </w:rPr>
        <w:t xml:space="preserve">Characteristics</w:t>
      </w:r>
      <w:r w:rsidDel="00000000" w:rsidR="00000000" w:rsidRPr="00000000">
        <w:rPr>
          <w:rtl w:val="0"/>
        </w:rPr>
      </w:r>
    </w:p>
    <w:p w:rsidR="00000000" w:rsidDel="00000000" w:rsidP="00000000" w:rsidRDefault="00000000" w:rsidRPr="00000000" w14:paraId="00000908">
      <w:pPr>
        <w:numPr>
          <w:ilvl w:val="0"/>
          <w:numId w:val="130"/>
        </w:numPr>
        <w:ind w:left="720" w:hanging="360"/>
        <w:rPr>
          <w:sz w:val="28"/>
          <w:szCs w:val="28"/>
          <w:u w:val="none"/>
        </w:rPr>
      </w:pPr>
      <w:r w:rsidDel="00000000" w:rsidR="00000000" w:rsidRPr="00000000">
        <w:rPr>
          <w:sz w:val="28"/>
          <w:szCs w:val="28"/>
          <w:u w:val="none"/>
          <w:rtl w:val="0"/>
        </w:rPr>
        <w:t xml:space="preserve">Grasses and woody plants.</w:t>
      </w:r>
    </w:p>
    <w:p w:rsidR="00000000" w:rsidDel="00000000" w:rsidP="00000000" w:rsidRDefault="00000000" w:rsidRPr="00000000" w14:paraId="00000909">
      <w:pPr>
        <w:numPr>
          <w:ilvl w:val="0"/>
          <w:numId w:val="130"/>
        </w:numPr>
        <w:ind w:left="720" w:hanging="360"/>
        <w:rPr>
          <w:sz w:val="28"/>
          <w:szCs w:val="28"/>
          <w:u w:val="none"/>
        </w:rPr>
      </w:pPr>
      <w:r w:rsidDel="00000000" w:rsidR="00000000" w:rsidRPr="00000000">
        <w:rPr>
          <w:sz w:val="28"/>
          <w:szCs w:val="28"/>
          <w:u w:val="none"/>
          <w:rtl w:val="0"/>
        </w:rPr>
        <w:t xml:space="preserve">Woody plants which are Xerophytic and halophytic.</w:t>
      </w:r>
    </w:p>
    <w:p w:rsidR="00000000" w:rsidDel="00000000" w:rsidP="00000000" w:rsidRDefault="00000000" w:rsidRPr="00000000" w14:paraId="0000090A">
      <w:pPr>
        <w:numPr>
          <w:ilvl w:val="0"/>
          <w:numId w:val="130"/>
        </w:numPr>
        <w:ind w:left="720" w:hanging="360"/>
        <w:rPr>
          <w:sz w:val="28"/>
          <w:szCs w:val="28"/>
          <w:u w:val="none"/>
        </w:rPr>
      </w:pPr>
      <w:r w:rsidDel="00000000" w:rsidR="00000000" w:rsidRPr="00000000">
        <w:rPr>
          <w:sz w:val="28"/>
          <w:szCs w:val="28"/>
          <w:u w:val="none"/>
          <w:rtl w:val="0"/>
        </w:rPr>
        <w:t xml:space="preserve">Shrubs have shallow roots due to permafrost.</w:t>
      </w:r>
    </w:p>
    <w:p w:rsidR="00000000" w:rsidDel="00000000" w:rsidP="00000000" w:rsidRDefault="00000000" w:rsidRPr="00000000" w14:paraId="0000090B">
      <w:pPr>
        <w:numPr>
          <w:ilvl w:val="0"/>
          <w:numId w:val="130"/>
        </w:numPr>
        <w:ind w:left="720" w:hanging="360"/>
        <w:rPr>
          <w:sz w:val="28"/>
          <w:szCs w:val="28"/>
          <w:u w:val="none"/>
        </w:rPr>
      </w:pPr>
      <w:r w:rsidDel="00000000" w:rsidR="00000000" w:rsidRPr="00000000">
        <w:rPr>
          <w:sz w:val="28"/>
          <w:szCs w:val="28"/>
          <w:u w:val="none"/>
          <w:rtl w:val="0"/>
        </w:rPr>
        <w:t xml:space="preserve">Plants flower and produce fruits within short wet season.</w:t>
      </w:r>
    </w:p>
    <w:p w:rsidR="00000000" w:rsidDel="00000000" w:rsidP="00000000" w:rsidRDefault="00000000" w:rsidRPr="00000000" w14:paraId="0000090C">
      <w:pPr>
        <w:numPr>
          <w:ilvl w:val="0"/>
          <w:numId w:val="130"/>
        </w:numPr>
        <w:ind w:left="720" w:hanging="360"/>
        <w:rPr>
          <w:sz w:val="28"/>
          <w:szCs w:val="28"/>
          <w:u w:val="none"/>
        </w:rPr>
      </w:pPr>
      <w:r w:rsidDel="00000000" w:rsidR="00000000" w:rsidRPr="00000000">
        <w:rPr>
          <w:sz w:val="28"/>
          <w:szCs w:val="28"/>
          <w:u w:val="none"/>
          <w:rtl w:val="0"/>
        </w:rPr>
        <w:t xml:space="preserve">There is scarce vegetation in Tundra.</w:t>
      </w:r>
    </w:p>
    <w:p w:rsidR="00000000" w:rsidDel="00000000" w:rsidP="00000000" w:rsidRDefault="00000000" w:rsidRPr="00000000" w14:paraId="0000090D">
      <w:pPr>
        <w:numPr>
          <w:ilvl w:val="0"/>
          <w:numId w:val="130"/>
        </w:numPr>
        <w:ind w:left="720" w:hanging="360"/>
        <w:rPr>
          <w:sz w:val="28"/>
          <w:szCs w:val="28"/>
          <w:u w:val="none"/>
        </w:rPr>
      </w:pPr>
      <w:r w:rsidDel="00000000" w:rsidR="00000000" w:rsidRPr="00000000">
        <w:rPr>
          <w:sz w:val="28"/>
          <w:szCs w:val="28"/>
          <w:u w:val="none"/>
          <w:rtl w:val="0"/>
        </w:rPr>
        <w:t xml:space="preserve">Plants present in arctic deserts are such as lichens, mosses and flowering plants such as anemones and marsh marigold.</w:t>
      </w:r>
    </w:p>
    <w:p w:rsidR="00000000" w:rsidDel="00000000" w:rsidP="00000000" w:rsidRDefault="00000000" w:rsidRPr="00000000" w14:paraId="0000090E">
      <w:pPr>
        <w:jc w:val="center"/>
        <w:rPr>
          <w:b w:val="1"/>
          <w:sz w:val="28"/>
          <w:szCs w:val="28"/>
          <w:u w:val="none"/>
        </w:rPr>
      </w:pPr>
      <w:r w:rsidDel="00000000" w:rsidR="00000000" w:rsidRPr="00000000">
        <w:rPr>
          <w:b w:val="1"/>
          <w:sz w:val="28"/>
          <w:szCs w:val="28"/>
          <w:u w:val="none"/>
          <w:rtl w:val="0"/>
        </w:rPr>
        <w:t xml:space="preserve">Uses of Desert Vegetation</w:t>
      </w:r>
    </w:p>
    <w:p w:rsidR="00000000" w:rsidDel="00000000" w:rsidP="00000000" w:rsidRDefault="00000000" w:rsidRPr="00000000" w14:paraId="0000090F">
      <w:pPr>
        <w:numPr>
          <w:ilvl w:val="0"/>
          <w:numId w:val="128"/>
        </w:numPr>
        <w:ind w:left="750" w:hanging="390"/>
        <w:rPr>
          <w:b w:val="1"/>
          <w:sz w:val="28"/>
          <w:szCs w:val="28"/>
          <w:u w:val="none"/>
        </w:rPr>
      </w:pPr>
      <w:r w:rsidDel="00000000" w:rsidR="00000000" w:rsidRPr="00000000">
        <w:rPr>
          <w:sz w:val="28"/>
          <w:szCs w:val="28"/>
          <w:u w:val="none"/>
          <w:rtl w:val="0"/>
        </w:rPr>
        <w:t xml:space="preserve">Bilberries in temperate deserts bear edible fruits.</w:t>
      </w:r>
      <w:r w:rsidDel="00000000" w:rsidR="00000000" w:rsidRPr="00000000">
        <w:rPr>
          <w:rtl w:val="0"/>
        </w:rPr>
      </w:r>
    </w:p>
    <w:p w:rsidR="00000000" w:rsidDel="00000000" w:rsidP="00000000" w:rsidRDefault="00000000" w:rsidRPr="00000000" w14:paraId="00000910">
      <w:pPr>
        <w:numPr>
          <w:ilvl w:val="0"/>
          <w:numId w:val="128"/>
        </w:numPr>
        <w:ind w:left="750" w:hanging="390"/>
        <w:rPr>
          <w:b w:val="1"/>
          <w:sz w:val="28"/>
          <w:szCs w:val="28"/>
          <w:u w:val="none"/>
        </w:rPr>
      </w:pPr>
      <w:r w:rsidDel="00000000" w:rsidR="00000000" w:rsidRPr="00000000">
        <w:rPr>
          <w:sz w:val="28"/>
          <w:szCs w:val="28"/>
          <w:u w:val="none"/>
          <w:rtl w:val="0"/>
        </w:rPr>
        <w:t xml:space="preserve">Small trees are source of fuel foe Eskimos who live in arctic region.</w:t>
      </w:r>
      <w:r w:rsidDel="00000000" w:rsidR="00000000" w:rsidRPr="00000000">
        <w:rPr>
          <w:rtl w:val="0"/>
        </w:rPr>
      </w:r>
    </w:p>
    <w:p w:rsidR="00000000" w:rsidDel="00000000" w:rsidP="00000000" w:rsidRDefault="00000000" w:rsidRPr="00000000" w14:paraId="00000911">
      <w:pPr>
        <w:numPr>
          <w:ilvl w:val="0"/>
          <w:numId w:val="128"/>
        </w:numPr>
        <w:ind w:left="750" w:hanging="390"/>
        <w:rPr>
          <w:b w:val="1"/>
          <w:sz w:val="28"/>
          <w:szCs w:val="28"/>
          <w:u w:val="none"/>
        </w:rPr>
      </w:pPr>
      <w:r w:rsidDel="00000000" w:rsidR="00000000" w:rsidRPr="00000000">
        <w:rPr>
          <w:sz w:val="28"/>
          <w:szCs w:val="28"/>
          <w:u w:val="none"/>
          <w:rtl w:val="0"/>
        </w:rPr>
        <w:t xml:space="preserve">Vegetation in tropical deserts is important in arresting sand dunes to prevent them from burying oasis and settlements.</w:t>
      </w:r>
      <w:r w:rsidDel="00000000" w:rsidR="00000000" w:rsidRPr="00000000">
        <w:rPr>
          <w:rtl w:val="0"/>
        </w:rPr>
      </w:r>
    </w:p>
    <w:p w:rsidR="00000000" w:rsidDel="00000000" w:rsidP="00000000" w:rsidRDefault="00000000" w:rsidRPr="00000000" w14:paraId="00000912">
      <w:pPr>
        <w:numPr>
          <w:ilvl w:val="0"/>
          <w:numId w:val="128"/>
        </w:numPr>
        <w:ind w:left="750" w:hanging="390"/>
        <w:rPr>
          <w:b w:val="1"/>
          <w:sz w:val="28"/>
          <w:szCs w:val="28"/>
          <w:u w:val="none"/>
        </w:rPr>
      </w:pPr>
      <w:r w:rsidDel="00000000" w:rsidR="00000000" w:rsidRPr="00000000">
        <w:rPr>
          <w:sz w:val="28"/>
          <w:szCs w:val="28"/>
          <w:u w:val="none"/>
          <w:rtl w:val="0"/>
        </w:rPr>
        <w:t xml:space="preserve">In tropical deserts fringes vegetation is valuable food for animals.</w:t>
      </w:r>
      <w:r w:rsidDel="00000000" w:rsidR="00000000" w:rsidRPr="00000000">
        <w:rPr>
          <w:rtl w:val="0"/>
        </w:rPr>
      </w:r>
    </w:p>
    <w:p w:rsidR="00000000" w:rsidDel="00000000" w:rsidP="00000000" w:rsidRDefault="00000000" w:rsidRPr="00000000" w14:paraId="00000913">
      <w:pPr>
        <w:numPr>
          <w:ilvl w:val="0"/>
          <w:numId w:val="128"/>
        </w:numPr>
        <w:ind w:left="750" w:hanging="390"/>
        <w:rPr>
          <w:b w:val="1"/>
          <w:sz w:val="28"/>
          <w:szCs w:val="28"/>
          <w:u w:val="none"/>
        </w:rPr>
      </w:pPr>
      <w:r w:rsidDel="00000000" w:rsidR="00000000" w:rsidRPr="00000000">
        <w:rPr>
          <w:sz w:val="28"/>
          <w:szCs w:val="28"/>
          <w:u w:val="none"/>
          <w:rtl w:val="0"/>
        </w:rPr>
        <w:t xml:space="preserve">Date palm is cultivated for its fruit.</w:t>
      </w:r>
      <w:r w:rsidDel="00000000" w:rsidR="00000000" w:rsidRPr="00000000">
        <w:rPr>
          <w:rtl w:val="0"/>
        </w:rPr>
      </w:r>
    </w:p>
    <w:p w:rsidR="00000000" w:rsidDel="00000000" w:rsidP="00000000" w:rsidRDefault="00000000" w:rsidRPr="00000000" w14:paraId="00000914">
      <w:pPr>
        <w:jc w:val="center"/>
        <w:rPr>
          <w:b w:val="1"/>
          <w:sz w:val="28"/>
          <w:szCs w:val="28"/>
          <w:u w:val="none"/>
        </w:rPr>
      </w:pPr>
      <w:r w:rsidDel="00000000" w:rsidR="00000000" w:rsidRPr="00000000">
        <w:rPr>
          <w:b w:val="1"/>
          <w:sz w:val="28"/>
          <w:szCs w:val="28"/>
          <w:u w:val="none"/>
          <w:rtl w:val="0"/>
        </w:rPr>
        <w:t xml:space="preserve">Mountain Vegetation</w:t>
      </w:r>
    </w:p>
    <w:p w:rsidR="00000000" w:rsidDel="00000000" w:rsidP="00000000" w:rsidRDefault="00000000" w:rsidRPr="00000000" w14:paraId="00000915">
      <w:pPr>
        <w:rPr>
          <w:sz w:val="28"/>
          <w:szCs w:val="28"/>
          <w:u w:val="none"/>
        </w:rPr>
      </w:pPr>
      <w:r w:rsidDel="00000000" w:rsidR="00000000" w:rsidRPr="00000000">
        <w:rPr>
          <w:b w:val="1"/>
          <w:sz w:val="28"/>
          <w:szCs w:val="28"/>
          <w:u w:val="none"/>
          <w:rtl w:val="0"/>
        </w:rPr>
        <w:t xml:space="preserve">-</w:t>
      </w:r>
      <w:r w:rsidDel="00000000" w:rsidR="00000000" w:rsidRPr="00000000">
        <w:rPr>
          <w:sz w:val="28"/>
          <w:szCs w:val="28"/>
          <w:u w:val="none"/>
          <w:rtl w:val="0"/>
        </w:rPr>
        <w:t xml:space="preserve">Vegetation found towards the top of the mountain.</w:t>
      </w:r>
    </w:p>
    <w:p w:rsidR="00000000" w:rsidDel="00000000" w:rsidP="00000000" w:rsidRDefault="00000000" w:rsidRPr="00000000" w14:paraId="00000916">
      <w:pPr>
        <w:jc w:val="center"/>
        <w:rPr>
          <w:b w:val="1"/>
          <w:sz w:val="28"/>
          <w:szCs w:val="28"/>
          <w:u w:val="none"/>
        </w:rPr>
      </w:pPr>
      <w:r w:rsidDel="00000000" w:rsidR="00000000" w:rsidRPr="00000000">
        <w:rPr>
          <w:b w:val="1"/>
          <w:sz w:val="28"/>
          <w:szCs w:val="28"/>
          <w:u w:val="none"/>
          <w:rtl w:val="0"/>
        </w:rPr>
        <w:t xml:space="preserve">Uses of Mountain Vegetation</w:t>
      </w:r>
    </w:p>
    <w:p w:rsidR="00000000" w:rsidDel="00000000" w:rsidP="00000000" w:rsidRDefault="00000000" w:rsidRPr="00000000" w14:paraId="00000917">
      <w:pPr>
        <w:numPr>
          <w:ilvl w:val="0"/>
          <w:numId w:val="114"/>
        </w:numPr>
        <w:ind w:left="390" w:hanging="390"/>
        <w:rPr>
          <w:b w:val="1"/>
          <w:sz w:val="28"/>
          <w:szCs w:val="28"/>
          <w:u w:val="none"/>
        </w:rPr>
      </w:pPr>
      <w:r w:rsidDel="00000000" w:rsidR="00000000" w:rsidRPr="00000000">
        <w:rPr>
          <w:sz w:val="28"/>
          <w:szCs w:val="28"/>
          <w:u w:val="none"/>
          <w:rtl w:val="0"/>
        </w:rPr>
        <w:t xml:space="preserve">Grasslands are used for grazing.</w:t>
      </w:r>
      <w:r w:rsidDel="00000000" w:rsidR="00000000" w:rsidRPr="00000000">
        <w:rPr>
          <w:rtl w:val="0"/>
        </w:rPr>
      </w:r>
    </w:p>
    <w:p w:rsidR="00000000" w:rsidDel="00000000" w:rsidP="00000000" w:rsidRDefault="00000000" w:rsidRPr="00000000" w14:paraId="00000918">
      <w:pPr>
        <w:numPr>
          <w:ilvl w:val="0"/>
          <w:numId w:val="114"/>
        </w:numPr>
        <w:ind w:left="390" w:hanging="390"/>
        <w:rPr>
          <w:b w:val="1"/>
          <w:sz w:val="28"/>
          <w:szCs w:val="28"/>
          <w:u w:val="none"/>
        </w:rPr>
      </w:pPr>
      <w:r w:rsidDel="00000000" w:rsidR="00000000" w:rsidRPr="00000000">
        <w:rPr>
          <w:sz w:val="28"/>
          <w:szCs w:val="28"/>
          <w:u w:val="none"/>
          <w:rtl w:val="0"/>
        </w:rPr>
        <w:t xml:space="preserve">Alpine meadows in temperate regions provide summer grazing pastures.</w:t>
      </w:r>
      <w:r w:rsidDel="00000000" w:rsidR="00000000" w:rsidRPr="00000000">
        <w:rPr>
          <w:rtl w:val="0"/>
        </w:rPr>
      </w:r>
    </w:p>
    <w:p w:rsidR="00000000" w:rsidDel="00000000" w:rsidP="00000000" w:rsidRDefault="00000000" w:rsidRPr="00000000" w14:paraId="00000919">
      <w:pPr>
        <w:numPr>
          <w:ilvl w:val="0"/>
          <w:numId w:val="114"/>
        </w:numPr>
        <w:ind w:left="390" w:hanging="390"/>
        <w:rPr>
          <w:b w:val="1"/>
          <w:sz w:val="28"/>
          <w:szCs w:val="28"/>
          <w:u w:val="none"/>
        </w:rPr>
      </w:pPr>
      <w:r w:rsidDel="00000000" w:rsidR="00000000" w:rsidRPr="00000000">
        <w:rPr>
          <w:sz w:val="28"/>
          <w:szCs w:val="28"/>
          <w:u w:val="none"/>
          <w:rtl w:val="0"/>
        </w:rPr>
        <w:t xml:space="preserve">Mountain forests provide timber, building materials, fuel wood and charcoal.</w:t>
      </w:r>
      <w:r w:rsidDel="00000000" w:rsidR="00000000" w:rsidRPr="00000000">
        <w:rPr>
          <w:rtl w:val="0"/>
        </w:rPr>
      </w:r>
    </w:p>
    <w:p w:rsidR="00000000" w:rsidDel="00000000" w:rsidP="00000000" w:rsidRDefault="00000000" w:rsidRPr="00000000" w14:paraId="0000091A">
      <w:pPr>
        <w:numPr>
          <w:ilvl w:val="0"/>
          <w:numId w:val="114"/>
        </w:numPr>
        <w:ind w:left="390" w:hanging="390"/>
        <w:rPr>
          <w:b w:val="1"/>
          <w:sz w:val="28"/>
          <w:szCs w:val="28"/>
          <w:u w:val="none"/>
        </w:rPr>
      </w:pPr>
      <w:r w:rsidDel="00000000" w:rsidR="00000000" w:rsidRPr="00000000">
        <w:rPr>
          <w:sz w:val="28"/>
          <w:szCs w:val="28"/>
          <w:u w:val="none"/>
          <w:rtl w:val="0"/>
        </w:rPr>
        <w:t xml:space="preserve">Mountain forests are habitats for wild animals e.g. elephants.</w:t>
      </w:r>
      <w:r w:rsidDel="00000000" w:rsidR="00000000" w:rsidRPr="00000000">
        <w:rPr>
          <w:rtl w:val="0"/>
        </w:rPr>
      </w:r>
    </w:p>
    <w:p w:rsidR="00000000" w:rsidDel="00000000" w:rsidP="00000000" w:rsidRDefault="00000000" w:rsidRPr="00000000" w14:paraId="0000091B">
      <w:pPr>
        <w:numPr>
          <w:ilvl w:val="0"/>
          <w:numId w:val="114"/>
        </w:numPr>
        <w:ind w:left="390" w:hanging="390"/>
        <w:rPr>
          <w:b w:val="1"/>
          <w:sz w:val="28"/>
          <w:szCs w:val="28"/>
          <w:u w:val="none"/>
        </w:rPr>
      </w:pPr>
      <w:r w:rsidDel="00000000" w:rsidR="00000000" w:rsidRPr="00000000">
        <w:rPr>
          <w:sz w:val="28"/>
          <w:szCs w:val="28"/>
          <w:u w:val="none"/>
          <w:rtl w:val="0"/>
        </w:rPr>
        <w:t xml:space="preserve">Mountain vegetation makes mountains to be water catchment areas.</w:t>
      </w:r>
      <w:r w:rsidDel="00000000" w:rsidR="00000000" w:rsidRPr="00000000">
        <w:rPr>
          <w:rtl w:val="0"/>
        </w:rPr>
      </w:r>
    </w:p>
    <w:p w:rsidR="00000000" w:rsidDel="00000000" w:rsidP="00000000" w:rsidRDefault="00000000" w:rsidRPr="00000000" w14:paraId="0000091C">
      <w:pPr>
        <w:numPr>
          <w:ilvl w:val="0"/>
          <w:numId w:val="114"/>
        </w:numPr>
        <w:ind w:left="390" w:hanging="390"/>
        <w:rPr>
          <w:b w:val="1"/>
          <w:sz w:val="28"/>
          <w:szCs w:val="28"/>
          <w:u w:val="none"/>
        </w:rPr>
      </w:pPr>
      <w:r w:rsidDel="00000000" w:rsidR="00000000" w:rsidRPr="00000000">
        <w:rPr>
          <w:sz w:val="28"/>
          <w:szCs w:val="28"/>
          <w:u w:val="none"/>
          <w:rtl w:val="0"/>
        </w:rPr>
        <w:t xml:space="preserve">Mountain forests help to purify air by absorbing carbon dioxide and providing oxygen.</w:t>
      </w:r>
      <w:r w:rsidDel="00000000" w:rsidR="00000000" w:rsidRPr="00000000">
        <w:rPr>
          <w:rtl w:val="0"/>
        </w:rPr>
      </w:r>
    </w:p>
    <w:p w:rsidR="00000000" w:rsidDel="00000000" w:rsidP="00000000" w:rsidRDefault="00000000" w:rsidRPr="00000000" w14:paraId="0000091D">
      <w:pPr>
        <w:numPr>
          <w:ilvl w:val="0"/>
          <w:numId w:val="114"/>
        </w:numPr>
        <w:ind w:left="390" w:hanging="390"/>
        <w:rPr>
          <w:b w:val="1"/>
          <w:sz w:val="28"/>
          <w:szCs w:val="28"/>
          <w:u w:val="none"/>
        </w:rPr>
      </w:pPr>
      <w:r w:rsidDel="00000000" w:rsidR="00000000" w:rsidRPr="00000000">
        <w:rPr>
          <w:sz w:val="28"/>
          <w:szCs w:val="28"/>
          <w:u w:val="none"/>
          <w:rtl w:val="0"/>
        </w:rPr>
        <w:t xml:space="preserve">Mountain vegetation is used for research.</w:t>
      </w:r>
      <w:r w:rsidDel="00000000" w:rsidR="00000000" w:rsidRPr="00000000">
        <w:rPr>
          <w:rtl w:val="0"/>
        </w:rPr>
      </w:r>
    </w:p>
    <w:p w:rsidR="00000000" w:rsidDel="00000000" w:rsidP="00000000" w:rsidRDefault="00000000" w:rsidRPr="00000000" w14:paraId="0000091E">
      <w:pPr>
        <w:rPr>
          <w:b w:val="1"/>
          <w:sz w:val="28"/>
          <w:szCs w:val="28"/>
          <w:u w:val="none"/>
        </w:rPr>
      </w:pPr>
      <w:r w:rsidDel="00000000" w:rsidR="00000000" w:rsidRPr="00000000">
        <w:rPr>
          <w:rtl w:val="0"/>
        </w:rPr>
      </w:r>
    </w:p>
    <w:p w:rsidR="00000000" w:rsidDel="00000000" w:rsidP="00000000" w:rsidRDefault="00000000" w:rsidRPr="00000000" w14:paraId="0000091F">
      <w:pPr>
        <w:jc w:val="center"/>
        <w:rPr>
          <w:b w:val="1"/>
          <w:sz w:val="28"/>
          <w:szCs w:val="28"/>
          <w:u w:val="none"/>
        </w:rPr>
      </w:pPr>
      <w:r w:rsidDel="00000000" w:rsidR="00000000" w:rsidRPr="00000000">
        <w:rPr>
          <w:b w:val="1"/>
          <w:sz w:val="28"/>
          <w:szCs w:val="28"/>
          <w:u w:val="none"/>
        </w:rPr>
        <w:drawing>
          <wp:inline distB="0" distT="0" distL="0" distR="0">
            <wp:extent cx="5562600" cy="3238500"/>
            <wp:effectExtent b="0" l="0" r="0" t="0"/>
            <wp:docPr id="118" name="image56.png"/>
            <a:graphic>
              <a:graphicData uri="http://schemas.openxmlformats.org/drawingml/2006/picture">
                <pic:pic>
                  <pic:nvPicPr>
                    <pic:cNvPr id="0" name="image56.png"/>
                    <pic:cNvPicPr preferRelativeResize="0"/>
                  </pic:nvPicPr>
                  <pic:blipFill>
                    <a:blip r:embed="rId83"/>
                    <a:srcRect b="4799" l="0" r="2999" t="4800"/>
                    <a:stretch>
                      <a:fillRect/>
                    </a:stretch>
                  </pic:blipFill>
                  <pic:spPr>
                    <a:xfrm>
                      <a:off x="0" y="0"/>
                      <a:ext cx="5562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920">
      <w:pPr>
        <w:jc w:val="center"/>
        <w:rPr>
          <w:b w:val="1"/>
          <w:sz w:val="28"/>
          <w:szCs w:val="28"/>
          <w:u w:val="none"/>
        </w:rPr>
      </w:pPr>
      <w:r w:rsidDel="00000000" w:rsidR="00000000" w:rsidRPr="00000000">
        <w:rPr>
          <w:b w:val="1"/>
          <w:sz w:val="28"/>
          <w:szCs w:val="28"/>
          <w:u w:val="none"/>
          <w:rtl w:val="0"/>
        </w:rPr>
        <w:t xml:space="preserve">Significance of Vegetation</w:t>
      </w:r>
    </w:p>
    <w:p w:rsidR="00000000" w:rsidDel="00000000" w:rsidP="00000000" w:rsidRDefault="00000000" w:rsidRPr="00000000" w14:paraId="00000921">
      <w:pPr>
        <w:numPr>
          <w:ilvl w:val="0"/>
          <w:numId w:val="112"/>
        </w:numPr>
        <w:ind w:left="390" w:hanging="390"/>
        <w:rPr>
          <w:sz w:val="28"/>
          <w:szCs w:val="28"/>
          <w:u w:val="none"/>
        </w:rPr>
      </w:pPr>
      <w:r w:rsidDel="00000000" w:rsidR="00000000" w:rsidRPr="00000000">
        <w:rPr>
          <w:sz w:val="28"/>
          <w:szCs w:val="28"/>
          <w:u w:val="none"/>
          <w:rtl w:val="0"/>
        </w:rPr>
        <w:t xml:space="preserve">Forests add beauty to country’s landscape.</w:t>
      </w:r>
    </w:p>
    <w:p w:rsidR="00000000" w:rsidDel="00000000" w:rsidP="00000000" w:rsidRDefault="00000000" w:rsidRPr="00000000" w14:paraId="00000922">
      <w:pPr>
        <w:numPr>
          <w:ilvl w:val="0"/>
          <w:numId w:val="112"/>
        </w:numPr>
        <w:ind w:left="390" w:hanging="390"/>
        <w:rPr>
          <w:sz w:val="28"/>
          <w:szCs w:val="28"/>
          <w:u w:val="none"/>
        </w:rPr>
      </w:pPr>
      <w:r w:rsidDel="00000000" w:rsidR="00000000" w:rsidRPr="00000000">
        <w:rPr>
          <w:sz w:val="28"/>
          <w:szCs w:val="28"/>
          <w:u w:val="none"/>
          <w:rtl w:val="0"/>
        </w:rPr>
        <w:t xml:space="preserve">Vegetation protects soil from erosion by wind and rainwater.</w:t>
      </w:r>
    </w:p>
    <w:p w:rsidR="00000000" w:rsidDel="00000000" w:rsidP="00000000" w:rsidRDefault="00000000" w:rsidRPr="00000000" w14:paraId="00000923">
      <w:pPr>
        <w:numPr>
          <w:ilvl w:val="0"/>
          <w:numId w:val="112"/>
        </w:numPr>
        <w:ind w:left="390" w:hanging="390"/>
        <w:rPr>
          <w:sz w:val="28"/>
          <w:szCs w:val="28"/>
          <w:u w:val="none"/>
        </w:rPr>
      </w:pPr>
      <w:r w:rsidDel="00000000" w:rsidR="00000000" w:rsidRPr="00000000">
        <w:rPr>
          <w:sz w:val="28"/>
          <w:szCs w:val="28"/>
          <w:u w:val="none"/>
          <w:rtl w:val="0"/>
        </w:rPr>
        <w:t xml:space="preserve">Vegetation partly decays forming humus making the soil fertile.</w:t>
      </w:r>
    </w:p>
    <w:p w:rsidR="00000000" w:rsidDel="00000000" w:rsidP="00000000" w:rsidRDefault="00000000" w:rsidRPr="00000000" w14:paraId="00000924">
      <w:pPr>
        <w:numPr>
          <w:ilvl w:val="0"/>
          <w:numId w:val="112"/>
        </w:numPr>
        <w:ind w:left="390" w:hanging="390"/>
        <w:rPr>
          <w:sz w:val="28"/>
          <w:szCs w:val="28"/>
          <w:u w:val="none"/>
        </w:rPr>
      </w:pPr>
      <w:r w:rsidDel="00000000" w:rsidR="00000000" w:rsidRPr="00000000">
        <w:rPr>
          <w:sz w:val="28"/>
          <w:szCs w:val="28"/>
          <w:u w:val="none"/>
          <w:rtl w:val="0"/>
        </w:rPr>
        <w:t xml:space="preserve">Some plants roots, barks and leaves are used for medicine.</w:t>
      </w:r>
    </w:p>
    <w:p w:rsidR="00000000" w:rsidDel="00000000" w:rsidP="00000000" w:rsidRDefault="00000000" w:rsidRPr="00000000" w14:paraId="00000925">
      <w:pPr>
        <w:numPr>
          <w:ilvl w:val="0"/>
          <w:numId w:val="112"/>
        </w:numPr>
        <w:ind w:left="390" w:hanging="390"/>
        <w:rPr>
          <w:sz w:val="28"/>
          <w:szCs w:val="28"/>
          <w:u w:val="none"/>
        </w:rPr>
      </w:pPr>
      <w:r w:rsidDel="00000000" w:rsidR="00000000" w:rsidRPr="00000000">
        <w:rPr>
          <w:sz w:val="28"/>
          <w:szCs w:val="28"/>
          <w:u w:val="none"/>
          <w:rtl w:val="0"/>
        </w:rPr>
        <w:t xml:space="preserve">Forests modify the climate of the surrounding area by increasing rainfall and reducing temperatures.</w:t>
      </w:r>
    </w:p>
    <w:p w:rsidR="00000000" w:rsidDel="00000000" w:rsidP="00000000" w:rsidRDefault="00000000" w:rsidRPr="00000000" w14:paraId="00000926">
      <w:pPr>
        <w:numPr>
          <w:ilvl w:val="0"/>
          <w:numId w:val="112"/>
        </w:numPr>
        <w:ind w:left="390" w:hanging="390"/>
        <w:rPr>
          <w:sz w:val="28"/>
          <w:szCs w:val="28"/>
          <w:u w:val="none"/>
        </w:rPr>
      </w:pPr>
      <w:r w:rsidDel="00000000" w:rsidR="00000000" w:rsidRPr="00000000">
        <w:rPr>
          <w:sz w:val="28"/>
          <w:szCs w:val="28"/>
          <w:u w:val="none"/>
          <w:rtl w:val="0"/>
        </w:rPr>
        <w:t xml:space="preserve">Some plants such as bamboo shoots and wild fruits are consumed as food.</w:t>
      </w:r>
    </w:p>
    <w:p w:rsidR="00000000" w:rsidDel="00000000" w:rsidP="00000000" w:rsidRDefault="00000000" w:rsidRPr="00000000" w14:paraId="00000927">
      <w:pPr>
        <w:numPr>
          <w:ilvl w:val="0"/>
          <w:numId w:val="112"/>
        </w:numPr>
        <w:ind w:left="390" w:hanging="390"/>
        <w:rPr>
          <w:sz w:val="28"/>
          <w:szCs w:val="28"/>
          <w:u w:val="none"/>
        </w:rPr>
      </w:pPr>
      <w:r w:rsidDel="00000000" w:rsidR="00000000" w:rsidRPr="00000000">
        <w:rPr>
          <w:sz w:val="28"/>
          <w:szCs w:val="28"/>
          <w:u w:val="none"/>
          <w:rtl w:val="0"/>
        </w:rPr>
        <w:t xml:space="preserve">Some fibrous plants such as sisal and jute are used for making ropes, sacks, mats, etc.</w:t>
      </w:r>
    </w:p>
    <w:p w:rsidR="00000000" w:rsidDel="00000000" w:rsidP="00000000" w:rsidRDefault="00000000" w:rsidRPr="00000000" w14:paraId="00000928">
      <w:pPr>
        <w:numPr>
          <w:ilvl w:val="0"/>
          <w:numId w:val="112"/>
        </w:numPr>
        <w:ind w:left="390" w:hanging="390"/>
        <w:rPr>
          <w:sz w:val="28"/>
          <w:szCs w:val="28"/>
          <w:u w:val="none"/>
        </w:rPr>
      </w:pPr>
      <w:r w:rsidDel="00000000" w:rsidR="00000000" w:rsidRPr="00000000">
        <w:rPr>
          <w:sz w:val="28"/>
          <w:szCs w:val="28"/>
          <w:u w:val="none"/>
          <w:rtl w:val="0"/>
        </w:rPr>
        <w:t xml:space="preserve">Latex from rubber tree is used for manufacture of rubber used in tire manufacture.</w:t>
      </w:r>
    </w:p>
    <w:p w:rsidR="00000000" w:rsidDel="00000000" w:rsidP="00000000" w:rsidRDefault="00000000" w:rsidRPr="00000000" w14:paraId="00000929">
      <w:pPr>
        <w:jc w:val="center"/>
        <w:rPr>
          <w:b w:val="1"/>
          <w:sz w:val="40"/>
          <w:szCs w:val="40"/>
          <w:u w:val="none"/>
        </w:rPr>
      </w:pPr>
      <w:r w:rsidDel="00000000" w:rsidR="00000000" w:rsidRPr="00000000">
        <w:rPr>
          <w:rtl w:val="0"/>
        </w:rPr>
      </w:r>
    </w:p>
    <w:p w:rsidR="00000000" w:rsidDel="00000000" w:rsidP="00000000" w:rsidRDefault="00000000" w:rsidRPr="00000000" w14:paraId="0000092A">
      <w:pPr>
        <w:jc w:val="center"/>
        <w:rPr>
          <w:b w:val="1"/>
          <w:sz w:val="40"/>
          <w:szCs w:val="40"/>
          <w:u w:val="none"/>
        </w:rPr>
      </w:pPr>
      <w:r w:rsidDel="00000000" w:rsidR="00000000" w:rsidRPr="00000000">
        <w:rPr>
          <w:rtl w:val="0"/>
        </w:rPr>
      </w:r>
    </w:p>
    <w:p w:rsidR="00000000" w:rsidDel="00000000" w:rsidP="00000000" w:rsidRDefault="00000000" w:rsidRPr="00000000" w14:paraId="0000092B">
      <w:pPr>
        <w:jc w:val="center"/>
        <w:rPr>
          <w:b w:val="1"/>
          <w:sz w:val="40"/>
          <w:szCs w:val="40"/>
          <w:u w:val="none"/>
        </w:rPr>
      </w:pPr>
      <w:r w:rsidDel="00000000" w:rsidR="00000000" w:rsidRPr="00000000">
        <w:rPr>
          <w:rtl w:val="0"/>
        </w:rPr>
      </w:r>
    </w:p>
    <w:p w:rsidR="00000000" w:rsidDel="00000000" w:rsidP="00000000" w:rsidRDefault="00000000" w:rsidRPr="00000000" w14:paraId="0000092C">
      <w:pPr>
        <w:jc w:val="center"/>
        <w:rPr>
          <w:b w:val="1"/>
          <w:sz w:val="40"/>
          <w:szCs w:val="40"/>
          <w:u w:val="none"/>
        </w:rPr>
      </w:pPr>
      <w:r w:rsidDel="00000000" w:rsidR="00000000" w:rsidRPr="00000000">
        <w:rPr>
          <w:rtl w:val="0"/>
        </w:rPr>
      </w:r>
    </w:p>
    <w:p w:rsidR="00000000" w:rsidDel="00000000" w:rsidP="00000000" w:rsidRDefault="00000000" w:rsidRPr="00000000" w14:paraId="0000092D">
      <w:pPr>
        <w:jc w:val="center"/>
        <w:rPr>
          <w:b w:val="1"/>
          <w:sz w:val="40"/>
          <w:szCs w:val="40"/>
          <w:u w:val="none"/>
        </w:rPr>
      </w:pPr>
      <w:r w:rsidDel="00000000" w:rsidR="00000000" w:rsidRPr="00000000">
        <w:rPr>
          <w:rtl w:val="0"/>
        </w:rPr>
      </w:r>
    </w:p>
    <w:p w:rsidR="00000000" w:rsidDel="00000000" w:rsidP="00000000" w:rsidRDefault="00000000" w:rsidRPr="00000000" w14:paraId="0000092E">
      <w:pPr>
        <w:jc w:val="center"/>
        <w:rPr>
          <w:b w:val="1"/>
          <w:sz w:val="40"/>
          <w:szCs w:val="40"/>
          <w:u w:val="none"/>
        </w:rPr>
      </w:pPr>
      <w:r w:rsidDel="00000000" w:rsidR="00000000" w:rsidRPr="00000000">
        <w:rPr>
          <w:rtl w:val="0"/>
        </w:rPr>
      </w:r>
    </w:p>
    <w:p w:rsidR="00000000" w:rsidDel="00000000" w:rsidP="00000000" w:rsidRDefault="00000000" w:rsidRPr="00000000" w14:paraId="0000092F">
      <w:pPr>
        <w:rPr>
          <w:b w:val="1"/>
          <w:sz w:val="40"/>
          <w:szCs w:val="40"/>
          <w:u w:val="none"/>
        </w:rPr>
      </w:pPr>
      <w:r w:rsidDel="00000000" w:rsidR="00000000" w:rsidRPr="00000000">
        <w:rPr>
          <w:rtl w:val="0"/>
        </w:rPr>
      </w:r>
    </w:p>
    <w:p w:rsidR="00000000" w:rsidDel="00000000" w:rsidP="00000000" w:rsidRDefault="00000000" w:rsidRPr="00000000" w14:paraId="00000930">
      <w:pPr>
        <w:jc w:val="center"/>
        <w:rPr>
          <w:b w:val="1"/>
          <w:sz w:val="40"/>
          <w:szCs w:val="40"/>
          <w:u w:val="none"/>
        </w:rPr>
      </w:pPr>
      <w:r w:rsidDel="00000000" w:rsidR="00000000" w:rsidRPr="00000000">
        <w:rPr>
          <w:rtl w:val="0"/>
        </w:rPr>
      </w:r>
    </w:p>
    <w:p w:rsidR="00000000" w:rsidDel="00000000" w:rsidP="00000000" w:rsidRDefault="00000000" w:rsidRPr="00000000" w14:paraId="00000931">
      <w:pPr>
        <w:jc w:val="center"/>
        <w:rPr>
          <w:b w:val="1"/>
          <w:sz w:val="40"/>
          <w:szCs w:val="40"/>
          <w:u w:val="none"/>
        </w:rPr>
      </w:pPr>
      <w:r w:rsidDel="00000000" w:rsidR="00000000" w:rsidRPr="00000000">
        <w:rPr>
          <w:rtl w:val="0"/>
        </w:rPr>
      </w:r>
    </w:p>
    <w:p w:rsidR="00000000" w:rsidDel="00000000" w:rsidP="00000000" w:rsidRDefault="00000000" w:rsidRPr="00000000" w14:paraId="00000932">
      <w:pPr>
        <w:jc w:val="center"/>
        <w:rPr>
          <w:b w:val="1"/>
          <w:sz w:val="40"/>
          <w:szCs w:val="40"/>
          <w:u w:val="none"/>
        </w:rPr>
      </w:pPr>
      <w:r w:rsidDel="00000000" w:rsidR="00000000" w:rsidRPr="00000000">
        <w:rPr>
          <w:rtl w:val="0"/>
        </w:rPr>
      </w:r>
    </w:p>
    <w:p w:rsidR="00000000" w:rsidDel="00000000" w:rsidP="00000000" w:rsidRDefault="00000000" w:rsidRPr="00000000" w14:paraId="00000933">
      <w:pPr>
        <w:jc w:val="center"/>
        <w:rPr>
          <w:b w:val="1"/>
          <w:sz w:val="40"/>
          <w:szCs w:val="40"/>
          <w:u w:val="none"/>
        </w:rPr>
      </w:pPr>
      <w:r w:rsidDel="00000000" w:rsidR="00000000" w:rsidRPr="00000000">
        <w:rPr>
          <w:b w:val="1"/>
          <w:sz w:val="40"/>
          <w:szCs w:val="40"/>
          <w:u w:val="none"/>
          <w:rtl w:val="0"/>
        </w:rPr>
        <w:t xml:space="preserve">FORESTRY</w:t>
      </w:r>
    </w:p>
    <w:p w:rsidR="00000000" w:rsidDel="00000000" w:rsidP="00000000" w:rsidRDefault="00000000" w:rsidRPr="00000000" w14:paraId="00000934">
      <w:pPr>
        <w:rPr>
          <w:sz w:val="28"/>
          <w:szCs w:val="28"/>
          <w:u w:val="none"/>
        </w:rPr>
      </w:pPr>
      <w:r w:rsidDel="00000000" w:rsidR="00000000" w:rsidRPr="00000000">
        <w:rPr>
          <w:sz w:val="28"/>
          <w:szCs w:val="28"/>
          <w:u w:val="none"/>
          <w:rtl w:val="0"/>
        </w:rPr>
        <w:t xml:space="preserve">Forestry is the science of developing and managing forests including cultivating them.</w:t>
      </w:r>
    </w:p>
    <w:p w:rsidR="00000000" w:rsidDel="00000000" w:rsidP="00000000" w:rsidRDefault="00000000" w:rsidRPr="00000000" w14:paraId="00000935">
      <w:pPr>
        <w:jc w:val="center"/>
        <w:rPr>
          <w:b w:val="1"/>
          <w:sz w:val="28"/>
          <w:szCs w:val="28"/>
          <w:u w:val="none"/>
        </w:rPr>
      </w:pPr>
      <w:r w:rsidDel="00000000" w:rsidR="00000000" w:rsidRPr="00000000">
        <w:rPr>
          <w:b w:val="1"/>
          <w:sz w:val="28"/>
          <w:szCs w:val="28"/>
          <w:u w:val="none"/>
          <w:rtl w:val="0"/>
        </w:rPr>
        <w:t xml:space="preserve">Type of Forests</w:t>
      </w:r>
    </w:p>
    <w:p w:rsidR="00000000" w:rsidDel="00000000" w:rsidP="00000000" w:rsidRDefault="00000000" w:rsidRPr="00000000" w14:paraId="00000936">
      <w:pPr>
        <w:numPr>
          <w:ilvl w:val="0"/>
          <w:numId w:val="118"/>
        </w:numPr>
        <w:ind w:left="720" w:hanging="360"/>
        <w:rPr>
          <w:sz w:val="28"/>
          <w:szCs w:val="28"/>
          <w:u w:val="none"/>
        </w:rPr>
      </w:pPr>
      <w:r w:rsidDel="00000000" w:rsidR="00000000" w:rsidRPr="00000000">
        <w:rPr>
          <w:sz w:val="28"/>
          <w:szCs w:val="28"/>
          <w:u w:val="none"/>
          <w:rtl w:val="0"/>
        </w:rPr>
        <w:t xml:space="preserve">Natural forests-which grow by natural means of seed dispersal.</w:t>
      </w:r>
    </w:p>
    <w:p w:rsidR="00000000" w:rsidDel="00000000" w:rsidP="00000000" w:rsidRDefault="00000000" w:rsidRPr="00000000" w14:paraId="00000937">
      <w:pPr>
        <w:numPr>
          <w:ilvl w:val="0"/>
          <w:numId w:val="118"/>
        </w:numPr>
        <w:ind w:left="720" w:hanging="360"/>
        <w:rPr>
          <w:sz w:val="28"/>
          <w:szCs w:val="28"/>
          <w:u w:val="none"/>
        </w:rPr>
      </w:pPr>
      <w:r w:rsidDel="00000000" w:rsidR="00000000" w:rsidRPr="00000000">
        <w:rPr>
          <w:sz w:val="28"/>
          <w:szCs w:val="28"/>
          <w:u w:val="none"/>
          <w:rtl w:val="0"/>
        </w:rPr>
        <w:t xml:space="preserve">Semi-natural/derived/cultivated forests-which is in the process of recovering from interference by man.</w:t>
      </w:r>
    </w:p>
    <w:p w:rsidR="00000000" w:rsidDel="00000000" w:rsidP="00000000" w:rsidRDefault="00000000" w:rsidRPr="00000000" w14:paraId="00000938">
      <w:pPr>
        <w:numPr>
          <w:ilvl w:val="0"/>
          <w:numId w:val="118"/>
        </w:numPr>
        <w:ind w:left="720" w:hanging="360"/>
        <w:rPr>
          <w:sz w:val="28"/>
          <w:szCs w:val="28"/>
          <w:u w:val="none"/>
        </w:rPr>
      </w:pPr>
      <w:r w:rsidDel="00000000" w:rsidR="00000000" w:rsidRPr="00000000">
        <w:rPr>
          <w:sz w:val="28"/>
          <w:szCs w:val="28"/>
          <w:u w:val="none"/>
          <w:rtl w:val="0"/>
        </w:rPr>
        <w:t xml:space="preserve">Planted/cultivated forests-which have been planted by man.</w:t>
      </w:r>
    </w:p>
    <w:p w:rsidR="00000000" w:rsidDel="00000000" w:rsidP="00000000" w:rsidRDefault="00000000" w:rsidRPr="00000000" w14:paraId="00000939">
      <w:pPr>
        <w:numPr>
          <w:ilvl w:val="0"/>
          <w:numId w:val="118"/>
        </w:numPr>
        <w:ind w:left="720" w:hanging="360"/>
        <w:rPr>
          <w:sz w:val="28"/>
          <w:szCs w:val="28"/>
          <w:u w:val="none"/>
        </w:rPr>
      </w:pPr>
      <w:r w:rsidDel="00000000" w:rsidR="00000000" w:rsidRPr="00000000">
        <w:rPr>
          <w:sz w:val="28"/>
          <w:szCs w:val="28"/>
          <w:u w:val="none"/>
          <w:rtl w:val="0"/>
        </w:rPr>
        <w:t xml:space="preserve">Indigenous forests-which are native to a region or which have grown in a region from the beginning.</w:t>
      </w:r>
    </w:p>
    <w:p w:rsidR="00000000" w:rsidDel="00000000" w:rsidP="00000000" w:rsidRDefault="00000000" w:rsidRPr="00000000" w14:paraId="0000093A">
      <w:pPr>
        <w:numPr>
          <w:ilvl w:val="0"/>
          <w:numId w:val="118"/>
        </w:numPr>
        <w:ind w:left="720" w:hanging="360"/>
        <w:rPr>
          <w:sz w:val="28"/>
          <w:szCs w:val="28"/>
          <w:u w:val="none"/>
        </w:rPr>
      </w:pPr>
      <w:r w:rsidDel="00000000" w:rsidR="00000000" w:rsidRPr="00000000">
        <w:rPr>
          <w:sz w:val="28"/>
          <w:szCs w:val="28"/>
          <w:u w:val="none"/>
          <w:rtl w:val="0"/>
        </w:rPr>
        <w:t xml:space="preserve">Exotic forests-which have trees which have been introduced to a place from other countries.</w:t>
      </w:r>
    </w:p>
    <w:p w:rsidR="00000000" w:rsidDel="00000000" w:rsidP="00000000" w:rsidRDefault="00000000" w:rsidRPr="00000000" w14:paraId="0000093B">
      <w:pPr>
        <w:numPr>
          <w:ilvl w:val="0"/>
          <w:numId w:val="118"/>
        </w:numPr>
        <w:ind w:left="720" w:hanging="360"/>
        <w:rPr>
          <w:sz w:val="28"/>
          <w:szCs w:val="28"/>
          <w:u w:val="none"/>
        </w:rPr>
      </w:pPr>
      <w:r w:rsidDel="00000000" w:rsidR="00000000" w:rsidRPr="00000000">
        <w:rPr>
          <w:sz w:val="28"/>
          <w:szCs w:val="28"/>
          <w:u w:val="none"/>
          <w:rtl w:val="0"/>
        </w:rPr>
        <w:t xml:space="preserve">Other types have been discussed in the chapter of vegetation.</w:t>
      </w:r>
    </w:p>
    <w:p w:rsidR="00000000" w:rsidDel="00000000" w:rsidP="00000000" w:rsidRDefault="00000000" w:rsidRPr="00000000" w14:paraId="0000093C">
      <w:pPr>
        <w:jc w:val="center"/>
        <w:rPr>
          <w:b w:val="1"/>
          <w:sz w:val="28"/>
          <w:szCs w:val="28"/>
          <w:u w:val="none"/>
        </w:rPr>
      </w:pPr>
      <w:r w:rsidDel="00000000" w:rsidR="00000000" w:rsidRPr="00000000">
        <w:rPr>
          <w:b w:val="1"/>
          <w:sz w:val="28"/>
          <w:szCs w:val="28"/>
          <w:u w:val="none"/>
          <w:rtl w:val="0"/>
        </w:rPr>
        <w:t xml:space="preserve">Factors Influencing Types and Distribution of Forests</w:t>
      </w:r>
    </w:p>
    <w:p w:rsidR="00000000" w:rsidDel="00000000" w:rsidP="00000000" w:rsidRDefault="00000000" w:rsidRPr="00000000" w14:paraId="0000093D">
      <w:pPr>
        <w:jc w:val="center"/>
        <w:rPr>
          <w:b w:val="1"/>
          <w:sz w:val="28"/>
          <w:szCs w:val="28"/>
          <w:u w:val="none"/>
        </w:rPr>
      </w:pPr>
      <w:r w:rsidDel="00000000" w:rsidR="00000000" w:rsidRPr="00000000">
        <w:rPr>
          <w:b w:val="1"/>
          <w:sz w:val="28"/>
          <w:szCs w:val="28"/>
          <w:u w:val="none"/>
          <w:rtl w:val="0"/>
        </w:rPr>
        <w:t xml:space="preserve">Temperature</w:t>
      </w:r>
    </w:p>
    <w:p w:rsidR="00000000" w:rsidDel="00000000" w:rsidP="00000000" w:rsidRDefault="00000000" w:rsidRPr="00000000" w14:paraId="0000093E">
      <w:pPr>
        <w:numPr>
          <w:ilvl w:val="0"/>
          <w:numId w:val="116"/>
        </w:numPr>
        <w:ind w:left="720" w:hanging="360"/>
        <w:rPr>
          <w:b w:val="1"/>
          <w:sz w:val="28"/>
          <w:szCs w:val="28"/>
          <w:u w:val="none"/>
        </w:rPr>
      </w:pPr>
      <w:r w:rsidDel="00000000" w:rsidR="00000000" w:rsidRPr="00000000">
        <w:rPr>
          <w:sz w:val="28"/>
          <w:szCs w:val="28"/>
          <w:u w:val="none"/>
          <w:rtl w:val="0"/>
        </w:rPr>
        <w:t xml:space="preserve">High temperature causes fast growth of trees while low temperature causes slow growth.</w:t>
      </w:r>
      <w:r w:rsidDel="00000000" w:rsidR="00000000" w:rsidRPr="00000000">
        <w:rPr>
          <w:rtl w:val="0"/>
        </w:rPr>
      </w:r>
    </w:p>
    <w:p w:rsidR="00000000" w:rsidDel="00000000" w:rsidP="00000000" w:rsidRDefault="00000000" w:rsidRPr="00000000" w14:paraId="0000093F">
      <w:pPr>
        <w:numPr>
          <w:ilvl w:val="0"/>
          <w:numId w:val="116"/>
        </w:numPr>
        <w:ind w:left="720" w:hanging="360"/>
        <w:rPr>
          <w:b w:val="1"/>
          <w:sz w:val="28"/>
          <w:szCs w:val="28"/>
          <w:u w:val="none"/>
        </w:rPr>
      </w:pPr>
      <w:r w:rsidDel="00000000" w:rsidR="00000000" w:rsidRPr="00000000">
        <w:rPr>
          <w:sz w:val="28"/>
          <w:szCs w:val="28"/>
          <w:u w:val="none"/>
          <w:rtl w:val="0"/>
        </w:rPr>
        <w:t xml:space="preserve">Rain forests are found at low altitudes which are warmer while coniferous forests are found at high altitudes which are cooler.</w:t>
      </w:r>
      <w:r w:rsidDel="00000000" w:rsidR="00000000" w:rsidRPr="00000000">
        <w:rPr>
          <w:rtl w:val="0"/>
        </w:rPr>
      </w:r>
    </w:p>
    <w:p w:rsidR="00000000" w:rsidDel="00000000" w:rsidP="00000000" w:rsidRDefault="00000000" w:rsidRPr="00000000" w14:paraId="00000940">
      <w:pPr>
        <w:jc w:val="center"/>
        <w:rPr>
          <w:b w:val="1"/>
          <w:sz w:val="28"/>
          <w:szCs w:val="28"/>
          <w:u w:val="none"/>
        </w:rPr>
      </w:pPr>
      <w:r w:rsidDel="00000000" w:rsidR="00000000" w:rsidRPr="00000000">
        <w:rPr>
          <w:b w:val="1"/>
          <w:sz w:val="28"/>
          <w:szCs w:val="28"/>
          <w:u w:val="none"/>
          <w:rtl w:val="0"/>
        </w:rPr>
        <w:t xml:space="preserve">Aspect</w:t>
      </w:r>
    </w:p>
    <w:p w:rsidR="00000000" w:rsidDel="00000000" w:rsidP="00000000" w:rsidRDefault="00000000" w:rsidRPr="00000000" w14:paraId="00000941">
      <w:pPr>
        <w:numPr>
          <w:ilvl w:val="0"/>
          <w:numId w:val="122"/>
        </w:numPr>
        <w:ind w:left="720" w:hanging="360"/>
        <w:rPr>
          <w:sz w:val="28"/>
          <w:szCs w:val="28"/>
          <w:u w:val="none"/>
        </w:rPr>
      </w:pPr>
      <w:r w:rsidDel="00000000" w:rsidR="00000000" w:rsidRPr="00000000">
        <w:rPr>
          <w:sz w:val="28"/>
          <w:szCs w:val="28"/>
          <w:u w:val="none"/>
          <w:rtl w:val="0"/>
        </w:rPr>
        <w:t xml:space="preserve">Dense forests are found on windward slopes of mountains because they are wetter than leeward slopes and they start at a lower level than on the leeward slopes.</w:t>
      </w:r>
    </w:p>
    <w:p w:rsidR="00000000" w:rsidDel="00000000" w:rsidP="00000000" w:rsidRDefault="00000000" w:rsidRPr="00000000" w14:paraId="00000942">
      <w:pPr>
        <w:numPr>
          <w:ilvl w:val="0"/>
          <w:numId w:val="122"/>
        </w:numPr>
        <w:ind w:left="720" w:hanging="360"/>
        <w:rPr>
          <w:sz w:val="28"/>
          <w:szCs w:val="28"/>
          <w:u w:val="none"/>
        </w:rPr>
      </w:pPr>
      <w:r w:rsidDel="00000000" w:rsidR="00000000" w:rsidRPr="00000000">
        <w:rPr>
          <w:sz w:val="28"/>
          <w:szCs w:val="28"/>
          <w:u w:val="none"/>
          <w:rtl w:val="0"/>
        </w:rPr>
        <w:t xml:space="preserve">In temperate region slopes facing equator have dense forests because they are warmer while those facing the poles have coniferous forests which are adapted to low temperatures.</w:t>
      </w:r>
    </w:p>
    <w:p w:rsidR="00000000" w:rsidDel="00000000" w:rsidP="00000000" w:rsidRDefault="00000000" w:rsidRPr="00000000" w14:paraId="00000943">
      <w:pPr>
        <w:jc w:val="center"/>
        <w:rPr>
          <w:b w:val="1"/>
          <w:sz w:val="28"/>
          <w:szCs w:val="28"/>
          <w:u w:val="none"/>
        </w:rPr>
      </w:pPr>
      <w:r w:rsidDel="00000000" w:rsidR="00000000" w:rsidRPr="00000000">
        <w:rPr>
          <w:b w:val="1"/>
          <w:sz w:val="28"/>
          <w:szCs w:val="28"/>
          <w:u w:val="none"/>
          <w:rtl w:val="0"/>
        </w:rPr>
        <w:t xml:space="preserve">Precipitation</w:t>
      </w:r>
    </w:p>
    <w:p w:rsidR="00000000" w:rsidDel="00000000" w:rsidP="00000000" w:rsidRDefault="00000000" w:rsidRPr="00000000" w14:paraId="00000944">
      <w:pPr>
        <w:numPr>
          <w:ilvl w:val="0"/>
          <w:numId w:val="120"/>
        </w:numPr>
        <w:ind w:left="720" w:hanging="360"/>
        <w:rPr>
          <w:b w:val="1"/>
          <w:sz w:val="28"/>
          <w:szCs w:val="28"/>
          <w:u w:val="none"/>
        </w:rPr>
      </w:pPr>
      <w:r w:rsidDel="00000000" w:rsidR="00000000" w:rsidRPr="00000000">
        <w:rPr>
          <w:sz w:val="28"/>
          <w:szCs w:val="28"/>
          <w:u w:val="none"/>
          <w:rtl w:val="0"/>
        </w:rPr>
        <w:t xml:space="preserve">There are dense forest where there is heavy precipitation while there is less forest cover consisting of stunted trees in areas with little precipitation.</w:t>
      </w:r>
      <w:r w:rsidDel="00000000" w:rsidR="00000000" w:rsidRPr="00000000">
        <w:rPr>
          <w:rtl w:val="0"/>
        </w:rPr>
      </w:r>
    </w:p>
    <w:p w:rsidR="00000000" w:rsidDel="00000000" w:rsidP="00000000" w:rsidRDefault="00000000" w:rsidRPr="00000000" w14:paraId="00000945">
      <w:pPr>
        <w:numPr>
          <w:ilvl w:val="0"/>
          <w:numId w:val="120"/>
        </w:numPr>
        <w:ind w:left="720" w:hanging="360"/>
        <w:rPr>
          <w:b w:val="1"/>
          <w:sz w:val="28"/>
          <w:szCs w:val="28"/>
          <w:u w:val="none"/>
        </w:rPr>
      </w:pPr>
      <w:r w:rsidDel="00000000" w:rsidR="00000000" w:rsidRPr="00000000">
        <w:rPr>
          <w:sz w:val="28"/>
          <w:szCs w:val="28"/>
          <w:u w:val="none"/>
          <w:rtl w:val="0"/>
        </w:rPr>
        <w:t xml:space="preserve">Coniferous forest have cone-shaped crowns to allow snow to slide off so as not to accumulate on the branches and cause them to break off.</w:t>
      </w:r>
      <w:r w:rsidDel="00000000" w:rsidR="00000000" w:rsidRPr="00000000">
        <w:rPr>
          <w:rtl w:val="0"/>
        </w:rPr>
      </w:r>
    </w:p>
    <w:p w:rsidR="00000000" w:rsidDel="00000000" w:rsidP="00000000" w:rsidRDefault="00000000" w:rsidRPr="00000000" w14:paraId="00000946">
      <w:pPr>
        <w:jc w:val="center"/>
        <w:rPr>
          <w:b w:val="1"/>
          <w:sz w:val="28"/>
          <w:szCs w:val="28"/>
          <w:u w:val="none"/>
        </w:rPr>
      </w:pPr>
      <w:r w:rsidDel="00000000" w:rsidR="00000000" w:rsidRPr="00000000">
        <w:rPr>
          <w:b w:val="1"/>
          <w:sz w:val="28"/>
          <w:szCs w:val="28"/>
          <w:u w:val="none"/>
          <w:rtl w:val="0"/>
        </w:rPr>
        <w:t xml:space="preserve">Soil</w:t>
      </w:r>
    </w:p>
    <w:p w:rsidR="00000000" w:rsidDel="00000000" w:rsidP="00000000" w:rsidRDefault="00000000" w:rsidRPr="00000000" w14:paraId="00000947">
      <w:pPr>
        <w:numPr>
          <w:ilvl w:val="0"/>
          <w:numId w:val="102"/>
        </w:numPr>
        <w:ind w:left="720" w:hanging="360"/>
        <w:rPr>
          <w:b w:val="1"/>
          <w:sz w:val="28"/>
          <w:szCs w:val="28"/>
          <w:u w:val="none"/>
        </w:rPr>
      </w:pPr>
      <w:r w:rsidDel="00000000" w:rsidR="00000000" w:rsidRPr="00000000">
        <w:rPr>
          <w:sz w:val="28"/>
          <w:szCs w:val="28"/>
          <w:u w:val="none"/>
          <w:rtl w:val="0"/>
        </w:rPr>
        <w:t xml:space="preserve">Deep soils support huge tropical trees while shallow soils support coniferous trees which have shallow and wide spread root system to be able to maximally utilise water on the top soil since the sub soil is permanently frozen. </w:t>
      </w:r>
      <w:r w:rsidDel="00000000" w:rsidR="00000000" w:rsidRPr="00000000">
        <w:rPr>
          <w:rtl w:val="0"/>
        </w:rPr>
      </w:r>
    </w:p>
    <w:p w:rsidR="00000000" w:rsidDel="00000000" w:rsidP="00000000" w:rsidRDefault="00000000" w:rsidRPr="00000000" w14:paraId="00000948">
      <w:pPr>
        <w:numPr>
          <w:ilvl w:val="0"/>
          <w:numId w:val="102"/>
        </w:numPr>
        <w:ind w:left="720" w:hanging="360"/>
        <w:rPr>
          <w:b w:val="1"/>
          <w:sz w:val="28"/>
          <w:szCs w:val="28"/>
          <w:u w:val="none"/>
        </w:rPr>
      </w:pPr>
      <w:r w:rsidDel="00000000" w:rsidR="00000000" w:rsidRPr="00000000">
        <w:rPr>
          <w:sz w:val="28"/>
          <w:szCs w:val="28"/>
          <w:u w:val="none"/>
          <w:rtl w:val="0"/>
        </w:rPr>
        <w:t xml:space="preserve">Poor or infertile soils have stunted trees.</w:t>
      </w:r>
      <w:r w:rsidDel="00000000" w:rsidR="00000000" w:rsidRPr="00000000">
        <w:rPr>
          <w:rtl w:val="0"/>
        </w:rPr>
      </w:r>
    </w:p>
    <w:p w:rsidR="00000000" w:rsidDel="00000000" w:rsidP="00000000" w:rsidRDefault="00000000" w:rsidRPr="00000000" w14:paraId="00000949">
      <w:pPr>
        <w:jc w:val="center"/>
        <w:rPr>
          <w:b w:val="1"/>
          <w:sz w:val="28"/>
          <w:szCs w:val="28"/>
          <w:u w:val="none"/>
        </w:rPr>
      </w:pPr>
      <w:r w:rsidDel="00000000" w:rsidR="00000000" w:rsidRPr="00000000">
        <w:rPr>
          <w:b w:val="1"/>
          <w:sz w:val="28"/>
          <w:szCs w:val="28"/>
          <w:u w:val="none"/>
          <w:rtl w:val="0"/>
        </w:rPr>
        <w:t xml:space="preserve">Human Activities</w:t>
      </w:r>
      <w:sdt>
        <w:sdtPr>
          <w:tag w:val="goog_rdk_3"/>
        </w:sdtPr>
        <w:sdtContent>
          <w:ins w:author="Martin Ayambila" w:id="1" w:date="2021-04-23T14:04:16Z">
            <w:r w:rsidDel="00000000" w:rsidR="00000000" w:rsidRPr="00000000">
              <w:rPr>
                <w:b w:val="1"/>
                <w:sz w:val="28"/>
                <w:szCs w:val="28"/>
                <w:u w:val="none"/>
                <w:rtl w:val="0"/>
              </w:rPr>
              <w:t xml:space="preserve">j</w:t>
            </w:r>
          </w:ins>
        </w:sdtContent>
      </w:sdt>
      <w:r w:rsidDel="00000000" w:rsidR="00000000" w:rsidRPr="00000000">
        <w:rPr>
          <w:rtl w:val="0"/>
        </w:rPr>
      </w:r>
    </w:p>
    <w:p w:rsidR="00000000" w:rsidDel="00000000" w:rsidP="00000000" w:rsidRDefault="00000000" w:rsidRPr="00000000" w14:paraId="0000094A">
      <w:pPr>
        <w:numPr>
          <w:ilvl w:val="0"/>
          <w:numId w:val="106"/>
        </w:numPr>
        <w:ind w:left="720" w:hanging="360"/>
        <w:rPr>
          <w:b w:val="1"/>
          <w:sz w:val="28"/>
          <w:szCs w:val="28"/>
          <w:u w:val="none"/>
        </w:rPr>
      </w:pPr>
      <w:r w:rsidDel="00000000" w:rsidR="00000000" w:rsidRPr="00000000">
        <w:rPr>
          <w:sz w:val="28"/>
          <w:szCs w:val="28"/>
          <w:u w:val="none"/>
          <w:rtl w:val="0"/>
        </w:rPr>
        <w:t xml:space="preserve">Deforestation and shifting cultivation- man has cleared forests to create room for agriculture settlement etc. which has reduced forest cover on the earth’s surface.</w:t>
      </w:r>
      <w:r w:rsidDel="00000000" w:rsidR="00000000" w:rsidRPr="00000000">
        <w:rPr>
          <w:rtl w:val="0"/>
        </w:rPr>
      </w:r>
    </w:p>
    <w:p w:rsidR="00000000" w:rsidDel="00000000" w:rsidP="00000000" w:rsidRDefault="00000000" w:rsidRPr="00000000" w14:paraId="0000094B">
      <w:pPr>
        <w:numPr>
          <w:ilvl w:val="0"/>
          <w:numId w:val="106"/>
        </w:numPr>
        <w:ind w:left="720" w:hanging="360"/>
        <w:rPr>
          <w:sz w:val="28"/>
          <w:szCs w:val="28"/>
          <w:u w:val="none"/>
        </w:rPr>
      </w:pPr>
      <w:r w:rsidDel="00000000" w:rsidR="00000000" w:rsidRPr="00000000">
        <w:rPr>
          <w:sz w:val="28"/>
          <w:szCs w:val="28"/>
          <w:u w:val="none"/>
          <w:rtl w:val="0"/>
        </w:rPr>
        <w:t xml:space="preserve">Afforestation and Agroforestry-man has planted trees in areas where they never existed establishing forests there.</w:t>
      </w:r>
    </w:p>
    <w:p w:rsidR="00000000" w:rsidDel="00000000" w:rsidP="00000000" w:rsidRDefault="00000000" w:rsidRPr="00000000" w14:paraId="0000094C">
      <w:pPr>
        <w:numPr>
          <w:ilvl w:val="0"/>
          <w:numId w:val="106"/>
        </w:numPr>
        <w:ind w:left="720" w:hanging="360"/>
        <w:rPr>
          <w:sz w:val="28"/>
          <w:szCs w:val="28"/>
          <w:u w:val="none"/>
        </w:rPr>
      </w:pPr>
      <w:r w:rsidDel="00000000" w:rsidR="00000000" w:rsidRPr="00000000">
        <w:rPr>
          <w:sz w:val="28"/>
          <w:szCs w:val="28"/>
          <w:u w:val="none"/>
          <w:rtl w:val="0"/>
        </w:rPr>
        <w:t xml:space="preserve">Reafforestation-man has replanted forests which he has cleared with indigenous and exotic trees causing natural forests to become semi-natural/secondary or derived forests. </w:t>
      </w:r>
    </w:p>
    <w:p w:rsidR="00000000" w:rsidDel="00000000" w:rsidP="00000000" w:rsidRDefault="00000000" w:rsidRPr="00000000" w14:paraId="0000094D">
      <w:pPr>
        <w:jc w:val="center"/>
        <w:rPr>
          <w:b w:val="1"/>
          <w:sz w:val="28"/>
          <w:szCs w:val="28"/>
          <w:u w:val="none"/>
        </w:rPr>
      </w:pPr>
      <w:r w:rsidDel="00000000" w:rsidR="00000000" w:rsidRPr="00000000">
        <w:rPr>
          <w:b w:val="1"/>
          <w:sz w:val="28"/>
          <w:szCs w:val="28"/>
          <w:u w:val="none"/>
          <w:rtl w:val="0"/>
        </w:rPr>
        <w:t xml:space="preserve">Importance of Forests to Kenya</w:t>
      </w:r>
    </w:p>
    <w:p w:rsidR="00000000" w:rsidDel="00000000" w:rsidP="00000000" w:rsidRDefault="00000000" w:rsidRPr="00000000" w14:paraId="0000094E">
      <w:pPr>
        <w:numPr>
          <w:ilvl w:val="0"/>
          <w:numId w:val="104"/>
        </w:numPr>
        <w:ind w:left="720" w:hanging="360"/>
        <w:rPr>
          <w:sz w:val="28"/>
          <w:szCs w:val="28"/>
          <w:u w:val="none"/>
        </w:rPr>
      </w:pPr>
      <w:r w:rsidDel="00000000" w:rsidR="00000000" w:rsidRPr="00000000">
        <w:rPr>
          <w:sz w:val="28"/>
          <w:szCs w:val="28"/>
          <w:u w:val="none"/>
          <w:rtl w:val="0"/>
        </w:rPr>
        <w:t xml:space="preserve">Forests are water catchment areas which supports agriculture and H.E.P. generation.</w:t>
      </w:r>
    </w:p>
    <w:p w:rsidR="00000000" w:rsidDel="00000000" w:rsidP="00000000" w:rsidRDefault="00000000" w:rsidRPr="00000000" w14:paraId="0000094F">
      <w:pPr>
        <w:numPr>
          <w:ilvl w:val="0"/>
          <w:numId w:val="104"/>
        </w:numPr>
        <w:ind w:left="720" w:hanging="360"/>
        <w:rPr>
          <w:sz w:val="28"/>
          <w:szCs w:val="28"/>
          <w:u w:val="none"/>
        </w:rPr>
      </w:pPr>
      <w:r w:rsidDel="00000000" w:rsidR="00000000" w:rsidRPr="00000000">
        <w:rPr>
          <w:sz w:val="28"/>
          <w:szCs w:val="28"/>
          <w:u w:val="none"/>
          <w:rtl w:val="0"/>
        </w:rPr>
        <w:t xml:space="preserve">Forests provide us with wood fuel e.g. firewood, charcoal and saw dust.</w:t>
      </w:r>
    </w:p>
    <w:p w:rsidR="00000000" w:rsidDel="00000000" w:rsidP="00000000" w:rsidRDefault="00000000" w:rsidRPr="00000000" w14:paraId="00000950">
      <w:pPr>
        <w:numPr>
          <w:ilvl w:val="0"/>
          <w:numId w:val="104"/>
        </w:numPr>
        <w:ind w:left="720" w:hanging="360"/>
        <w:rPr>
          <w:sz w:val="28"/>
          <w:szCs w:val="28"/>
          <w:u w:val="none"/>
        </w:rPr>
      </w:pPr>
      <w:r w:rsidDel="00000000" w:rsidR="00000000" w:rsidRPr="00000000">
        <w:rPr>
          <w:sz w:val="28"/>
          <w:szCs w:val="28"/>
          <w:u w:val="none"/>
          <w:rtl w:val="0"/>
        </w:rPr>
        <w:t xml:space="preserve">Forests prevent soil erosion by their roots binding the soil together, reducing run off thereby reducing incidents of flooding and dam siltation.</w:t>
      </w:r>
    </w:p>
    <w:p w:rsidR="00000000" w:rsidDel="00000000" w:rsidP="00000000" w:rsidRDefault="00000000" w:rsidRPr="00000000" w14:paraId="00000951">
      <w:pPr>
        <w:numPr>
          <w:ilvl w:val="0"/>
          <w:numId w:val="104"/>
        </w:numPr>
        <w:ind w:left="720" w:hanging="360"/>
        <w:rPr>
          <w:sz w:val="28"/>
          <w:szCs w:val="28"/>
          <w:u w:val="none"/>
        </w:rPr>
      </w:pPr>
      <w:r w:rsidDel="00000000" w:rsidR="00000000" w:rsidRPr="00000000">
        <w:rPr>
          <w:sz w:val="28"/>
          <w:szCs w:val="28"/>
          <w:u w:val="none"/>
          <w:rtl w:val="0"/>
        </w:rPr>
        <w:t xml:space="preserve">Forests are habitats of wild animals which are a tourist attraction which brings foreign exchange used to import goods and services and fund development projects.</w:t>
      </w:r>
    </w:p>
    <w:p w:rsidR="00000000" w:rsidDel="00000000" w:rsidP="00000000" w:rsidRDefault="00000000" w:rsidRPr="00000000" w14:paraId="00000952">
      <w:pPr>
        <w:numPr>
          <w:ilvl w:val="0"/>
          <w:numId w:val="104"/>
        </w:numPr>
        <w:ind w:left="720" w:hanging="360"/>
        <w:rPr>
          <w:sz w:val="28"/>
          <w:szCs w:val="28"/>
          <w:u w:val="none"/>
        </w:rPr>
      </w:pPr>
      <w:r w:rsidDel="00000000" w:rsidR="00000000" w:rsidRPr="00000000">
        <w:rPr>
          <w:sz w:val="28"/>
          <w:szCs w:val="28"/>
          <w:u w:val="none"/>
          <w:rtl w:val="0"/>
        </w:rPr>
        <w:t xml:space="preserve">Forests are a disposal system for carbon dioxide which they use in photosynthesis and release oxygen thereby purifying air and reducing global warming.</w:t>
      </w:r>
    </w:p>
    <w:p w:rsidR="00000000" w:rsidDel="00000000" w:rsidP="00000000" w:rsidRDefault="00000000" w:rsidRPr="00000000" w14:paraId="00000953">
      <w:pPr>
        <w:numPr>
          <w:ilvl w:val="0"/>
          <w:numId w:val="104"/>
        </w:numPr>
        <w:ind w:left="720" w:hanging="360"/>
        <w:rPr>
          <w:sz w:val="28"/>
          <w:szCs w:val="28"/>
          <w:u w:val="none"/>
        </w:rPr>
      </w:pPr>
      <w:r w:rsidDel="00000000" w:rsidR="00000000" w:rsidRPr="00000000">
        <w:rPr>
          <w:sz w:val="28"/>
          <w:szCs w:val="28"/>
          <w:u w:val="none"/>
          <w:rtl w:val="0"/>
        </w:rPr>
        <w:t xml:space="preserve">Forests increase soil fertility when leaves fall and rot forming humus.</w:t>
      </w:r>
    </w:p>
    <w:p w:rsidR="00000000" w:rsidDel="00000000" w:rsidP="00000000" w:rsidRDefault="00000000" w:rsidRPr="00000000" w14:paraId="00000954">
      <w:pPr>
        <w:numPr>
          <w:ilvl w:val="0"/>
          <w:numId w:val="104"/>
        </w:numPr>
        <w:ind w:left="720" w:hanging="360"/>
        <w:rPr>
          <w:sz w:val="28"/>
          <w:szCs w:val="28"/>
          <w:u w:val="none"/>
        </w:rPr>
      </w:pPr>
      <w:r w:rsidDel="00000000" w:rsidR="00000000" w:rsidRPr="00000000">
        <w:rPr>
          <w:sz w:val="28"/>
          <w:szCs w:val="28"/>
          <w:u w:val="none"/>
          <w:rtl w:val="0"/>
        </w:rPr>
        <w:t xml:space="preserve">Forests regulate the climate of an area by creating a micro climate causing heavy and frequent rain by evapotranspiration and lowering temperatures.</w:t>
      </w:r>
    </w:p>
    <w:p w:rsidR="00000000" w:rsidDel="00000000" w:rsidP="00000000" w:rsidRDefault="00000000" w:rsidRPr="00000000" w14:paraId="00000955">
      <w:pPr>
        <w:numPr>
          <w:ilvl w:val="0"/>
          <w:numId w:val="104"/>
        </w:numPr>
        <w:ind w:left="720" w:hanging="360"/>
        <w:rPr>
          <w:sz w:val="28"/>
          <w:szCs w:val="28"/>
          <w:u w:val="none"/>
        </w:rPr>
      </w:pPr>
      <w:r w:rsidDel="00000000" w:rsidR="00000000" w:rsidRPr="00000000">
        <w:rPr>
          <w:sz w:val="28"/>
          <w:szCs w:val="28"/>
          <w:u w:val="none"/>
          <w:rtl w:val="0"/>
        </w:rPr>
        <w:t xml:space="preserve">Forests are a source of timber for construction and furniture making.</w:t>
      </w:r>
    </w:p>
    <w:p w:rsidR="00000000" w:rsidDel="00000000" w:rsidP="00000000" w:rsidRDefault="00000000" w:rsidRPr="00000000" w14:paraId="00000956">
      <w:pPr>
        <w:numPr>
          <w:ilvl w:val="0"/>
          <w:numId w:val="104"/>
        </w:numPr>
        <w:ind w:left="720" w:hanging="360"/>
        <w:rPr>
          <w:sz w:val="28"/>
          <w:szCs w:val="28"/>
          <w:u w:val="none"/>
        </w:rPr>
      </w:pPr>
      <w:r w:rsidDel="00000000" w:rsidR="00000000" w:rsidRPr="00000000">
        <w:rPr>
          <w:sz w:val="28"/>
          <w:szCs w:val="28"/>
          <w:u w:val="none"/>
          <w:rtl w:val="0"/>
        </w:rPr>
        <w:t xml:space="preserve">Forests beautify the environment by flora (plants) and fauna (animals).</w:t>
      </w:r>
    </w:p>
    <w:p w:rsidR="00000000" w:rsidDel="00000000" w:rsidP="00000000" w:rsidRDefault="00000000" w:rsidRPr="00000000" w14:paraId="00000957">
      <w:pPr>
        <w:numPr>
          <w:ilvl w:val="0"/>
          <w:numId w:val="104"/>
        </w:numPr>
        <w:ind w:left="720" w:hanging="360"/>
        <w:rPr>
          <w:sz w:val="28"/>
          <w:szCs w:val="28"/>
          <w:u w:val="none"/>
        </w:rPr>
      </w:pPr>
      <w:r w:rsidDel="00000000" w:rsidR="00000000" w:rsidRPr="00000000">
        <w:rPr>
          <w:sz w:val="28"/>
          <w:szCs w:val="28"/>
          <w:u w:val="none"/>
          <w:rtl w:val="0"/>
        </w:rPr>
        <w:t xml:space="preserve">Some forest’s trees are a source of medicine.</w:t>
      </w:r>
    </w:p>
    <w:p w:rsidR="00000000" w:rsidDel="00000000" w:rsidP="00000000" w:rsidRDefault="00000000" w:rsidRPr="00000000" w14:paraId="00000958">
      <w:pPr>
        <w:numPr>
          <w:ilvl w:val="0"/>
          <w:numId w:val="104"/>
        </w:numPr>
        <w:ind w:left="720" w:hanging="360"/>
        <w:rPr>
          <w:sz w:val="28"/>
          <w:szCs w:val="28"/>
          <w:u w:val="none"/>
        </w:rPr>
      </w:pPr>
      <w:r w:rsidDel="00000000" w:rsidR="00000000" w:rsidRPr="00000000">
        <w:rPr>
          <w:sz w:val="28"/>
          <w:szCs w:val="28"/>
          <w:u w:val="none"/>
          <w:rtl w:val="0"/>
        </w:rPr>
        <w:t xml:space="preserve">Presence of forests has led to the development of infrastructure as roads have been constructed to make forests accessible.</w:t>
      </w:r>
    </w:p>
    <w:p w:rsidR="00000000" w:rsidDel="00000000" w:rsidP="00000000" w:rsidRDefault="00000000" w:rsidRPr="00000000" w14:paraId="00000959">
      <w:pPr>
        <w:numPr>
          <w:ilvl w:val="0"/>
          <w:numId w:val="104"/>
        </w:numPr>
        <w:ind w:left="720" w:hanging="360"/>
        <w:rPr>
          <w:sz w:val="28"/>
          <w:szCs w:val="28"/>
          <w:u w:val="none"/>
        </w:rPr>
      </w:pPr>
      <w:r w:rsidDel="00000000" w:rsidR="00000000" w:rsidRPr="00000000">
        <w:rPr>
          <w:sz w:val="28"/>
          <w:szCs w:val="28"/>
          <w:u w:val="none"/>
          <w:rtl w:val="0"/>
        </w:rPr>
        <w:t xml:space="preserve">Forests provide employment to people e.g. forest guards, forest officers, lumberjacks, carpenters and timber merchants.</w:t>
      </w:r>
    </w:p>
    <w:p w:rsidR="00000000" w:rsidDel="00000000" w:rsidP="00000000" w:rsidRDefault="00000000" w:rsidRPr="00000000" w14:paraId="0000095A">
      <w:pPr>
        <w:jc w:val="center"/>
        <w:rPr>
          <w:b w:val="1"/>
          <w:sz w:val="28"/>
          <w:szCs w:val="28"/>
          <w:u w:val="none"/>
        </w:rPr>
      </w:pPr>
      <w:r w:rsidDel="00000000" w:rsidR="00000000" w:rsidRPr="00000000">
        <w:rPr>
          <w:b w:val="1"/>
          <w:sz w:val="28"/>
          <w:szCs w:val="28"/>
          <w:u w:val="none"/>
          <w:rtl w:val="0"/>
        </w:rPr>
        <w:t xml:space="preserve">Importance of Forest Products</w:t>
      </w:r>
    </w:p>
    <w:p w:rsidR="00000000" w:rsidDel="00000000" w:rsidP="00000000" w:rsidRDefault="00000000" w:rsidRPr="00000000" w14:paraId="0000095B">
      <w:pPr>
        <w:numPr>
          <w:ilvl w:val="0"/>
          <w:numId w:val="110"/>
        </w:numPr>
        <w:ind w:left="720" w:hanging="360"/>
        <w:rPr>
          <w:sz w:val="28"/>
          <w:szCs w:val="28"/>
          <w:u w:val="none"/>
        </w:rPr>
      </w:pPr>
      <w:r w:rsidDel="00000000" w:rsidR="00000000" w:rsidRPr="00000000">
        <w:rPr>
          <w:sz w:val="28"/>
          <w:szCs w:val="28"/>
          <w:u w:val="none"/>
          <w:rtl w:val="0"/>
        </w:rPr>
        <w:t xml:space="preserve">Forests are a source of food e.g. fruits, honey, mushrooms and bamboo tender leaves which are used for vegetables. </w:t>
      </w:r>
    </w:p>
    <w:p w:rsidR="00000000" w:rsidDel="00000000" w:rsidP="00000000" w:rsidRDefault="00000000" w:rsidRPr="00000000" w14:paraId="0000095C">
      <w:pPr>
        <w:numPr>
          <w:ilvl w:val="0"/>
          <w:numId w:val="110"/>
        </w:numPr>
        <w:ind w:left="720" w:hanging="360"/>
        <w:rPr>
          <w:sz w:val="28"/>
          <w:szCs w:val="28"/>
          <w:u w:val="none"/>
        </w:rPr>
      </w:pPr>
      <w:r w:rsidDel="00000000" w:rsidR="00000000" w:rsidRPr="00000000">
        <w:rPr>
          <w:sz w:val="28"/>
          <w:szCs w:val="28"/>
          <w:u w:val="none"/>
          <w:rtl w:val="0"/>
        </w:rPr>
        <w:t xml:space="preserve">Forests provide wood used for manufacture of paper, soft boards, ply wood etc.</w:t>
      </w:r>
    </w:p>
    <w:p w:rsidR="00000000" w:rsidDel="00000000" w:rsidP="00000000" w:rsidRDefault="00000000" w:rsidRPr="00000000" w14:paraId="0000095D">
      <w:pPr>
        <w:numPr>
          <w:ilvl w:val="0"/>
          <w:numId w:val="110"/>
        </w:numPr>
        <w:ind w:left="720" w:hanging="360"/>
        <w:rPr>
          <w:sz w:val="28"/>
          <w:szCs w:val="28"/>
          <w:u w:val="none"/>
        </w:rPr>
      </w:pPr>
      <w:r w:rsidDel="00000000" w:rsidR="00000000" w:rsidRPr="00000000">
        <w:rPr>
          <w:sz w:val="28"/>
          <w:szCs w:val="28"/>
          <w:u w:val="none"/>
          <w:rtl w:val="0"/>
        </w:rPr>
        <w:t xml:space="preserve">Animals in forests are hunted for food, skins and horns.</w:t>
      </w:r>
    </w:p>
    <w:p w:rsidR="00000000" w:rsidDel="00000000" w:rsidP="00000000" w:rsidRDefault="00000000" w:rsidRPr="00000000" w14:paraId="0000095E">
      <w:pPr>
        <w:numPr>
          <w:ilvl w:val="0"/>
          <w:numId w:val="110"/>
        </w:numPr>
        <w:ind w:left="720" w:hanging="360"/>
        <w:rPr>
          <w:sz w:val="28"/>
          <w:szCs w:val="28"/>
          <w:u w:val="none"/>
        </w:rPr>
      </w:pPr>
      <w:r w:rsidDel="00000000" w:rsidR="00000000" w:rsidRPr="00000000">
        <w:rPr>
          <w:sz w:val="28"/>
          <w:szCs w:val="28"/>
          <w:u w:val="none"/>
          <w:rtl w:val="0"/>
        </w:rPr>
        <w:t xml:space="preserve">Leaves of trees and forest undergrowth are used as livestock fodder.</w:t>
      </w:r>
    </w:p>
    <w:p w:rsidR="00000000" w:rsidDel="00000000" w:rsidP="00000000" w:rsidRDefault="00000000" w:rsidRPr="00000000" w14:paraId="0000095F">
      <w:pPr>
        <w:numPr>
          <w:ilvl w:val="0"/>
          <w:numId w:val="110"/>
        </w:numPr>
        <w:ind w:left="720" w:hanging="360"/>
        <w:rPr>
          <w:sz w:val="28"/>
          <w:szCs w:val="28"/>
          <w:u w:val="none"/>
        </w:rPr>
      </w:pPr>
      <w:r w:rsidDel="00000000" w:rsidR="00000000" w:rsidRPr="00000000">
        <w:rPr>
          <w:sz w:val="28"/>
          <w:szCs w:val="28"/>
          <w:u w:val="none"/>
          <w:rtl w:val="0"/>
        </w:rPr>
        <w:t xml:space="preserve">Forests provide wood which is used in cottage industries for making carvings and wooden utensils which are sold locally and exported.</w:t>
      </w:r>
    </w:p>
    <w:p w:rsidR="00000000" w:rsidDel="00000000" w:rsidP="00000000" w:rsidRDefault="00000000" w:rsidRPr="00000000" w14:paraId="00000960">
      <w:pPr>
        <w:numPr>
          <w:ilvl w:val="0"/>
          <w:numId w:val="110"/>
        </w:numPr>
        <w:ind w:left="720" w:hanging="360"/>
        <w:rPr>
          <w:sz w:val="28"/>
          <w:szCs w:val="28"/>
          <w:u w:val="none"/>
        </w:rPr>
      </w:pPr>
      <w:r w:rsidDel="00000000" w:rsidR="00000000" w:rsidRPr="00000000">
        <w:rPr>
          <w:sz w:val="28"/>
          <w:szCs w:val="28"/>
          <w:u w:val="none"/>
          <w:rtl w:val="0"/>
        </w:rPr>
        <w:t xml:space="preserve">Forest flora and fauna are a rich reservoir for research. </w:t>
      </w:r>
    </w:p>
    <w:p w:rsidR="00000000" w:rsidDel="00000000" w:rsidP="00000000" w:rsidRDefault="00000000" w:rsidRPr="00000000" w14:paraId="00000961">
      <w:pPr>
        <w:jc w:val="center"/>
        <w:rPr>
          <w:b w:val="1"/>
          <w:sz w:val="28"/>
          <w:szCs w:val="28"/>
          <w:u w:val="none"/>
        </w:rPr>
      </w:pPr>
      <w:r w:rsidDel="00000000" w:rsidR="00000000" w:rsidRPr="00000000">
        <w:rPr>
          <w:b w:val="1"/>
          <w:sz w:val="28"/>
          <w:szCs w:val="28"/>
          <w:u w:val="none"/>
          <w:rtl w:val="0"/>
        </w:rPr>
        <w:t xml:space="preserve">Problems Facing Forestry in Kenya</w:t>
      </w:r>
    </w:p>
    <w:p w:rsidR="00000000" w:rsidDel="00000000" w:rsidP="00000000" w:rsidRDefault="00000000" w:rsidRPr="00000000" w14:paraId="00000962">
      <w:pPr>
        <w:numPr>
          <w:ilvl w:val="0"/>
          <w:numId w:val="108"/>
        </w:numPr>
        <w:ind w:left="720" w:hanging="360"/>
        <w:rPr>
          <w:b w:val="1"/>
          <w:sz w:val="28"/>
          <w:szCs w:val="28"/>
          <w:u w:val="none"/>
        </w:rPr>
      </w:pPr>
      <w:r w:rsidDel="00000000" w:rsidR="00000000" w:rsidRPr="00000000">
        <w:rPr>
          <w:sz w:val="28"/>
          <w:szCs w:val="28"/>
          <w:u w:val="none"/>
          <w:rtl w:val="0"/>
        </w:rPr>
        <w:t xml:space="preserve">Encroachment by people by clearing them to create room for agriculture and settlement, grazing etc. which puts some plants and animal species in danger of extinction.</w:t>
      </w:r>
      <w:r w:rsidDel="00000000" w:rsidR="00000000" w:rsidRPr="00000000">
        <w:rPr>
          <w:rtl w:val="0"/>
        </w:rPr>
      </w:r>
    </w:p>
    <w:p w:rsidR="00000000" w:rsidDel="00000000" w:rsidP="00000000" w:rsidRDefault="00000000" w:rsidRPr="00000000" w14:paraId="00000963">
      <w:pPr>
        <w:numPr>
          <w:ilvl w:val="0"/>
          <w:numId w:val="108"/>
        </w:numPr>
        <w:ind w:left="720" w:hanging="360"/>
        <w:rPr>
          <w:b w:val="1"/>
          <w:sz w:val="28"/>
          <w:szCs w:val="28"/>
          <w:u w:val="none"/>
        </w:rPr>
      </w:pPr>
      <w:r w:rsidDel="00000000" w:rsidR="00000000" w:rsidRPr="00000000">
        <w:rPr>
          <w:sz w:val="28"/>
          <w:szCs w:val="28"/>
          <w:u w:val="none"/>
          <w:rtl w:val="0"/>
        </w:rPr>
        <w:t xml:space="preserve">Destruction especially of young trees by herbivorous wild animals such as elephants due to rapid increase in the population.</w:t>
      </w:r>
      <w:r w:rsidDel="00000000" w:rsidR="00000000" w:rsidRPr="00000000">
        <w:rPr>
          <w:rtl w:val="0"/>
        </w:rPr>
      </w:r>
    </w:p>
    <w:p w:rsidR="00000000" w:rsidDel="00000000" w:rsidP="00000000" w:rsidRDefault="00000000" w:rsidRPr="00000000" w14:paraId="00000964">
      <w:pPr>
        <w:numPr>
          <w:ilvl w:val="0"/>
          <w:numId w:val="108"/>
        </w:numPr>
        <w:ind w:left="720" w:hanging="360"/>
        <w:rPr>
          <w:b w:val="1"/>
          <w:sz w:val="28"/>
          <w:szCs w:val="28"/>
          <w:u w:val="none"/>
        </w:rPr>
      </w:pPr>
      <w:r w:rsidDel="00000000" w:rsidR="00000000" w:rsidRPr="00000000">
        <w:rPr>
          <w:sz w:val="28"/>
          <w:szCs w:val="28"/>
          <w:u w:val="none"/>
          <w:rtl w:val="0"/>
        </w:rPr>
        <w:t xml:space="preserve">Destruction of huge tracts of forests by fires caused by poachers, honey harvesters etc. especially during the dry season.</w:t>
      </w:r>
      <w:r w:rsidDel="00000000" w:rsidR="00000000" w:rsidRPr="00000000">
        <w:rPr>
          <w:rtl w:val="0"/>
        </w:rPr>
      </w:r>
    </w:p>
    <w:p w:rsidR="00000000" w:rsidDel="00000000" w:rsidP="00000000" w:rsidRDefault="00000000" w:rsidRPr="00000000" w14:paraId="00000965">
      <w:pPr>
        <w:numPr>
          <w:ilvl w:val="0"/>
          <w:numId w:val="108"/>
        </w:numPr>
        <w:ind w:left="720" w:hanging="360"/>
        <w:rPr>
          <w:b w:val="1"/>
          <w:sz w:val="28"/>
          <w:szCs w:val="28"/>
          <w:u w:val="none"/>
        </w:rPr>
      </w:pPr>
      <w:r w:rsidDel="00000000" w:rsidR="00000000" w:rsidRPr="00000000">
        <w:rPr>
          <w:sz w:val="28"/>
          <w:szCs w:val="28"/>
          <w:u w:val="none"/>
          <w:rtl w:val="0"/>
        </w:rPr>
        <w:t xml:space="preserve">Pests and diseases outbreak which can result in destruction of large tracts of land with valuable tree species e.g. there was an outbreak of aphids in 1980s which destroyed cypress.</w:t>
      </w:r>
      <w:r w:rsidDel="00000000" w:rsidR="00000000" w:rsidRPr="00000000">
        <w:rPr>
          <w:rtl w:val="0"/>
        </w:rPr>
      </w:r>
    </w:p>
    <w:p w:rsidR="00000000" w:rsidDel="00000000" w:rsidP="00000000" w:rsidRDefault="00000000" w:rsidRPr="00000000" w14:paraId="00000966">
      <w:pPr>
        <w:numPr>
          <w:ilvl w:val="0"/>
          <w:numId w:val="108"/>
        </w:numPr>
        <w:ind w:left="720" w:hanging="360"/>
        <w:rPr>
          <w:b w:val="1"/>
          <w:sz w:val="28"/>
          <w:szCs w:val="28"/>
          <w:u w:val="none"/>
        </w:rPr>
      </w:pPr>
      <w:r w:rsidDel="00000000" w:rsidR="00000000" w:rsidRPr="00000000">
        <w:rPr>
          <w:sz w:val="28"/>
          <w:szCs w:val="28"/>
          <w:u w:val="none"/>
          <w:rtl w:val="0"/>
        </w:rPr>
        <w:t xml:space="preserve">Overexploitation whereby the trees are harvested at a higher rate than which they are being replaced naturally and also harvesting of immature trees.</w:t>
      </w:r>
      <w:r w:rsidDel="00000000" w:rsidR="00000000" w:rsidRPr="00000000">
        <w:rPr>
          <w:rtl w:val="0"/>
        </w:rPr>
      </w:r>
    </w:p>
    <w:p w:rsidR="00000000" w:rsidDel="00000000" w:rsidP="00000000" w:rsidRDefault="00000000" w:rsidRPr="00000000" w14:paraId="00000967">
      <w:pPr>
        <w:numPr>
          <w:ilvl w:val="0"/>
          <w:numId w:val="108"/>
        </w:numPr>
        <w:ind w:left="720" w:hanging="360"/>
        <w:rPr>
          <w:b w:val="1"/>
          <w:sz w:val="28"/>
          <w:szCs w:val="28"/>
          <w:u w:val="none"/>
        </w:rPr>
      </w:pPr>
      <w:r w:rsidDel="00000000" w:rsidR="00000000" w:rsidRPr="00000000">
        <w:rPr>
          <w:sz w:val="28"/>
          <w:szCs w:val="28"/>
          <w:u w:val="none"/>
          <w:rtl w:val="0"/>
        </w:rPr>
        <w:t xml:space="preserve">Excision of forests e.g. by converting some parts of forests into private land, government land like Nyayo Tea Zones and public utilities like Agricultural Show Grounds which has resulted into reduction of the area under forests.  </w:t>
      </w:r>
      <w:r w:rsidDel="00000000" w:rsidR="00000000" w:rsidRPr="00000000">
        <w:rPr>
          <w:rtl w:val="0"/>
        </w:rPr>
      </w:r>
    </w:p>
    <w:p w:rsidR="00000000" w:rsidDel="00000000" w:rsidP="00000000" w:rsidRDefault="00000000" w:rsidRPr="00000000" w14:paraId="00000968">
      <w:pPr>
        <w:numPr>
          <w:ilvl w:val="0"/>
          <w:numId w:val="108"/>
        </w:numPr>
        <w:ind w:left="720" w:hanging="360"/>
        <w:rPr>
          <w:b w:val="1"/>
          <w:sz w:val="28"/>
          <w:szCs w:val="28"/>
          <w:u w:val="none"/>
        </w:rPr>
      </w:pPr>
      <w:r w:rsidDel="00000000" w:rsidR="00000000" w:rsidRPr="00000000">
        <w:rPr>
          <w:sz w:val="28"/>
          <w:szCs w:val="28"/>
          <w:u w:val="none"/>
          <w:rtl w:val="0"/>
        </w:rPr>
        <w:t xml:space="preserve">Poor management of forests e.g. clear cutting which may lead to harvesting of immature trees in future, government officials carrying out illegal logging and government in the past having not been strict in forest conservation of forests which led to destruction of large areas of forests.</w:t>
      </w:r>
      <w:r w:rsidDel="00000000" w:rsidR="00000000" w:rsidRPr="00000000">
        <w:rPr>
          <w:rtl w:val="0"/>
        </w:rPr>
      </w:r>
    </w:p>
    <w:p w:rsidR="00000000" w:rsidDel="00000000" w:rsidP="00000000" w:rsidRDefault="00000000" w:rsidRPr="00000000" w14:paraId="00000969">
      <w:pPr>
        <w:jc w:val="center"/>
        <w:rPr>
          <w:b w:val="1"/>
          <w:sz w:val="28"/>
          <w:szCs w:val="28"/>
          <w:u w:val="none"/>
        </w:rPr>
      </w:pPr>
      <w:r w:rsidDel="00000000" w:rsidR="00000000" w:rsidRPr="00000000">
        <w:rPr>
          <w:b w:val="1"/>
          <w:sz w:val="28"/>
          <w:szCs w:val="28"/>
          <w:u w:val="none"/>
          <w:rtl w:val="0"/>
        </w:rPr>
        <w:t xml:space="preserve">Management and Conservation of Forests</w:t>
      </w:r>
    </w:p>
    <w:p w:rsidR="00000000" w:rsidDel="00000000" w:rsidP="00000000" w:rsidRDefault="00000000" w:rsidRPr="00000000" w14:paraId="0000096A">
      <w:pPr>
        <w:rPr>
          <w:sz w:val="28"/>
          <w:szCs w:val="28"/>
          <w:u w:val="none"/>
        </w:rPr>
      </w:pPr>
      <w:r w:rsidDel="00000000" w:rsidR="00000000" w:rsidRPr="00000000">
        <w:rPr>
          <w:sz w:val="28"/>
          <w:szCs w:val="28"/>
          <w:u w:val="none"/>
          <w:rtl w:val="0"/>
        </w:rPr>
        <w:t xml:space="preserve">Conservation of forests is protection of forests against interference and destruction by man while forest conservation is effective planning and control of forests and forest resources.</w:t>
      </w:r>
    </w:p>
    <w:p w:rsidR="00000000" w:rsidDel="00000000" w:rsidP="00000000" w:rsidRDefault="00000000" w:rsidRPr="00000000" w14:paraId="0000096B">
      <w:pPr>
        <w:jc w:val="center"/>
        <w:rPr>
          <w:b w:val="1"/>
          <w:sz w:val="28"/>
          <w:szCs w:val="28"/>
          <w:u w:val="none"/>
        </w:rPr>
      </w:pPr>
      <w:r w:rsidDel="00000000" w:rsidR="00000000" w:rsidRPr="00000000">
        <w:rPr>
          <w:b w:val="1"/>
          <w:sz w:val="28"/>
          <w:szCs w:val="28"/>
          <w:u w:val="none"/>
          <w:rtl w:val="0"/>
        </w:rPr>
        <w:t xml:space="preserve">Conservation Measures</w:t>
      </w:r>
    </w:p>
    <w:p w:rsidR="00000000" w:rsidDel="00000000" w:rsidP="00000000" w:rsidRDefault="00000000" w:rsidRPr="00000000" w14:paraId="0000096C">
      <w:pPr>
        <w:numPr>
          <w:ilvl w:val="0"/>
          <w:numId w:val="94"/>
        </w:numPr>
        <w:ind w:left="720" w:hanging="360"/>
        <w:rPr>
          <w:sz w:val="28"/>
          <w:szCs w:val="28"/>
          <w:u w:val="none"/>
        </w:rPr>
      </w:pPr>
      <w:r w:rsidDel="00000000" w:rsidR="00000000" w:rsidRPr="00000000">
        <w:rPr>
          <w:sz w:val="28"/>
          <w:szCs w:val="28"/>
          <w:u w:val="none"/>
          <w:rtl w:val="0"/>
        </w:rPr>
        <w:t xml:space="preserve">Creation of forest reserves to protect indigenous forests from extinction e.g. Mt. Kenya forest, Shimba Hills and Arabuko Sokoke.</w:t>
      </w:r>
    </w:p>
    <w:p w:rsidR="00000000" w:rsidDel="00000000" w:rsidP="00000000" w:rsidRDefault="00000000" w:rsidRPr="00000000" w14:paraId="0000096D">
      <w:pPr>
        <w:numPr>
          <w:ilvl w:val="0"/>
          <w:numId w:val="94"/>
        </w:numPr>
        <w:ind w:left="720" w:hanging="360"/>
        <w:rPr>
          <w:sz w:val="28"/>
          <w:szCs w:val="28"/>
          <w:u w:val="none"/>
        </w:rPr>
      </w:pPr>
      <w:r w:rsidDel="00000000" w:rsidR="00000000" w:rsidRPr="00000000">
        <w:rPr>
          <w:sz w:val="28"/>
          <w:szCs w:val="28"/>
          <w:u w:val="none"/>
          <w:rtl w:val="0"/>
        </w:rPr>
        <w:t xml:space="preserve">Setting of forest guard posts in the forests to protect forests against illegal logging (tree felling).</w:t>
      </w:r>
    </w:p>
    <w:p w:rsidR="00000000" w:rsidDel="00000000" w:rsidP="00000000" w:rsidRDefault="00000000" w:rsidRPr="00000000" w14:paraId="0000096E">
      <w:pPr>
        <w:numPr>
          <w:ilvl w:val="0"/>
          <w:numId w:val="94"/>
        </w:numPr>
        <w:ind w:left="720" w:hanging="360"/>
        <w:rPr>
          <w:sz w:val="28"/>
          <w:szCs w:val="28"/>
          <w:u w:val="none"/>
        </w:rPr>
      </w:pPr>
      <w:r w:rsidDel="00000000" w:rsidR="00000000" w:rsidRPr="00000000">
        <w:rPr>
          <w:sz w:val="28"/>
          <w:szCs w:val="28"/>
          <w:u w:val="none"/>
          <w:rtl w:val="0"/>
        </w:rPr>
        <w:t xml:space="preserve">Setting Nyayo Tea Zones to act as protective belts to prevent people from trespassing into the forests. They are also a source of employment and foreign exchange.</w:t>
      </w:r>
    </w:p>
    <w:p w:rsidR="00000000" w:rsidDel="00000000" w:rsidP="00000000" w:rsidRDefault="00000000" w:rsidRPr="00000000" w14:paraId="0000096F">
      <w:pPr>
        <w:numPr>
          <w:ilvl w:val="0"/>
          <w:numId w:val="94"/>
        </w:numPr>
        <w:ind w:left="720" w:hanging="360"/>
        <w:rPr>
          <w:sz w:val="28"/>
          <w:szCs w:val="28"/>
          <w:u w:val="none"/>
        </w:rPr>
      </w:pPr>
      <w:r w:rsidDel="00000000" w:rsidR="00000000" w:rsidRPr="00000000">
        <w:rPr>
          <w:sz w:val="28"/>
          <w:szCs w:val="28"/>
          <w:u w:val="none"/>
          <w:rtl w:val="0"/>
        </w:rPr>
        <w:t xml:space="preserve">Afforestation and reafforestation.</w:t>
      </w:r>
    </w:p>
    <w:p w:rsidR="00000000" w:rsidDel="00000000" w:rsidP="00000000" w:rsidRDefault="00000000" w:rsidRPr="00000000" w14:paraId="00000970">
      <w:pPr>
        <w:numPr>
          <w:ilvl w:val="0"/>
          <w:numId w:val="94"/>
        </w:numPr>
        <w:ind w:left="720" w:hanging="360"/>
        <w:rPr>
          <w:sz w:val="28"/>
          <w:szCs w:val="28"/>
          <w:u w:val="none"/>
        </w:rPr>
      </w:pPr>
      <w:r w:rsidDel="00000000" w:rsidR="00000000" w:rsidRPr="00000000">
        <w:rPr>
          <w:sz w:val="28"/>
          <w:szCs w:val="28"/>
          <w:u w:val="none"/>
          <w:rtl w:val="0"/>
        </w:rPr>
        <w:t xml:space="preserve">Agroforestry (intercropping of various crops with trees) which:</w:t>
      </w:r>
    </w:p>
    <w:p w:rsidR="00000000" w:rsidDel="00000000" w:rsidP="00000000" w:rsidRDefault="00000000" w:rsidRPr="00000000" w14:paraId="00000971">
      <w:pPr>
        <w:numPr>
          <w:ilvl w:val="1"/>
          <w:numId w:val="94"/>
        </w:numPr>
        <w:ind w:left="1440" w:hanging="360"/>
        <w:rPr>
          <w:sz w:val="28"/>
          <w:szCs w:val="28"/>
          <w:u w:val="none"/>
        </w:rPr>
      </w:pPr>
      <w:r w:rsidDel="00000000" w:rsidR="00000000" w:rsidRPr="00000000">
        <w:rPr>
          <w:sz w:val="28"/>
          <w:szCs w:val="28"/>
          <w:u w:val="none"/>
          <w:rtl w:val="0"/>
        </w:rPr>
        <w:t xml:space="preserve">Supplies wood resources</w:t>
      </w:r>
    </w:p>
    <w:p w:rsidR="00000000" w:rsidDel="00000000" w:rsidP="00000000" w:rsidRDefault="00000000" w:rsidRPr="00000000" w14:paraId="00000972">
      <w:pPr>
        <w:numPr>
          <w:ilvl w:val="1"/>
          <w:numId w:val="94"/>
        </w:numPr>
        <w:ind w:left="1440" w:hanging="360"/>
        <w:rPr>
          <w:sz w:val="28"/>
          <w:szCs w:val="28"/>
          <w:u w:val="none"/>
        </w:rPr>
      </w:pPr>
      <w:r w:rsidDel="00000000" w:rsidR="00000000" w:rsidRPr="00000000">
        <w:rPr>
          <w:sz w:val="28"/>
          <w:szCs w:val="28"/>
          <w:u w:val="none"/>
          <w:rtl w:val="0"/>
        </w:rPr>
        <w:t xml:space="preserve"> Provides animal fodder</w:t>
      </w:r>
    </w:p>
    <w:p w:rsidR="00000000" w:rsidDel="00000000" w:rsidP="00000000" w:rsidRDefault="00000000" w:rsidRPr="00000000" w14:paraId="00000973">
      <w:pPr>
        <w:numPr>
          <w:ilvl w:val="1"/>
          <w:numId w:val="94"/>
        </w:numPr>
        <w:ind w:left="1440" w:hanging="360"/>
        <w:rPr>
          <w:sz w:val="28"/>
          <w:szCs w:val="28"/>
          <w:u w:val="none"/>
        </w:rPr>
      </w:pPr>
      <w:r w:rsidDel="00000000" w:rsidR="00000000" w:rsidRPr="00000000">
        <w:rPr>
          <w:sz w:val="28"/>
          <w:szCs w:val="28"/>
          <w:u w:val="none"/>
          <w:rtl w:val="0"/>
        </w:rPr>
        <w:t xml:space="preserve"> Provide food e.g. fruits e.g. mangoes and avocadoes for good health and nutrition</w:t>
      </w:r>
    </w:p>
    <w:p w:rsidR="00000000" w:rsidDel="00000000" w:rsidP="00000000" w:rsidRDefault="00000000" w:rsidRPr="00000000" w14:paraId="00000974">
      <w:pPr>
        <w:numPr>
          <w:ilvl w:val="1"/>
          <w:numId w:val="94"/>
        </w:numPr>
        <w:ind w:left="1440" w:hanging="360"/>
        <w:rPr>
          <w:sz w:val="28"/>
          <w:szCs w:val="28"/>
          <w:u w:val="none"/>
        </w:rPr>
      </w:pPr>
      <w:r w:rsidDel="00000000" w:rsidR="00000000" w:rsidRPr="00000000">
        <w:rPr>
          <w:sz w:val="28"/>
          <w:szCs w:val="28"/>
          <w:u w:val="none"/>
          <w:rtl w:val="0"/>
        </w:rPr>
        <w:t xml:space="preserve">Acts as wind breakers and</w:t>
      </w:r>
    </w:p>
    <w:p w:rsidR="00000000" w:rsidDel="00000000" w:rsidP="00000000" w:rsidRDefault="00000000" w:rsidRPr="00000000" w14:paraId="00000975">
      <w:pPr>
        <w:numPr>
          <w:ilvl w:val="1"/>
          <w:numId w:val="94"/>
        </w:numPr>
        <w:ind w:left="1440" w:hanging="360"/>
        <w:rPr>
          <w:sz w:val="28"/>
          <w:szCs w:val="28"/>
          <w:u w:val="none"/>
        </w:rPr>
      </w:pPr>
      <w:r w:rsidDel="00000000" w:rsidR="00000000" w:rsidRPr="00000000">
        <w:rPr>
          <w:sz w:val="28"/>
          <w:szCs w:val="28"/>
          <w:u w:val="none"/>
          <w:rtl w:val="0"/>
        </w:rPr>
        <w:t xml:space="preserve"> Shade for crops.</w:t>
      </w:r>
    </w:p>
    <w:p w:rsidR="00000000" w:rsidDel="00000000" w:rsidP="00000000" w:rsidRDefault="00000000" w:rsidRPr="00000000" w14:paraId="00000976">
      <w:pPr>
        <w:jc w:val="center"/>
        <w:rPr>
          <w:b w:val="1"/>
          <w:sz w:val="28"/>
          <w:szCs w:val="28"/>
          <w:u w:val="none"/>
        </w:rPr>
      </w:pPr>
      <w:r w:rsidDel="00000000" w:rsidR="00000000" w:rsidRPr="00000000">
        <w:rPr>
          <w:b w:val="1"/>
          <w:sz w:val="28"/>
          <w:szCs w:val="28"/>
          <w:u w:val="none"/>
          <w:rtl w:val="0"/>
        </w:rPr>
        <w:t xml:space="preserve">Management Measures</w:t>
      </w:r>
    </w:p>
    <w:p w:rsidR="00000000" w:rsidDel="00000000" w:rsidP="00000000" w:rsidRDefault="00000000" w:rsidRPr="00000000" w14:paraId="00000977">
      <w:pPr>
        <w:numPr>
          <w:ilvl w:val="0"/>
          <w:numId w:val="92"/>
        </w:numPr>
        <w:ind w:left="720" w:hanging="360"/>
        <w:rPr>
          <w:sz w:val="28"/>
          <w:szCs w:val="28"/>
          <w:u w:val="none"/>
        </w:rPr>
      </w:pPr>
      <w:r w:rsidDel="00000000" w:rsidR="00000000" w:rsidRPr="00000000">
        <w:rPr>
          <w:sz w:val="28"/>
          <w:szCs w:val="28"/>
          <w:u w:val="none"/>
          <w:rtl w:val="0"/>
        </w:rPr>
        <w:t xml:space="preserve">Research to determine which tree species are suitable for which area and how to combat pests and diseases outbreak.</w:t>
      </w:r>
    </w:p>
    <w:p w:rsidR="00000000" w:rsidDel="00000000" w:rsidP="00000000" w:rsidRDefault="00000000" w:rsidRPr="00000000" w14:paraId="00000978">
      <w:pPr>
        <w:numPr>
          <w:ilvl w:val="0"/>
          <w:numId w:val="92"/>
        </w:numPr>
        <w:ind w:left="720" w:hanging="360"/>
        <w:rPr>
          <w:sz w:val="28"/>
          <w:szCs w:val="28"/>
          <w:u w:val="none"/>
        </w:rPr>
      </w:pPr>
      <w:r w:rsidDel="00000000" w:rsidR="00000000" w:rsidRPr="00000000">
        <w:rPr>
          <w:sz w:val="28"/>
          <w:szCs w:val="28"/>
          <w:u w:val="none"/>
          <w:rtl w:val="0"/>
        </w:rPr>
        <w:t xml:space="preserve">Carrying out public campaigns through mass media on the importance of forests.</w:t>
      </w:r>
    </w:p>
    <w:p w:rsidR="00000000" w:rsidDel="00000000" w:rsidP="00000000" w:rsidRDefault="00000000" w:rsidRPr="00000000" w14:paraId="00000979">
      <w:pPr>
        <w:numPr>
          <w:ilvl w:val="0"/>
          <w:numId w:val="92"/>
        </w:numPr>
        <w:ind w:left="720" w:hanging="360"/>
        <w:rPr>
          <w:sz w:val="28"/>
          <w:szCs w:val="28"/>
          <w:u w:val="none"/>
        </w:rPr>
      </w:pPr>
      <w:r w:rsidDel="00000000" w:rsidR="00000000" w:rsidRPr="00000000">
        <w:rPr>
          <w:sz w:val="28"/>
          <w:szCs w:val="28"/>
          <w:u w:val="none"/>
          <w:rtl w:val="0"/>
        </w:rPr>
        <w:t xml:space="preserve">Use of alternative sources of energy e.g. sun, wind, biogas and water to reduce the rate of tree felling.</w:t>
      </w:r>
    </w:p>
    <w:p w:rsidR="00000000" w:rsidDel="00000000" w:rsidP="00000000" w:rsidRDefault="00000000" w:rsidRPr="00000000" w14:paraId="0000097A">
      <w:pPr>
        <w:numPr>
          <w:ilvl w:val="0"/>
          <w:numId w:val="92"/>
        </w:numPr>
        <w:ind w:left="720" w:hanging="360"/>
        <w:rPr>
          <w:sz w:val="28"/>
          <w:szCs w:val="28"/>
          <w:u w:val="none"/>
        </w:rPr>
      </w:pPr>
      <w:r w:rsidDel="00000000" w:rsidR="00000000" w:rsidRPr="00000000">
        <w:rPr>
          <w:sz w:val="28"/>
          <w:szCs w:val="28"/>
          <w:u w:val="none"/>
          <w:rtl w:val="0"/>
        </w:rPr>
        <w:t xml:space="preserve">Use of energy saving stoves to reduce the rate of overexploitation of wood fuel.</w:t>
      </w:r>
    </w:p>
    <w:p w:rsidR="00000000" w:rsidDel="00000000" w:rsidP="00000000" w:rsidRDefault="00000000" w:rsidRPr="00000000" w14:paraId="0000097B">
      <w:pPr>
        <w:numPr>
          <w:ilvl w:val="0"/>
          <w:numId w:val="92"/>
        </w:numPr>
        <w:ind w:left="720" w:hanging="360"/>
        <w:rPr>
          <w:sz w:val="28"/>
          <w:szCs w:val="28"/>
          <w:u w:val="none"/>
        </w:rPr>
      </w:pPr>
      <w:r w:rsidDel="00000000" w:rsidR="00000000" w:rsidRPr="00000000">
        <w:rPr>
          <w:sz w:val="28"/>
          <w:szCs w:val="28"/>
          <w:u w:val="none"/>
          <w:rtl w:val="0"/>
        </w:rPr>
        <w:t xml:space="preserve">Improvement on cutting practices by selective falling of trees and replanting more trees than those cut.</w:t>
      </w:r>
    </w:p>
    <w:p w:rsidR="00000000" w:rsidDel="00000000" w:rsidP="00000000" w:rsidRDefault="00000000" w:rsidRPr="00000000" w14:paraId="0000097C">
      <w:pPr>
        <w:numPr>
          <w:ilvl w:val="0"/>
          <w:numId w:val="92"/>
        </w:numPr>
        <w:ind w:left="720" w:hanging="360"/>
        <w:rPr>
          <w:sz w:val="28"/>
          <w:szCs w:val="28"/>
          <w:u w:val="none"/>
        </w:rPr>
      </w:pPr>
      <w:r w:rsidDel="00000000" w:rsidR="00000000" w:rsidRPr="00000000">
        <w:rPr>
          <w:sz w:val="28"/>
          <w:szCs w:val="28"/>
          <w:u w:val="none"/>
          <w:rtl w:val="0"/>
        </w:rPr>
        <w:t xml:space="preserve">Control of pests and diseases which affect trees. </w:t>
      </w:r>
    </w:p>
    <w:p w:rsidR="00000000" w:rsidDel="00000000" w:rsidP="00000000" w:rsidRDefault="00000000" w:rsidRPr="00000000" w14:paraId="0000097D">
      <w:pPr>
        <w:jc w:val="center"/>
        <w:rPr>
          <w:b w:val="1"/>
          <w:sz w:val="28"/>
          <w:szCs w:val="28"/>
          <w:u w:val="none"/>
        </w:rPr>
      </w:pPr>
      <w:r w:rsidDel="00000000" w:rsidR="00000000" w:rsidRPr="00000000">
        <w:rPr>
          <w:b w:val="1"/>
          <w:sz w:val="28"/>
          <w:szCs w:val="28"/>
          <w:u w:val="none"/>
          <w:rtl w:val="0"/>
        </w:rPr>
        <w:t xml:space="preserve">Importance of Forest Management and Conservation</w:t>
      </w:r>
    </w:p>
    <w:p w:rsidR="00000000" w:rsidDel="00000000" w:rsidP="00000000" w:rsidRDefault="00000000" w:rsidRPr="00000000" w14:paraId="0000097E">
      <w:pPr>
        <w:numPr>
          <w:ilvl w:val="0"/>
          <w:numId w:val="98"/>
        </w:numPr>
        <w:ind w:left="720" w:hanging="360"/>
        <w:rPr>
          <w:sz w:val="28"/>
          <w:szCs w:val="28"/>
          <w:u w:val="none"/>
        </w:rPr>
      </w:pPr>
      <w:r w:rsidDel="00000000" w:rsidR="00000000" w:rsidRPr="00000000">
        <w:rPr>
          <w:sz w:val="28"/>
          <w:szCs w:val="28"/>
          <w:u w:val="none"/>
          <w:rtl w:val="0"/>
        </w:rPr>
        <w:t xml:space="preserve">Are a source of utility products e.g. firewood for fuel and food from fruits and nuts.</w:t>
      </w:r>
    </w:p>
    <w:p w:rsidR="00000000" w:rsidDel="00000000" w:rsidP="00000000" w:rsidRDefault="00000000" w:rsidRPr="00000000" w14:paraId="0000097F">
      <w:pPr>
        <w:numPr>
          <w:ilvl w:val="0"/>
          <w:numId w:val="98"/>
        </w:numPr>
        <w:ind w:left="720" w:hanging="360"/>
        <w:rPr>
          <w:sz w:val="28"/>
          <w:szCs w:val="28"/>
          <w:u w:val="none"/>
        </w:rPr>
      </w:pPr>
      <w:r w:rsidDel="00000000" w:rsidR="00000000" w:rsidRPr="00000000">
        <w:rPr>
          <w:sz w:val="28"/>
          <w:szCs w:val="28"/>
          <w:u w:val="none"/>
          <w:rtl w:val="0"/>
        </w:rPr>
        <w:t xml:space="preserve">For ecological reasons in that they help in the following ways:</w:t>
      </w:r>
    </w:p>
    <w:p w:rsidR="00000000" w:rsidDel="00000000" w:rsidP="00000000" w:rsidRDefault="00000000" w:rsidRPr="00000000" w14:paraId="00000980">
      <w:pPr>
        <w:numPr>
          <w:ilvl w:val="1"/>
          <w:numId w:val="98"/>
        </w:numPr>
        <w:ind w:left="1440" w:hanging="360"/>
        <w:rPr>
          <w:sz w:val="28"/>
          <w:szCs w:val="28"/>
          <w:u w:val="none"/>
        </w:rPr>
      </w:pPr>
      <w:r w:rsidDel="00000000" w:rsidR="00000000" w:rsidRPr="00000000">
        <w:rPr>
          <w:sz w:val="28"/>
          <w:szCs w:val="28"/>
          <w:u w:val="none"/>
          <w:rtl w:val="0"/>
        </w:rPr>
        <w:t xml:space="preserve">To preserve flora and fauna</w:t>
      </w:r>
    </w:p>
    <w:p w:rsidR="00000000" w:rsidDel="00000000" w:rsidP="00000000" w:rsidRDefault="00000000" w:rsidRPr="00000000" w14:paraId="00000981">
      <w:pPr>
        <w:numPr>
          <w:ilvl w:val="1"/>
          <w:numId w:val="98"/>
        </w:numPr>
        <w:ind w:left="1440" w:hanging="360"/>
        <w:rPr>
          <w:sz w:val="28"/>
          <w:szCs w:val="28"/>
          <w:u w:val="none"/>
        </w:rPr>
      </w:pPr>
      <w:r w:rsidDel="00000000" w:rsidR="00000000" w:rsidRPr="00000000">
        <w:rPr>
          <w:sz w:val="28"/>
          <w:szCs w:val="28"/>
          <w:u w:val="none"/>
          <w:rtl w:val="0"/>
        </w:rPr>
        <w:t xml:space="preserve">It’s a water catchment area</w:t>
      </w:r>
    </w:p>
    <w:p w:rsidR="00000000" w:rsidDel="00000000" w:rsidP="00000000" w:rsidRDefault="00000000" w:rsidRPr="00000000" w14:paraId="00000982">
      <w:pPr>
        <w:numPr>
          <w:ilvl w:val="1"/>
          <w:numId w:val="98"/>
        </w:numPr>
        <w:ind w:left="1440" w:hanging="360"/>
        <w:rPr>
          <w:sz w:val="28"/>
          <w:szCs w:val="28"/>
          <w:u w:val="none"/>
        </w:rPr>
      </w:pPr>
      <w:r w:rsidDel="00000000" w:rsidR="00000000" w:rsidRPr="00000000">
        <w:rPr>
          <w:sz w:val="28"/>
          <w:szCs w:val="28"/>
          <w:u w:val="none"/>
          <w:rtl w:val="0"/>
        </w:rPr>
        <w:t xml:space="preserve">Moderating the flow of water reducing soil erosion and floods which also prevents siltation of dams.</w:t>
      </w:r>
    </w:p>
    <w:p w:rsidR="00000000" w:rsidDel="00000000" w:rsidP="00000000" w:rsidRDefault="00000000" w:rsidRPr="00000000" w14:paraId="00000983">
      <w:pPr>
        <w:numPr>
          <w:ilvl w:val="0"/>
          <w:numId w:val="98"/>
        </w:numPr>
        <w:ind w:left="720" w:hanging="360"/>
        <w:rPr>
          <w:sz w:val="28"/>
          <w:szCs w:val="28"/>
          <w:u w:val="none"/>
        </w:rPr>
      </w:pPr>
      <w:r w:rsidDel="00000000" w:rsidR="00000000" w:rsidRPr="00000000">
        <w:rPr>
          <w:sz w:val="28"/>
          <w:szCs w:val="28"/>
          <w:u w:val="none"/>
          <w:rtl w:val="0"/>
        </w:rPr>
        <w:t xml:space="preserve">For posterity i.e. so that the future generation will have forest resources available for their use.</w:t>
      </w:r>
    </w:p>
    <w:p w:rsidR="00000000" w:rsidDel="00000000" w:rsidP="00000000" w:rsidRDefault="00000000" w:rsidRPr="00000000" w14:paraId="00000984">
      <w:pPr>
        <w:numPr>
          <w:ilvl w:val="0"/>
          <w:numId w:val="98"/>
        </w:numPr>
        <w:ind w:left="720" w:hanging="360"/>
        <w:rPr>
          <w:sz w:val="28"/>
          <w:szCs w:val="28"/>
          <w:u w:val="none"/>
        </w:rPr>
      </w:pPr>
      <w:r w:rsidDel="00000000" w:rsidR="00000000" w:rsidRPr="00000000">
        <w:rPr>
          <w:sz w:val="28"/>
          <w:szCs w:val="28"/>
          <w:u w:val="none"/>
          <w:rtl w:val="0"/>
        </w:rPr>
        <w:t xml:space="preserve">Industrial reasons because forest products are used as raw materials in the industries such as furniture, paper making, etc.</w:t>
      </w:r>
    </w:p>
    <w:p w:rsidR="00000000" w:rsidDel="00000000" w:rsidP="00000000" w:rsidRDefault="00000000" w:rsidRPr="00000000" w14:paraId="00000985">
      <w:pPr>
        <w:numPr>
          <w:ilvl w:val="0"/>
          <w:numId w:val="98"/>
        </w:numPr>
        <w:ind w:left="720" w:hanging="360"/>
        <w:rPr>
          <w:sz w:val="28"/>
          <w:szCs w:val="28"/>
          <w:u w:val="none"/>
        </w:rPr>
      </w:pPr>
      <w:r w:rsidDel="00000000" w:rsidR="00000000" w:rsidRPr="00000000">
        <w:rPr>
          <w:sz w:val="28"/>
          <w:szCs w:val="28"/>
          <w:u w:val="none"/>
          <w:rtl w:val="0"/>
        </w:rPr>
        <w:t xml:space="preserve"> Forests are important for scientific research such as on herbal medicine and genetic mapping of the species of plants and animals which haven’t been identified.</w:t>
      </w:r>
    </w:p>
    <w:p w:rsidR="00000000" w:rsidDel="00000000" w:rsidP="00000000" w:rsidRDefault="00000000" w:rsidRPr="00000000" w14:paraId="00000986">
      <w:pPr>
        <w:jc w:val="center"/>
        <w:rPr>
          <w:b w:val="1"/>
          <w:sz w:val="28"/>
          <w:szCs w:val="28"/>
          <w:u w:val="none"/>
        </w:rPr>
      </w:pPr>
      <w:r w:rsidDel="00000000" w:rsidR="00000000" w:rsidRPr="00000000">
        <w:rPr>
          <w:b w:val="1"/>
          <w:sz w:val="28"/>
          <w:szCs w:val="28"/>
          <w:u w:val="none"/>
          <w:rtl w:val="0"/>
        </w:rPr>
        <w:t xml:space="preserve">Softwood Forests in Kenya and Canada</w:t>
      </w:r>
    </w:p>
    <w:p w:rsidR="00000000" w:rsidDel="00000000" w:rsidP="00000000" w:rsidRDefault="00000000" w:rsidRPr="00000000" w14:paraId="00000987">
      <w:pPr>
        <w:jc w:val="center"/>
        <w:rPr>
          <w:b w:val="1"/>
          <w:sz w:val="28"/>
          <w:szCs w:val="28"/>
          <w:u w:val="none"/>
        </w:rPr>
      </w:pPr>
      <w:r w:rsidDel="00000000" w:rsidR="00000000" w:rsidRPr="00000000">
        <w:rPr>
          <w:b w:val="1"/>
          <w:sz w:val="28"/>
          <w:szCs w:val="28"/>
          <w:u w:val="none"/>
          <w:rtl w:val="0"/>
        </w:rPr>
        <w:t xml:space="preserve">Factors Favouring the Development of Softwood Forests</w:t>
      </w:r>
    </w:p>
    <w:p w:rsidR="00000000" w:rsidDel="00000000" w:rsidP="00000000" w:rsidRDefault="00000000" w:rsidRPr="00000000" w14:paraId="00000988">
      <w:pPr>
        <w:jc w:val="center"/>
        <w:rPr>
          <w:b w:val="1"/>
          <w:sz w:val="28"/>
          <w:szCs w:val="28"/>
          <w:u w:val="none"/>
        </w:rPr>
      </w:pPr>
      <w:r w:rsidDel="00000000" w:rsidR="00000000" w:rsidRPr="00000000">
        <w:rPr>
          <w:b w:val="1"/>
          <w:sz w:val="28"/>
          <w:szCs w:val="28"/>
          <w:u w:val="none"/>
          <w:rtl w:val="0"/>
        </w:rPr>
        <w:t xml:space="preserve">Kenya</w:t>
      </w:r>
    </w:p>
    <w:p w:rsidR="00000000" w:rsidDel="00000000" w:rsidP="00000000" w:rsidRDefault="00000000" w:rsidRPr="00000000" w14:paraId="00000989">
      <w:pPr>
        <w:numPr>
          <w:ilvl w:val="0"/>
          <w:numId w:val="96"/>
        </w:numPr>
        <w:ind w:left="720" w:hanging="360"/>
        <w:rPr>
          <w:b w:val="1"/>
          <w:sz w:val="28"/>
          <w:szCs w:val="28"/>
          <w:u w:val="none"/>
        </w:rPr>
      </w:pPr>
      <w:r w:rsidDel="00000000" w:rsidR="00000000" w:rsidRPr="00000000">
        <w:rPr>
          <w:sz w:val="28"/>
          <w:szCs w:val="28"/>
          <w:u w:val="none"/>
          <w:rtl w:val="0"/>
        </w:rPr>
        <w:t xml:space="preserve">Cool climate of Kenya highlands which enables coniferous forests to thrive e.g. Mt. Kenya and Aberdares.</w:t>
      </w:r>
      <w:r w:rsidDel="00000000" w:rsidR="00000000" w:rsidRPr="00000000">
        <w:rPr>
          <w:rtl w:val="0"/>
        </w:rPr>
      </w:r>
    </w:p>
    <w:p w:rsidR="00000000" w:rsidDel="00000000" w:rsidP="00000000" w:rsidRDefault="00000000" w:rsidRPr="00000000" w14:paraId="0000098A">
      <w:pPr>
        <w:numPr>
          <w:ilvl w:val="0"/>
          <w:numId w:val="96"/>
        </w:numPr>
        <w:ind w:left="720" w:hanging="360"/>
        <w:rPr>
          <w:sz w:val="28"/>
          <w:szCs w:val="28"/>
          <w:u w:val="none"/>
        </w:rPr>
      </w:pPr>
      <w:r w:rsidDel="00000000" w:rsidR="00000000" w:rsidRPr="00000000">
        <w:rPr>
          <w:sz w:val="28"/>
          <w:szCs w:val="28"/>
          <w:u w:val="none"/>
          <w:rtl w:val="0"/>
        </w:rPr>
        <w:t xml:space="preserve">Heavy rainfall received in Kenya highlands and low evaporation rates which supports forest growth.</w:t>
      </w:r>
    </w:p>
    <w:p w:rsidR="00000000" w:rsidDel="00000000" w:rsidP="00000000" w:rsidRDefault="00000000" w:rsidRPr="00000000" w14:paraId="0000098B">
      <w:pPr>
        <w:numPr>
          <w:ilvl w:val="0"/>
          <w:numId w:val="96"/>
        </w:numPr>
        <w:ind w:left="720" w:hanging="360"/>
        <w:rPr>
          <w:sz w:val="28"/>
          <w:szCs w:val="28"/>
          <w:u w:val="none"/>
        </w:rPr>
      </w:pPr>
      <w:r w:rsidDel="00000000" w:rsidR="00000000" w:rsidRPr="00000000">
        <w:rPr>
          <w:sz w:val="28"/>
          <w:szCs w:val="28"/>
          <w:u w:val="none"/>
          <w:rtl w:val="0"/>
        </w:rPr>
        <w:t xml:space="preserve">Ruggedness and steepness of some parts of Kenya highlands making them unsuitable for settlement thereby leaving forests to thrive.</w:t>
      </w:r>
    </w:p>
    <w:p w:rsidR="00000000" w:rsidDel="00000000" w:rsidP="00000000" w:rsidRDefault="00000000" w:rsidRPr="00000000" w14:paraId="0000098C">
      <w:pPr>
        <w:numPr>
          <w:ilvl w:val="0"/>
          <w:numId w:val="96"/>
        </w:numPr>
        <w:ind w:left="720" w:hanging="360"/>
        <w:rPr>
          <w:sz w:val="28"/>
          <w:szCs w:val="28"/>
          <w:u w:val="none"/>
        </w:rPr>
      </w:pPr>
      <w:r w:rsidDel="00000000" w:rsidR="00000000" w:rsidRPr="00000000">
        <w:rPr>
          <w:sz w:val="28"/>
          <w:szCs w:val="28"/>
          <w:u w:val="none"/>
          <w:rtl w:val="0"/>
        </w:rPr>
        <w:t xml:space="preserve">High demand for timber and wood products locally and outside the country which encourages tree farming.</w:t>
      </w:r>
    </w:p>
    <w:p w:rsidR="00000000" w:rsidDel="00000000" w:rsidP="00000000" w:rsidRDefault="00000000" w:rsidRPr="00000000" w14:paraId="0000098D">
      <w:pPr>
        <w:jc w:val="center"/>
        <w:rPr>
          <w:b w:val="1"/>
          <w:sz w:val="28"/>
          <w:szCs w:val="28"/>
          <w:u w:val="none"/>
        </w:rPr>
      </w:pPr>
      <w:r w:rsidDel="00000000" w:rsidR="00000000" w:rsidRPr="00000000">
        <w:rPr>
          <w:b w:val="1"/>
          <w:sz w:val="28"/>
          <w:szCs w:val="28"/>
          <w:u w:val="none"/>
          <w:rtl w:val="0"/>
        </w:rPr>
        <w:t xml:space="preserve">Canada</w:t>
      </w:r>
    </w:p>
    <w:p w:rsidR="00000000" w:rsidDel="00000000" w:rsidP="00000000" w:rsidRDefault="00000000" w:rsidRPr="00000000" w14:paraId="0000098E">
      <w:pPr>
        <w:numPr>
          <w:ilvl w:val="0"/>
          <w:numId w:val="101"/>
        </w:numPr>
        <w:ind w:left="720" w:hanging="360"/>
        <w:rPr>
          <w:sz w:val="28"/>
          <w:szCs w:val="28"/>
          <w:u w:val="none"/>
        </w:rPr>
      </w:pPr>
      <w:r w:rsidDel="00000000" w:rsidR="00000000" w:rsidRPr="00000000">
        <w:rPr>
          <w:sz w:val="28"/>
          <w:szCs w:val="28"/>
          <w:u w:val="none"/>
          <w:rtl w:val="0"/>
        </w:rPr>
        <w:t xml:space="preserve">Cool and cold climate which favours growth of coniferous forests.</w:t>
      </w:r>
    </w:p>
    <w:p w:rsidR="00000000" w:rsidDel="00000000" w:rsidP="00000000" w:rsidRDefault="00000000" w:rsidRPr="00000000" w14:paraId="0000098F">
      <w:pPr>
        <w:numPr>
          <w:ilvl w:val="0"/>
          <w:numId w:val="101"/>
        </w:numPr>
        <w:ind w:left="720" w:hanging="360"/>
        <w:rPr>
          <w:sz w:val="28"/>
          <w:szCs w:val="28"/>
          <w:u w:val="none"/>
        </w:rPr>
      </w:pPr>
      <w:r w:rsidDel="00000000" w:rsidR="00000000" w:rsidRPr="00000000">
        <w:rPr>
          <w:sz w:val="28"/>
          <w:szCs w:val="28"/>
          <w:u w:val="none"/>
          <w:rtl w:val="0"/>
        </w:rPr>
        <w:t xml:space="preserve">Very low average temperatures in the interior which favours the growth of coniferous forests.</w:t>
      </w:r>
    </w:p>
    <w:p w:rsidR="00000000" w:rsidDel="00000000" w:rsidP="00000000" w:rsidRDefault="00000000" w:rsidRPr="00000000" w14:paraId="00000990">
      <w:pPr>
        <w:numPr>
          <w:ilvl w:val="0"/>
          <w:numId w:val="101"/>
        </w:numPr>
        <w:ind w:left="720" w:hanging="360"/>
        <w:rPr>
          <w:sz w:val="28"/>
          <w:szCs w:val="28"/>
          <w:u w:val="none"/>
        </w:rPr>
      </w:pPr>
      <w:r w:rsidDel="00000000" w:rsidR="00000000" w:rsidRPr="00000000">
        <w:rPr>
          <w:sz w:val="28"/>
          <w:szCs w:val="28"/>
          <w:u w:val="none"/>
          <w:rtl w:val="0"/>
        </w:rPr>
        <w:t xml:space="preserve">Ruggedness and steepness such as of British Columbia which discourages agriculture and settlement leaving forests to thrive.</w:t>
      </w:r>
    </w:p>
    <w:p w:rsidR="00000000" w:rsidDel="00000000" w:rsidP="00000000" w:rsidRDefault="00000000" w:rsidRPr="00000000" w14:paraId="00000991">
      <w:pPr>
        <w:numPr>
          <w:ilvl w:val="0"/>
          <w:numId w:val="101"/>
        </w:numPr>
        <w:ind w:left="720" w:hanging="360"/>
        <w:rPr>
          <w:sz w:val="28"/>
          <w:szCs w:val="28"/>
          <w:u w:val="none"/>
        </w:rPr>
      </w:pPr>
      <w:r w:rsidDel="00000000" w:rsidR="00000000" w:rsidRPr="00000000">
        <w:rPr>
          <w:sz w:val="28"/>
          <w:szCs w:val="28"/>
          <w:u w:val="none"/>
          <w:rtl w:val="0"/>
        </w:rPr>
        <w:t xml:space="preserve">Very low population density leaving a lot of land available for forests.</w:t>
      </w:r>
    </w:p>
    <w:p w:rsidR="00000000" w:rsidDel="00000000" w:rsidP="00000000" w:rsidRDefault="00000000" w:rsidRPr="00000000" w14:paraId="00000992">
      <w:pPr>
        <w:numPr>
          <w:ilvl w:val="0"/>
          <w:numId w:val="101"/>
        </w:numPr>
        <w:ind w:left="720" w:hanging="360"/>
        <w:rPr>
          <w:sz w:val="28"/>
          <w:szCs w:val="28"/>
          <w:u w:val="none"/>
        </w:rPr>
      </w:pPr>
      <w:r w:rsidDel="00000000" w:rsidR="00000000" w:rsidRPr="00000000">
        <w:rPr>
          <w:sz w:val="28"/>
          <w:szCs w:val="28"/>
          <w:u w:val="none"/>
          <w:rtl w:val="0"/>
        </w:rPr>
        <w:t xml:space="preserve">Heavy rainfall on the windward slopes of mountain ranges of British Columbia and low evaporation in the east giving sufficient moisture to sustain forests.</w:t>
      </w:r>
    </w:p>
    <w:p w:rsidR="00000000" w:rsidDel="00000000" w:rsidP="00000000" w:rsidRDefault="00000000" w:rsidRPr="00000000" w14:paraId="00000993">
      <w:pPr>
        <w:jc w:val="center"/>
        <w:rPr>
          <w:b w:val="1"/>
          <w:sz w:val="28"/>
          <w:szCs w:val="28"/>
          <w:u w:val="none"/>
        </w:rPr>
      </w:pPr>
      <w:r w:rsidDel="00000000" w:rsidR="00000000" w:rsidRPr="00000000">
        <w:rPr>
          <w:b w:val="1"/>
          <w:sz w:val="28"/>
          <w:szCs w:val="28"/>
          <w:u w:val="none"/>
          <w:rtl w:val="0"/>
        </w:rPr>
        <w:t xml:space="preserve">Mode of Exploitation</w:t>
      </w:r>
    </w:p>
    <w:p w:rsidR="00000000" w:rsidDel="00000000" w:rsidP="00000000" w:rsidRDefault="00000000" w:rsidRPr="00000000" w14:paraId="00000994">
      <w:pPr>
        <w:jc w:val="center"/>
        <w:rPr>
          <w:b w:val="1"/>
          <w:sz w:val="28"/>
          <w:szCs w:val="28"/>
          <w:u w:val="none"/>
        </w:rPr>
      </w:pPr>
      <w:r w:rsidDel="00000000" w:rsidR="00000000" w:rsidRPr="00000000">
        <w:rPr>
          <w:b w:val="1"/>
          <w:sz w:val="28"/>
          <w:szCs w:val="28"/>
          <w:u w:val="none"/>
          <w:rtl w:val="0"/>
        </w:rPr>
        <w:t xml:space="preserve">Kenya</w:t>
      </w:r>
    </w:p>
    <w:p w:rsidR="00000000" w:rsidDel="00000000" w:rsidP="00000000" w:rsidRDefault="00000000" w:rsidRPr="00000000" w14:paraId="00000995">
      <w:pPr>
        <w:numPr>
          <w:ilvl w:val="0"/>
          <w:numId w:val="82"/>
        </w:numPr>
        <w:ind w:left="720" w:hanging="360"/>
        <w:rPr>
          <w:sz w:val="28"/>
          <w:szCs w:val="28"/>
          <w:u w:val="none"/>
        </w:rPr>
      </w:pPr>
      <w:r w:rsidDel="00000000" w:rsidR="00000000" w:rsidRPr="00000000">
        <w:rPr>
          <w:sz w:val="28"/>
          <w:szCs w:val="28"/>
          <w:u w:val="none"/>
          <w:rtl w:val="0"/>
        </w:rPr>
        <w:t xml:space="preserve">Workers are transported daily to logging sites in Kenya while in Canada settlement is set for workers within forests.</w:t>
      </w:r>
    </w:p>
    <w:p w:rsidR="00000000" w:rsidDel="00000000" w:rsidP="00000000" w:rsidRDefault="00000000" w:rsidRPr="00000000" w14:paraId="00000996">
      <w:pPr>
        <w:numPr>
          <w:ilvl w:val="0"/>
          <w:numId w:val="82"/>
        </w:numPr>
        <w:ind w:left="720" w:hanging="360"/>
        <w:rPr>
          <w:sz w:val="28"/>
          <w:szCs w:val="28"/>
          <w:u w:val="none"/>
        </w:rPr>
      </w:pPr>
      <w:r w:rsidDel="00000000" w:rsidR="00000000" w:rsidRPr="00000000">
        <w:rPr>
          <w:sz w:val="28"/>
          <w:szCs w:val="28"/>
          <w:u w:val="none"/>
          <w:rtl w:val="0"/>
        </w:rPr>
        <w:t xml:space="preserve">Power saws are used in both countries to fell trees but axes are used to a limited extent in Kenya.</w:t>
      </w:r>
    </w:p>
    <w:p w:rsidR="00000000" w:rsidDel="00000000" w:rsidP="00000000" w:rsidRDefault="00000000" w:rsidRPr="00000000" w14:paraId="00000997">
      <w:pPr>
        <w:numPr>
          <w:ilvl w:val="0"/>
          <w:numId w:val="82"/>
        </w:numPr>
        <w:ind w:left="720" w:hanging="360"/>
        <w:rPr>
          <w:sz w:val="28"/>
          <w:szCs w:val="28"/>
          <w:u w:val="none"/>
        </w:rPr>
      </w:pPr>
      <w:r w:rsidDel="00000000" w:rsidR="00000000" w:rsidRPr="00000000">
        <w:rPr>
          <w:sz w:val="28"/>
          <w:szCs w:val="28"/>
          <w:u w:val="none"/>
          <w:rtl w:val="0"/>
        </w:rPr>
        <w:t xml:space="preserve">In Kenya transportation of logs is by tractors and lorries while in Canada rivers are widely used to transport logs by floating.</w:t>
      </w:r>
    </w:p>
    <w:p w:rsidR="00000000" w:rsidDel="00000000" w:rsidP="00000000" w:rsidRDefault="00000000" w:rsidRPr="00000000" w14:paraId="00000998">
      <w:pPr>
        <w:numPr>
          <w:ilvl w:val="0"/>
          <w:numId w:val="82"/>
        </w:numPr>
        <w:ind w:left="720" w:hanging="360"/>
        <w:rPr>
          <w:sz w:val="28"/>
          <w:szCs w:val="28"/>
          <w:u w:val="none"/>
        </w:rPr>
      </w:pPr>
      <w:r w:rsidDel="00000000" w:rsidR="00000000" w:rsidRPr="00000000">
        <w:rPr>
          <w:sz w:val="28"/>
          <w:szCs w:val="28"/>
          <w:u w:val="none"/>
          <w:rtl w:val="0"/>
        </w:rPr>
        <w:t xml:space="preserve">In both countries logging is systematic and it is done in blocks.</w:t>
      </w:r>
    </w:p>
    <w:p w:rsidR="00000000" w:rsidDel="00000000" w:rsidP="00000000" w:rsidRDefault="00000000" w:rsidRPr="00000000" w14:paraId="00000999">
      <w:pPr>
        <w:jc w:val="center"/>
        <w:rPr>
          <w:b w:val="1"/>
          <w:sz w:val="28"/>
          <w:szCs w:val="28"/>
          <w:u w:val="none"/>
        </w:rPr>
      </w:pPr>
      <w:r w:rsidDel="00000000" w:rsidR="00000000" w:rsidRPr="00000000">
        <w:rPr>
          <w:b w:val="1"/>
          <w:sz w:val="28"/>
          <w:szCs w:val="28"/>
          <w:u w:val="none"/>
          <w:rtl w:val="0"/>
        </w:rPr>
        <w:t xml:space="preserve">Factors Favouring Exploitation of Softwoods</w:t>
      </w:r>
    </w:p>
    <w:p w:rsidR="00000000" w:rsidDel="00000000" w:rsidP="00000000" w:rsidRDefault="00000000" w:rsidRPr="00000000" w14:paraId="0000099A">
      <w:pPr>
        <w:jc w:val="center"/>
        <w:rPr>
          <w:b w:val="1"/>
          <w:sz w:val="28"/>
          <w:szCs w:val="28"/>
          <w:u w:val="none"/>
        </w:rPr>
      </w:pPr>
      <w:r w:rsidDel="00000000" w:rsidR="00000000" w:rsidRPr="00000000">
        <w:rPr>
          <w:b w:val="1"/>
          <w:sz w:val="28"/>
          <w:szCs w:val="28"/>
          <w:u w:val="none"/>
          <w:rtl w:val="0"/>
        </w:rPr>
        <w:t xml:space="preserve">Kenya</w:t>
      </w:r>
    </w:p>
    <w:p w:rsidR="00000000" w:rsidDel="00000000" w:rsidP="00000000" w:rsidRDefault="00000000" w:rsidRPr="00000000" w14:paraId="0000099B">
      <w:pPr>
        <w:numPr>
          <w:ilvl w:val="0"/>
          <w:numId w:val="81"/>
        </w:numPr>
        <w:ind w:left="720" w:hanging="360"/>
        <w:rPr>
          <w:sz w:val="28"/>
          <w:szCs w:val="28"/>
          <w:u w:val="none"/>
        </w:rPr>
      </w:pPr>
      <w:r w:rsidDel="00000000" w:rsidR="00000000" w:rsidRPr="00000000">
        <w:rPr>
          <w:sz w:val="28"/>
          <w:szCs w:val="28"/>
          <w:u w:val="none"/>
          <w:rtl w:val="0"/>
        </w:rPr>
        <w:t xml:space="preserve">Doesn’t experience winter so logging can go on throughout the year.</w:t>
      </w:r>
    </w:p>
    <w:p w:rsidR="00000000" w:rsidDel="00000000" w:rsidP="00000000" w:rsidRDefault="00000000" w:rsidRPr="00000000" w14:paraId="0000099C">
      <w:pPr>
        <w:numPr>
          <w:ilvl w:val="0"/>
          <w:numId w:val="81"/>
        </w:numPr>
        <w:ind w:left="720" w:hanging="360"/>
        <w:rPr>
          <w:sz w:val="28"/>
          <w:szCs w:val="28"/>
          <w:u w:val="none"/>
        </w:rPr>
      </w:pPr>
      <w:r w:rsidDel="00000000" w:rsidR="00000000" w:rsidRPr="00000000">
        <w:rPr>
          <w:sz w:val="28"/>
          <w:szCs w:val="28"/>
          <w:u w:val="none"/>
          <w:rtl w:val="0"/>
        </w:rPr>
        <w:t xml:space="preserve">Soft wood forests in Kenya are easier to exploit because trees are planted in rows unlike in Kenya where they are natural and trees grow haphazardly.</w:t>
      </w:r>
    </w:p>
    <w:p w:rsidR="00000000" w:rsidDel="00000000" w:rsidP="00000000" w:rsidRDefault="00000000" w:rsidRPr="00000000" w14:paraId="0000099D">
      <w:pPr>
        <w:numPr>
          <w:ilvl w:val="0"/>
          <w:numId w:val="81"/>
        </w:numPr>
        <w:ind w:left="720" w:hanging="360"/>
        <w:rPr>
          <w:sz w:val="28"/>
          <w:szCs w:val="28"/>
          <w:u w:val="none"/>
        </w:rPr>
      </w:pPr>
      <w:r w:rsidDel="00000000" w:rsidR="00000000" w:rsidRPr="00000000">
        <w:rPr>
          <w:sz w:val="28"/>
          <w:szCs w:val="28"/>
          <w:u w:val="none"/>
          <w:rtl w:val="0"/>
        </w:rPr>
        <w:t xml:space="preserve">In Kenya forests are accessible throughout the year unlike in Canada where forests in the north are inaccessible during severe winter and ruggedness.</w:t>
      </w:r>
    </w:p>
    <w:p w:rsidR="00000000" w:rsidDel="00000000" w:rsidP="00000000" w:rsidRDefault="00000000" w:rsidRPr="00000000" w14:paraId="0000099E">
      <w:pPr>
        <w:numPr>
          <w:ilvl w:val="0"/>
          <w:numId w:val="81"/>
        </w:numPr>
        <w:ind w:left="720" w:hanging="360"/>
        <w:rPr>
          <w:sz w:val="28"/>
          <w:szCs w:val="28"/>
          <w:u w:val="none"/>
        </w:rPr>
      </w:pPr>
      <w:r w:rsidDel="00000000" w:rsidR="00000000" w:rsidRPr="00000000">
        <w:rPr>
          <w:sz w:val="28"/>
          <w:szCs w:val="28"/>
          <w:u w:val="none"/>
          <w:rtl w:val="0"/>
        </w:rPr>
        <w:t xml:space="preserve">In Kenya logging can go on throughout the year because there is no winter.</w:t>
      </w:r>
    </w:p>
    <w:p w:rsidR="00000000" w:rsidDel="00000000" w:rsidP="00000000" w:rsidRDefault="00000000" w:rsidRPr="00000000" w14:paraId="0000099F">
      <w:pPr>
        <w:numPr>
          <w:ilvl w:val="0"/>
          <w:numId w:val="81"/>
        </w:numPr>
        <w:ind w:left="720" w:hanging="360"/>
        <w:rPr>
          <w:sz w:val="28"/>
          <w:szCs w:val="28"/>
          <w:u w:val="none"/>
        </w:rPr>
      </w:pPr>
      <w:r w:rsidDel="00000000" w:rsidR="00000000" w:rsidRPr="00000000">
        <w:rPr>
          <w:sz w:val="28"/>
          <w:szCs w:val="28"/>
          <w:u w:val="none"/>
          <w:rtl w:val="0"/>
        </w:rPr>
        <w:t xml:space="preserve">Availability of water from R. Nzoia for pulp and paper manufacture at Webuye.</w:t>
      </w:r>
    </w:p>
    <w:p w:rsidR="00000000" w:rsidDel="00000000" w:rsidP="00000000" w:rsidRDefault="00000000" w:rsidRPr="00000000" w14:paraId="000009A0">
      <w:pPr>
        <w:numPr>
          <w:ilvl w:val="0"/>
          <w:numId w:val="81"/>
        </w:numPr>
        <w:ind w:left="720" w:hanging="360"/>
        <w:rPr>
          <w:sz w:val="28"/>
          <w:szCs w:val="28"/>
          <w:u w:val="none"/>
        </w:rPr>
      </w:pPr>
      <w:r w:rsidDel="00000000" w:rsidR="00000000" w:rsidRPr="00000000">
        <w:rPr>
          <w:sz w:val="28"/>
          <w:szCs w:val="28"/>
          <w:u w:val="none"/>
          <w:rtl w:val="0"/>
        </w:rPr>
        <w:t xml:space="preserve">Ready market due to high demand for wood products locally and outside in COMESA.</w:t>
      </w:r>
    </w:p>
    <w:p w:rsidR="00000000" w:rsidDel="00000000" w:rsidP="00000000" w:rsidRDefault="00000000" w:rsidRPr="00000000" w14:paraId="000009A1">
      <w:pPr>
        <w:jc w:val="center"/>
        <w:rPr>
          <w:b w:val="1"/>
          <w:sz w:val="28"/>
          <w:szCs w:val="28"/>
          <w:u w:val="none"/>
        </w:rPr>
      </w:pPr>
      <w:r w:rsidDel="00000000" w:rsidR="00000000" w:rsidRPr="00000000">
        <w:rPr>
          <w:b w:val="1"/>
          <w:sz w:val="28"/>
          <w:szCs w:val="28"/>
          <w:u w:val="none"/>
          <w:rtl w:val="0"/>
        </w:rPr>
        <w:t xml:space="preserve">Canada </w:t>
      </w:r>
    </w:p>
    <w:p w:rsidR="00000000" w:rsidDel="00000000" w:rsidP="00000000" w:rsidRDefault="00000000" w:rsidRPr="00000000" w14:paraId="000009A2">
      <w:pPr>
        <w:numPr>
          <w:ilvl w:val="0"/>
          <w:numId w:val="86"/>
        </w:numPr>
        <w:ind w:left="720" w:hanging="360"/>
        <w:rPr>
          <w:sz w:val="28"/>
          <w:szCs w:val="28"/>
          <w:u w:val="none"/>
        </w:rPr>
      </w:pPr>
      <w:r w:rsidDel="00000000" w:rsidR="00000000" w:rsidRPr="00000000">
        <w:rPr>
          <w:sz w:val="28"/>
          <w:szCs w:val="28"/>
          <w:u w:val="none"/>
          <w:rtl w:val="0"/>
        </w:rPr>
        <w:t xml:space="preserve">Mild winters in British Columbia which makes it possible to transport logs throughout the year.</w:t>
      </w:r>
    </w:p>
    <w:p w:rsidR="00000000" w:rsidDel="00000000" w:rsidP="00000000" w:rsidRDefault="00000000" w:rsidRPr="00000000" w14:paraId="000009A3">
      <w:pPr>
        <w:numPr>
          <w:ilvl w:val="0"/>
          <w:numId w:val="86"/>
        </w:numPr>
        <w:ind w:left="720" w:hanging="360"/>
        <w:rPr>
          <w:sz w:val="28"/>
          <w:szCs w:val="28"/>
          <w:u w:val="none"/>
        </w:rPr>
      </w:pPr>
      <w:r w:rsidDel="00000000" w:rsidR="00000000" w:rsidRPr="00000000">
        <w:rPr>
          <w:sz w:val="28"/>
          <w:szCs w:val="28"/>
          <w:u w:val="none"/>
          <w:rtl w:val="0"/>
        </w:rPr>
        <w:t xml:space="preserve">Availability of water from many rivers providing plenty of water for paper and pulp manufacture.</w:t>
      </w:r>
    </w:p>
    <w:p w:rsidR="00000000" w:rsidDel="00000000" w:rsidP="00000000" w:rsidRDefault="00000000" w:rsidRPr="00000000" w14:paraId="000009A4">
      <w:pPr>
        <w:numPr>
          <w:ilvl w:val="0"/>
          <w:numId w:val="86"/>
        </w:numPr>
        <w:ind w:left="720" w:hanging="360"/>
        <w:rPr>
          <w:sz w:val="28"/>
          <w:szCs w:val="28"/>
          <w:u w:val="none"/>
        </w:rPr>
      </w:pPr>
      <w:r w:rsidDel="00000000" w:rsidR="00000000" w:rsidRPr="00000000">
        <w:rPr>
          <w:sz w:val="28"/>
          <w:szCs w:val="28"/>
          <w:u w:val="none"/>
          <w:rtl w:val="0"/>
        </w:rPr>
        <w:t xml:space="preserve">Cheap H.E.P. for factories from many rivers in Canada.</w:t>
      </w:r>
    </w:p>
    <w:p w:rsidR="00000000" w:rsidDel="00000000" w:rsidP="00000000" w:rsidRDefault="00000000" w:rsidRPr="00000000" w14:paraId="000009A5">
      <w:pPr>
        <w:numPr>
          <w:ilvl w:val="0"/>
          <w:numId w:val="86"/>
        </w:numPr>
        <w:ind w:left="720" w:hanging="360"/>
        <w:rPr>
          <w:sz w:val="28"/>
          <w:szCs w:val="28"/>
          <w:u w:val="none"/>
        </w:rPr>
      </w:pPr>
      <w:r w:rsidDel="00000000" w:rsidR="00000000" w:rsidRPr="00000000">
        <w:rPr>
          <w:sz w:val="28"/>
          <w:szCs w:val="28"/>
          <w:u w:val="none"/>
          <w:rtl w:val="0"/>
        </w:rPr>
        <w:t xml:space="preserve">Cheap and efficient land and water transport system easing transport of logs to factories and to markets.</w:t>
      </w:r>
    </w:p>
    <w:p w:rsidR="00000000" w:rsidDel="00000000" w:rsidP="00000000" w:rsidRDefault="00000000" w:rsidRPr="00000000" w14:paraId="000009A6">
      <w:pPr>
        <w:numPr>
          <w:ilvl w:val="0"/>
          <w:numId w:val="86"/>
        </w:numPr>
        <w:ind w:left="720" w:hanging="360"/>
        <w:rPr>
          <w:sz w:val="28"/>
          <w:szCs w:val="28"/>
          <w:u w:val="none"/>
        </w:rPr>
      </w:pPr>
      <w:r w:rsidDel="00000000" w:rsidR="00000000" w:rsidRPr="00000000">
        <w:rPr>
          <w:sz w:val="28"/>
          <w:szCs w:val="28"/>
          <w:u w:val="none"/>
          <w:rtl w:val="0"/>
        </w:rPr>
        <w:t xml:space="preserve">Coastal location of major producing areas making exportation of timber to U.S.A. and Japan easy.</w:t>
      </w:r>
    </w:p>
    <w:p w:rsidR="00000000" w:rsidDel="00000000" w:rsidP="00000000" w:rsidRDefault="00000000" w:rsidRPr="00000000" w14:paraId="000009A7">
      <w:pPr>
        <w:numPr>
          <w:ilvl w:val="0"/>
          <w:numId w:val="86"/>
        </w:numPr>
        <w:ind w:left="720" w:hanging="360"/>
        <w:rPr>
          <w:sz w:val="28"/>
          <w:szCs w:val="28"/>
          <w:u w:val="none"/>
        </w:rPr>
      </w:pPr>
      <w:r w:rsidDel="00000000" w:rsidR="00000000" w:rsidRPr="00000000">
        <w:rPr>
          <w:sz w:val="28"/>
          <w:szCs w:val="28"/>
          <w:u w:val="none"/>
          <w:rtl w:val="0"/>
        </w:rPr>
        <w:t xml:space="preserve">High demand for forest products in the neighbouring U.S.A. and locally due to high purchasing power.</w:t>
      </w:r>
    </w:p>
    <w:p w:rsidR="00000000" w:rsidDel="00000000" w:rsidP="00000000" w:rsidRDefault="00000000" w:rsidRPr="00000000" w14:paraId="000009A8">
      <w:pPr>
        <w:numPr>
          <w:ilvl w:val="0"/>
          <w:numId w:val="86"/>
        </w:numPr>
        <w:ind w:left="720" w:hanging="360"/>
        <w:rPr>
          <w:sz w:val="28"/>
          <w:szCs w:val="28"/>
          <w:u w:val="none"/>
        </w:rPr>
      </w:pPr>
      <w:r w:rsidDel="00000000" w:rsidR="00000000" w:rsidRPr="00000000">
        <w:rPr>
          <w:sz w:val="28"/>
          <w:szCs w:val="28"/>
          <w:u w:val="none"/>
          <w:rtl w:val="0"/>
        </w:rPr>
        <w:t xml:space="preserve">Existence of natural coniferous forests in pure stands (one tree species covering a large area) making exploitation easy.</w:t>
      </w:r>
    </w:p>
    <w:p w:rsidR="00000000" w:rsidDel="00000000" w:rsidP="00000000" w:rsidRDefault="00000000" w:rsidRPr="00000000" w14:paraId="000009A9">
      <w:pPr>
        <w:numPr>
          <w:ilvl w:val="0"/>
          <w:numId w:val="86"/>
        </w:numPr>
        <w:ind w:left="720" w:hanging="360"/>
        <w:rPr>
          <w:sz w:val="28"/>
          <w:szCs w:val="28"/>
          <w:u w:val="none"/>
        </w:rPr>
      </w:pPr>
      <w:r w:rsidDel="00000000" w:rsidR="00000000" w:rsidRPr="00000000">
        <w:rPr>
          <w:sz w:val="28"/>
          <w:szCs w:val="28"/>
          <w:u w:val="none"/>
          <w:rtl w:val="0"/>
        </w:rPr>
        <w:t xml:space="preserve">Absence of undergrowth which makes exploitation easy (due to dead leaves resulting in acidic humus.</w:t>
      </w:r>
    </w:p>
    <w:p w:rsidR="00000000" w:rsidDel="00000000" w:rsidP="00000000" w:rsidRDefault="00000000" w:rsidRPr="00000000" w14:paraId="000009AA">
      <w:pPr>
        <w:jc w:val="center"/>
        <w:rPr>
          <w:b w:val="1"/>
          <w:sz w:val="28"/>
          <w:szCs w:val="28"/>
          <w:u w:val="none"/>
        </w:rPr>
      </w:pPr>
      <w:r w:rsidDel="00000000" w:rsidR="00000000" w:rsidRPr="00000000">
        <w:rPr>
          <w:b w:val="1"/>
          <w:sz w:val="28"/>
          <w:szCs w:val="28"/>
          <w:u w:val="none"/>
          <w:rtl w:val="0"/>
        </w:rPr>
        <w:t xml:space="preserve">Planted soft Woods in Kenya</w:t>
      </w:r>
    </w:p>
    <w:p w:rsidR="00000000" w:rsidDel="00000000" w:rsidP="00000000" w:rsidRDefault="00000000" w:rsidRPr="00000000" w14:paraId="000009AB">
      <w:pPr>
        <w:numPr>
          <w:ilvl w:val="1"/>
          <w:numId w:val="86"/>
        </w:numPr>
        <w:ind w:left="1440" w:hanging="360"/>
        <w:rPr>
          <w:sz w:val="28"/>
          <w:szCs w:val="28"/>
          <w:u w:val="none"/>
        </w:rPr>
      </w:pPr>
      <w:r w:rsidDel="00000000" w:rsidR="00000000" w:rsidRPr="00000000">
        <w:rPr>
          <w:sz w:val="28"/>
          <w:szCs w:val="28"/>
          <w:u w:val="none"/>
          <w:rtl w:val="0"/>
        </w:rPr>
        <w:t xml:space="preserve">Planted in clear rows.</w:t>
      </w:r>
    </w:p>
    <w:p w:rsidR="00000000" w:rsidDel="00000000" w:rsidP="00000000" w:rsidRDefault="00000000" w:rsidRPr="00000000" w14:paraId="000009AC">
      <w:pPr>
        <w:numPr>
          <w:ilvl w:val="1"/>
          <w:numId w:val="86"/>
        </w:numPr>
        <w:ind w:left="1440" w:hanging="360"/>
        <w:rPr>
          <w:sz w:val="28"/>
          <w:szCs w:val="28"/>
          <w:u w:val="none"/>
        </w:rPr>
      </w:pPr>
      <w:r w:rsidDel="00000000" w:rsidR="00000000" w:rsidRPr="00000000">
        <w:rPr>
          <w:sz w:val="28"/>
          <w:szCs w:val="28"/>
          <w:u w:val="none"/>
          <w:rtl w:val="0"/>
        </w:rPr>
        <w:t xml:space="preserve">Clear cutting</w:t>
      </w:r>
    </w:p>
    <w:p w:rsidR="00000000" w:rsidDel="00000000" w:rsidP="00000000" w:rsidRDefault="00000000" w:rsidRPr="00000000" w14:paraId="000009AD">
      <w:pPr>
        <w:numPr>
          <w:ilvl w:val="1"/>
          <w:numId w:val="86"/>
        </w:numPr>
        <w:ind w:left="1440" w:hanging="360"/>
        <w:rPr>
          <w:sz w:val="28"/>
          <w:szCs w:val="28"/>
          <w:u w:val="none"/>
        </w:rPr>
      </w:pPr>
      <w:r w:rsidDel="00000000" w:rsidR="00000000" w:rsidRPr="00000000">
        <w:rPr>
          <w:sz w:val="28"/>
          <w:szCs w:val="28"/>
          <w:u w:val="none"/>
          <w:rtl w:val="0"/>
        </w:rPr>
        <w:t xml:space="preserve">Mature at the same time.</w:t>
      </w:r>
    </w:p>
    <w:p w:rsidR="00000000" w:rsidDel="00000000" w:rsidP="00000000" w:rsidRDefault="00000000" w:rsidRPr="00000000" w14:paraId="000009AE">
      <w:pPr>
        <w:jc w:val="center"/>
        <w:rPr>
          <w:b w:val="1"/>
          <w:sz w:val="28"/>
          <w:szCs w:val="28"/>
          <w:u w:val="none"/>
        </w:rPr>
      </w:pPr>
      <w:r w:rsidDel="00000000" w:rsidR="00000000" w:rsidRPr="00000000">
        <w:rPr>
          <w:b w:val="1"/>
          <w:sz w:val="28"/>
          <w:szCs w:val="28"/>
          <w:u w:val="none"/>
          <w:rtl w:val="0"/>
        </w:rPr>
        <w:t xml:space="preserve">Products</w:t>
      </w:r>
    </w:p>
    <w:p w:rsidR="00000000" w:rsidDel="00000000" w:rsidP="00000000" w:rsidRDefault="00000000" w:rsidRPr="00000000" w14:paraId="000009AF">
      <w:pPr>
        <w:rPr>
          <w:sz w:val="28"/>
          <w:szCs w:val="28"/>
          <w:u w:val="none"/>
        </w:rPr>
      </w:pPr>
      <w:r w:rsidDel="00000000" w:rsidR="00000000" w:rsidRPr="00000000">
        <w:rPr>
          <w:sz w:val="28"/>
          <w:szCs w:val="28"/>
          <w:u w:val="none"/>
          <w:rtl w:val="0"/>
        </w:rPr>
        <w:t xml:space="preserve">In Kenya and Canada products are poles sawn timber, pulp, paper, block board, ply wood, clip board etc.</w:t>
      </w:r>
    </w:p>
    <w:p w:rsidR="00000000" w:rsidDel="00000000" w:rsidP="00000000" w:rsidRDefault="00000000" w:rsidRPr="00000000" w14:paraId="000009B0">
      <w:pPr>
        <w:jc w:val="center"/>
        <w:rPr>
          <w:b w:val="1"/>
          <w:sz w:val="28"/>
          <w:szCs w:val="28"/>
          <w:u w:val="none"/>
        </w:rPr>
      </w:pPr>
      <w:r w:rsidDel="00000000" w:rsidR="00000000" w:rsidRPr="00000000">
        <w:rPr>
          <w:b w:val="1"/>
          <w:sz w:val="28"/>
          <w:szCs w:val="28"/>
          <w:u w:val="none"/>
          <w:rtl w:val="0"/>
        </w:rPr>
        <w:t xml:space="preserve">Economic Significance of Softwood Forests in both Countries</w:t>
      </w:r>
    </w:p>
    <w:p w:rsidR="00000000" w:rsidDel="00000000" w:rsidP="00000000" w:rsidRDefault="00000000" w:rsidRPr="00000000" w14:paraId="000009B1">
      <w:pPr>
        <w:numPr>
          <w:ilvl w:val="0"/>
          <w:numId w:val="84"/>
        </w:numPr>
        <w:ind w:left="720" w:hanging="360"/>
        <w:rPr>
          <w:b w:val="1"/>
          <w:sz w:val="28"/>
          <w:szCs w:val="28"/>
          <w:u w:val="none"/>
        </w:rPr>
      </w:pPr>
      <w:r w:rsidDel="00000000" w:rsidR="00000000" w:rsidRPr="00000000">
        <w:rPr>
          <w:sz w:val="28"/>
          <w:szCs w:val="28"/>
          <w:u w:val="none"/>
          <w:rtl w:val="0"/>
        </w:rPr>
        <w:t xml:space="preserve">Provides employment to people e.g. lumberjacks, tree farmers and in timber related industries.</w:t>
      </w:r>
      <w:r w:rsidDel="00000000" w:rsidR="00000000" w:rsidRPr="00000000">
        <w:rPr>
          <w:rtl w:val="0"/>
        </w:rPr>
      </w:r>
    </w:p>
    <w:p w:rsidR="00000000" w:rsidDel="00000000" w:rsidP="00000000" w:rsidRDefault="00000000" w:rsidRPr="00000000" w14:paraId="000009B2">
      <w:pPr>
        <w:numPr>
          <w:ilvl w:val="0"/>
          <w:numId w:val="84"/>
        </w:numPr>
        <w:ind w:left="720" w:hanging="360"/>
        <w:rPr>
          <w:sz w:val="28"/>
          <w:szCs w:val="28"/>
          <w:u w:val="none"/>
        </w:rPr>
      </w:pPr>
      <w:r w:rsidDel="00000000" w:rsidR="00000000" w:rsidRPr="00000000">
        <w:rPr>
          <w:sz w:val="28"/>
          <w:szCs w:val="28"/>
          <w:u w:val="none"/>
          <w:rtl w:val="0"/>
        </w:rPr>
        <w:t xml:space="preserve">Has led to development of timber/wood related industries e.g. furniture, paper manufacture etc.</w:t>
      </w:r>
    </w:p>
    <w:p w:rsidR="00000000" w:rsidDel="00000000" w:rsidP="00000000" w:rsidRDefault="00000000" w:rsidRPr="00000000" w14:paraId="000009B3">
      <w:pPr>
        <w:numPr>
          <w:ilvl w:val="0"/>
          <w:numId w:val="84"/>
        </w:numPr>
        <w:ind w:left="720" w:hanging="360"/>
        <w:rPr>
          <w:sz w:val="28"/>
          <w:szCs w:val="28"/>
          <w:u w:val="none"/>
        </w:rPr>
      </w:pPr>
      <w:r w:rsidDel="00000000" w:rsidR="00000000" w:rsidRPr="00000000">
        <w:rPr>
          <w:sz w:val="28"/>
          <w:szCs w:val="28"/>
          <w:u w:val="none"/>
          <w:rtl w:val="0"/>
        </w:rPr>
        <w:t xml:space="preserve">A foreign exchange earner when in Canada timber is exported to U.S.A. and when products in Kenya are exported to COMESA.</w:t>
      </w:r>
    </w:p>
    <w:p w:rsidR="00000000" w:rsidDel="00000000" w:rsidP="00000000" w:rsidRDefault="00000000" w:rsidRPr="00000000" w14:paraId="000009B4">
      <w:pPr>
        <w:numPr>
          <w:ilvl w:val="0"/>
          <w:numId w:val="84"/>
        </w:numPr>
        <w:ind w:left="720" w:hanging="360"/>
        <w:rPr>
          <w:sz w:val="28"/>
          <w:szCs w:val="28"/>
          <w:u w:val="none"/>
        </w:rPr>
      </w:pPr>
      <w:r w:rsidDel="00000000" w:rsidR="00000000" w:rsidRPr="00000000">
        <w:rPr>
          <w:sz w:val="28"/>
          <w:szCs w:val="28"/>
          <w:u w:val="none"/>
          <w:rtl w:val="0"/>
        </w:rPr>
        <w:t xml:space="preserve">Saving some foreign exchange when the country produce wood products to cater for their needs on which they’d otherwise spend foreign exchange.</w:t>
      </w:r>
    </w:p>
    <w:p w:rsidR="00000000" w:rsidDel="00000000" w:rsidP="00000000" w:rsidRDefault="00000000" w:rsidRPr="00000000" w14:paraId="000009B5">
      <w:pPr>
        <w:numPr>
          <w:ilvl w:val="0"/>
          <w:numId w:val="84"/>
        </w:numPr>
        <w:ind w:left="720" w:hanging="360"/>
        <w:rPr>
          <w:sz w:val="28"/>
          <w:szCs w:val="28"/>
          <w:u w:val="none"/>
        </w:rPr>
      </w:pPr>
      <w:r w:rsidDel="00000000" w:rsidR="00000000" w:rsidRPr="00000000">
        <w:rPr>
          <w:sz w:val="28"/>
          <w:szCs w:val="28"/>
          <w:u w:val="none"/>
          <w:rtl w:val="0"/>
        </w:rPr>
        <w:t xml:space="preserve">Infrastructural development when roads are constructed to ease transportation of logs to industries and products to markets.</w:t>
      </w:r>
    </w:p>
    <w:p w:rsidR="00000000" w:rsidDel="00000000" w:rsidP="00000000" w:rsidRDefault="00000000" w:rsidRPr="00000000" w14:paraId="000009B6">
      <w:pPr>
        <w:numPr>
          <w:ilvl w:val="0"/>
          <w:numId w:val="84"/>
        </w:numPr>
        <w:ind w:left="720" w:hanging="360"/>
        <w:rPr>
          <w:sz w:val="28"/>
          <w:szCs w:val="28"/>
          <w:u w:val="none"/>
        </w:rPr>
      </w:pPr>
      <w:r w:rsidDel="00000000" w:rsidR="00000000" w:rsidRPr="00000000">
        <w:rPr>
          <w:sz w:val="28"/>
          <w:szCs w:val="28"/>
          <w:u w:val="none"/>
          <w:rtl w:val="0"/>
        </w:rPr>
        <w:t xml:space="preserve">Provide income to tree farmers.</w:t>
      </w:r>
    </w:p>
    <w:p w:rsidR="00000000" w:rsidDel="00000000" w:rsidP="00000000" w:rsidRDefault="00000000" w:rsidRPr="00000000" w14:paraId="000009B7">
      <w:pPr>
        <w:jc w:val="center"/>
        <w:rPr>
          <w:b w:val="1"/>
          <w:sz w:val="28"/>
          <w:szCs w:val="28"/>
          <w:u w:val="none"/>
        </w:rPr>
      </w:pPr>
      <w:r w:rsidDel="00000000" w:rsidR="00000000" w:rsidRPr="00000000">
        <w:rPr>
          <w:b w:val="1"/>
          <w:sz w:val="28"/>
          <w:szCs w:val="28"/>
          <w:u w:val="none"/>
          <w:rtl w:val="0"/>
        </w:rPr>
        <w:t xml:space="preserve">Problems in Kenya and Canada</w:t>
      </w:r>
    </w:p>
    <w:p w:rsidR="00000000" w:rsidDel="00000000" w:rsidP="00000000" w:rsidRDefault="00000000" w:rsidRPr="00000000" w14:paraId="000009B8">
      <w:pPr>
        <w:numPr>
          <w:ilvl w:val="0"/>
          <w:numId w:val="90"/>
        </w:numPr>
        <w:ind w:left="720" w:hanging="360"/>
        <w:rPr>
          <w:sz w:val="28"/>
          <w:szCs w:val="28"/>
          <w:u w:val="none"/>
        </w:rPr>
      </w:pPr>
      <w:r w:rsidDel="00000000" w:rsidR="00000000" w:rsidRPr="00000000">
        <w:rPr>
          <w:sz w:val="28"/>
          <w:szCs w:val="28"/>
          <w:u w:val="none"/>
          <w:rtl w:val="0"/>
        </w:rPr>
        <w:t xml:space="preserve">Forest fires which destroy large tracts of land where in Canada the greatest number of fires are caused by lighting while in Kenya they are caused by illegal loggers, poachers, etc.</w:t>
      </w:r>
    </w:p>
    <w:p w:rsidR="00000000" w:rsidDel="00000000" w:rsidP="00000000" w:rsidRDefault="00000000" w:rsidRPr="00000000" w14:paraId="000009B9">
      <w:pPr>
        <w:numPr>
          <w:ilvl w:val="0"/>
          <w:numId w:val="90"/>
        </w:numPr>
        <w:ind w:left="720" w:hanging="360"/>
        <w:rPr>
          <w:sz w:val="28"/>
          <w:szCs w:val="28"/>
          <w:u w:val="none"/>
        </w:rPr>
      </w:pPr>
      <w:r w:rsidDel="00000000" w:rsidR="00000000" w:rsidRPr="00000000">
        <w:rPr>
          <w:sz w:val="28"/>
          <w:szCs w:val="28"/>
          <w:u w:val="none"/>
          <w:rtl w:val="0"/>
        </w:rPr>
        <w:t xml:space="preserve">Pests and diseases e.g. aphids which destroyed cypress in 1980s.</w:t>
      </w:r>
    </w:p>
    <w:p w:rsidR="00000000" w:rsidDel="00000000" w:rsidP="00000000" w:rsidRDefault="00000000" w:rsidRPr="00000000" w14:paraId="000009BA">
      <w:pPr>
        <w:numPr>
          <w:ilvl w:val="0"/>
          <w:numId w:val="90"/>
        </w:numPr>
        <w:ind w:left="720" w:hanging="360"/>
        <w:rPr>
          <w:sz w:val="28"/>
          <w:szCs w:val="28"/>
          <w:u w:val="none"/>
        </w:rPr>
      </w:pPr>
      <w:r w:rsidDel="00000000" w:rsidR="00000000" w:rsidRPr="00000000">
        <w:rPr>
          <w:sz w:val="28"/>
          <w:szCs w:val="28"/>
          <w:u w:val="none"/>
          <w:rtl w:val="0"/>
        </w:rPr>
        <w:t xml:space="preserve">Overexploitation leading to soil erosion as trees takes long time to mature and provide sufficient cover to the soil after planting.</w:t>
      </w:r>
    </w:p>
    <w:p w:rsidR="00000000" w:rsidDel="00000000" w:rsidP="00000000" w:rsidRDefault="00000000" w:rsidRPr="00000000" w14:paraId="000009BB">
      <w:pPr>
        <w:numPr>
          <w:ilvl w:val="0"/>
          <w:numId w:val="90"/>
        </w:numPr>
        <w:ind w:left="720" w:hanging="360"/>
        <w:rPr>
          <w:sz w:val="28"/>
          <w:szCs w:val="28"/>
          <w:u w:val="none"/>
        </w:rPr>
      </w:pPr>
      <w:r w:rsidDel="00000000" w:rsidR="00000000" w:rsidRPr="00000000">
        <w:rPr>
          <w:sz w:val="28"/>
          <w:szCs w:val="28"/>
          <w:u w:val="none"/>
          <w:rtl w:val="0"/>
        </w:rPr>
        <w:t xml:space="preserve">Canada’s trees take long time to mature (50-60 years due to severe winters which slow their growth. In Kenya they take 12-35 years.</w:t>
      </w:r>
    </w:p>
    <w:p w:rsidR="00000000" w:rsidDel="00000000" w:rsidP="00000000" w:rsidRDefault="00000000" w:rsidRPr="00000000" w14:paraId="000009BC">
      <w:pPr>
        <w:numPr>
          <w:ilvl w:val="0"/>
          <w:numId w:val="90"/>
        </w:numPr>
        <w:ind w:left="720" w:hanging="360"/>
        <w:rPr>
          <w:sz w:val="28"/>
          <w:szCs w:val="28"/>
          <w:u w:val="none"/>
        </w:rPr>
      </w:pPr>
      <w:r w:rsidDel="00000000" w:rsidR="00000000" w:rsidRPr="00000000">
        <w:rPr>
          <w:sz w:val="28"/>
          <w:szCs w:val="28"/>
          <w:u w:val="none"/>
          <w:rtl w:val="0"/>
        </w:rPr>
        <w:t xml:space="preserve">In Canada there is problem of inaccessibility of forests in the northern part in winter and due to rugged terrain while in Kenya they are planted and easily accessible.</w:t>
      </w:r>
    </w:p>
    <w:p w:rsidR="00000000" w:rsidDel="00000000" w:rsidP="00000000" w:rsidRDefault="00000000" w:rsidRPr="00000000" w14:paraId="000009BD">
      <w:pPr>
        <w:jc w:val="center"/>
        <w:rPr>
          <w:b w:val="1"/>
          <w:sz w:val="28"/>
          <w:szCs w:val="28"/>
          <w:u w:val="none"/>
        </w:rPr>
      </w:pPr>
      <w:r w:rsidDel="00000000" w:rsidR="00000000" w:rsidRPr="00000000">
        <w:rPr>
          <w:b w:val="1"/>
          <w:sz w:val="28"/>
          <w:szCs w:val="28"/>
          <w:u w:val="none"/>
          <w:rtl w:val="0"/>
        </w:rPr>
        <w:t xml:space="preserve">Comparison of softwood forests in Kenya and Canada</w:t>
      </w:r>
    </w:p>
    <w:p w:rsidR="00000000" w:rsidDel="00000000" w:rsidP="00000000" w:rsidRDefault="00000000" w:rsidRPr="00000000" w14:paraId="000009BE">
      <w:pPr>
        <w:jc w:val="center"/>
        <w:rPr>
          <w:b w:val="1"/>
          <w:sz w:val="28"/>
          <w:szCs w:val="28"/>
          <w:u w:val="none"/>
        </w:rPr>
      </w:pPr>
      <w:r w:rsidDel="00000000" w:rsidR="00000000" w:rsidRPr="00000000">
        <w:rPr>
          <w:b w:val="1"/>
          <w:sz w:val="28"/>
          <w:szCs w:val="28"/>
          <w:u w:val="none"/>
          <w:rtl w:val="0"/>
        </w:rPr>
        <w:t xml:space="preserve">Similarities</w:t>
      </w:r>
    </w:p>
    <w:p w:rsidR="00000000" w:rsidDel="00000000" w:rsidP="00000000" w:rsidRDefault="00000000" w:rsidRPr="00000000" w14:paraId="000009BF">
      <w:pPr>
        <w:numPr>
          <w:ilvl w:val="0"/>
          <w:numId w:val="88"/>
        </w:numPr>
        <w:ind w:left="720" w:hanging="360"/>
        <w:rPr>
          <w:sz w:val="28"/>
          <w:szCs w:val="28"/>
          <w:u w:val="none"/>
        </w:rPr>
      </w:pPr>
      <w:r w:rsidDel="00000000" w:rsidR="00000000" w:rsidRPr="00000000">
        <w:rPr>
          <w:sz w:val="28"/>
          <w:szCs w:val="28"/>
          <w:u w:val="none"/>
          <w:rtl w:val="0"/>
        </w:rPr>
        <w:t xml:space="preserve">Soft wood forests in both countries experience the problems of pests and diseases, fires, soil erosion and overexploitation.</w:t>
      </w:r>
    </w:p>
    <w:p w:rsidR="00000000" w:rsidDel="00000000" w:rsidP="00000000" w:rsidRDefault="00000000" w:rsidRPr="00000000" w14:paraId="000009C0">
      <w:pPr>
        <w:numPr>
          <w:ilvl w:val="0"/>
          <w:numId w:val="88"/>
        </w:numPr>
        <w:ind w:left="720" w:hanging="360"/>
        <w:rPr>
          <w:b w:val="1"/>
          <w:sz w:val="28"/>
          <w:szCs w:val="28"/>
          <w:u w:val="none"/>
        </w:rPr>
      </w:pPr>
      <w:r w:rsidDel="00000000" w:rsidR="00000000" w:rsidRPr="00000000">
        <w:rPr>
          <w:sz w:val="28"/>
          <w:szCs w:val="28"/>
          <w:u w:val="none"/>
          <w:rtl w:val="0"/>
        </w:rPr>
        <w:t xml:space="preserve"> Softwood forest products are similar e.g. sawn timber, wood pulp, paper, poles, etc.</w:t>
      </w:r>
      <w:r w:rsidDel="00000000" w:rsidR="00000000" w:rsidRPr="00000000">
        <w:rPr>
          <w:b w:val="1"/>
          <w:sz w:val="28"/>
          <w:szCs w:val="28"/>
          <w:u w:val="none"/>
          <w:rtl w:val="0"/>
        </w:rPr>
        <w:t xml:space="preserve"> </w:t>
      </w:r>
    </w:p>
    <w:p w:rsidR="00000000" w:rsidDel="00000000" w:rsidP="00000000" w:rsidRDefault="00000000" w:rsidRPr="00000000" w14:paraId="000009C1">
      <w:pPr>
        <w:numPr>
          <w:ilvl w:val="0"/>
          <w:numId w:val="88"/>
        </w:numPr>
        <w:ind w:left="720" w:hanging="360"/>
        <w:rPr>
          <w:sz w:val="28"/>
          <w:szCs w:val="28"/>
          <w:u w:val="none"/>
        </w:rPr>
      </w:pPr>
      <w:r w:rsidDel="00000000" w:rsidR="00000000" w:rsidRPr="00000000">
        <w:rPr>
          <w:sz w:val="28"/>
          <w:szCs w:val="28"/>
          <w:u w:val="none"/>
          <w:rtl w:val="0"/>
        </w:rPr>
        <w:t xml:space="preserve"> Softwood forests in both countries grow in places with heavy rainfall, cool temperatures, heavy rainfall and rugged terrain.</w:t>
      </w:r>
    </w:p>
    <w:p w:rsidR="00000000" w:rsidDel="00000000" w:rsidP="00000000" w:rsidRDefault="00000000" w:rsidRPr="00000000" w14:paraId="000009C2">
      <w:pPr>
        <w:numPr>
          <w:ilvl w:val="0"/>
          <w:numId w:val="88"/>
        </w:numPr>
        <w:ind w:left="720" w:hanging="360"/>
        <w:rPr>
          <w:sz w:val="28"/>
          <w:szCs w:val="28"/>
          <w:u w:val="none"/>
        </w:rPr>
      </w:pPr>
      <w:r w:rsidDel="00000000" w:rsidR="00000000" w:rsidRPr="00000000">
        <w:rPr>
          <w:sz w:val="28"/>
          <w:szCs w:val="28"/>
          <w:u w:val="none"/>
          <w:rtl w:val="0"/>
        </w:rPr>
        <w:t xml:space="preserve">Forest products earn foreign exchange in both countries.</w:t>
      </w:r>
    </w:p>
    <w:p w:rsidR="00000000" w:rsidDel="00000000" w:rsidP="00000000" w:rsidRDefault="00000000" w:rsidRPr="00000000" w14:paraId="000009C3">
      <w:pPr>
        <w:numPr>
          <w:ilvl w:val="0"/>
          <w:numId w:val="88"/>
        </w:numPr>
        <w:ind w:left="720" w:hanging="360"/>
        <w:rPr>
          <w:sz w:val="28"/>
          <w:szCs w:val="28"/>
          <w:u w:val="none"/>
        </w:rPr>
      </w:pPr>
      <w:r w:rsidDel="00000000" w:rsidR="00000000" w:rsidRPr="00000000">
        <w:rPr>
          <w:sz w:val="28"/>
          <w:szCs w:val="28"/>
          <w:u w:val="none"/>
          <w:rtl w:val="0"/>
        </w:rPr>
        <w:t xml:space="preserve">Tree species are similar e.g. there is pine in both countries.</w:t>
      </w:r>
    </w:p>
    <w:p w:rsidR="00000000" w:rsidDel="00000000" w:rsidP="00000000" w:rsidRDefault="00000000" w:rsidRPr="00000000" w14:paraId="000009C4">
      <w:pPr>
        <w:jc w:val="center"/>
        <w:rPr>
          <w:b w:val="1"/>
          <w:sz w:val="28"/>
          <w:szCs w:val="28"/>
          <w:u w:val="none"/>
        </w:rPr>
      </w:pPr>
      <w:r w:rsidDel="00000000" w:rsidR="00000000" w:rsidRPr="00000000">
        <w:rPr>
          <w:b w:val="1"/>
          <w:sz w:val="28"/>
          <w:szCs w:val="28"/>
          <w:u w:val="none"/>
          <w:rtl w:val="0"/>
        </w:rPr>
        <w:t xml:space="preserve">Differences</w:t>
      </w:r>
    </w:p>
    <w:p w:rsidR="00000000" w:rsidDel="00000000" w:rsidP="00000000" w:rsidRDefault="00000000" w:rsidRPr="00000000" w14:paraId="000009C5">
      <w:pPr>
        <w:numPr>
          <w:ilvl w:val="0"/>
          <w:numId w:val="75"/>
        </w:numPr>
        <w:ind w:left="720" w:hanging="360"/>
        <w:rPr>
          <w:sz w:val="28"/>
          <w:szCs w:val="28"/>
          <w:u w:val="none"/>
        </w:rPr>
      </w:pPr>
      <w:r w:rsidDel="00000000" w:rsidR="00000000" w:rsidRPr="00000000">
        <w:rPr>
          <w:sz w:val="28"/>
          <w:szCs w:val="28"/>
          <w:u w:val="none"/>
          <w:rtl w:val="0"/>
        </w:rPr>
        <w:t xml:space="preserve">Species of trees differ e.g. in Kenya there is Kenya cedar and podo while in Canada there is Douglas fir and white pine.</w:t>
      </w:r>
    </w:p>
    <w:p w:rsidR="00000000" w:rsidDel="00000000" w:rsidP="00000000" w:rsidRDefault="00000000" w:rsidRPr="00000000" w14:paraId="000009C6">
      <w:pPr>
        <w:numPr>
          <w:ilvl w:val="0"/>
          <w:numId w:val="75"/>
        </w:numPr>
        <w:ind w:left="720" w:hanging="360"/>
        <w:rPr>
          <w:sz w:val="28"/>
          <w:szCs w:val="28"/>
          <w:u w:val="none"/>
        </w:rPr>
      </w:pPr>
      <w:r w:rsidDel="00000000" w:rsidR="00000000" w:rsidRPr="00000000">
        <w:rPr>
          <w:sz w:val="28"/>
          <w:szCs w:val="28"/>
          <w:u w:val="none"/>
          <w:rtl w:val="0"/>
        </w:rPr>
        <w:t xml:space="preserve">Canada’s soft woods are mainly natural while Kenya’s are mostly planted.</w:t>
      </w:r>
    </w:p>
    <w:p w:rsidR="00000000" w:rsidDel="00000000" w:rsidP="00000000" w:rsidRDefault="00000000" w:rsidRPr="00000000" w14:paraId="000009C7">
      <w:pPr>
        <w:numPr>
          <w:ilvl w:val="0"/>
          <w:numId w:val="75"/>
        </w:numPr>
        <w:ind w:left="720" w:hanging="360"/>
        <w:rPr>
          <w:sz w:val="28"/>
          <w:szCs w:val="28"/>
          <w:u w:val="none"/>
        </w:rPr>
      </w:pPr>
      <w:r w:rsidDel="00000000" w:rsidR="00000000" w:rsidRPr="00000000">
        <w:rPr>
          <w:sz w:val="28"/>
          <w:szCs w:val="28"/>
          <w:u w:val="none"/>
          <w:rtl w:val="0"/>
        </w:rPr>
        <w:t xml:space="preserve">Kenya’s softwood forests are found in highlands while Canada’s are found in lowlands due to cool temperatures.</w:t>
      </w:r>
    </w:p>
    <w:p w:rsidR="00000000" w:rsidDel="00000000" w:rsidP="00000000" w:rsidRDefault="00000000" w:rsidRPr="00000000" w14:paraId="000009C8">
      <w:pPr>
        <w:numPr>
          <w:ilvl w:val="0"/>
          <w:numId w:val="75"/>
        </w:numPr>
        <w:ind w:left="720" w:hanging="360"/>
        <w:rPr>
          <w:sz w:val="28"/>
          <w:szCs w:val="28"/>
          <w:u w:val="none"/>
        </w:rPr>
      </w:pPr>
      <w:r w:rsidDel="00000000" w:rsidR="00000000" w:rsidRPr="00000000">
        <w:rPr>
          <w:sz w:val="28"/>
          <w:szCs w:val="28"/>
          <w:u w:val="none"/>
          <w:rtl w:val="0"/>
        </w:rPr>
        <w:t xml:space="preserve">Canada’s softwood forests cover large tracts of land than Kenya’s.</w:t>
      </w:r>
    </w:p>
    <w:p w:rsidR="00000000" w:rsidDel="00000000" w:rsidP="00000000" w:rsidRDefault="00000000" w:rsidRPr="00000000" w14:paraId="000009C9">
      <w:pPr>
        <w:numPr>
          <w:ilvl w:val="0"/>
          <w:numId w:val="75"/>
        </w:numPr>
        <w:ind w:left="720" w:hanging="360"/>
        <w:rPr>
          <w:sz w:val="28"/>
          <w:szCs w:val="28"/>
          <w:u w:val="none"/>
        </w:rPr>
      </w:pPr>
      <w:r w:rsidDel="00000000" w:rsidR="00000000" w:rsidRPr="00000000">
        <w:rPr>
          <w:sz w:val="28"/>
          <w:szCs w:val="28"/>
          <w:u w:val="none"/>
          <w:rtl w:val="0"/>
        </w:rPr>
        <w:t xml:space="preserve">In Kenya softwood forests are propagated by afforestation while in Canada it’s by leaving some trees uncut so that they produce seeds to be dispersed naturally.</w:t>
      </w:r>
    </w:p>
    <w:p w:rsidR="00000000" w:rsidDel="00000000" w:rsidP="00000000" w:rsidRDefault="00000000" w:rsidRPr="00000000" w14:paraId="000009CA">
      <w:pPr>
        <w:numPr>
          <w:ilvl w:val="0"/>
          <w:numId w:val="75"/>
        </w:numPr>
        <w:ind w:left="720" w:hanging="360"/>
        <w:rPr>
          <w:sz w:val="28"/>
          <w:szCs w:val="28"/>
          <w:u w:val="none"/>
        </w:rPr>
      </w:pPr>
      <w:r w:rsidDel="00000000" w:rsidR="00000000" w:rsidRPr="00000000">
        <w:rPr>
          <w:sz w:val="28"/>
          <w:szCs w:val="28"/>
          <w:u w:val="none"/>
          <w:rtl w:val="0"/>
        </w:rPr>
        <w:t xml:space="preserve">Canada’s softwood forests take longer to mature than Kenya’s due to severe winter temperatures. </w:t>
      </w:r>
    </w:p>
    <w:p w:rsidR="00000000" w:rsidDel="00000000" w:rsidP="00000000" w:rsidRDefault="00000000" w:rsidRPr="00000000" w14:paraId="000009CB">
      <w:pPr>
        <w:numPr>
          <w:ilvl w:val="0"/>
          <w:numId w:val="75"/>
        </w:numPr>
        <w:ind w:left="720" w:hanging="360"/>
        <w:rPr>
          <w:sz w:val="28"/>
          <w:szCs w:val="28"/>
          <w:u w:val="none"/>
        </w:rPr>
      </w:pPr>
      <w:r w:rsidDel="00000000" w:rsidR="00000000" w:rsidRPr="00000000">
        <w:rPr>
          <w:sz w:val="28"/>
          <w:szCs w:val="28"/>
          <w:u w:val="none"/>
          <w:rtl w:val="0"/>
        </w:rPr>
        <w:t xml:space="preserve">Kenya’s softwood forests are planted in rows and easily exploitable unlike Canada’s which grow naturally and haphazardly.</w:t>
      </w:r>
    </w:p>
    <w:p w:rsidR="00000000" w:rsidDel="00000000" w:rsidP="00000000" w:rsidRDefault="00000000" w:rsidRPr="00000000" w14:paraId="000009CC">
      <w:pPr>
        <w:rPr>
          <w:sz w:val="28"/>
          <w:szCs w:val="28"/>
          <w:u w:val="none"/>
        </w:rPr>
      </w:pPr>
      <w:r w:rsidDel="00000000" w:rsidR="00000000" w:rsidRPr="00000000">
        <w:rPr>
          <w:sz w:val="28"/>
          <w:szCs w:val="28"/>
          <w:u w:val="none"/>
          <w:rtl w:val="0"/>
        </w:rPr>
        <w:t xml:space="preserve"> </w:t>
      </w:r>
    </w:p>
    <w:p w:rsidR="00000000" w:rsidDel="00000000" w:rsidP="00000000" w:rsidRDefault="00000000" w:rsidRPr="00000000" w14:paraId="000009CD">
      <w:pPr>
        <w:rPr>
          <w:b w:val="1"/>
          <w:sz w:val="28"/>
          <w:szCs w:val="28"/>
          <w:u w:val="none"/>
        </w:rPr>
      </w:pPr>
      <w:r w:rsidDel="00000000" w:rsidR="00000000" w:rsidRPr="00000000">
        <w:rPr>
          <w:rtl w:val="0"/>
        </w:rPr>
      </w:r>
    </w:p>
    <w:p w:rsidR="00000000" w:rsidDel="00000000" w:rsidP="00000000" w:rsidRDefault="00000000" w:rsidRPr="00000000" w14:paraId="000009CE">
      <w:pPr>
        <w:jc w:val="center"/>
        <w:rPr>
          <w:b w:val="1"/>
          <w:sz w:val="28"/>
          <w:szCs w:val="28"/>
          <w:u w:val="none"/>
        </w:rPr>
      </w:pPr>
      <w:r w:rsidDel="00000000" w:rsidR="00000000" w:rsidRPr="00000000">
        <w:rPr>
          <w:rtl w:val="0"/>
        </w:rPr>
      </w:r>
    </w:p>
    <w:p w:rsidR="00000000" w:rsidDel="00000000" w:rsidP="00000000" w:rsidRDefault="00000000" w:rsidRPr="00000000" w14:paraId="000009CF">
      <w:pPr>
        <w:ind w:left="360" w:firstLine="0"/>
        <w:rPr>
          <w:sz w:val="28"/>
          <w:szCs w:val="28"/>
          <w:u w:val="none"/>
        </w:rPr>
      </w:pPr>
      <w:r w:rsidDel="00000000" w:rsidR="00000000" w:rsidRPr="00000000">
        <w:rPr>
          <w:rtl w:val="0"/>
        </w:rPr>
      </w:r>
    </w:p>
    <w:p w:rsidR="00000000" w:rsidDel="00000000" w:rsidP="00000000" w:rsidRDefault="00000000" w:rsidRPr="00000000" w14:paraId="000009D0">
      <w:pPr>
        <w:jc w:val="center"/>
        <w:rPr>
          <w:b w:val="1"/>
          <w:sz w:val="28"/>
          <w:szCs w:val="28"/>
          <w:u w:val="none"/>
        </w:rPr>
      </w:pPr>
      <w:r w:rsidDel="00000000" w:rsidR="00000000" w:rsidRPr="00000000">
        <w:rPr>
          <w:rtl w:val="0"/>
        </w:rPr>
      </w:r>
    </w:p>
    <w:p w:rsidR="00000000" w:rsidDel="00000000" w:rsidP="00000000" w:rsidRDefault="00000000" w:rsidRPr="00000000" w14:paraId="000009D1">
      <w:pPr>
        <w:rPr>
          <w:b w:val="1"/>
          <w:sz w:val="28"/>
          <w:szCs w:val="28"/>
          <w:u w:val="none"/>
        </w:rPr>
      </w:pPr>
      <w:r w:rsidDel="00000000" w:rsidR="00000000" w:rsidRPr="00000000">
        <w:rPr>
          <w:rtl w:val="0"/>
        </w:rPr>
      </w:r>
    </w:p>
    <w:p w:rsidR="00000000" w:rsidDel="00000000" w:rsidP="00000000" w:rsidRDefault="00000000" w:rsidRPr="00000000" w14:paraId="000009D2">
      <w:pPr>
        <w:rPr>
          <w:sz w:val="28"/>
          <w:szCs w:val="28"/>
          <w:u w:val="none"/>
        </w:rPr>
      </w:pPr>
      <w:r w:rsidDel="00000000" w:rsidR="00000000" w:rsidRPr="00000000">
        <w:rPr>
          <w:rtl w:val="0"/>
        </w:rPr>
      </w:r>
    </w:p>
    <w:p w:rsidR="00000000" w:rsidDel="00000000" w:rsidP="00000000" w:rsidRDefault="00000000" w:rsidRPr="00000000" w14:paraId="000009D3">
      <w:pPr>
        <w:rPr>
          <w:sz w:val="28"/>
          <w:szCs w:val="28"/>
          <w:u w:val="none"/>
        </w:rPr>
      </w:pPr>
      <w:r w:rsidDel="00000000" w:rsidR="00000000" w:rsidRPr="00000000">
        <w:rPr>
          <w:rtl w:val="0"/>
        </w:rPr>
      </w:r>
    </w:p>
    <w:p w:rsidR="00000000" w:rsidDel="00000000" w:rsidP="00000000" w:rsidRDefault="00000000" w:rsidRPr="00000000" w14:paraId="000009D4">
      <w:pPr>
        <w:ind w:left="360" w:firstLine="0"/>
        <w:rPr>
          <w:sz w:val="28"/>
          <w:szCs w:val="28"/>
          <w:u w:val="none"/>
        </w:rPr>
      </w:pPr>
      <w:r w:rsidDel="00000000" w:rsidR="00000000" w:rsidRPr="00000000">
        <w:rPr>
          <w:rtl w:val="0"/>
        </w:rPr>
      </w:r>
    </w:p>
    <w:p w:rsidR="00000000" w:rsidDel="00000000" w:rsidP="00000000" w:rsidRDefault="00000000" w:rsidRPr="00000000" w14:paraId="000009D5">
      <w:pPr>
        <w:jc w:val="center"/>
        <w:rPr>
          <w:b w:val="1"/>
          <w:sz w:val="28"/>
          <w:szCs w:val="28"/>
          <w:u w:val="none"/>
        </w:rPr>
      </w:pPr>
      <w:r w:rsidDel="00000000" w:rsidR="00000000" w:rsidRPr="00000000">
        <w:rPr>
          <w:rtl w:val="0"/>
        </w:rPr>
      </w:r>
    </w:p>
    <w:p w:rsidR="00000000" w:rsidDel="00000000" w:rsidP="00000000" w:rsidRDefault="00000000" w:rsidRPr="00000000" w14:paraId="000009D6">
      <w:pPr>
        <w:jc w:val="center"/>
        <w:rPr>
          <w:b w:val="1"/>
          <w:sz w:val="28"/>
          <w:szCs w:val="28"/>
          <w:u w:val="none"/>
        </w:rPr>
      </w:pPr>
      <w:r w:rsidDel="00000000" w:rsidR="00000000" w:rsidRPr="00000000">
        <w:rPr>
          <w:rtl w:val="0"/>
        </w:rPr>
      </w:r>
    </w:p>
    <w:p w:rsidR="00000000" w:rsidDel="00000000" w:rsidP="00000000" w:rsidRDefault="00000000" w:rsidRPr="00000000" w14:paraId="000009D7">
      <w:pPr>
        <w:rPr>
          <w:sz w:val="28"/>
          <w:szCs w:val="28"/>
          <w:u w:val="none"/>
        </w:rPr>
      </w:pPr>
      <w:r w:rsidDel="00000000" w:rsidR="00000000" w:rsidRPr="00000000">
        <w:rPr>
          <w:rtl w:val="0"/>
        </w:rPr>
      </w:r>
    </w:p>
    <w:p w:rsidR="00000000" w:rsidDel="00000000" w:rsidP="00000000" w:rsidRDefault="00000000" w:rsidRPr="00000000" w14:paraId="000009D8">
      <w:pPr>
        <w:rPr>
          <w:b w:val="1"/>
          <w:sz w:val="28"/>
          <w:szCs w:val="28"/>
          <w:u w:val="none"/>
        </w:rPr>
      </w:pPr>
      <w:r w:rsidDel="00000000" w:rsidR="00000000" w:rsidRPr="00000000">
        <w:rPr>
          <w:rtl w:val="0"/>
        </w:rPr>
      </w:r>
    </w:p>
    <w:p w:rsidR="00000000" w:rsidDel="00000000" w:rsidP="00000000" w:rsidRDefault="00000000" w:rsidRPr="00000000" w14:paraId="000009D9">
      <w:pPr>
        <w:rPr>
          <w:sz w:val="28"/>
          <w:szCs w:val="28"/>
          <w:u w:val="none"/>
        </w:rPr>
      </w:pPr>
      <w:r w:rsidDel="00000000" w:rsidR="00000000" w:rsidRPr="00000000">
        <w:rPr>
          <w:rtl w:val="0"/>
        </w:rPr>
      </w:r>
    </w:p>
    <w:p w:rsidR="00000000" w:rsidDel="00000000" w:rsidP="00000000" w:rsidRDefault="00000000" w:rsidRPr="00000000" w14:paraId="000009DA">
      <w:pPr>
        <w:rPr>
          <w:sz w:val="28"/>
          <w:szCs w:val="28"/>
          <w:u w:val="none"/>
        </w:rPr>
      </w:pPr>
      <w:r w:rsidDel="00000000" w:rsidR="00000000" w:rsidRPr="00000000">
        <w:rPr>
          <w:rtl w:val="0"/>
        </w:rPr>
      </w:r>
    </w:p>
    <w:p w:rsidR="00000000" w:rsidDel="00000000" w:rsidP="00000000" w:rsidRDefault="00000000" w:rsidRPr="00000000" w14:paraId="000009DB">
      <w:pPr>
        <w:rPr>
          <w:sz w:val="28"/>
          <w:szCs w:val="28"/>
          <w:u w:val="none"/>
        </w:rPr>
      </w:pPr>
      <w:r w:rsidDel="00000000" w:rsidR="00000000" w:rsidRPr="00000000">
        <w:rPr>
          <w:rtl w:val="0"/>
        </w:rPr>
      </w:r>
    </w:p>
    <w:p w:rsidR="00000000" w:rsidDel="00000000" w:rsidP="00000000" w:rsidRDefault="00000000" w:rsidRPr="00000000" w14:paraId="000009DC">
      <w:pPr>
        <w:rPr>
          <w:sz w:val="28"/>
          <w:szCs w:val="28"/>
          <w:u w:val="none"/>
        </w:rPr>
      </w:pPr>
      <w:r w:rsidDel="00000000" w:rsidR="00000000" w:rsidRPr="00000000">
        <w:rPr>
          <w:sz w:val="28"/>
          <w:szCs w:val="28"/>
          <w:u w:val="none"/>
          <w:rtl w:val="0"/>
        </w:rPr>
        <w:t xml:space="preserve"> </w:t>
      </w:r>
    </w:p>
    <w:p w:rsidR="00000000" w:rsidDel="00000000" w:rsidP="00000000" w:rsidRDefault="00000000" w:rsidRPr="00000000" w14:paraId="000009DD">
      <w:pPr>
        <w:rPr>
          <w:sz w:val="28"/>
          <w:szCs w:val="28"/>
          <w:u w:val="none"/>
        </w:rPr>
      </w:pPr>
      <w:r w:rsidDel="00000000" w:rsidR="00000000" w:rsidRPr="00000000">
        <w:rPr>
          <w:rtl w:val="0"/>
        </w:rPr>
      </w:r>
    </w:p>
    <w:p w:rsidR="00000000" w:rsidDel="00000000" w:rsidP="00000000" w:rsidRDefault="00000000" w:rsidRPr="00000000" w14:paraId="000009DE">
      <w:pPr>
        <w:rPr>
          <w:sz w:val="28"/>
          <w:szCs w:val="28"/>
          <w:u w:val="none"/>
        </w:rPr>
      </w:pPr>
      <w:r w:rsidDel="00000000" w:rsidR="00000000" w:rsidRPr="00000000">
        <w:rPr>
          <w:rtl w:val="0"/>
        </w:rPr>
      </w:r>
    </w:p>
    <w:p w:rsidR="00000000" w:rsidDel="00000000" w:rsidP="00000000" w:rsidRDefault="00000000" w:rsidRPr="00000000" w14:paraId="000009DF">
      <w:pPr>
        <w:rPr>
          <w:sz w:val="28"/>
          <w:szCs w:val="28"/>
          <w:u w:val="none"/>
        </w:rPr>
      </w:pPr>
      <w:r w:rsidDel="00000000" w:rsidR="00000000" w:rsidRPr="00000000">
        <w:rPr>
          <w:rtl w:val="0"/>
        </w:rPr>
      </w:r>
    </w:p>
    <w:p w:rsidR="00000000" w:rsidDel="00000000" w:rsidP="00000000" w:rsidRDefault="00000000" w:rsidRPr="00000000" w14:paraId="000009E0">
      <w:pPr>
        <w:rPr>
          <w:b w:val="1"/>
          <w:sz w:val="28"/>
          <w:szCs w:val="28"/>
          <w:u w:val="none"/>
        </w:rPr>
      </w:pPr>
      <w:r w:rsidDel="00000000" w:rsidR="00000000" w:rsidRPr="00000000">
        <w:rPr>
          <w:rtl w:val="0"/>
        </w:rPr>
      </w:r>
    </w:p>
    <w:p w:rsidR="00000000" w:rsidDel="00000000" w:rsidP="00000000" w:rsidRDefault="00000000" w:rsidRPr="00000000" w14:paraId="000009E1">
      <w:pPr>
        <w:ind w:left="360" w:firstLine="0"/>
        <w:rPr>
          <w:b w:val="1"/>
          <w:sz w:val="28"/>
          <w:szCs w:val="28"/>
          <w:u w:val="none"/>
        </w:rPr>
      </w:pPr>
      <w:r w:rsidDel="00000000" w:rsidR="00000000" w:rsidRPr="00000000">
        <w:rPr>
          <w:rtl w:val="0"/>
        </w:rPr>
      </w:r>
    </w:p>
    <w:p w:rsidR="00000000" w:rsidDel="00000000" w:rsidP="00000000" w:rsidRDefault="00000000" w:rsidRPr="00000000" w14:paraId="000009E2">
      <w:pPr>
        <w:rPr>
          <w:b w:val="1"/>
          <w:sz w:val="32"/>
          <w:szCs w:val="32"/>
          <w:u w:val="none"/>
        </w:rPr>
      </w:pPr>
      <w:r w:rsidDel="00000000" w:rsidR="00000000" w:rsidRPr="00000000">
        <w:rPr>
          <w:rtl w:val="0"/>
        </w:rPr>
      </w:r>
    </w:p>
    <w:p w:rsidR="00000000" w:rsidDel="00000000" w:rsidP="00000000" w:rsidRDefault="00000000" w:rsidRPr="00000000" w14:paraId="000009E3">
      <w:pPr>
        <w:rPr>
          <w:sz w:val="28"/>
          <w:szCs w:val="28"/>
          <w:u w:val="none"/>
        </w:rPr>
      </w:pPr>
      <w:r w:rsidDel="00000000" w:rsidR="00000000" w:rsidRPr="00000000">
        <w:rPr>
          <w:rtl w:val="0"/>
        </w:rPr>
      </w:r>
    </w:p>
    <w:p w:rsidR="00000000" w:rsidDel="00000000" w:rsidP="00000000" w:rsidRDefault="00000000" w:rsidRPr="00000000" w14:paraId="000009E4">
      <w:pPr>
        <w:rPr>
          <w:sz w:val="28"/>
          <w:szCs w:val="28"/>
          <w:u w:val="none"/>
        </w:rPr>
      </w:pPr>
      <w:r w:rsidDel="00000000" w:rsidR="00000000" w:rsidRPr="00000000">
        <w:rPr>
          <w:rtl w:val="0"/>
        </w:rPr>
      </w:r>
    </w:p>
    <w:p w:rsidR="00000000" w:rsidDel="00000000" w:rsidP="00000000" w:rsidRDefault="00000000" w:rsidRPr="00000000" w14:paraId="000009E5">
      <w:pPr>
        <w:rPr>
          <w:sz w:val="28"/>
          <w:szCs w:val="28"/>
          <w:u w:val="none"/>
        </w:rPr>
      </w:pPr>
      <w:r w:rsidDel="00000000" w:rsidR="00000000" w:rsidRPr="00000000">
        <w:rPr>
          <w:sz w:val="28"/>
          <w:szCs w:val="28"/>
          <w:u w:val="none"/>
          <w:rtl w:val="0"/>
        </w:rPr>
        <w:t xml:space="preserve"> </w:t>
      </w:r>
    </w:p>
    <w:p w:rsidR="00000000" w:rsidDel="00000000" w:rsidP="00000000" w:rsidRDefault="00000000" w:rsidRPr="00000000" w14:paraId="000009E6">
      <w:pPr>
        <w:rPr>
          <w:b w:val="1"/>
          <w:sz w:val="28"/>
          <w:szCs w:val="28"/>
          <w:u w:val="none"/>
        </w:rPr>
      </w:pPr>
      <w:r w:rsidDel="00000000" w:rsidR="00000000" w:rsidRPr="00000000">
        <w:rPr>
          <w:rtl w:val="0"/>
        </w:rPr>
      </w:r>
    </w:p>
    <w:p w:rsidR="00000000" w:rsidDel="00000000" w:rsidP="00000000" w:rsidRDefault="00000000" w:rsidRPr="00000000" w14:paraId="000009E7">
      <w:pPr>
        <w:rPr>
          <w:sz w:val="28"/>
          <w:szCs w:val="28"/>
          <w:u w:val="none"/>
        </w:rPr>
      </w:pPr>
      <w:r w:rsidDel="00000000" w:rsidR="00000000" w:rsidRPr="00000000">
        <w:rPr>
          <w:rtl w:val="0"/>
        </w:rPr>
      </w:r>
    </w:p>
    <w:p w:rsidR="00000000" w:rsidDel="00000000" w:rsidP="00000000" w:rsidRDefault="00000000" w:rsidRPr="00000000" w14:paraId="000009E8">
      <w:pPr>
        <w:rPr>
          <w:sz w:val="28"/>
          <w:szCs w:val="28"/>
          <w:u w:val="none"/>
        </w:rPr>
      </w:pPr>
      <w:r w:rsidDel="00000000" w:rsidR="00000000" w:rsidRPr="00000000">
        <w:rPr>
          <w:rtl w:val="0"/>
        </w:rPr>
      </w:r>
    </w:p>
    <w:p w:rsidR="00000000" w:rsidDel="00000000" w:rsidP="00000000" w:rsidRDefault="00000000" w:rsidRPr="00000000" w14:paraId="000009E9">
      <w:pPr>
        <w:jc w:val="center"/>
        <w:rPr>
          <w:b w:val="1"/>
          <w:sz w:val="28"/>
          <w:szCs w:val="28"/>
          <w:u w:val="none"/>
        </w:rPr>
      </w:pPr>
      <w:r w:rsidDel="00000000" w:rsidR="00000000" w:rsidRPr="00000000">
        <w:rPr>
          <w:rtl w:val="0"/>
        </w:rPr>
      </w:r>
    </w:p>
    <w:p w:rsidR="00000000" w:rsidDel="00000000" w:rsidP="00000000" w:rsidRDefault="00000000" w:rsidRPr="00000000" w14:paraId="000009EA">
      <w:pPr>
        <w:rPr>
          <w:sz w:val="28"/>
          <w:szCs w:val="28"/>
          <w:u w:val="none"/>
        </w:rPr>
      </w:pPr>
      <w:r w:rsidDel="00000000" w:rsidR="00000000" w:rsidRPr="00000000">
        <w:rPr>
          <w:rtl w:val="0"/>
        </w:rPr>
      </w:r>
    </w:p>
    <w:p w:rsidR="00000000" w:rsidDel="00000000" w:rsidP="00000000" w:rsidRDefault="00000000" w:rsidRPr="00000000" w14:paraId="000009EB">
      <w:pPr>
        <w:rPr>
          <w:sz w:val="28"/>
          <w:szCs w:val="28"/>
          <w:u w:val="none"/>
        </w:rPr>
      </w:pPr>
      <w:r w:rsidDel="00000000" w:rsidR="00000000" w:rsidRPr="00000000">
        <w:rPr>
          <w:rtl w:val="0"/>
        </w:rPr>
      </w:r>
    </w:p>
    <w:p w:rsidR="00000000" w:rsidDel="00000000" w:rsidP="00000000" w:rsidRDefault="00000000" w:rsidRPr="00000000" w14:paraId="000009EC">
      <w:pPr>
        <w:ind w:left="720" w:firstLine="0"/>
        <w:rPr>
          <w:b w:val="1"/>
          <w:sz w:val="28"/>
          <w:szCs w:val="28"/>
          <w:u w:val="none"/>
        </w:rPr>
      </w:pPr>
      <w:r w:rsidDel="00000000" w:rsidR="00000000" w:rsidRPr="00000000">
        <w:rPr>
          <w:rtl w:val="0"/>
        </w:rPr>
      </w:r>
    </w:p>
    <w:p w:rsidR="00000000" w:rsidDel="00000000" w:rsidP="00000000" w:rsidRDefault="00000000" w:rsidRPr="00000000" w14:paraId="000009ED">
      <w:pPr>
        <w:ind w:left="720" w:firstLine="0"/>
        <w:rPr>
          <w:sz w:val="28"/>
          <w:szCs w:val="28"/>
          <w:u w:val="none"/>
        </w:rPr>
      </w:pPr>
      <w:r w:rsidDel="00000000" w:rsidR="00000000" w:rsidRPr="00000000">
        <w:rPr>
          <w:rtl w:val="0"/>
        </w:rPr>
      </w:r>
    </w:p>
    <w:p w:rsidR="00000000" w:rsidDel="00000000" w:rsidP="00000000" w:rsidRDefault="00000000" w:rsidRPr="00000000" w14:paraId="000009EE">
      <w:pPr>
        <w:rPr>
          <w:b w:val="1"/>
          <w:sz w:val="28"/>
          <w:szCs w:val="28"/>
          <w:u w:val="none"/>
        </w:rPr>
      </w:pPr>
      <w:r w:rsidDel="00000000" w:rsidR="00000000" w:rsidRPr="00000000">
        <w:rPr>
          <w:rtl w:val="0"/>
        </w:rPr>
      </w:r>
    </w:p>
    <w:p w:rsidR="00000000" w:rsidDel="00000000" w:rsidP="00000000" w:rsidRDefault="00000000" w:rsidRPr="00000000" w14:paraId="000009EF">
      <w:pPr>
        <w:rPr>
          <w:sz w:val="28"/>
          <w:szCs w:val="28"/>
          <w:u w:val="none"/>
        </w:rPr>
      </w:pPr>
      <w:r w:rsidDel="00000000" w:rsidR="00000000" w:rsidRPr="00000000">
        <w:rPr>
          <w:rtl w:val="0"/>
        </w:rPr>
      </w:r>
    </w:p>
    <w:p w:rsidR="00000000" w:rsidDel="00000000" w:rsidP="00000000" w:rsidRDefault="00000000" w:rsidRPr="00000000" w14:paraId="000009F0">
      <w:pPr>
        <w:rPr>
          <w:sz w:val="28"/>
          <w:szCs w:val="28"/>
          <w:u w:val="none"/>
        </w:rPr>
      </w:pPr>
      <w:r w:rsidDel="00000000" w:rsidR="00000000" w:rsidRPr="00000000">
        <w:rPr>
          <w:rtl w:val="0"/>
        </w:rPr>
      </w:r>
    </w:p>
    <w:p w:rsidR="00000000" w:rsidDel="00000000" w:rsidP="00000000" w:rsidRDefault="00000000" w:rsidRPr="00000000" w14:paraId="000009F1">
      <w:pPr>
        <w:rPr>
          <w:sz w:val="28"/>
          <w:szCs w:val="28"/>
          <w:u w:val="none"/>
        </w:rPr>
      </w:pPr>
      <w:r w:rsidDel="00000000" w:rsidR="00000000" w:rsidRPr="00000000">
        <w:rPr>
          <w:rtl w:val="0"/>
        </w:rPr>
      </w:r>
    </w:p>
    <w:p w:rsidR="00000000" w:rsidDel="00000000" w:rsidP="00000000" w:rsidRDefault="00000000" w:rsidRPr="00000000" w14:paraId="000009F2">
      <w:pPr>
        <w:rPr>
          <w:b w:val="1"/>
          <w:sz w:val="28"/>
          <w:szCs w:val="28"/>
          <w:u w:val="none"/>
        </w:rPr>
      </w:pPr>
      <w:r w:rsidDel="00000000" w:rsidR="00000000" w:rsidRPr="00000000">
        <w:rPr>
          <w:rtl w:val="0"/>
        </w:rPr>
      </w:r>
    </w:p>
    <w:p w:rsidR="00000000" w:rsidDel="00000000" w:rsidP="00000000" w:rsidRDefault="00000000" w:rsidRPr="00000000" w14:paraId="000009F3">
      <w:pPr>
        <w:rPr>
          <w:b w:val="1"/>
          <w:sz w:val="28"/>
          <w:szCs w:val="28"/>
          <w:u w:val="none"/>
        </w:rPr>
      </w:pPr>
      <w:r w:rsidDel="00000000" w:rsidR="00000000" w:rsidRPr="00000000">
        <w:rPr>
          <w:rtl w:val="0"/>
        </w:rPr>
      </w:r>
    </w:p>
    <w:p w:rsidR="00000000" w:rsidDel="00000000" w:rsidP="00000000" w:rsidRDefault="00000000" w:rsidRPr="00000000" w14:paraId="000009F4">
      <w:pPr>
        <w:rPr>
          <w:sz w:val="28"/>
          <w:szCs w:val="28"/>
          <w:u w:val="none"/>
        </w:rPr>
      </w:pPr>
      <w:r w:rsidDel="00000000" w:rsidR="00000000" w:rsidRPr="00000000">
        <w:rPr>
          <w:rtl w:val="0"/>
        </w:rPr>
      </w:r>
    </w:p>
    <w:p w:rsidR="00000000" w:rsidDel="00000000" w:rsidP="00000000" w:rsidRDefault="00000000" w:rsidRPr="00000000" w14:paraId="000009F5">
      <w:pPr>
        <w:rPr>
          <w:sz w:val="28"/>
          <w:szCs w:val="28"/>
          <w:u w:val="none"/>
        </w:rPr>
      </w:pPr>
      <w:r w:rsidDel="00000000" w:rsidR="00000000" w:rsidRPr="00000000">
        <w:rPr>
          <w:rtl w:val="0"/>
        </w:rPr>
      </w:r>
    </w:p>
    <w:p w:rsidR="00000000" w:rsidDel="00000000" w:rsidP="00000000" w:rsidRDefault="00000000" w:rsidRPr="00000000" w14:paraId="000009F6">
      <w:pPr>
        <w:rPr>
          <w:sz w:val="28"/>
          <w:szCs w:val="28"/>
          <w:u w:val="none"/>
        </w:rPr>
      </w:pPr>
      <w:r w:rsidDel="00000000" w:rsidR="00000000" w:rsidRPr="00000000">
        <w:rPr>
          <w:rtl w:val="0"/>
        </w:rPr>
      </w:r>
    </w:p>
    <w:p w:rsidR="00000000" w:rsidDel="00000000" w:rsidP="00000000" w:rsidRDefault="00000000" w:rsidRPr="00000000" w14:paraId="000009F7">
      <w:pPr>
        <w:rPr>
          <w:sz w:val="28"/>
          <w:szCs w:val="28"/>
          <w:u w:val="none"/>
        </w:rPr>
      </w:pPr>
      <w:r w:rsidDel="00000000" w:rsidR="00000000" w:rsidRPr="00000000">
        <w:rPr>
          <w:rtl w:val="0"/>
        </w:rPr>
      </w:r>
    </w:p>
    <w:p w:rsidR="00000000" w:rsidDel="00000000" w:rsidP="00000000" w:rsidRDefault="00000000" w:rsidRPr="00000000" w14:paraId="000009F8">
      <w:pPr>
        <w:rPr>
          <w:b w:val="1"/>
          <w:sz w:val="28"/>
          <w:szCs w:val="28"/>
          <w:u w:val="none"/>
        </w:rPr>
      </w:pPr>
      <w:r w:rsidDel="00000000" w:rsidR="00000000" w:rsidRPr="00000000">
        <w:rPr>
          <w:rtl w:val="0"/>
        </w:rPr>
      </w:r>
    </w:p>
    <w:p w:rsidR="00000000" w:rsidDel="00000000" w:rsidP="00000000" w:rsidRDefault="00000000" w:rsidRPr="00000000" w14:paraId="000009F9">
      <w:pPr>
        <w:rPr>
          <w:b w:val="1"/>
          <w:sz w:val="28"/>
          <w:szCs w:val="28"/>
          <w:u w:val="none"/>
        </w:rPr>
      </w:pPr>
      <w:r w:rsidDel="00000000" w:rsidR="00000000" w:rsidRPr="00000000">
        <w:rPr>
          <w:sz w:val="28"/>
          <w:szCs w:val="28"/>
          <w:u w:val="none"/>
          <w:rtl w:val="0"/>
        </w:rPr>
        <w:t xml:space="preserve"> </w:t>
      </w:r>
      <w:r w:rsidDel="00000000" w:rsidR="00000000" w:rsidRPr="00000000">
        <w:rPr>
          <w:rtl w:val="0"/>
        </w:rPr>
      </w:r>
    </w:p>
    <w:p w:rsidR="00000000" w:rsidDel="00000000" w:rsidP="00000000" w:rsidRDefault="00000000" w:rsidRPr="00000000" w14:paraId="000009FA">
      <w:pPr>
        <w:rPr>
          <w:b w:val="1"/>
          <w:sz w:val="28"/>
          <w:szCs w:val="28"/>
          <w:u w:val="none"/>
        </w:rPr>
      </w:pPr>
      <w:r w:rsidDel="00000000" w:rsidR="00000000" w:rsidRPr="00000000">
        <w:rPr>
          <w:rtl w:val="0"/>
        </w:rPr>
      </w:r>
    </w:p>
    <w:p w:rsidR="00000000" w:rsidDel="00000000" w:rsidP="00000000" w:rsidRDefault="00000000" w:rsidRPr="00000000" w14:paraId="000009FB">
      <w:pPr>
        <w:rPr>
          <w:sz w:val="28"/>
          <w:szCs w:val="28"/>
          <w:u w:val="none"/>
        </w:rPr>
      </w:pPr>
      <w:r w:rsidDel="00000000" w:rsidR="00000000" w:rsidRPr="00000000">
        <w:rPr>
          <w:rtl w:val="0"/>
        </w:rPr>
      </w:r>
    </w:p>
    <w:p w:rsidR="00000000" w:rsidDel="00000000" w:rsidP="00000000" w:rsidRDefault="00000000" w:rsidRPr="00000000" w14:paraId="000009FC">
      <w:pPr>
        <w:rPr>
          <w:sz w:val="28"/>
          <w:szCs w:val="28"/>
          <w:u w:val="none"/>
        </w:rPr>
      </w:pPr>
      <w:r w:rsidDel="00000000" w:rsidR="00000000" w:rsidRPr="00000000">
        <w:rPr>
          <w:sz w:val="28"/>
          <w:szCs w:val="28"/>
          <w:u w:val="none"/>
          <w:rtl w:val="0"/>
        </w:rPr>
        <w:t xml:space="preserve"> </w:t>
      </w:r>
    </w:p>
    <w:p w:rsidR="00000000" w:rsidDel="00000000" w:rsidP="00000000" w:rsidRDefault="00000000" w:rsidRPr="00000000" w14:paraId="000009FD">
      <w:pPr>
        <w:ind w:left="360" w:firstLine="0"/>
        <w:rPr>
          <w:sz w:val="28"/>
          <w:szCs w:val="28"/>
          <w:u w:val="none"/>
        </w:rPr>
      </w:pPr>
      <w:r w:rsidDel="00000000" w:rsidR="00000000" w:rsidRPr="00000000">
        <w:rPr>
          <w:rtl w:val="0"/>
        </w:rPr>
      </w:r>
    </w:p>
    <w:p w:rsidR="00000000" w:rsidDel="00000000" w:rsidP="00000000" w:rsidRDefault="00000000" w:rsidRPr="00000000" w14:paraId="000009FE">
      <w:pPr>
        <w:jc w:val="center"/>
        <w:rPr>
          <w:b w:val="1"/>
          <w:sz w:val="28"/>
          <w:szCs w:val="28"/>
          <w:u w:val="none"/>
        </w:rPr>
      </w:pPr>
      <w:r w:rsidDel="00000000" w:rsidR="00000000" w:rsidRPr="00000000">
        <w:rPr>
          <w:rtl w:val="0"/>
        </w:rPr>
      </w:r>
    </w:p>
    <w:p w:rsidR="00000000" w:rsidDel="00000000" w:rsidP="00000000" w:rsidRDefault="00000000" w:rsidRPr="00000000" w14:paraId="000009FF">
      <w:pPr>
        <w:rPr>
          <w:b w:val="1"/>
          <w:sz w:val="28"/>
          <w:szCs w:val="28"/>
          <w:u w:val="none"/>
        </w:rPr>
      </w:pPr>
      <w:r w:rsidDel="00000000" w:rsidR="00000000" w:rsidRPr="00000000">
        <w:rPr>
          <w:rtl w:val="0"/>
        </w:rPr>
      </w:r>
    </w:p>
    <w:p w:rsidR="00000000" w:rsidDel="00000000" w:rsidP="00000000" w:rsidRDefault="00000000" w:rsidRPr="00000000" w14:paraId="00000A00">
      <w:pPr>
        <w:rPr>
          <w:sz w:val="28"/>
          <w:szCs w:val="28"/>
          <w:u w:val="none"/>
        </w:rPr>
      </w:pPr>
      <w:r w:rsidDel="00000000" w:rsidR="00000000" w:rsidRPr="00000000">
        <w:rPr>
          <w:rtl w:val="0"/>
        </w:rPr>
      </w:r>
    </w:p>
    <w:p w:rsidR="00000000" w:rsidDel="00000000" w:rsidP="00000000" w:rsidRDefault="00000000" w:rsidRPr="00000000" w14:paraId="00000A01">
      <w:pPr>
        <w:rPr>
          <w:sz w:val="28"/>
          <w:szCs w:val="28"/>
          <w:u w:val="none"/>
        </w:rPr>
      </w:pPr>
      <w:r w:rsidDel="00000000" w:rsidR="00000000" w:rsidRPr="00000000">
        <w:rPr>
          <w:rtl w:val="0"/>
        </w:rPr>
      </w:r>
    </w:p>
    <w:p w:rsidR="00000000" w:rsidDel="00000000" w:rsidP="00000000" w:rsidRDefault="00000000" w:rsidRPr="00000000" w14:paraId="00000A02">
      <w:pPr>
        <w:rPr>
          <w:sz w:val="28"/>
          <w:szCs w:val="28"/>
          <w:u w:val="none"/>
        </w:rPr>
      </w:pPr>
      <w:r w:rsidDel="00000000" w:rsidR="00000000" w:rsidRPr="00000000">
        <w:rPr>
          <w:rtl w:val="0"/>
        </w:rPr>
      </w:r>
    </w:p>
    <w:p w:rsidR="00000000" w:rsidDel="00000000" w:rsidP="00000000" w:rsidRDefault="00000000" w:rsidRPr="00000000" w14:paraId="00000A03">
      <w:pPr>
        <w:rPr>
          <w:sz w:val="28"/>
          <w:szCs w:val="28"/>
          <w:u w:val="none"/>
        </w:rPr>
      </w:pPr>
      <w:r w:rsidDel="00000000" w:rsidR="00000000" w:rsidRPr="00000000">
        <w:rPr>
          <w:rtl w:val="0"/>
        </w:rPr>
      </w:r>
    </w:p>
    <w:p w:rsidR="00000000" w:rsidDel="00000000" w:rsidP="00000000" w:rsidRDefault="00000000" w:rsidRPr="00000000" w14:paraId="00000A04">
      <w:pPr>
        <w:rPr>
          <w:b w:val="1"/>
          <w:sz w:val="28"/>
          <w:szCs w:val="28"/>
          <w:u w:val="none"/>
        </w:rPr>
      </w:pPr>
      <w:r w:rsidDel="00000000" w:rsidR="00000000" w:rsidRPr="00000000">
        <w:rPr>
          <w:rtl w:val="0"/>
        </w:rPr>
      </w:r>
    </w:p>
    <w:p w:rsidR="00000000" w:rsidDel="00000000" w:rsidP="00000000" w:rsidRDefault="00000000" w:rsidRPr="00000000" w14:paraId="00000A05">
      <w:pPr>
        <w:rPr>
          <w:sz w:val="28"/>
          <w:szCs w:val="28"/>
          <w:u w:val="none"/>
        </w:rPr>
      </w:pPr>
      <w:r w:rsidDel="00000000" w:rsidR="00000000" w:rsidRPr="00000000">
        <w:rPr>
          <w:rtl w:val="0"/>
        </w:rPr>
      </w:r>
    </w:p>
    <w:p w:rsidR="00000000" w:rsidDel="00000000" w:rsidP="00000000" w:rsidRDefault="00000000" w:rsidRPr="00000000" w14:paraId="00000A06">
      <w:pPr>
        <w:rPr>
          <w:sz w:val="28"/>
          <w:szCs w:val="28"/>
          <w:u w:val="none"/>
        </w:rPr>
      </w:pPr>
      <w:r w:rsidDel="00000000" w:rsidR="00000000" w:rsidRPr="00000000">
        <w:rPr>
          <w:rtl w:val="0"/>
        </w:rPr>
      </w:r>
    </w:p>
    <w:p w:rsidR="00000000" w:rsidDel="00000000" w:rsidP="00000000" w:rsidRDefault="00000000" w:rsidRPr="00000000" w14:paraId="00000A07">
      <w:pPr>
        <w:rPr>
          <w:b w:val="1"/>
          <w:sz w:val="28"/>
          <w:szCs w:val="28"/>
          <w:u w:val="none"/>
        </w:rPr>
      </w:pPr>
      <w:r w:rsidDel="00000000" w:rsidR="00000000" w:rsidRPr="00000000">
        <w:rPr>
          <w:rtl w:val="0"/>
        </w:rPr>
      </w:r>
    </w:p>
    <w:p w:rsidR="00000000" w:rsidDel="00000000" w:rsidP="00000000" w:rsidRDefault="00000000" w:rsidRPr="00000000" w14:paraId="00000A08">
      <w:pPr>
        <w:rPr>
          <w:b w:val="1"/>
          <w:sz w:val="28"/>
          <w:szCs w:val="28"/>
          <w:u w:val="none"/>
        </w:rPr>
      </w:pPr>
      <w:r w:rsidDel="00000000" w:rsidR="00000000" w:rsidRPr="00000000">
        <w:rPr>
          <w:rtl w:val="0"/>
        </w:rPr>
      </w:r>
    </w:p>
    <w:p w:rsidR="00000000" w:rsidDel="00000000" w:rsidP="00000000" w:rsidRDefault="00000000" w:rsidRPr="00000000" w14:paraId="00000A09">
      <w:pPr>
        <w:rPr>
          <w:sz w:val="28"/>
          <w:szCs w:val="28"/>
          <w:u w:val="none"/>
        </w:rPr>
      </w:pPr>
      <w:r w:rsidDel="00000000" w:rsidR="00000000" w:rsidRPr="00000000">
        <w:rPr>
          <w:rtl w:val="0"/>
        </w:rPr>
      </w:r>
    </w:p>
    <w:p w:rsidR="00000000" w:rsidDel="00000000" w:rsidP="00000000" w:rsidRDefault="00000000" w:rsidRPr="00000000" w14:paraId="00000A0A">
      <w:pPr>
        <w:ind w:left="360" w:firstLine="0"/>
        <w:rPr>
          <w:sz w:val="28"/>
          <w:szCs w:val="28"/>
          <w:u w:val="none"/>
        </w:rPr>
      </w:pPr>
      <w:r w:rsidDel="00000000" w:rsidR="00000000" w:rsidRPr="00000000">
        <w:rPr>
          <w:rtl w:val="0"/>
        </w:rPr>
      </w:r>
    </w:p>
    <w:p w:rsidR="00000000" w:rsidDel="00000000" w:rsidP="00000000" w:rsidRDefault="00000000" w:rsidRPr="00000000" w14:paraId="00000A0B">
      <w:pPr>
        <w:ind w:left="360" w:firstLine="0"/>
        <w:rPr>
          <w:sz w:val="28"/>
          <w:szCs w:val="28"/>
          <w:u w:val="none"/>
        </w:rPr>
      </w:pPr>
      <w:r w:rsidDel="00000000" w:rsidR="00000000" w:rsidRPr="00000000">
        <w:rPr>
          <w:rtl w:val="0"/>
        </w:rPr>
      </w:r>
    </w:p>
    <w:p w:rsidR="00000000" w:rsidDel="00000000" w:rsidP="00000000" w:rsidRDefault="00000000" w:rsidRPr="00000000" w14:paraId="00000A0C">
      <w:pPr>
        <w:ind w:left="360" w:firstLine="0"/>
        <w:rPr>
          <w:sz w:val="28"/>
          <w:szCs w:val="28"/>
          <w:u w:val="none"/>
        </w:rPr>
      </w:pPr>
      <w:r w:rsidDel="00000000" w:rsidR="00000000" w:rsidRPr="00000000">
        <w:rPr>
          <w:rtl w:val="0"/>
        </w:rPr>
      </w:r>
    </w:p>
    <w:p w:rsidR="00000000" w:rsidDel="00000000" w:rsidP="00000000" w:rsidRDefault="00000000" w:rsidRPr="00000000" w14:paraId="00000A0D">
      <w:pPr>
        <w:jc w:val="center"/>
        <w:rPr>
          <w:b w:val="1"/>
          <w:sz w:val="28"/>
          <w:szCs w:val="28"/>
          <w:u w:val="none"/>
        </w:rPr>
      </w:pPr>
      <w:r w:rsidDel="00000000" w:rsidR="00000000" w:rsidRPr="00000000">
        <w:rPr>
          <w:rtl w:val="0"/>
        </w:rPr>
      </w:r>
    </w:p>
    <w:p w:rsidR="00000000" w:rsidDel="00000000" w:rsidP="00000000" w:rsidRDefault="00000000" w:rsidRPr="00000000" w14:paraId="00000A0E">
      <w:pPr>
        <w:rPr>
          <w:sz w:val="28"/>
          <w:szCs w:val="28"/>
          <w:u w:val="none"/>
        </w:rPr>
      </w:pPr>
      <w:r w:rsidDel="00000000" w:rsidR="00000000" w:rsidRPr="00000000">
        <w:rPr>
          <w:rtl w:val="0"/>
        </w:rPr>
      </w:r>
    </w:p>
    <w:p w:rsidR="00000000" w:rsidDel="00000000" w:rsidP="00000000" w:rsidRDefault="00000000" w:rsidRPr="00000000" w14:paraId="00000A0F">
      <w:pPr>
        <w:rPr>
          <w:sz w:val="28"/>
          <w:szCs w:val="28"/>
          <w:u w:val="none"/>
        </w:rPr>
      </w:pPr>
      <w:r w:rsidDel="00000000" w:rsidR="00000000" w:rsidRPr="00000000">
        <w:rPr>
          <w:rtl w:val="0"/>
        </w:rPr>
      </w:r>
    </w:p>
    <w:p w:rsidR="00000000" w:rsidDel="00000000" w:rsidP="00000000" w:rsidRDefault="00000000" w:rsidRPr="00000000" w14:paraId="00000A10">
      <w:pPr>
        <w:rPr>
          <w:sz w:val="28"/>
          <w:szCs w:val="28"/>
          <w:u w:val="none"/>
        </w:rPr>
      </w:pPr>
      <w:r w:rsidDel="00000000" w:rsidR="00000000" w:rsidRPr="00000000">
        <w:rPr>
          <w:rtl w:val="0"/>
        </w:rPr>
      </w:r>
    </w:p>
    <w:p w:rsidR="00000000" w:rsidDel="00000000" w:rsidP="00000000" w:rsidRDefault="00000000" w:rsidRPr="00000000" w14:paraId="00000A11">
      <w:pPr>
        <w:rPr>
          <w:sz w:val="28"/>
          <w:szCs w:val="28"/>
          <w:u w:val="none"/>
        </w:rPr>
      </w:pPr>
      <w:r w:rsidDel="00000000" w:rsidR="00000000" w:rsidRPr="00000000">
        <w:rPr>
          <w:rtl w:val="0"/>
        </w:rPr>
      </w:r>
    </w:p>
    <w:p w:rsidR="00000000" w:rsidDel="00000000" w:rsidP="00000000" w:rsidRDefault="00000000" w:rsidRPr="00000000" w14:paraId="00000A12">
      <w:pPr>
        <w:rPr>
          <w:sz w:val="28"/>
          <w:szCs w:val="28"/>
          <w:u w:val="none"/>
        </w:rPr>
      </w:pPr>
      <w:r w:rsidDel="00000000" w:rsidR="00000000" w:rsidRPr="00000000">
        <w:rPr>
          <w:rtl w:val="0"/>
        </w:rPr>
      </w:r>
    </w:p>
    <w:p w:rsidR="00000000" w:rsidDel="00000000" w:rsidP="00000000" w:rsidRDefault="00000000" w:rsidRPr="00000000" w14:paraId="00000A13">
      <w:pPr>
        <w:rPr>
          <w:sz w:val="28"/>
          <w:szCs w:val="28"/>
          <w:u w:val="none"/>
        </w:rPr>
      </w:pPr>
      <w:r w:rsidDel="00000000" w:rsidR="00000000" w:rsidRPr="00000000">
        <w:rPr>
          <w:rtl w:val="0"/>
        </w:rPr>
      </w:r>
    </w:p>
    <w:p w:rsidR="00000000" w:rsidDel="00000000" w:rsidP="00000000" w:rsidRDefault="00000000" w:rsidRPr="00000000" w14:paraId="00000A14">
      <w:pPr>
        <w:rPr>
          <w:b w:val="1"/>
          <w:sz w:val="28"/>
          <w:szCs w:val="28"/>
          <w:u w:val="none"/>
        </w:rPr>
      </w:pPr>
      <w:r w:rsidDel="00000000" w:rsidR="00000000" w:rsidRPr="00000000">
        <w:rPr>
          <w:rtl w:val="0"/>
        </w:rPr>
      </w:r>
    </w:p>
    <w:p w:rsidR="00000000" w:rsidDel="00000000" w:rsidP="00000000" w:rsidRDefault="00000000" w:rsidRPr="00000000" w14:paraId="00000A15">
      <w:pPr>
        <w:rPr>
          <w:sz w:val="28"/>
          <w:szCs w:val="28"/>
          <w:u w:val="none"/>
        </w:rPr>
      </w:pPr>
      <w:r w:rsidDel="00000000" w:rsidR="00000000" w:rsidRPr="00000000">
        <w:rPr>
          <w:rtl w:val="0"/>
        </w:rPr>
      </w:r>
    </w:p>
    <w:p w:rsidR="00000000" w:rsidDel="00000000" w:rsidP="00000000" w:rsidRDefault="00000000" w:rsidRPr="00000000" w14:paraId="00000A16">
      <w:pPr>
        <w:rPr>
          <w:sz w:val="28"/>
          <w:szCs w:val="28"/>
          <w:u w:val="none"/>
        </w:rPr>
      </w:pPr>
      <w:r w:rsidDel="00000000" w:rsidR="00000000" w:rsidRPr="00000000">
        <w:rPr>
          <w:rtl w:val="0"/>
        </w:rPr>
      </w:r>
    </w:p>
    <w:p w:rsidR="00000000" w:rsidDel="00000000" w:rsidP="00000000" w:rsidRDefault="00000000" w:rsidRPr="00000000" w14:paraId="00000A17">
      <w:pPr>
        <w:jc w:val="center"/>
        <w:rPr>
          <w:b w:val="1"/>
          <w:sz w:val="28"/>
          <w:szCs w:val="28"/>
          <w:u w:val="none"/>
        </w:rPr>
      </w:pPr>
      <w:r w:rsidDel="00000000" w:rsidR="00000000" w:rsidRPr="00000000">
        <w:rPr>
          <w:rtl w:val="0"/>
        </w:rPr>
      </w:r>
    </w:p>
    <w:p w:rsidR="00000000" w:rsidDel="00000000" w:rsidP="00000000" w:rsidRDefault="00000000" w:rsidRPr="00000000" w14:paraId="00000A18">
      <w:pPr>
        <w:rPr>
          <w:sz w:val="28"/>
          <w:szCs w:val="28"/>
          <w:u w:val="none"/>
        </w:rPr>
      </w:pPr>
      <w:r w:rsidDel="00000000" w:rsidR="00000000" w:rsidRPr="00000000">
        <w:rPr>
          <w:rtl w:val="0"/>
        </w:rPr>
      </w:r>
    </w:p>
    <w:p w:rsidR="00000000" w:rsidDel="00000000" w:rsidP="00000000" w:rsidRDefault="00000000" w:rsidRPr="00000000" w14:paraId="00000A19">
      <w:pPr>
        <w:rPr>
          <w:sz w:val="28"/>
          <w:szCs w:val="28"/>
          <w:u w:val="none"/>
        </w:rPr>
      </w:pPr>
      <w:r w:rsidDel="00000000" w:rsidR="00000000" w:rsidRPr="00000000">
        <w:rPr>
          <w:rtl w:val="0"/>
        </w:rPr>
      </w:r>
    </w:p>
    <w:p w:rsidR="00000000" w:rsidDel="00000000" w:rsidP="00000000" w:rsidRDefault="00000000" w:rsidRPr="00000000" w14:paraId="00000A1A">
      <w:pPr>
        <w:rPr>
          <w:sz w:val="28"/>
          <w:szCs w:val="28"/>
          <w:u w:val="none"/>
        </w:rPr>
      </w:pPr>
      <w:r w:rsidDel="00000000" w:rsidR="00000000" w:rsidRPr="00000000">
        <w:rPr>
          <w:rtl w:val="0"/>
        </w:rPr>
      </w:r>
    </w:p>
    <w:p w:rsidR="00000000" w:rsidDel="00000000" w:rsidP="00000000" w:rsidRDefault="00000000" w:rsidRPr="00000000" w14:paraId="00000A1B">
      <w:pPr>
        <w:rPr>
          <w:sz w:val="28"/>
          <w:szCs w:val="28"/>
          <w:u w:val="none"/>
        </w:rPr>
      </w:pPr>
      <w:r w:rsidDel="00000000" w:rsidR="00000000" w:rsidRPr="00000000">
        <w:rPr>
          <w:rtl w:val="0"/>
        </w:rPr>
      </w:r>
    </w:p>
    <w:p w:rsidR="00000000" w:rsidDel="00000000" w:rsidP="00000000" w:rsidRDefault="00000000" w:rsidRPr="00000000" w14:paraId="00000A1C">
      <w:pPr>
        <w:rPr>
          <w:sz w:val="28"/>
          <w:szCs w:val="28"/>
          <w:u w:val="none"/>
        </w:rPr>
      </w:pPr>
      <w:r w:rsidDel="00000000" w:rsidR="00000000" w:rsidRPr="00000000">
        <w:rPr>
          <w:rtl w:val="0"/>
        </w:rPr>
      </w:r>
    </w:p>
    <w:p w:rsidR="00000000" w:rsidDel="00000000" w:rsidP="00000000" w:rsidRDefault="00000000" w:rsidRPr="00000000" w14:paraId="00000A1D">
      <w:pPr>
        <w:rPr>
          <w:sz w:val="28"/>
          <w:szCs w:val="28"/>
          <w:u w:val="none"/>
        </w:rPr>
      </w:pPr>
      <w:r w:rsidDel="00000000" w:rsidR="00000000" w:rsidRPr="00000000">
        <w:rPr>
          <w:rtl w:val="0"/>
        </w:rPr>
      </w:r>
    </w:p>
    <w:p w:rsidR="00000000" w:rsidDel="00000000" w:rsidP="00000000" w:rsidRDefault="00000000" w:rsidRPr="00000000" w14:paraId="00000A1E">
      <w:pPr>
        <w:jc w:val="center"/>
        <w:rPr>
          <w:b w:val="1"/>
          <w:sz w:val="28"/>
          <w:szCs w:val="28"/>
          <w:u w:val="none"/>
        </w:rPr>
      </w:pPr>
      <w:r w:rsidDel="00000000" w:rsidR="00000000" w:rsidRPr="00000000">
        <w:rPr>
          <w:rtl w:val="0"/>
        </w:rPr>
      </w:r>
    </w:p>
    <w:p w:rsidR="00000000" w:rsidDel="00000000" w:rsidP="00000000" w:rsidRDefault="00000000" w:rsidRPr="00000000" w14:paraId="00000A1F">
      <w:pPr>
        <w:rPr>
          <w:b w:val="1"/>
          <w:sz w:val="28"/>
          <w:szCs w:val="28"/>
          <w:u w:val="none"/>
        </w:rPr>
      </w:pPr>
      <w:r w:rsidDel="00000000" w:rsidR="00000000" w:rsidRPr="00000000">
        <w:rPr>
          <w:rtl w:val="0"/>
        </w:rPr>
      </w:r>
    </w:p>
    <w:p w:rsidR="00000000" w:rsidDel="00000000" w:rsidP="00000000" w:rsidRDefault="00000000" w:rsidRPr="00000000" w14:paraId="00000A20">
      <w:pPr>
        <w:rPr>
          <w:sz w:val="28"/>
          <w:szCs w:val="28"/>
          <w:u w:val="none"/>
        </w:rPr>
      </w:pPr>
      <w:r w:rsidDel="00000000" w:rsidR="00000000" w:rsidRPr="00000000">
        <w:rPr>
          <w:sz w:val="28"/>
          <w:szCs w:val="28"/>
          <w:u w:val="none"/>
          <w:rtl w:val="0"/>
        </w:rPr>
        <w:t xml:space="preserve"> </w:t>
      </w:r>
    </w:p>
    <w:p w:rsidR="00000000" w:rsidDel="00000000" w:rsidP="00000000" w:rsidRDefault="00000000" w:rsidRPr="00000000" w14:paraId="00000A21">
      <w:pPr>
        <w:rPr>
          <w:b w:val="1"/>
          <w:sz w:val="28"/>
          <w:szCs w:val="28"/>
          <w:u w:val="none"/>
        </w:rPr>
      </w:pPr>
      <w:r w:rsidDel="00000000" w:rsidR="00000000" w:rsidRPr="00000000">
        <w:rPr>
          <w:rtl w:val="0"/>
        </w:rPr>
      </w:r>
    </w:p>
    <w:sectPr>
      <w:type w:val="continuous"/>
      <w:pgSz w:h="16834" w:w="11909" w:orient="portrait"/>
      <w:pgMar w:bottom="1440" w:top="1225" w:left="432" w:right="144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9">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10037"/>
      </w:tabs>
      <w:spacing w:after="0" w:before="0" w:line="240" w:lineRule="auto"/>
      <w:ind w:left="0" w:right="0" w:firstLine="0"/>
      <w:jc w:val="left"/>
      <w:rPr>
        <w:rFonts w:ascii="Cambria" w:cs="Cambria" w:eastAsia="Cambria" w:hAnsi="Cambria"/>
        <w:b w:val="0"/>
        <w:i w:val="0"/>
        <w:smallCaps w:val="0"/>
        <w:strike w:val="0"/>
        <w:color w:val="000000"/>
        <w:sz w:val="36"/>
        <w:szCs w:val="36"/>
        <w:u w:val="single"/>
        <w:shd w:fill="auto" w:val="clear"/>
        <w:vertAlign w:val="baseline"/>
      </w:rPr>
    </w:pPr>
    <w:r w:rsidDel="00000000" w:rsidR="00000000" w:rsidRPr="00000000">
      <w:rPr>
        <w:rFonts w:ascii="Corsiva" w:cs="Corsiva" w:eastAsia="Corsiva" w:hAnsi="Corsiva"/>
        <w:b w:val="1"/>
        <w:i w:val="0"/>
        <w:smallCaps w:val="0"/>
        <w:strike w:val="0"/>
        <w:color w:val="000000"/>
        <w:sz w:val="22"/>
        <w:szCs w:val="22"/>
        <w:u w:val="none"/>
        <w:shd w:fill="auto" w:val="clear"/>
        <w:vertAlign w:val="baseline"/>
        <w:rtl w:val="0"/>
      </w:rPr>
      <w:t xml:space="preserve">                                                               ©Tr. P.K. Mwirigi                  </w:t>
    </w:r>
    <w:r w:rsidDel="00000000" w:rsidR="00000000" w:rsidRPr="00000000">
      <w:rPr>
        <w:rFonts w:ascii="Corsiva" w:cs="Corsiva" w:eastAsia="Corsiva" w:hAnsi="Corsiva"/>
        <w:b w:val="1"/>
        <w:i w:val="0"/>
        <w:smallCaps w:val="0"/>
        <w:strike w:val="0"/>
        <w:color w:val="000000"/>
        <w:sz w:val="22"/>
        <w:szCs w:val="22"/>
        <w:u w:val="single"/>
        <w:shd w:fill="auto" w:val="clear"/>
        <w:vertAlign w:val="baseline"/>
        <w:rtl w:val="0"/>
      </w:rPr>
      <w:t xml:space="preserve">            form 2  Geography   lesson notes</w:t>
      <w:tab/>
      <w:t xml:space="preserve">Page</w:t>
    </w:r>
    <w:r w:rsidDel="00000000" w:rsidR="00000000" w:rsidRPr="00000000">
      <w:rPr>
        <w:rFonts w:ascii="Cambria" w:cs="Cambria" w:eastAsia="Cambria" w:hAnsi="Cambria"/>
        <w:b w:val="0"/>
        <w:i w:val="0"/>
        <w:smallCaps w:val="0"/>
        <w:strike w:val="0"/>
        <w:color w:val="000000"/>
        <w:sz w:val="36"/>
        <w:szCs w:val="3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5310" w:hanging="360"/>
      </w:pPr>
      <w:rPr>
        <w:rFonts w:ascii="Noto Sans Symbols" w:cs="Noto Sans Symbols" w:eastAsia="Noto Sans Symbols" w:hAnsi="Noto Sans Symbols"/>
      </w:rPr>
    </w:lvl>
    <w:lvl w:ilvl="1">
      <w:start w:val="1"/>
      <w:numFmt w:val="bullet"/>
      <w:lvlText w:val="o"/>
      <w:lvlJc w:val="left"/>
      <w:pPr>
        <w:ind w:left="6030" w:hanging="360"/>
      </w:pPr>
      <w:rPr>
        <w:rFonts w:ascii="Courier New" w:cs="Courier New" w:eastAsia="Courier New" w:hAnsi="Courier New"/>
      </w:rPr>
    </w:lvl>
    <w:lvl w:ilvl="2">
      <w:start w:val="1"/>
      <w:numFmt w:val="bullet"/>
      <w:lvlText w:val="▪"/>
      <w:lvlJc w:val="left"/>
      <w:pPr>
        <w:ind w:left="6750" w:hanging="360"/>
      </w:pPr>
      <w:rPr>
        <w:rFonts w:ascii="Noto Sans Symbols" w:cs="Noto Sans Symbols" w:eastAsia="Noto Sans Symbols" w:hAnsi="Noto Sans Symbols"/>
      </w:rPr>
    </w:lvl>
    <w:lvl w:ilvl="3">
      <w:start w:val="1"/>
      <w:numFmt w:val="bullet"/>
      <w:lvlText w:val="●"/>
      <w:lvlJc w:val="left"/>
      <w:pPr>
        <w:ind w:left="7470" w:hanging="360"/>
      </w:pPr>
      <w:rPr>
        <w:rFonts w:ascii="Noto Sans Symbols" w:cs="Noto Sans Symbols" w:eastAsia="Noto Sans Symbols" w:hAnsi="Noto Sans Symbols"/>
      </w:rPr>
    </w:lvl>
    <w:lvl w:ilvl="4">
      <w:start w:val="1"/>
      <w:numFmt w:val="bullet"/>
      <w:lvlText w:val="o"/>
      <w:lvlJc w:val="left"/>
      <w:pPr>
        <w:ind w:left="8190" w:hanging="360"/>
      </w:pPr>
      <w:rPr>
        <w:rFonts w:ascii="Courier New" w:cs="Courier New" w:eastAsia="Courier New" w:hAnsi="Courier New"/>
      </w:rPr>
    </w:lvl>
    <w:lvl w:ilvl="5">
      <w:start w:val="1"/>
      <w:numFmt w:val="bullet"/>
      <w:lvlText w:val="▪"/>
      <w:lvlJc w:val="left"/>
      <w:pPr>
        <w:ind w:left="8910" w:hanging="360"/>
      </w:pPr>
      <w:rPr>
        <w:rFonts w:ascii="Noto Sans Symbols" w:cs="Noto Sans Symbols" w:eastAsia="Noto Sans Symbols" w:hAnsi="Noto Sans Symbols"/>
      </w:rPr>
    </w:lvl>
    <w:lvl w:ilvl="6">
      <w:start w:val="1"/>
      <w:numFmt w:val="bullet"/>
      <w:lvlText w:val="●"/>
      <w:lvlJc w:val="left"/>
      <w:pPr>
        <w:ind w:left="9630" w:hanging="360"/>
      </w:pPr>
      <w:rPr>
        <w:rFonts w:ascii="Noto Sans Symbols" w:cs="Noto Sans Symbols" w:eastAsia="Noto Sans Symbols" w:hAnsi="Noto Sans Symbols"/>
      </w:rPr>
    </w:lvl>
    <w:lvl w:ilvl="7">
      <w:start w:val="1"/>
      <w:numFmt w:val="bullet"/>
      <w:lvlText w:val="o"/>
      <w:lvlJc w:val="left"/>
      <w:pPr>
        <w:ind w:left="10350" w:hanging="360"/>
      </w:pPr>
      <w:rPr>
        <w:rFonts w:ascii="Courier New" w:cs="Courier New" w:eastAsia="Courier New" w:hAnsi="Courier New"/>
      </w:rPr>
    </w:lvl>
    <w:lvl w:ilvl="8">
      <w:start w:val="1"/>
      <w:numFmt w:val="bullet"/>
      <w:lvlText w:val="▪"/>
      <w:lvlJc w:val="left"/>
      <w:pPr>
        <w:ind w:left="110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lowerLetter"/>
      <w:lvlText w:val="(%1)"/>
      <w:lvlJc w:val="left"/>
      <w:pPr>
        <w:ind w:left="1110" w:hanging="39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470" w:hanging="39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110" w:hanging="39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lowerLetter"/>
      <w:lvlText w:val="(%1)"/>
      <w:lvlJc w:val="left"/>
      <w:pPr>
        <w:ind w:left="1470" w:hanging="39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lowerLetter"/>
      <w:lvlText w:val="(%1)"/>
      <w:lvlJc w:val="left"/>
      <w:pPr>
        <w:ind w:left="1110" w:hanging="39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1110" w:hanging="39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1"/>
      <w:numFmt w:val="lowerLetter"/>
      <w:lvlText w:val="(%1)"/>
      <w:lvlJc w:val="left"/>
      <w:pPr>
        <w:ind w:left="1110" w:hanging="39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6">
    <w:lvl w:ilvl="0">
      <w:start w:val="1"/>
      <w:numFmt w:val="lowerLetter"/>
      <w:lvlText w:val="(%1)"/>
      <w:lvlJc w:val="left"/>
      <w:pPr>
        <w:ind w:left="1110" w:hanging="39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lowerLetter"/>
      <w:lvlText w:val="(%1)"/>
      <w:lvlJc w:val="left"/>
      <w:pPr>
        <w:ind w:left="1470" w:hanging="39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lowerLetter"/>
      <w:lvlText w:val="(%1)"/>
      <w:lvlJc w:val="left"/>
      <w:pPr>
        <w:ind w:left="1110" w:hanging="390"/>
      </w:pPr>
      <w:rPr>
        <w:b w:val="0"/>
      </w:rPr>
    </w:lvl>
    <w:lvl w:ilvl="1">
      <w:start w:val="1"/>
      <w:numFmt w:val="bullet"/>
      <w:lvlText w:val="●"/>
      <w:lvlJc w:val="left"/>
      <w:pPr>
        <w:ind w:left="1080" w:hanging="360"/>
      </w:pPr>
      <w:rPr>
        <w:rFonts w:ascii="Noto Sans Symbols" w:cs="Noto Sans Symbols" w:eastAsia="Noto Sans Symbols" w:hAnsi="Noto Sans Symbols"/>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1470" w:hanging="39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lowerLetter"/>
      <w:lvlText w:val="(%1)"/>
      <w:lvlJc w:val="left"/>
      <w:pPr>
        <w:ind w:left="1110" w:hanging="39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lowerLetter"/>
      <w:lvlText w:val="(%1)"/>
      <w:lvlJc w:val="left"/>
      <w:pPr>
        <w:ind w:left="1110" w:hanging="39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3">
    <w:lvl w:ilvl="0">
      <w:start w:val="1"/>
      <w:numFmt w:val="lowerLetter"/>
      <w:lvlText w:val="(%1)"/>
      <w:lvlJc w:val="left"/>
      <w:pPr>
        <w:ind w:left="1110" w:hanging="390"/>
      </w:pPr>
      <w:rPr>
        <w:b w:val="0"/>
      </w:rPr>
    </w:lvl>
    <w:lvl w:ilvl="1">
      <w:start w:val="1"/>
      <w:numFmt w:val="bullet"/>
      <w:lvlText w:val="●"/>
      <w:lvlJc w:val="left"/>
      <w:pPr>
        <w:ind w:left="1080" w:hanging="360"/>
      </w:pPr>
      <w:rPr>
        <w:rFonts w:ascii="Noto Sans Symbols" w:cs="Noto Sans Symbols" w:eastAsia="Noto Sans Symbols" w:hAnsi="Noto Sans Symbols"/>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decimal"/>
      <w:lvlText w:val="%1."/>
      <w:lvlJc w:val="left"/>
      <w:pPr>
        <w:ind w:left="720" w:hanging="360"/>
      </w:pPr>
      <w:rPr>
        <w:b w:val="1"/>
      </w:rPr>
    </w:lvl>
    <w:lvl w:ilvl="1">
      <w:start w:val="1"/>
      <w:numFmt w:val="bullet"/>
      <w:lvlText w:val="●"/>
      <w:lvlJc w:val="left"/>
      <w:pPr>
        <w:ind w:left="1440" w:hanging="360"/>
      </w:pPr>
      <w:rPr>
        <w:rFonts w:ascii="Noto Sans Symbols" w:cs="Noto Sans Symbols" w:eastAsia="Noto Sans Symbols" w:hAnsi="Noto Sans Symbols"/>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low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lowerLetter"/>
      <w:lvlText w:val="(%1)"/>
      <w:lvlJc w:val="left"/>
      <w:pPr>
        <w:ind w:left="1830" w:hanging="390"/>
      </w:pPr>
      <w:rPr>
        <w:b w:val="0"/>
      </w:rPr>
    </w:lvl>
    <w:lvl w:ilvl="1">
      <w:start w:val="1"/>
      <w:numFmt w:val="decimal"/>
      <w:lvlText w:val="%2."/>
      <w:lvlJc w:val="left"/>
      <w:pPr>
        <w:ind w:left="1800" w:hanging="360"/>
      </w:pPr>
      <w:rPr>
        <w:b w:val="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lowerLetter"/>
      <w:lvlText w:val="(%1)"/>
      <w:lvlJc w:val="left"/>
      <w:pPr>
        <w:ind w:left="1110" w:hanging="39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9">
    <w:lvl w:ilvl="0">
      <w:start w:val="1"/>
      <w:numFmt w:val="lowerLetter"/>
      <w:lvlText w:val="(%1)"/>
      <w:lvlJc w:val="left"/>
      <w:pPr>
        <w:ind w:left="1830" w:hanging="39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2">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4">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lowerLetter"/>
      <w:lvlText w:val="(%1)"/>
      <w:lvlJc w:val="left"/>
      <w:pPr>
        <w:ind w:left="750" w:hanging="390"/>
      </w:pPr>
      <w:rPr>
        <w:b w:val="0"/>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8">
    <w:lvl w:ilvl="0">
      <w:start w:val="1"/>
      <w:numFmt w:val="lowerLetter"/>
      <w:lvlText w:val="(%1)"/>
      <w:lvlJc w:val="left"/>
      <w:pPr>
        <w:ind w:left="750" w:hanging="390"/>
      </w:pPr>
      <w:rPr>
        <w:b w:val="0"/>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1">
    <w:lvl w:ilvl="0">
      <w:start w:val="1"/>
      <w:numFmt w:val="lowerLetter"/>
      <w:lvlText w:val="(%1)"/>
      <w:lvlJc w:val="left"/>
      <w:pPr>
        <w:ind w:left="750" w:hanging="39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4">
    <w:lvl w:ilvl="0">
      <w:start w:val="1"/>
      <w:numFmt w:val="decimal"/>
      <w:lvlText w:val="%1."/>
      <w:lvlJc w:val="left"/>
      <w:pPr>
        <w:ind w:left="900" w:hanging="360"/>
      </w:pPr>
      <w:rPr>
        <w:b w:val="0"/>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lowerLetter"/>
      <w:lvlText w:val="(%1)"/>
      <w:lvlJc w:val="left"/>
      <w:pPr>
        <w:ind w:left="750" w:hanging="390"/>
      </w:pPr>
      <w:rPr>
        <w:b w:val="0"/>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3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lowerLetter"/>
      <w:lvlText w:val="(%1)"/>
      <w:lvlJc w:val="left"/>
      <w:pPr>
        <w:ind w:left="1110" w:hanging="39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2">
    <w:lvl w:ilvl="0">
      <w:start w:val="1"/>
      <w:numFmt w:val="decimal"/>
      <w:lvlText w:val="%1."/>
      <w:lvlJc w:val="left"/>
      <w:pPr>
        <w:ind w:left="1080" w:hanging="360"/>
      </w:pPr>
      <w:rPr>
        <w:b w:val="0"/>
      </w:rPr>
    </w:lvl>
    <w:lvl w:ilvl="1">
      <w:start w:val="1"/>
      <w:numFmt w:val="bullet"/>
      <w:lvlText w:val="●"/>
      <w:lvlJc w:val="left"/>
      <w:pPr>
        <w:ind w:left="1800" w:hanging="360"/>
      </w:pPr>
      <w:rPr>
        <w:rFonts w:ascii="Noto Sans Symbols" w:cs="Noto Sans Symbols" w:eastAsia="Noto Sans Symbols" w:hAnsi="Noto Sans Symbols"/>
        <w:b w:val="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4">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7">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48">
    <w:lvl w:ilvl="0">
      <w:start w:val="1"/>
      <w:numFmt w:val="lowerLetter"/>
      <w:lvlText w:val="(%1)"/>
      <w:lvlJc w:val="left"/>
      <w:pPr>
        <w:ind w:left="1110" w:hanging="39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9">
    <w:lvl w:ilvl="0">
      <w:start w:val="1"/>
      <w:numFmt w:val="lowerLetter"/>
      <w:lvlText w:val="(%1)"/>
      <w:lvlJc w:val="left"/>
      <w:pPr>
        <w:ind w:left="1470" w:hanging="39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4"/>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decimal"/>
      <w:lvlText w:val="%1."/>
      <w:lvlJc w:val="left"/>
      <w:pPr>
        <w:ind w:left="144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3">
    <w:lvl w:ilvl="0">
      <w:start w:val="1"/>
      <w:numFmt w:val="bullet"/>
      <w:lvlText w:val="●"/>
      <w:lvlJc w:val="left"/>
      <w:pPr>
        <w:ind w:left="1875" w:hanging="360"/>
      </w:pPr>
      <w:rPr>
        <w:rFonts w:ascii="Noto Sans Symbols" w:cs="Noto Sans Symbols" w:eastAsia="Noto Sans Symbols" w:hAnsi="Noto Sans Symbols"/>
      </w:rPr>
    </w:lvl>
    <w:lvl w:ilvl="1">
      <w:start w:val="1"/>
      <w:numFmt w:val="bullet"/>
      <w:lvlText w:val="o"/>
      <w:lvlJc w:val="left"/>
      <w:pPr>
        <w:ind w:left="2595" w:hanging="360"/>
      </w:pPr>
      <w:rPr>
        <w:rFonts w:ascii="Courier New" w:cs="Courier New" w:eastAsia="Courier New" w:hAnsi="Courier New"/>
      </w:rPr>
    </w:lvl>
    <w:lvl w:ilvl="2">
      <w:start w:val="1"/>
      <w:numFmt w:val="bullet"/>
      <w:lvlText w:val="▪"/>
      <w:lvlJc w:val="left"/>
      <w:pPr>
        <w:ind w:left="3315" w:hanging="360"/>
      </w:pPr>
      <w:rPr>
        <w:rFonts w:ascii="Noto Sans Symbols" w:cs="Noto Sans Symbols" w:eastAsia="Noto Sans Symbols" w:hAnsi="Noto Sans Symbols"/>
      </w:rPr>
    </w:lvl>
    <w:lvl w:ilvl="3">
      <w:start w:val="1"/>
      <w:numFmt w:val="bullet"/>
      <w:lvlText w:val="●"/>
      <w:lvlJc w:val="left"/>
      <w:pPr>
        <w:ind w:left="4035" w:hanging="360"/>
      </w:pPr>
      <w:rPr>
        <w:rFonts w:ascii="Noto Sans Symbols" w:cs="Noto Sans Symbols" w:eastAsia="Noto Sans Symbols" w:hAnsi="Noto Sans Symbols"/>
      </w:rPr>
    </w:lvl>
    <w:lvl w:ilvl="4">
      <w:start w:val="1"/>
      <w:numFmt w:val="bullet"/>
      <w:lvlText w:val="o"/>
      <w:lvlJc w:val="left"/>
      <w:pPr>
        <w:ind w:left="4755" w:hanging="360"/>
      </w:pPr>
      <w:rPr>
        <w:rFonts w:ascii="Courier New" w:cs="Courier New" w:eastAsia="Courier New" w:hAnsi="Courier New"/>
      </w:rPr>
    </w:lvl>
    <w:lvl w:ilvl="5">
      <w:start w:val="1"/>
      <w:numFmt w:val="bullet"/>
      <w:lvlText w:val="▪"/>
      <w:lvlJc w:val="left"/>
      <w:pPr>
        <w:ind w:left="5475" w:hanging="360"/>
      </w:pPr>
      <w:rPr>
        <w:rFonts w:ascii="Noto Sans Symbols" w:cs="Noto Sans Symbols" w:eastAsia="Noto Sans Symbols" w:hAnsi="Noto Sans Symbols"/>
      </w:rPr>
    </w:lvl>
    <w:lvl w:ilvl="6">
      <w:start w:val="1"/>
      <w:numFmt w:val="bullet"/>
      <w:lvlText w:val="●"/>
      <w:lvlJc w:val="left"/>
      <w:pPr>
        <w:ind w:left="6195" w:hanging="360"/>
      </w:pPr>
      <w:rPr>
        <w:rFonts w:ascii="Noto Sans Symbols" w:cs="Noto Sans Symbols" w:eastAsia="Noto Sans Symbols" w:hAnsi="Noto Sans Symbols"/>
      </w:rPr>
    </w:lvl>
    <w:lvl w:ilvl="7">
      <w:start w:val="1"/>
      <w:numFmt w:val="bullet"/>
      <w:lvlText w:val="o"/>
      <w:lvlJc w:val="left"/>
      <w:pPr>
        <w:ind w:left="6915" w:hanging="360"/>
      </w:pPr>
      <w:rPr>
        <w:rFonts w:ascii="Courier New" w:cs="Courier New" w:eastAsia="Courier New" w:hAnsi="Courier New"/>
      </w:rPr>
    </w:lvl>
    <w:lvl w:ilvl="8">
      <w:start w:val="1"/>
      <w:numFmt w:val="bullet"/>
      <w:lvlText w:val="▪"/>
      <w:lvlJc w:val="left"/>
      <w:pPr>
        <w:ind w:left="7635" w:hanging="360"/>
      </w:pPr>
      <w:rPr>
        <w:rFonts w:ascii="Noto Sans Symbols" w:cs="Noto Sans Symbols" w:eastAsia="Noto Sans Symbols" w:hAnsi="Noto Sans Symbols"/>
      </w:rPr>
    </w:lvl>
  </w:abstractNum>
  <w:abstractNum w:abstractNumId="154">
    <w:lvl w:ilvl="0">
      <w:start w:val="1"/>
      <w:numFmt w:val="decimal"/>
      <w:lvlText w:val="%1."/>
      <w:lvlJc w:val="left"/>
      <w:pPr>
        <w:ind w:left="144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5">
    <w:lvl w:ilvl="0">
      <w:start w:val="1"/>
      <w:numFmt w:val="lowerLetter"/>
      <w:lvlText w:val="(%1)"/>
      <w:lvlJc w:val="left"/>
      <w:pPr>
        <w:ind w:left="1110" w:hanging="39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8">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9">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0">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1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1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6">
    <w:lvl w:ilvl="0">
      <w:start w:val="1"/>
      <w:numFmt w:val="decimal"/>
      <w:lvlText w:val="%1."/>
      <w:lvlJc w:val="left"/>
      <w:pPr>
        <w:ind w:left="720" w:hanging="360"/>
      </w:pPr>
      <w:rPr/>
    </w:lvl>
    <w:lvl w:ilvl="1">
      <w:start w:val="1"/>
      <w:numFmt w:val="decimal"/>
      <w:lvlText w:val="%2."/>
      <w:lvlJc w:val="left"/>
      <w:pPr>
        <w:ind w:left="72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7">
    <w:lvl w:ilvl="0">
      <w:start w:val="1"/>
      <w:numFmt w:val="bullet"/>
      <w:lvlText w:val="●"/>
      <w:lvlJc w:val="left"/>
      <w:pPr>
        <w:ind w:left="1515" w:hanging="360"/>
      </w:pPr>
      <w:rPr>
        <w:rFonts w:ascii="Noto Sans Symbols" w:cs="Noto Sans Symbols" w:eastAsia="Noto Sans Symbols" w:hAnsi="Noto Sans Symbols"/>
      </w:rPr>
    </w:lvl>
    <w:lvl w:ilvl="1">
      <w:start w:val="1"/>
      <w:numFmt w:val="bullet"/>
      <w:lvlText w:val="o"/>
      <w:lvlJc w:val="left"/>
      <w:pPr>
        <w:ind w:left="2235" w:hanging="360"/>
      </w:pPr>
      <w:rPr>
        <w:rFonts w:ascii="Courier New" w:cs="Courier New" w:eastAsia="Courier New" w:hAnsi="Courier New"/>
      </w:rPr>
    </w:lvl>
    <w:lvl w:ilvl="2">
      <w:start w:val="1"/>
      <w:numFmt w:val="bullet"/>
      <w:lvlText w:val="▪"/>
      <w:lvlJc w:val="left"/>
      <w:pPr>
        <w:ind w:left="2955" w:hanging="360"/>
      </w:pPr>
      <w:rPr>
        <w:rFonts w:ascii="Noto Sans Symbols" w:cs="Noto Sans Symbols" w:eastAsia="Noto Sans Symbols" w:hAnsi="Noto Sans Symbols"/>
      </w:rPr>
    </w:lvl>
    <w:lvl w:ilvl="3">
      <w:start w:val="1"/>
      <w:numFmt w:val="bullet"/>
      <w:lvlText w:val="●"/>
      <w:lvlJc w:val="left"/>
      <w:pPr>
        <w:ind w:left="3675" w:hanging="360"/>
      </w:pPr>
      <w:rPr>
        <w:rFonts w:ascii="Noto Sans Symbols" w:cs="Noto Sans Symbols" w:eastAsia="Noto Sans Symbols" w:hAnsi="Noto Sans Symbols"/>
      </w:rPr>
    </w:lvl>
    <w:lvl w:ilvl="4">
      <w:start w:val="1"/>
      <w:numFmt w:val="bullet"/>
      <w:lvlText w:val="o"/>
      <w:lvlJc w:val="left"/>
      <w:pPr>
        <w:ind w:left="4395" w:hanging="360"/>
      </w:pPr>
      <w:rPr>
        <w:rFonts w:ascii="Courier New" w:cs="Courier New" w:eastAsia="Courier New" w:hAnsi="Courier New"/>
      </w:rPr>
    </w:lvl>
    <w:lvl w:ilvl="5">
      <w:start w:val="1"/>
      <w:numFmt w:val="bullet"/>
      <w:lvlText w:val="▪"/>
      <w:lvlJc w:val="left"/>
      <w:pPr>
        <w:ind w:left="5115" w:hanging="360"/>
      </w:pPr>
      <w:rPr>
        <w:rFonts w:ascii="Noto Sans Symbols" w:cs="Noto Sans Symbols" w:eastAsia="Noto Sans Symbols" w:hAnsi="Noto Sans Symbols"/>
      </w:rPr>
    </w:lvl>
    <w:lvl w:ilvl="6">
      <w:start w:val="1"/>
      <w:numFmt w:val="bullet"/>
      <w:lvlText w:val="●"/>
      <w:lvlJc w:val="left"/>
      <w:pPr>
        <w:ind w:left="5835" w:hanging="360"/>
      </w:pPr>
      <w:rPr>
        <w:rFonts w:ascii="Noto Sans Symbols" w:cs="Noto Sans Symbols" w:eastAsia="Noto Sans Symbols" w:hAnsi="Noto Sans Symbols"/>
      </w:rPr>
    </w:lvl>
    <w:lvl w:ilvl="7">
      <w:start w:val="1"/>
      <w:numFmt w:val="bullet"/>
      <w:lvlText w:val="o"/>
      <w:lvlJc w:val="left"/>
      <w:pPr>
        <w:ind w:left="6555" w:hanging="360"/>
      </w:pPr>
      <w:rPr>
        <w:rFonts w:ascii="Courier New" w:cs="Courier New" w:eastAsia="Courier New" w:hAnsi="Courier New"/>
      </w:rPr>
    </w:lvl>
    <w:lvl w:ilvl="8">
      <w:start w:val="1"/>
      <w:numFmt w:val="bullet"/>
      <w:lvlText w:val="▪"/>
      <w:lvlJc w:val="left"/>
      <w:pPr>
        <w:ind w:left="7275" w:hanging="360"/>
      </w:pPr>
      <w:rPr>
        <w:rFonts w:ascii="Noto Sans Symbols" w:cs="Noto Sans Symbols" w:eastAsia="Noto Sans Symbols" w:hAnsi="Noto Sans Symbols"/>
      </w:rPr>
    </w:lvl>
  </w:abstractNum>
  <w:abstractNum w:abstractNumId="16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9">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70">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1">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72">
    <w:lvl w:ilvl="0">
      <w:start w:val="1"/>
      <w:numFmt w:val="lowerLetter"/>
      <w:lvlText w:val="(%1)"/>
      <w:lvlJc w:val="left"/>
      <w:pPr>
        <w:ind w:left="750" w:hanging="39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3">
    <w:lvl w:ilvl="0">
      <w:start w:val="1"/>
      <w:numFmt w:val="decimal"/>
      <w:lvlText w:val="%1."/>
      <w:lvlJc w:val="left"/>
      <w:pPr>
        <w:ind w:left="360" w:hanging="360"/>
      </w:pPr>
      <w:rPr>
        <w:b w:val="0"/>
      </w:rPr>
    </w:lvl>
    <w:lvl w:ilvl="1">
      <w:start w:val="1"/>
      <w:numFmt w:val="decimal"/>
      <w:lvlText w:val="%2."/>
      <w:lvlJc w:val="left"/>
      <w:pPr>
        <w:ind w:left="360" w:hanging="360"/>
      </w:pPr>
      <w:rPr>
        <w:b w:val="0"/>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9">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8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3">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5">
    <w:lvl w:ilvl="0">
      <w:start w:val="1"/>
      <w:numFmt w:val="lowerLetter"/>
      <w:lvlText w:val="(%1)"/>
      <w:lvlJc w:val="left"/>
      <w:pPr>
        <w:ind w:left="750" w:hanging="390"/>
      </w:pPr>
      <w:rPr>
        <w:b w:val="0"/>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86">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87">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90" w:hanging="390"/>
      </w:pPr>
      <w:rPr>
        <w:b w:val="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8">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8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0">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91">
    <w:lvl w:ilvl="0">
      <w:start w:val="1"/>
      <w:numFmt w:val="lowerLetter"/>
      <w:lvlText w:val="(%1)"/>
      <w:lvlJc w:val="left"/>
      <w:pPr>
        <w:ind w:left="750" w:hanging="390"/>
      </w:pPr>
      <w:rPr>
        <w:b w:val="1"/>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9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4">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1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0">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4">
    <w:lvl w:ilvl="0">
      <w:start w:val="1"/>
      <w:numFmt w:val="lowerLetter"/>
      <w:lvlText w:val="(%1)"/>
      <w:lvlJc w:val="left"/>
      <w:pPr>
        <w:ind w:left="1470" w:hanging="39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5">
    <w:lvl w:ilvl="0">
      <w:start w:val="1"/>
      <w:numFmt w:val="decimal"/>
      <w:lvlText w:val="%1."/>
      <w:lvlJc w:val="left"/>
      <w:pPr>
        <w:ind w:left="1080" w:hanging="360"/>
      </w:pPr>
      <w:rPr>
        <w:b w:val="0"/>
      </w:rPr>
    </w:lvl>
    <w:lvl w:ilvl="1">
      <w:start w:val="1"/>
      <w:numFmt w:val="bullet"/>
      <w:lvlText w:val="●"/>
      <w:lvlJc w:val="left"/>
      <w:pPr>
        <w:ind w:left="1800" w:hanging="360"/>
      </w:pPr>
      <w:rPr>
        <w:rFonts w:ascii="Noto Sans Symbols" w:cs="Noto Sans Symbols" w:eastAsia="Noto Sans Symbols" w:hAnsi="Noto Sans Symbols"/>
        <w:b w:val="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3">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14">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1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6">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1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2">
    <w:lvl w:ilvl="0">
      <w:start w:val="1"/>
      <w:numFmt w:val="decimal"/>
      <w:lvlText w:val="%1."/>
      <w:lvlJc w:val="left"/>
      <w:pPr>
        <w:ind w:left="720" w:hanging="360"/>
      </w:pPr>
      <w:rPr>
        <w:b w:val="1"/>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sz w:val="28"/>
        <w:szCs w:val="28"/>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7">
    <w:lvl w:ilvl="0">
      <w:start w:val="1"/>
      <w:numFmt w:val="lowerLetter"/>
      <w:lvlText w:val="(%1)"/>
      <w:lvlJc w:val="left"/>
      <w:pPr>
        <w:ind w:left="750" w:hanging="390"/>
      </w:pPr>
      <w:rPr>
        <w:b w:val="1"/>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28">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22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70" w:hanging="39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0">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31">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32">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2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5">
    <w:lvl w:ilvl="0">
      <w:start w:val="1"/>
      <w:numFmt w:val="lowerLetter"/>
      <w:lvlText w:val="(%1)"/>
      <w:lvlJc w:val="left"/>
      <w:pPr>
        <w:ind w:left="1470" w:hanging="39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8">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39">
    <w:lvl w:ilvl="0">
      <w:start w:val="1"/>
      <w:numFmt w:val="lowerLetter"/>
      <w:lvlText w:val="(%1)"/>
      <w:lvlJc w:val="left"/>
      <w:pPr>
        <w:ind w:left="390" w:hanging="390"/>
      </w:pPr>
      <w:rPr>
        <w:b w:val="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40">
    <w:lvl w:ilvl="0">
      <w:start w:val="1"/>
      <w:numFmt w:val="decimal"/>
      <w:lvlText w:val="%1."/>
      <w:lvlJc w:val="left"/>
      <w:pPr>
        <w:ind w:left="1440" w:hanging="360"/>
      </w:pPr>
      <w:rPr>
        <w:b w:val="0"/>
      </w:rPr>
    </w:lvl>
    <w:lvl w:ilvl="1">
      <w:start w:val="1"/>
      <w:numFmt w:val="lowerLetter"/>
      <w:lvlText w:val="(%2)"/>
      <w:lvlJc w:val="left"/>
      <w:pPr>
        <w:ind w:left="1470" w:hanging="39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1">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42">
    <w:lvl w:ilvl="0">
      <w:start w:val="1"/>
      <w:numFmt w:val="decimal"/>
      <w:lvlText w:val="%1."/>
      <w:lvlJc w:val="left"/>
      <w:pPr>
        <w:ind w:left="1440" w:hanging="360"/>
      </w:pPr>
      <w:rPr>
        <w:b w:val="0"/>
      </w:rPr>
    </w:lvl>
    <w:lvl w:ilvl="1">
      <w:start w:val="1"/>
      <w:numFmt w:val="decimal"/>
      <w:lvlText w:val="%2."/>
      <w:lvlJc w:val="left"/>
      <w:pPr>
        <w:ind w:left="2160" w:hanging="360"/>
      </w:pPr>
      <w:rPr>
        <w:b w:val="0"/>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4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4">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6"/>
        <w:szCs w:val="36"/>
        <w:u w:val="single"/>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1CA8"/>
    <w:rPr>
      <w:color w:val="000000"/>
      <w:sz w:val="36"/>
      <w:szCs w:val="36"/>
      <w:u w:val="single"/>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B66898"/>
    <w:pPr>
      <w:tabs>
        <w:tab w:val="center" w:pos="4153"/>
        <w:tab w:val="right" w:pos="8306"/>
      </w:tabs>
    </w:pPr>
  </w:style>
  <w:style w:type="character" w:styleId="PageNumber">
    <w:name w:val="page number"/>
    <w:basedOn w:val="DefaultParagraphFont"/>
    <w:rsid w:val="00B66898"/>
  </w:style>
  <w:style w:type="table" w:styleId="TableGrid">
    <w:name w:val="Table Grid"/>
    <w:basedOn w:val="TableNormal"/>
    <w:rsid w:val="0099455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inlinetitle" w:customStyle="1">
    <w:name w:val="inline_title"/>
    <w:basedOn w:val="DefaultParagraphFont"/>
    <w:rsid w:val="00194436"/>
  </w:style>
  <w:style w:type="paragraph" w:styleId="NormalWeb">
    <w:name w:val="Normal (Web)"/>
    <w:basedOn w:val="Normal"/>
    <w:rsid w:val="00194436"/>
    <w:pPr>
      <w:spacing w:after="100" w:afterAutospacing="1" w:before="100" w:beforeAutospacing="1"/>
    </w:pPr>
    <w:rPr>
      <w:color w:val="auto"/>
      <w:sz w:val="24"/>
      <w:szCs w:val="24"/>
      <w:u w:val="none"/>
    </w:rPr>
  </w:style>
  <w:style w:type="paragraph" w:styleId="Footer">
    <w:name w:val="footer"/>
    <w:basedOn w:val="Normal"/>
    <w:link w:val="FooterChar"/>
    <w:uiPriority w:val="99"/>
    <w:rsid w:val="00E966FE"/>
    <w:pPr>
      <w:tabs>
        <w:tab w:val="center" w:pos="4680"/>
        <w:tab w:val="right" w:pos="9360"/>
      </w:tabs>
    </w:pPr>
  </w:style>
  <w:style w:type="character" w:styleId="FooterChar" w:customStyle="1">
    <w:name w:val="Footer Char"/>
    <w:basedOn w:val="DefaultParagraphFont"/>
    <w:link w:val="Footer"/>
    <w:uiPriority w:val="99"/>
    <w:rsid w:val="00E966FE"/>
    <w:rPr>
      <w:color w:val="000000"/>
      <w:sz w:val="36"/>
      <w:szCs w:val="36"/>
      <w:u w:val="single"/>
      <w:lang w:eastAsia="en-GB" w:val="en-GB"/>
    </w:rPr>
  </w:style>
  <w:style w:type="paragraph" w:styleId="BalloonText">
    <w:name w:val="Balloon Text"/>
    <w:basedOn w:val="Normal"/>
    <w:link w:val="BalloonTextChar"/>
    <w:rsid w:val="00E966FE"/>
    <w:rPr>
      <w:rFonts w:ascii="Tahoma" w:cs="Tahoma" w:hAnsi="Tahoma"/>
      <w:sz w:val="16"/>
      <w:szCs w:val="16"/>
    </w:rPr>
  </w:style>
  <w:style w:type="character" w:styleId="BalloonTextChar" w:customStyle="1">
    <w:name w:val="Balloon Text Char"/>
    <w:basedOn w:val="DefaultParagraphFont"/>
    <w:link w:val="BalloonText"/>
    <w:rsid w:val="00E966FE"/>
    <w:rPr>
      <w:rFonts w:ascii="Tahoma" w:cs="Tahoma" w:hAnsi="Tahoma"/>
      <w:color w:val="000000"/>
      <w:sz w:val="16"/>
      <w:szCs w:val="16"/>
      <w:u w:val="single"/>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3.png"/><Relationship Id="rId83" Type="http://schemas.openxmlformats.org/officeDocument/2006/relationships/image" Target="media/image56.png"/><Relationship Id="rId42" Type="http://schemas.openxmlformats.org/officeDocument/2006/relationships/image" Target="media/image42.png"/><Relationship Id="rId41" Type="http://schemas.openxmlformats.org/officeDocument/2006/relationships/image" Target="media/image49.png"/><Relationship Id="rId44" Type="http://schemas.openxmlformats.org/officeDocument/2006/relationships/image" Target="media/image17.png"/><Relationship Id="rId43" Type="http://schemas.openxmlformats.org/officeDocument/2006/relationships/image" Target="media/image19.png"/><Relationship Id="rId46" Type="http://schemas.openxmlformats.org/officeDocument/2006/relationships/image" Target="media/image24.png"/><Relationship Id="rId45" Type="http://schemas.openxmlformats.org/officeDocument/2006/relationships/image" Target="media/image9.png"/><Relationship Id="rId80" Type="http://schemas.openxmlformats.org/officeDocument/2006/relationships/image" Target="media/image16.png"/><Relationship Id="rId82" Type="http://schemas.openxmlformats.org/officeDocument/2006/relationships/image" Target="media/image54.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image" Target="media/image8.png"/><Relationship Id="rId47" Type="http://schemas.openxmlformats.org/officeDocument/2006/relationships/image" Target="media/image14.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73" Type="http://schemas.openxmlformats.org/officeDocument/2006/relationships/image" Target="media/image15.png"/><Relationship Id="rId72" Type="http://schemas.openxmlformats.org/officeDocument/2006/relationships/image" Target="media/image20.png"/><Relationship Id="rId31" Type="http://schemas.openxmlformats.org/officeDocument/2006/relationships/image" Target="media/image70.png"/><Relationship Id="rId75" Type="http://schemas.openxmlformats.org/officeDocument/2006/relationships/image" Target="media/image21.png"/><Relationship Id="rId30" Type="http://schemas.openxmlformats.org/officeDocument/2006/relationships/image" Target="media/image66.png"/><Relationship Id="rId74" Type="http://schemas.openxmlformats.org/officeDocument/2006/relationships/image" Target="media/image26.png"/><Relationship Id="rId33" Type="http://schemas.openxmlformats.org/officeDocument/2006/relationships/image" Target="media/image10.png"/><Relationship Id="rId77" Type="http://schemas.openxmlformats.org/officeDocument/2006/relationships/image" Target="media/image23.png"/><Relationship Id="rId32" Type="http://schemas.openxmlformats.org/officeDocument/2006/relationships/image" Target="media/image67.png"/><Relationship Id="rId76" Type="http://schemas.openxmlformats.org/officeDocument/2006/relationships/image" Target="media/image27.png"/><Relationship Id="rId35" Type="http://schemas.openxmlformats.org/officeDocument/2006/relationships/image" Target="media/image37.png"/><Relationship Id="rId79" Type="http://schemas.openxmlformats.org/officeDocument/2006/relationships/image" Target="media/image29.png"/><Relationship Id="rId34" Type="http://schemas.openxmlformats.org/officeDocument/2006/relationships/image" Target="media/image53.png"/><Relationship Id="rId78" Type="http://schemas.openxmlformats.org/officeDocument/2006/relationships/image" Target="media/image31.png"/><Relationship Id="rId71" Type="http://schemas.openxmlformats.org/officeDocument/2006/relationships/image" Target="media/image48.png"/><Relationship Id="rId70" Type="http://schemas.openxmlformats.org/officeDocument/2006/relationships/image" Target="media/image28.png"/><Relationship Id="rId37" Type="http://schemas.openxmlformats.org/officeDocument/2006/relationships/image" Target="media/image45.png"/><Relationship Id="rId36" Type="http://schemas.openxmlformats.org/officeDocument/2006/relationships/image" Target="media/image7.png"/><Relationship Id="rId39" Type="http://schemas.openxmlformats.org/officeDocument/2006/relationships/image" Target="media/image46.png"/><Relationship Id="rId38" Type="http://schemas.openxmlformats.org/officeDocument/2006/relationships/image" Target="media/image41.png"/><Relationship Id="rId62" Type="http://schemas.openxmlformats.org/officeDocument/2006/relationships/image" Target="media/image34.png"/><Relationship Id="rId61" Type="http://schemas.openxmlformats.org/officeDocument/2006/relationships/image" Target="media/image38.png"/><Relationship Id="rId20" Type="http://schemas.openxmlformats.org/officeDocument/2006/relationships/image" Target="media/image50.png"/><Relationship Id="rId64" Type="http://schemas.openxmlformats.org/officeDocument/2006/relationships/image" Target="media/image33.png"/><Relationship Id="rId63" Type="http://schemas.openxmlformats.org/officeDocument/2006/relationships/image" Target="media/image40.png"/><Relationship Id="rId22" Type="http://schemas.openxmlformats.org/officeDocument/2006/relationships/image" Target="media/image68.png"/><Relationship Id="rId66" Type="http://schemas.openxmlformats.org/officeDocument/2006/relationships/image" Target="media/image30.png"/><Relationship Id="rId21" Type="http://schemas.openxmlformats.org/officeDocument/2006/relationships/image" Target="media/image63.png"/><Relationship Id="rId65" Type="http://schemas.openxmlformats.org/officeDocument/2006/relationships/image" Target="media/image39.png"/><Relationship Id="rId24" Type="http://schemas.openxmlformats.org/officeDocument/2006/relationships/image" Target="media/image58.png"/><Relationship Id="rId68" Type="http://schemas.openxmlformats.org/officeDocument/2006/relationships/image" Target="media/image32.png"/><Relationship Id="rId23" Type="http://schemas.openxmlformats.org/officeDocument/2006/relationships/image" Target="media/image59.png"/><Relationship Id="rId67" Type="http://schemas.openxmlformats.org/officeDocument/2006/relationships/image" Target="media/image35.png"/><Relationship Id="rId60" Type="http://schemas.openxmlformats.org/officeDocument/2006/relationships/image" Target="media/image25.png"/><Relationship Id="rId26" Type="http://schemas.openxmlformats.org/officeDocument/2006/relationships/image" Target="media/image62.png"/><Relationship Id="rId25" Type="http://schemas.openxmlformats.org/officeDocument/2006/relationships/image" Target="media/image57.png"/><Relationship Id="rId69" Type="http://schemas.openxmlformats.org/officeDocument/2006/relationships/image" Target="media/image36.png"/><Relationship Id="rId28" Type="http://schemas.openxmlformats.org/officeDocument/2006/relationships/image" Target="media/image60.png"/><Relationship Id="rId27" Type="http://schemas.openxmlformats.org/officeDocument/2006/relationships/image" Target="media/image69.png"/><Relationship Id="rId29" Type="http://schemas.openxmlformats.org/officeDocument/2006/relationships/image" Target="media/image64.png"/><Relationship Id="rId51" Type="http://schemas.openxmlformats.org/officeDocument/2006/relationships/image" Target="media/image2.png"/><Relationship Id="rId50" Type="http://schemas.openxmlformats.org/officeDocument/2006/relationships/image" Target="media/image11.png"/><Relationship Id="rId53" Type="http://schemas.openxmlformats.org/officeDocument/2006/relationships/image" Target="media/image22.png"/><Relationship Id="rId52" Type="http://schemas.openxmlformats.org/officeDocument/2006/relationships/image" Target="media/image3.png"/><Relationship Id="rId11" Type="http://schemas.openxmlformats.org/officeDocument/2006/relationships/footer" Target="footer2.xml"/><Relationship Id="rId55" Type="http://schemas.openxmlformats.org/officeDocument/2006/relationships/image" Target="media/image4.png"/><Relationship Id="rId10" Type="http://schemas.openxmlformats.org/officeDocument/2006/relationships/footer" Target="footer3.xml"/><Relationship Id="rId54" Type="http://schemas.openxmlformats.org/officeDocument/2006/relationships/image" Target="media/image71.png"/><Relationship Id="rId13" Type="http://schemas.openxmlformats.org/officeDocument/2006/relationships/image" Target="media/image44.png"/><Relationship Id="rId57" Type="http://schemas.openxmlformats.org/officeDocument/2006/relationships/image" Target="media/image13.png"/><Relationship Id="rId12" Type="http://schemas.openxmlformats.org/officeDocument/2006/relationships/footer" Target="footer1.xml"/><Relationship Id="rId56" Type="http://schemas.openxmlformats.org/officeDocument/2006/relationships/image" Target="media/image6.png"/><Relationship Id="rId15" Type="http://schemas.openxmlformats.org/officeDocument/2006/relationships/image" Target="media/image51.png"/><Relationship Id="rId59" Type="http://schemas.openxmlformats.org/officeDocument/2006/relationships/image" Target="media/image5.png"/><Relationship Id="rId14" Type="http://schemas.openxmlformats.org/officeDocument/2006/relationships/image" Target="media/image47.png"/><Relationship Id="rId58" Type="http://schemas.openxmlformats.org/officeDocument/2006/relationships/image" Target="media/image1.png"/><Relationship Id="rId17" Type="http://schemas.openxmlformats.org/officeDocument/2006/relationships/image" Target="media/image55.png"/><Relationship Id="rId16" Type="http://schemas.openxmlformats.org/officeDocument/2006/relationships/image" Target="media/image65.png"/><Relationship Id="rId19" Type="http://schemas.openxmlformats.org/officeDocument/2006/relationships/image" Target="media/image61.png"/><Relationship Id="rId18" Type="http://schemas.openxmlformats.org/officeDocument/2006/relationships/image" Target="media/image52.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GAR/npVBDit0ncR/KYf+DgQtg==">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2015-03-28T08:32:00Z</dcterms:created>
  <dc:creator>Mr. Mugendi</dc:creator>
</cp:coreProperties>
</file>