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ndara" w:cs="Candara" w:eastAsia="Candara" w:hAnsi="Candara"/>
          <w:b w:val="1"/>
          <w:i w:val="0"/>
          <w:smallCaps w:val="0"/>
          <w:strike w:val="0"/>
          <w:color w:val="000000"/>
          <w:sz w:val="56"/>
          <w:szCs w:val="56"/>
          <w:u w:val="none"/>
          <w:shd w:fill="auto" w:val="clear"/>
          <w:vertAlign w:val="baseline"/>
        </w:rPr>
      </w:pPr>
      <w:r w:rsidDel="00000000" w:rsidR="00000000" w:rsidRPr="00000000">
        <w:rPr>
          <w:rFonts w:ascii="Candara" w:cs="Candara" w:eastAsia="Candara" w:hAnsi="Candara"/>
          <w:b w:val="1"/>
          <w:i w:val="0"/>
          <w:smallCaps w:val="0"/>
          <w:strike w:val="0"/>
          <w:color w:val="000000"/>
          <w:sz w:val="56"/>
          <w:szCs w:val="56"/>
          <w:u w:val="none"/>
          <w:shd w:fill="auto" w:val="clear"/>
          <w:vertAlign w:val="baseline"/>
          <w:rtl w:val="0"/>
        </w:rPr>
        <w:t xml:space="preserve">FORM THREE BIOLOGY</w:t>
      </w:r>
    </w:p>
    <w:p w:rsidR="00000000" w:rsidDel="00000000" w:rsidP="00000000" w:rsidRDefault="00000000" w:rsidRPr="00000000" w14:paraId="00000003">
      <w:pPr>
        <w:spacing w:after="0" w:line="240" w:lineRule="auto"/>
        <w:rPr>
          <w:rFonts w:ascii="Candara" w:cs="Candara" w:eastAsia="Candara" w:hAnsi="Candara"/>
          <w:b w:val="1"/>
          <w:i w:val="1"/>
          <w:sz w:val="40"/>
          <w:szCs w:val="40"/>
        </w:rPr>
      </w:pPr>
      <w:r w:rsidDel="00000000" w:rsidR="00000000" w:rsidRPr="00000000">
        <w:rPr>
          <w:rFonts w:ascii="Candara" w:cs="Candara" w:eastAsia="Candara" w:hAnsi="Candara"/>
          <w:b w:val="1"/>
          <w:i w:val="1"/>
          <w:sz w:val="40"/>
          <w:szCs w:val="40"/>
          <w:rtl w:val="0"/>
        </w:rPr>
        <w:t xml:space="preserve">By the end of form three work, the learner should be able to:</w:t>
      </w:r>
    </w:p>
    <w:p w:rsidR="00000000" w:rsidDel="00000000" w:rsidP="00000000" w:rsidRDefault="00000000" w:rsidRPr="00000000" w14:paraId="0000000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Classify common organisms into their main taxonomic units</w:t>
      </w:r>
    </w:p>
    <w:p w:rsidR="00000000" w:rsidDel="00000000" w:rsidP="00000000" w:rsidRDefault="00000000" w:rsidRPr="00000000" w14:paraId="0000000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Write scientific names of organisms correctly</w:t>
      </w:r>
    </w:p>
    <w:p w:rsidR="00000000" w:rsidDel="00000000" w:rsidP="00000000" w:rsidRDefault="00000000" w:rsidRPr="00000000" w14:paraId="00000006">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List the kingdoms of organisms</w:t>
      </w:r>
    </w:p>
    <w:p w:rsidR="00000000" w:rsidDel="00000000" w:rsidP="00000000" w:rsidRDefault="00000000" w:rsidRPr="00000000" w14:paraId="00000007">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Kingdom monera</w:t>
      </w:r>
    </w:p>
    <w:p w:rsidR="00000000" w:rsidDel="00000000" w:rsidP="00000000" w:rsidRDefault="00000000" w:rsidRPr="00000000" w14:paraId="00000008">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Kingdom protoctista</w:t>
      </w:r>
    </w:p>
    <w:p w:rsidR="00000000" w:rsidDel="00000000" w:rsidP="00000000" w:rsidRDefault="00000000" w:rsidRPr="00000000" w14:paraId="00000009">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Observe, draw and name parts of spirogyra, amoeba, paramecium and euglena</w:t>
      </w:r>
    </w:p>
    <w:p w:rsidR="00000000" w:rsidDel="00000000" w:rsidP="00000000" w:rsidRDefault="00000000" w:rsidRPr="00000000" w14:paraId="0000000A">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Kingdom fungi </w:t>
      </w:r>
    </w:p>
    <w:p w:rsidR="00000000" w:rsidDel="00000000" w:rsidP="00000000" w:rsidRDefault="00000000" w:rsidRPr="00000000" w14:paraId="0000000B">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List down all the members of kingdom fungi</w:t>
      </w:r>
    </w:p>
    <w:p w:rsidR="00000000" w:rsidDel="00000000" w:rsidP="00000000" w:rsidRDefault="00000000" w:rsidRPr="00000000" w14:paraId="0000000C">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Draw and name parts of bread mold (mucor), yeast and mushrooms</w:t>
      </w:r>
    </w:p>
    <w:p w:rsidR="00000000" w:rsidDel="00000000" w:rsidP="00000000" w:rsidRDefault="00000000" w:rsidRPr="00000000" w14:paraId="0000000D">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main characteristics of kingdom plantae</w:t>
      </w:r>
    </w:p>
    <w:p w:rsidR="00000000" w:rsidDel="00000000" w:rsidP="00000000" w:rsidRDefault="00000000" w:rsidRPr="00000000" w14:paraId="0000000E">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main characteristics of bryophyta</w:t>
      </w:r>
    </w:p>
    <w:p w:rsidR="00000000" w:rsidDel="00000000" w:rsidP="00000000" w:rsidRDefault="00000000" w:rsidRPr="00000000" w14:paraId="0000000F">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examples of hyophyta</w:t>
      </w:r>
    </w:p>
    <w:p w:rsidR="00000000" w:rsidDel="00000000" w:rsidP="00000000" w:rsidRDefault="00000000" w:rsidRPr="00000000" w14:paraId="00000010">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Observe draw and name parts of liverworts and moss plants</w:t>
      </w:r>
    </w:p>
    <w:p w:rsidR="00000000" w:rsidDel="00000000" w:rsidP="00000000" w:rsidRDefault="00000000" w:rsidRPr="00000000" w14:paraId="00000011">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examples of pleridophyta</w:t>
      </w:r>
    </w:p>
    <w:p w:rsidR="00000000" w:rsidDel="00000000" w:rsidP="00000000" w:rsidRDefault="00000000" w:rsidRPr="00000000" w14:paraId="00000012">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Observe draw and name parts of fern plant</w:t>
      </w:r>
    </w:p>
    <w:p w:rsidR="00000000" w:rsidDel="00000000" w:rsidP="00000000" w:rsidRDefault="00000000" w:rsidRPr="00000000" w14:paraId="00000013">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examples of division spermatophyta</w:t>
      </w:r>
    </w:p>
    <w:p w:rsidR="00000000" w:rsidDel="00000000" w:rsidP="00000000" w:rsidRDefault="00000000" w:rsidRPr="00000000" w14:paraId="0000001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major sub-division of spermatophyta</w:t>
      </w:r>
    </w:p>
    <w:p w:rsidR="00000000" w:rsidDel="00000000" w:rsidP="00000000" w:rsidRDefault="00000000" w:rsidRPr="00000000" w14:paraId="0000001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List main characteristics of angiospermae</w:t>
      </w:r>
    </w:p>
    <w:p w:rsidR="00000000" w:rsidDel="00000000" w:rsidP="00000000" w:rsidRDefault="00000000" w:rsidRPr="00000000" w14:paraId="00000016">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Differentiate between angiospermae and gymnospermae</w:t>
      </w:r>
    </w:p>
    <w:p w:rsidR="00000000" w:rsidDel="00000000" w:rsidP="00000000" w:rsidRDefault="00000000" w:rsidRPr="00000000" w14:paraId="00000017">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State the characteristics of angiospermapyta</w:t>
      </w:r>
    </w:p>
    <w:p w:rsidR="00000000" w:rsidDel="00000000" w:rsidP="00000000" w:rsidRDefault="00000000" w:rsidRPr="00000000" w14:paraId="00000018">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and state major characteristics of classes of angiospermapytaegdicotyledonae&amp;monocotyledonoe</w:t>
      </w:r>
    </w:p>
    <w:p w:rsidR="00000000" w:rsidDel="00000000" w:rsidP="00000000" w:rsidRDefault="00000000" w:rsidRPr="00000000" w14:paraId="00000019">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kingdom animalia</w:t>
      </w:r>
    </w:p>
    <w:p w:rsidR="00000000" w:rsidDel="00000000" w:rsidP="00000000" w:rsidRDefault="00000000" w:rsidRPr="00000000" w14:paraId="0000001A">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Phylum arthropoda</w:t>
      </w:r>
    </w:p>
    <w:p w:rsidR="00000000" w:rsidDel="00000000" w:rsidP="00000000" w:rsidRDefault="00000000" w:rsidRPr="00000000" w14:paraId="0000001B">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list down the classes of the Phylum arthropoda</w:t>
      </w:r>
    </w:p>
    <w:p w:rsidR="00000000" w:rsidDel="00000000" w:rsidP="00000000" w:rsidRDefault="00000000" w:rsidRPr="00000000" w14:paraId="0000001C">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Class crustacean</w:t>
      </w:r>
    </w:p>
    <w:p w:rsidR="00000000" w:rsidDel="00000000" w:rsidP="00000000" w:rsidRDefault="00000000" w:rsidRPr="00000000" w14:paraId="0000001D">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Class insect</w:t>
      </w:r>
    </w:p>
    <w:p w:rsidR="00000000" w:rsidDel="00000000" w:rsidP="00000000" w:rsidRDefault="00000000" w:rsidRPr="00000000" w14:paraId="0000001E">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Class arachnida</w:t>
      </w:r>
    </w:p>
    <w:p w:rsidR="00000000" w:rsidDel="00000000" w:rsidP="00000000" w:rsidRDefault="00000000" w:rsidRPr="00000000" w14:paraId="0000001F">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list down the members of class arachnida and insect</w:t>
      </w:r>
    </w:p>
    <w:p w:rsidR="00000000" w:rsidDel="00000000" w:rsidP="00000000" w:rsidRDefault="00000000" w:rsidRPr="00000000" w14:paraId="00000020">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Classeschilopoda and diplopoda</w:t>
      </w:r>
    </w:p>
    <w:p w:rsidR="00000000" w:rsidDel="00000000" w:rsidP="00000000" w:rsidRDefault="00000000" w:rsidRPr="00000000" w14:paraId="00000021">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List down the members of class chilopoda and diplopoda</w:t>
      </w:r>
    </w:p>
    <w:p w:rsidR="00000000" w:rsidDel="00000000" w:rsidP="00000000" w:rsidRDefault="00000000" w:rsidRPr="00000000" w14:paraId="00000022">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Phylum chordate</w:t>
      </w:r>
    </w:p>
    <w:p w:rsidR="00000000" w:rsidDel="00000000" w:rsidP="00000000" w:rsidRDefault="00000000" w:rsidRPr="00000000" w14:paraId="00000023">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Pisces and amphibian</w:t>
      </w:r>
    </w:p>
    <w:p w:rsidR="00000000" w:rsidDel="00000000" w:rsidP="00000000" w:rsidRDefault="00000000" w:rsidRPr="00000000" w14:paraId="0000002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reptilian</w:t>
      </w:r>
    </w:p>
    <w:p w:rsidR="00000000" w:rsidDel="00000000" w:rsidP="00000000" w:rsidRDefault="00000000" w:rsidRPr="00000000" w14:paraId="0000002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Class aves</w:t>
      </w:r>
    </w:p>
    <w:p w:rsidR="00000000" w:rsidDel="00000000" w:rsidP="00000000" w:rsidRDefault="00000000" w:rsidRPr="00000000" w14:paraId="00000026">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general characteristics of Class Mammalia</w:t>
      </w:r>
    </w:p>
    <w:p w:rsidR="00000000" w:rsidDel="00000000" w:rsidP="00000000" w:rsidRDefault="00000000" w:rsidRPr="00000000" w14:paraId="00000027">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different types of members of Class Mammalia</w:t>
      </w:r>
    </w:p>
    <w:p w:rsidR="00000000" w:rsidDel="00000000" w:rsidP="00000000" w:rsidRDefault="00000000" w:rsidRPr="00000000" w14:paraId="00000028">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Construct a simple dichotomous to identify given organisms</w:t>
      </w:r>
    </w:p>
    <w:p w:rsidR="00000000" w:rsidDel="00000000" w:rsidP="00000000" w:rsidRDefault="00000000" w:rsidRPr="00000000" w14:paraId="00000029">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 an already constructed dichotomous key to identify given organisms</w:t>
      </w:r>
    </w:p>
    <w:p w:rsidR="00000000" w:rsidDel="00000000" w:rsidP="00000000" w:rsidRDefault="00000000" w:rsidRPr="00000000" w14:paraId="0000002A">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 an already constructed dichotomous key to identify given organisms</w:t>
      </w:r>
    </w:p>
    <w:p w:rsidR="00000000" w:rsidDel="00000000" w:rsidP="00000000" w:rsidRDefault="00000000" w:rsidRPr="00000000" w14:paraId="0000002B">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draw and label organisms correctly</w:t>
      </w:r>
    </w:p>
    <w:p w:rsidR="00000000" w:rsidDel="00000000" w:rsidP="00000000" w:rsidRDefault="00000000" w:rsidRPr="00000000" w14:paraId="0000002C">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Define the term ecology and identify terms used in ecology</w:t>
      </w:r>
    </w:p>
    <w:p w:rsidR="00000000" w:rsidDel="00000000" w:rsidP="00000000" w:rsidRDefault="00000000" w:rsidRPr="00000000" w14:paraId="0000002D">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Define the term ecology and identify terms used in ecology</w:t>
      </w:r>
    </w:p>
    <w:p w:rsidR="00000000" w:rsidDel="00000000" w:rsidP="00000000" w:rsidRDefault="00000000" w:rsidRPr="00000000" w14:paraId="0000002E">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the types of ecosystems</w:t>
      </w:r>
    </w:p>
    <w:p w:rsidR="00000000" w:rsidDel="00000000" w:rsidP="00000000" w:rsidRDefault="00000000" w:rsidRPr="00000000" w14:paraId="0000002F">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State and explain how light determines distribution of organisms in an ecosystem</w:t>
      </w:r>
    </w:p>
    <w:p w:rsidR="00000000" w:rsidDel="00000000" w:rsidP="00000000" w:rsidRDefault="00000000" w:rsidRPr="00000000" w14:paraId="00000030">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and describe how temperature  determines distribution of organisms in an ecosystem</w:t>
      </w:r>
    </w:p>
    <w:p w:rsidR="00000000" w:rsidDel="00000000" w:rsidP="00000000" w:rsidRDefault="00000000" w:rsidRPr="00000000" w14:paraId="00000031">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and describe how Rainfall and humidity determines distribution of organisms in an ecosystem</w:t>
      </w:r>
    </w:p>
    <w:p w:rsidR="00000000" w:rsidDel="00000000" w:rsidP="00000000" w:rsidRDefault="00000000" w:rsidRPr="00000000" w14:paraId="00000032">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Wind and atmospheric pressure determines distribution of organisms in an ecosystem</w:t>
      </w:r>
    </w:p>
    <w:p w:rsidR="00000000" w:rsidDel="00000000" w:rsidP="00000000" w:rsidRDefault="00000000" w:rsidRPr="00000000" w14:paraId="00000033">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Write down correct  answers to questions asked in the test</w:t>
      </w:r>
    </w:p>
    <w:p w:rsidR="00000000" w:rsidDel="00000000" w:rsidP="00000000" w:rsidRDefault="00000000" w:rsidRPr="00000000" w14:paraId="0000003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salinity affects the distribution of organisms in aquatic ecosystems</w:t>
      </w:r>
    </w:p>
    <w:p w:rsidR="00000000" w:rsidDel="00000000" w:rsidP="00000000" w:rsidRDefault="00000000" w:rsidRPr="00000000" w14:paraId="0000003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waves, currents and tides affects the distribution of organisms in aquatic ecosystem</w:t>
      </w:r>
    </w:p>
    <w:p w:rsidR="00000000" w:rsidDel="00000000" w:rsidP="00000000" w:rsidRDefault="00000000" w:rsidRPr="00000000" w14:paraId="00000036">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Edaphic factors affects the distribution of organisms in an ecosystem</w:t>
      </w:r>
    </w:p>
    <w:p w:rsidR="00000000" w:rsidDel="00000000" w:rsidP="00000000" w:rsidRDefault="00000000" w:rsidRPr="00000000" w14:paraId="00000037">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Measure certain factors in samples of different soils</w:t>
      </w:r>
    </w:p>
    <w:p w:rsidR="00000000" w:rsidDel="00000000" w:rsidP="00000000" w:rsidRDefault="00000000" w:rsidRPr="00000000" w14:paraId="00000038">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Geological factors affect the distribution of organisms in an ecosystem</w:t>
      </w:r>
    </w:p>
    <w:p w:rsidR="00000000" w:rsidDel="00000000" w:rsidP="00000000" w:rsidRDefault="00000000" w:rsidRPr="00000000" w14:paraId="00000039">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Abiotic factors  affect the distribution of organisms in an ecosystem</w:t>
      </w:r>
    </w:p>
    <w:p w:rsidR="00000000" w:rsidDel="00000000" w:rsidP="00000000" w:rsidRDefault="00000000" w:rsidRPr="00000000" w14:paraId="0000003A">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competition  affects the distribution of organisms in an ecosystem</w:t>
      </w:r>
    </w:p>
    <w:p w:rsidR="00000000" w:rsidDel="00000000" w:rsidP="00000000" w:rsidRDefault="00000000" w:rsidRPr="00000000" w14:paraId="0000003B">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Predation and Symbiosis  affects the distribution of organisms in an ecosystem</w:t>
      </w:r>
    </w:p>
    <w:p w:rsidR="00000000" w:rsidDel="00000000" w:rsidP="00000000" w:rsidRDefault="00000000" w:rsidRPr="00000000" w14:paraId="0000003C">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Differentiate between Parasitism and saprophytism</w:t>
      </w:r>
    </w:p>
    <w:p w:rsidR="00000000" w:rsidDel="00000000" w:rsidP="00000000" w:rsidRDefault="00000000" w:rsidRPr="00000000" w14:paraId="0000003D">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Parasitism and saprophytism influence the distribution of organisms in an ecosystem e.g. Tick and cattle</w:t>
      </w:r>
    </w:p>
    <w:p w:rsidR="00000000" w:rsidDel="00000000" w:rsidP="00000000" w:rsidRDefault="00000000" w:rsidRPr="00000000" w14:paraId="0000003E">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interaction between organisms in an ecosystem</w:t>
      </w:r>
    </w:p>
    <w:p w:rsidR="00000000" w:rsidDel="00000000" w:rsidP="00000000" w:rsidRDefault="00000000" w:rsidRPr="00000000" w14:paraId="0000003F">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role of decomposers in Nitrogen cycle &amp; carbon cycle</w:t>
      </w:r>
    </w:p>
    <w:p w:rsidR="00000000" w:rsidDel="00000000" w:rsidP="00000000" w:rsidRDefault="00000000" w:rsidRPr="00000000" w14:paraId="00000040">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Define   the terms food chain and food web</w:t>
      </w:r>
    </w:p>
    <w:p w:rsidR="00000000" w:rsidDel="00000000" w:rsidP="00000000" w:rsidRDefault="00000000" w:rsidRPr="00000000" w14:paraId="00000041">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Construct food chains and food webs</w:t>
      </w:r>
    </w:p>
    <w:p w:rsidR="00000000" w:rsidDel="00000000" w:rsidP="00000000" w:rsidRDefault="00000000" w:rsidRPr="00000000" w14:paraId="00000042">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energy flow in a local ecosystem and Construct food chains and food webs</w:t>
      </w:r>
    </w:p>
    <w:p w:rsidR="00000000" w:rsidDel="00000000" w:rsidP="00000000" w:rsidRDefault="00000000" w:rsidRPr="00000000" w14:paraId="00000043">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Define population</w:t>
      </w:r>
    </w:p>
    <w:p w:rsidR="00000000" w:rsidDel="00000000" w:rsidP="00000000" w:rsidRDefault="00000000" w:rsidRPr="00000000" w14:paraId="0000004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List down the characteristics of population</w:t>
      </w:r>
    </w:p>
    <w:p w:rsidR="00000000" w:rsidDel="00000000" w:rsidP="00000000" w:rsidRDefault="00000000" w:rsidRPr="00000000" w14:paraId="0000004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Explain the use of quadrants and transects as methods of Population estimation</w:t>
      </w:r>
    </w:p>
    <w:p w:rsidR="00000000" w:rsidDel="00000000" w:rsidP="00000000" w:rsidRDefault="00000000" w:rsidRPr="00000000" w14:paraId="00000046">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Explain the capture –recapture method of population estimation</w:t>
      </w:r>
    </w:p>
    <w:p w:rsidR="00000000" w:rsidDel="00000000" w:rsidP="00000000" w:rsidRDefault="00000000" w:rsidRPr="00000000" w14:paraId="00000047">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 quadrant method to estimate population of named organisms within the compound</w:t>
      </w:r>
    </w:p>
    <w:p w:rsidR="00000000" w:rsidDel="00000000" w:rsidP="00000000" w:rsidRDefault="00000000" w:rsidRPr="00000000" w14:paraId="00000048">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total count, aerial count and aerial photography and other methods of population estimation</w:t>
      </w:r>
    </w:p>
    <w:p w:rsidR="00000000" w:rsidDel="00000000" w:rsidP="00000000" w:rsidRDefault="00000000" w:rsidRPr="00000000" w14:paraId="00000049">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Relate to the adaptations of xerophytes to their habitats</w:t>
      </w:r>
    </w:p>
    <w:p w:rsidR="00000000" w:rsidDel="00000000" w:rsidP="00000000" w:rsidRDefault="00000000" w:rsidRPr="00000000" w14:paraId="0000004A">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Relate to the adaptations of mesophytes  to their habitats</w:t>
      </w:r>
    </w:p>
    <w:p w:rsidR="00000000" w:rsidDel="00000000" w:rsidP="00000000" w:rsidRDefault="00000000" w:rsidRPr="00000000" w14:paraId="0000004B">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Relate to the adaptations of hydrophytes  to their habitats</w:t>
      </w:r>
    </w:p>
    <w:p w:rsidR="00000000" w:rsidDel="00000000" w:rsidP="00000000" w:rsidRDefault="00000000" w:rsidRPr="00000000" w14:paraId="0000004C">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Observe, draw and label parts of named hydrophytes, mesophytes and xerophyte plants</w:t>
      </w:r>
    </w:p>
    <w:p w:rsidR="00000000" w:rsidDel="00000000" w:rsidP="00000000" w:rsidRDefault="00000000" w:rsidRPr="00000000" w14:paraId="0000004D">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Relate to the adaptations of halophytes  to their habitats</w:t>
      </w:r>
    </w:p>
    <w:p w:rsidR="00000000" w:rsidDel="00000000" w:rsidP="00000000" w:rsidRDefault="00000000" w:rsidRPr="00000000" w14:paraId="0000004E">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Explain pollution and give examples of pollutants</w:t>
      </w:r>
    </w:p>
    <w:p w:rsidR="00000000" w:rsidDel="00000000" w:rsidP="00000000" w:rsidRDefault="00000000" w:rsidRPr="00000000" w14:paraId="0000004F">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various air pollutants</w:t>
      </w:r>
    </w:p>
    <w:p w:rsidR="00000000" w:rsidDel="00000000" w:rsidP="00000000" w:rsidRDefault="00000000" w:rsidRPr="00000000" w14:paraId="00000050">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Discuss the effects of air pollution on the environment</w:t>
      </w:r>
    </w:p>
    <w:p w:rsidR="00000000" w:rsidDel="00000000" w:rsidP="00000000" w:rsidRDefault="00000000" w:rsidRPr="00000000" w14:paraId="00000051">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Suggest methods of controlling air pollution</w:t>
      </w:r>
    </w:p>
    <w:p w:rsidR="00000000" w:rsidDel="00000000" w:rsidP="00000000" w:rsidRDefault="00000000" w:rsidRPr="00000000" w14:paraId="00000052">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various causes of Land/ soil pollution</w:t>
      </w:r>
    </w:p>
    <w:p w:rsidR="00000000" w:rsidDel="00000000" w:rsidP="00000000" w:rsidRDefault="00000000" w:rsidRPr="00000000" w14:paraId="00000053">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Discuss the effects of Land/ soil pollution and human health in rural and urban centers</w:t>
      </w:r>
    </w:p>
    <w:p w:rsidR="00000000" w:rsidDel="00000000" w:rsidP="00000000" w:rsidRDefault="00000000" w:rsidRPr="00000000" w14:paraId="0000005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Suggest methods of controlling Land/ soil pollution</w:t>
      </w:r>
    </w:p>
    <w:p w:rsidR="00000000" w:rsidDel="00000000" w:rsidP="00000000" w:rsidRDefault="00000000" w:rsidRPr="00000000" w14:paraId="0000005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causes of  Water pollution</w:t>
      </w:r>
    </w:p>
    <w:p w:rsidR="00000000" w:rsidDel="00000000" w:rsidP="00000000" w:rsidRDefault="00000000" w:rsidRPr="00000000" w14:paraId="00000056">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other causes of environmental pollution in rural and urban centers</w:t>
      </w:r>
    </w:p>
    <w:p w:rsidR="00000000" w:rsidDel="00000000" w:rsidP="00000000" w:rsidRDefault="00000000" w:rsidRPr="00000000" w14:paraId="00000057">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Discuss the effects  of water pollution on human health in rural and urban centers and other organisms</w:t>
      </w:r>
    </w:p>
    <w:p w:rsidR="00000000" w:rsidDel="00000000" w:rsidP="00000000" w:rsidRDefault="00000000" w:rsidRPr="00000000" w14:paraId="00000058">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Suggest methods of controlling water pollution</w:t>
      </w:r>
    </w:p>
    <w:p w:rsidR="00000000" w:rsidDel="00000000" w:rsidP="00000000" w:rsidRDefault="00000000" w:rsidRPr="00000000" w14:paraId="00000059">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symptoms of cholera and typhoid fever</w:t>
      </w:r>
    </w:p>
    <w:p w:rsidR="00000000" w:rsidDel="00000000" w:rsidP="00000000" w:rsidRDefault="00000000" w:rsidRPr="00000000" w14:paraId="0000005A">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State methods of transmission</w:t>
      </w:r>
    </w:p>
    <w:p w:rsidR="00000000" w:rsidDel="00000000" w:rsidP="00000000" w:rsidRDefault="00000000" w:rsidRPr="00000000" w14:paraId="0000005B">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Suggest control measures</w:t>
      </w:r>
    </w:p>
    <w:p w:rsidR="00000000" w:rsidDel="00000000" w:rsidP="00000000" w:rsidRDefault="00000000" w:rsidRPr="00000000" w14:paraId="0000005C">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the causes, symptoms and methods of transmission and control of malaria</w:t>
      </w:r>
    </w:p>
    <w:p w:rsidR="00000000" w:rsidDel="00000000" w:rsidP="00000000" w:rsidRDefault="00000000" w:rsidRPr="00000000" w14:paraId="0000005D">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the causes, symptoms and methods of transmission of amoebic dysentery</w:t>
      </w:r>
    </w:p>
    <w:p w:rsidR="00000000" w:rsidDel="00000000" w:rsidP="00000000" w:rsidRDefault="00000000" w:rsidRPr="00000000" w14:paraId="0000005E">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Suggest control methods of amoebic dysentery</w:t>
      </w:r>
    </w:p>
    <w:p w:rsidR="00000000" w:rsidDel="00000000" w:rsidP="00000000" w:rsidRDefault="00000000" w:rsidRPr="00000000" w14:paraId="0000005F">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the causes, symptoms and methods of transmission of ascariosis</w:t>
      </w:r>
    </w:p>
    <w:p w:rsidR="00000000" w:rsidDel="00000000" w:rsidP="00000000" w:rsidRDefault="00000000" w:rsidRPr="00000000" w14:paraId="00000060">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the causes, symptoms and methods of transmission and control of schistomiasis</w:t>
      </w:r>
    </w:p>
    <w:p w:rsidR="00000000" w:rsidDel="00000000" w:rsidP="00000000" w:rsidRDefault="00000000" w:rsidRPr="00000000" w14:paraId="00000061">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Define reproduction and state its importance</w:t>
      </w:r>
    </w:p>
    <w:p w:rsidR="00000000" w:rsidDel="00000000" w:rsidP="00000000" w:rsidRDefault="00000000" w:rsidRPr="00000000" w14:paraId="00000062">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Differentiate between asexual and sexual reproduction</w:t>
      </w:r>
    </w:p>
    <w:p w:rsidR="00000000" w:rsidDel="00000000" w:rsidP="00000000" w:rsidRDefault="00000000" w:rsidRPr="00000000" w14:paraId="00000063">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appearance and location of chromosomes</w:t>
      </w:r>
    </w:p>
    <w:p w:rsidR="00000000" w:rsidDel="00000000" w:rsidP="00000000" w:rsidRDefault="00000000" w:rsidRPr="00000000" w14:paraId="0000006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Define mitosis </w:t>
      </w:r>
    </w:p>
    <w:p w:rsidR="00000000" w:rsidDel="00000000" w:rsidP="00000000" w:rsidRDefault="00000000" w:rsidRPr="00000000" w14:paraId="0000006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chromosomicmovement during mitosis</w:t>
      </w:r>
    </w:p>
    <w:p w:rsidR="00000000" w:rsidDel="00000000" w:rsidP="00000000" w:rsidRDefault="00000000" w:rsidRPr="00000000" w14:paraId="00000066">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e the movement of chromosomes in mitosis </w:t>
      </w:r>
    </w:p>
    <w:p w:rsidR="00000000" w:rsidDel="00000000" w:rsidP="00000000" w:rsidRDefault="00000000" w:rsidRPr="00000000" w14:paraId="00000067">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stages of mitosis</w:t>
      </w:r>
    </w:p>
    <w:p w:rsidR="00000000" w:rsidDel="00000000" w:rsidP="00000000" w:rsidRDefault="00000000" w:rsidRPr="00000000" w14:paraId="00000068">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and describe stages of mitosis</w:t>
      </w:r>
    </w:p>
    <w:p w:rsidR="00000000" w:rsidDel="00000000" w:rsidP="00000000" w:rsidRDefault="00000000" w:rsidRPr="00000000" w14:paraId="00000069">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State the significance of mitosis in reproduction</w:t>
      </w:r>
    </w:p>
    <w:p w:rsidR="00000000" w:rsidDel="00000000" w:rsidP="00000000" w:rsidRDefault="00000000" w:rsidRPr="00000000" w14:paraId="0000006A">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Define meiosis</w:t>
      </w:r>
    </w:p>
    <w:p w:rsidR="00000000" w:rsidDel="00000000" w:rsidP="00000000" w:rsidRDefault="00000000" w:rsidRPr="00000000" w14:paraId="0000006B">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State the stages of meiosis</w:t>
      </w:r>
    </w:p>
    <w:p w:rsidR="00000000" w:rsidDel="00000000" w:rsidP="00000000" w:rsidRDefault="00000000" w:rsidRPr="00000000" w14:paraId="0000006C">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chromosome movement during meiosis</w:t>
      </w:r>
    </w:p>
    <w:p w:rsidR="00000000" w:rsidDel="00000000" w:rsidP="00000000" w:rsidRDefault="00000000" w:rsidRPr="00000000" w14:paraId="0000006D">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Observe the stages of meiosis</w:t>
      </w:r>
    </w:p>
    <w:p w:rsidR="00000000" w:rsidDel="00000000" w:rsidP="00000000" w:rsidRDefault="00000000" w:rsidRPr="00000000" w14:paraId="0000006E">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movement of chromosomes during meiosis</w:t>
      </w:r>
    </w:p>
    <w:p w:rsidR="00000000" w:rsidDel="00000000" w:rsidP="00000000" w:rsidRDefault="00000000" w:rsidRPr="00000000" w14:paraId="0000006F">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State the significance of meiosis in reproduction</w:t>
      </w:r>
    </w:p>
    <w:p w:rsidR="00000000" w:rsidDel="00000000" w:rsidP="00000000" w:rsidRDefault="00000000" w:rsidRPr="00000000" w14:paraId="00000070">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Differentiate between mitosis and meiosis</w:t>
      </w:r>
    </w:p>
    <w:p w:rsidR="00000000" w:rsidDel="00000000" w:rsidP="00000000" w:rsidRDefault="00000000" w:rsidRPr="00000000" w14:paraId="00000071">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State and describe the importance of Binary fission</w:t>
      </w:r>
    </w:p>
    <w:p w:rsidR="00000000" w:rsidDel="00000000" w:rsidP="00000000" w:rsidRDefault="00000000" w:rsidRPr="00000000" w14:paraId="00000072">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Observe spore formation in bread mould (mucor) and binary fission in paramecium</w:t>
      </w:r>
    </w:p>
    <w:p w:rsidR="00000000" w:rsidDel="00000000" w:rsidP="00000000" w:rsidRDefault="00000000" w:rsidRPr="00000000" w14:paraId="00000073">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State and describing the importance of budding in reproduction</w:t>
      </w:r>
    </w:p>
    <w:p w:rsidR="00000000" w:rsidDel="00000000" w:rsidP="00000000" w:rsidRDefault="00000000" w:rsidRPr="00000000" w14:paraId="0000007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Observing drawing and budding cells of yeast</w:t>
      </w:r>
    </w:p>
    <w:p w:rsidR="00000000" w:rsidDel="00000000" w:rsidP="00000000" w:rsidRDefault="00000000" w:rsidRPr="00000000" w14:paraId="0000007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external structure of a typical flower</w:t>
      </w:r>
    </w:p>
    <w:p w:rsidR="00000000" w:rsidDel="00000000" w:rsidP="00000000" w:rsidRDefault="00000000" w:rsidRPr="00000000" w14:paraId="00000076">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internal structure of a typical flower</w:t>
      </w:r>
    </w:p>
    <w:p w:rsidR="00000000" w:rsidDel="00000000" w:rsidP="00000000" w:rsidRDefault="00000000" w:rsidRPr="00000000" w14:paraId="00000077">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Observe, describe and draw different types of pollen grains</w:t>
      </w:r>
    </w:p>
    <w:p w:rsidR="00000000" w:rsidDel="00000000" w:rsidP="00000000" w:rsidRDefault="00000000" w:rsidRPr="00000000" w14:paraId="00000078">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the structure of ovules</w:t>
      </w:r>
    </w:p>
    <w:p w:rsidR="00000000" w:rsidDel="00000000" w:rsidP="00000000" w:rsidRDefault="00000000" w:rsidRPr="00000000" w14:paraId="00000079">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other characteristics of flowers</w:t>
      </w:r>
    </w:p>
    <w:p w:rsidR="00000000" w:rsidDel="00000000" w:rsidP="00000000" w:rsidRDefault="00000000" w:rsidRPr="00000000" w14:paraId="0000007A">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and compare adaptations of wind and insect pollinated flowers</w:t>
      </w:r>
    </w:p>
    <w:p w:rsidR="00000000" w:rsidDel="00000000" w:rsidP="00000000" w:rsidRDefault="00000000" w:rsidRPr="00000000" w14:paraId="0000007B">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features and mechanisms that hinder self-pollination and self-fertilization</w:t>
      </w:r>
    </w:p>
    <w:p w:rsidR="00000000" w:rsidDel="00000000" w:rsidP="00000000" w:rsidRDefault="00000000" w:rsidRPr="00000000" w14:paraId="0000007C">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process of fertilization in flowering plants</w:t>
      </w:r>
    </w:p>
    <w:p w:rsidR="00000000" w:rsidDel="00000000" w:rsidP="00000000" w:rsidRDefault="00000000" w:rsidRPr="00000000" w14:paraId="0000007D">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and explain how embryo and seeds are formed in flowering plants</w:t>
      </w:r>
    </w:p>
    <w:p w:rsidR="00000000" w:rsidDel="00000000" w:rsidP="00000000" w:rsidRDefault="00000000" w:rsidRPr="00000000" w14:paraId="0000007E">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how fruits are formed in flowering plants</w:t>
      </w:r>
    </w:p>
    <w:p w:rsidR="00000000" w:rsidDel="00000000" w:rsidP="00000000" w:rsidRDefault="00000000" w:rsidRPr="00000000" w14:paraId="0000007F">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Differentiate between a fruit and a seed</w:t>
      </w:r>
    </w:p>
    <w:p w:rsidR="00000000" w:rsidDel="00000000" w:rsidP="00000000" w:rsidRDefault="00000000" w:rsidRPr="00000000" w14:paraId="00000080">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and explain how different  seeds and fruits are dispersed</w:t>
      </w:r>
    </w:p>
    <w:p w:rsidR="00000000" w:rsidDel="00000000" w:rsidP="00000000" w:rsidRDefault="00000000" w:rsidRPr="00000000" w14:paraId="00000081">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Classifying various types of fruits and describe their placentation</w:t>
      </w:r>
    </w:p>
    <w:p w:rsidR="00000000" w:rsidDel="00000000" w:rsidP="00000000" w:rsidRDefault="00000000" w:rsidRPr="00000000" w14:paraId="00000082">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Differentiate between internal and external fertilization</w:t>
      </w:r>
    </w:p>
    <w:p w:rsidR="00000000" w:rsidDel="00000000" w:rsidP="00000000" w:rsidRDefault="00000000" w:rsidRPr="00000000" w14:paraId="00000083">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external fertilization in amphibians</w:t>
      </w:r>
    </w:p>
    <w:p w:rsidR="00000000" w:rsidDel="00000000" w:rsidP="00000000" w:rsidRDefault="00000000" w:rsidRPr="00000000" w14:paraId="0000008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Relate the structure of mammalian male reproductive system to its functions</w:t>
      </w:r>
    </w:p>
    <w:p w:rsidR="00000000" w:rsidDel="00000000" w:rsidP="00000000" w:rsidRDefault="00000000" w:rsidRPr="00000000" w14:paraId="0000008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Relate the structure of mammalian male reproductive organ and spermatozoa to its function</w:t>
      </w:r>
    </w:p>
    <w:p w:rsidR="00000000" w:rsidDel="00000000" w:rsidP="00000000" w:rsidRDefault="00000000" w:rsidRPr="00000000" w14:paraId="00000086">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Relate the structure of mammalian female reproductive system to its function</w:t>
      </w:r>
    </w:p>
    <w:p w:rsidR="00000000" w:rsidDel="00000000" w:rsidP="00000000" w:rsidRDefault="00000000" w:rsidRPr="00000000" w14:paraId="00000087">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Relate the structure of mammalian ovum to its function</w:t>
      </w:r>
    </w:p>
    <w:p w:rsidR="00000000" w:rsidDel="00000000" w:rsidP="00000000" w:rsidRDefault="00000000" w:rsidRPr="00000000" w14:paraId="00000088">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internal fertilization in mammals</w:t>
      </w:r>
    </w:p>
    <w:p w:rsidR="00000000" w:rsidDel="00000000" w:rsidP="00000000" w:rsidRDefault="00000000" w:rsidRPr="00000000" w14:paraId="00000089">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fertilization process</w:t>
      </w:r>
    </w:p>
    <w:p w:rsidR="00000000" w:rsidDel="00000000" w:rsidP="00000000" w:rsidRDefault="00000000" w:rsidRPr="00000000" w14:paraId="0000008A">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implantation and the role of the placenta in mammals</w:t>
      </w:r>
    </w:p>
    <w:p w:rsidR="00000000" w:rsidDel="00000000" w:rsidP="00000000" w:rsidRDefault="00000000" w:rsidRPr="00000000" w14:paraId="0000008B">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Define gestation in mammals</w:t>
      </w:r>
    </w:p>
    <w:p w:rsidR="00000000" w:rsidDel="00000000" w:rsidP="00000000" w:rsidRDefault="00000000" w:rsidRPr="00000000" w14:paraId="0000008C">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different gestation periods in different mammals</w:t>
      </w:r>
    </w:p>
    <w:p w:rsidR="00000000" w:rsidDel="00000000" w:rsidP="00000000" w:rsidRDefault="00000000" w:rsidRPr="00000000" w14:paraId="0000008D">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birth and explain parental care</w:t>
      </w:r>
    </w:p>
    <w:p w:rsidR="00000000" w:rsidDel="00000000" w:rsidP="00000000" w:rsidRDefault="00000000" w:rsidRPr="00000000" w14:paraId="0000008E">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role of hormones in reproduction of humans</w:t>
      </w:r>
    </w:p>
    <w:p w:rsidR="00000000" w:rsidDel="00000000" w:rsidP="00000000" w:rsidRDefault="00000000" w:rsidRPr="00000000" w14:paraId="0000008F">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the role of hormones in the menstrual cycle</w:t>
      </w:r>
    </w:p>
    <w:p w:rsidR="00000000" w:rsidDel="00000000" w:rsidP="00000000" w:rsidRDefault="00000000" w:rsidRPr="00000000" w14:paraId="00000090">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symptoms and explain the methods of transmission and prevention of gonorrhea and herpes simplex</w:t>
      </w:r>
    </w:p>
    <w:p w:rsidR="00000000" w:rsidDel="00000000" w:rsidP="00000000" w:rsidRDefault="00000000" w:rsidRPr="00000000" w14:paraId="00000091">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symptoms and explain the methods of transmission and prevention of syphilis and trichomoniasis</w:t>
      </w:r>
    </w:p>
    <w:p w:rsidR="00000000" w:rsidDel="00000000" w:rsidP="00000000" w:rsidRDefault="00000000" w:rsidRPr="00000000" w14:paraId="00000092">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symptoms and explain the methods of transmission and prevention of candidiasis and hepatitis</w:t>
      </w:r>
    </w:p>
    <w:p w:rsidR="00000000" w:rsidDel="00000000" w:rsidP="00000000" w:rsidRDefault="00000000" w:rsidRPr="00000000" w14:paraId="00000093">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Identify the causes and modes of transmission of HIV/AIDS and prevention of HIV and AIDS</w:t>
      </w:r>
    </w:p>
    <w:p w:rsidR="00000000" w:rsidDel="00000000" w:rsidP="00000000" w:rsidRDefault="00000000" w:rsidRPr="00000000" w14:paraId="00000094">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Identify effects of HIV/AIDS in human economy</w:t>
      </w:r>
    </w:p>
    <w:p w:rsidR="00000000" w:rsidDel="00000000" w:rsidP="00000000" w:rsidRDefault="00000000" w:rsidRPr="00000000" w14:paraId="00000095">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Identify the symptoms of HIV/AIDS and stages of HIV and AIDS</w:t>
      </w:r>
    </w:p>
    <w:p w:rsidR="00000000" w:rsidDel="00000000" w:rsidP="00000000" w:rsidRDefault="00000000" w:rsidRPr="00000000" w14:paraId="00000096">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Explain ways of preventing and controlling the spread of HIV/AIDS</w:t>
      </w:r>
    </w:p>
    <w:p w:rsidR="00000000" w:rsidDel="00000000" w:rsidP="00000000" w:rsidRDefault="00000000" w:rsidRPr="00000000" w14:paraId="00000097">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Discuss the social effects of  HIV/AIDS</w:t>
      </w:r>
    </w:p>
    <w:p w:rsidR="00000000" w:rsidDel="00000000" w:rsidP="00000000" w:rsidRDefault="00000000" w:rsidRPr="00000000" w14:paraId="00000098">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Explain the advantages and disadvantages of sexual and asexual reproduction</w:t>
      </w:r>
    </w:p>
    <w:p w:rsidR="00000000" w:rsidDel="00000000" w:rsidP="00000000" w:rsidRDefault="00000000" w:rsidRPr="00000000" w14:paraId="00000099">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Define the terms growth and development</w:t>
      </w:r>
    </w:p>
    <w:p w:rsidR="00000000" w:rsidDel="00000000" w:rsidP="00000000" w:rsidRDefault="00000000" w:rsidRPr="00000000" w14:paraId="0000009A">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the sigmoid growth curve</w:t>
      </w:r>
    </w:p>
    <w:p w:rsidR="00000000" w:rsidDel="00000000" w:rsidP="00000000" w:rsidRDefault="00000000" w:rsidRPr="00000000" w14:paraId="0000009B">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the phases of sigmoid curve</w:t>
      </w:r>
    </w:p>
    <w:p w:rsidR="00000000" w:rsidDel="00000000" w:rsidP="00000000" w:rsidRDefault="00000000" w:rsidRPr="00000000" w14:paraId="0000009C">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the intermittent growth curve</w:t>
      </w:r>
    </w:p>
    <w:p w:rsidR="00000000" w:rsidDel="00000000" w:rsidP="00000000" w:rsidRDefault="00000000" w:rsidRPr="00000000" w14:paraId="0000009D">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Analyze data on growth rate</w:t>
      </w:r>
    </w:p>
    <w:p w:rsidR="00000000" w:rsidDel="00000000" w:rsidP="00000000" w:rsidRDefault="00000000" w:rsidRPr="00000000" w14:paraId="0000009E">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Draw growth curves</w:t>
      </w:r>
    </w:p>
    <w:p w:rsidR="00000000" w:rsidDel="00000000" w:rsidP="00000000" w:rsidRDefault="00000000" w:rsidRPr="00000000" w14:paraId="0000009F">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Define seed dormancy</w:t>
      </w:r>
    </w:p>
    <w:p w:rsidR="00000000" w:rsidDel="00000000" w:rsidP="00000000" w:rsidRDefault="00000000" w:rsidRPr="00000000" w14:paraId="000000A0">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Identify factors affecting viability and dormancy of seeds</w:t>
      </w:r>
    </w:p>
    <w:p w:rsidR="00000000" w:rsidDel="00000000" w:rsidP="00000000" w:rsidRDefault="00000000" w:rsidRPr="00000000" w14:paraId="000000A1">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Identify factors affecting seed dormancy</w:t>
      </w:r>
    </w:p>
    <w:p w:rsidR="00000000" w:rsidDel="00000000" w:rsidP="00000000" w:rsidRDefault="00000000" w:rsidRPr="00000000" w14:paraId="000000A2">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Define seed germination</w:t>
      </w:r>
    </w:p>
    <w:p w:rsidR="00000000" w:rsidDel="00000000" w:rsidP="00000000" w:rsidRDefault="00000000" w:rsidRPr="00000000" w14:paraId="000000A3">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Differentiate between types of seed germination</w:t>
      </w:r>
    </w:p>
    <w:p w:rsidR="00000000" w:rsidDel="00000000" w:rsidP="00000000" w:rsidRDefault="00000000" w:rsidRPr="00000000" w14:paraId="000000A4">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Identifying Conditions necessary for germination - oxygen</w:t>
      </w:r>
    </w:p>
    <w:p w:rsidR="00000000" w:rsidDel="00000000" w:rsidP="00000000" w:rsidRDefault="00000000" w:rsidRPr="00000000" w14:paraId="000000A5">
      <w:pPr>
        <w:numPr>
          <w:ilvl w:val="0"/>
          <w:numId w:val="101"/>
        </w:numPr>
        <w:spacing w:after="0" w:line="240" w:lineRule="auto"/>
        <w:ind w:left="72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Investigate the necessity of water and warmth</w:t>
      </w:r>
    </w:p>
    <w:p w:rsidR="00000000" w:rsidDel="00000000" w:rsidP="00000000" w:rsidRDefault="00000000" w:rsidRPr="00000000" w14:paraId="000000A6">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the region of growth in seedlings</w:t>
      </w:r>
    </w:p>
    <w:p w:rsidR="00000000" w:rsidDel="00000000" w:rsidP="00000000" w:rsidRDefault="00000000" w:rsidRPr="00000000" w14:paraId="000000A7">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Identify the regions of growth</w:t>
      </w:r>
    </w:p>
    <w:p w:rsidR="00000000" w:rsidDel="00000000" w:rsidP="00000000" w:rsidRDefault="00000000" w:rsidRPr="00000000" w14:paraId="000000A8">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Determine the regions of growth in seedlings</w:t>
      </w:r>
    </w:p>
    <w:p w:rsidR="00000000" w:rsidDel="00000000" w:rsidP="00000000" w:rsidRDefault="00000000" w:rsidRPr="00000000" w14:paraId="000000A9">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Measure the aspect of growth in a given seedling</w:t>
      </w:r>
    </w:p>
    <w:p w:rsidR="00000000" w:rsidDel="00000000" w:rsidP="00000000" w:rsidRDefault="00000000" w:rsidRPr="00000000" w14:paraId="000000AA">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growth in plants I.e. Primary and secondary growths</w:t>
      </w:r>
    </w:p>
    <w:p w:rsidR="00000000" w:rsidDel="00000000" w:rsidP="00000000" w:rsidRDefault="00000000" w:rsidRPr="00000000" w14:paraId="000000AB">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investigate primary and secondary growth in a seedling</w:t>
      </w:r>
    </w:p>
    <w:p w:rsidR="00000000" w:rsidDel="00000000" w:rsidP="00000000" w:rsidRDefault="00000000" w:rsidRPr="00000000" w14:paraId="000000AC">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Explain the role of hormones in regulation of growth and development in plants</w:t>
      </w:r>
    </w:p>
    <w:p w:rsidR="00000000" w:rsidDel="00000000" w:rsidP="00000000" w:rsidRDefault="00000000" w:rsidRPr="00000000" w14:paraId="000000AD">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Explain Apical dominance in plants</w:t>
      </w:r>
    </w:p>
    <w:p w:rsidR="00000000" w:rsidDel="00000000" w:rsidP="00000000" w:rsidRDefault="00000000" w:rsidRPr="00000000" w14:paraId="000000AE">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Define metamorphosis</w:t>
      </w:r>
    </w:p>
    <w:p w:rsidR="00000000" w:rsidDel="00000000" w:rsidP="00000000" w:rsidRDefault="00000000" w:rsidRPr="00000000" w14:paraId="000000AF">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Distinguish between complete and incomplete metamorphosis</w:t>
      </w:r>
    </w:p>
    <w:p w:rsidR="00000000" w:rsidDel="00000000" w:rsidP="00000000" w:rsidRDefault="00000000" w:rsidRPr="00000000" w14:paraId="000000B0">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complete metamorphosis in housefly and anopheles mosquito</w:t>
      </w:r>
    </w:p>
    <w:p w:rsidR="00000000" w:rsidDel="00000000" w:rsidP="00000000" w:rsidRDefault="00000000" w:rsidRPr="00000000" w14:paraId="000000B1">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incomplete metamorphosis in a cockroach</w:t>
      </w:r>
    </w:p>
    <w:p w:rsidR="00000000" w:rsidDel="00000000" w:rsidP="00000000" w:rsidRDefault="00000000" w:rsidRPr="00000000" w14:paraId="000000B2">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and explain the Role of growth hormones in metamorphosis in insects</w:t>
      </w:r>
    </w:p>
    <w:p w:rsidR="00000000" w:rsidDel="00000000" w:rsidP="00000000" w:rsidRDefault="00000000" w:rsidRPr="00000000" w14:paraId="000000B3">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Observe metamorphosis in some insects</w:t>
      </w:r>
    </w:p>
    <w:p w:rsidR="00000000" w:rsidDel="00000000" w:rsidP="00000000" w:rsidRDefault="00000000" w:rsidRPr="00000000" w14:paraId="000000B4">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5">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6">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7">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8">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9">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A">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B">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C">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D">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E">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BF">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C0">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C1">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C2">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0C3">
      <w:pPr>
        <w:spacing w:after="0" w:before="76" w:line="504.00000000000006" w:lineRule="auto"/>
        <w:ind w:right="172"/>
        <w:jc w:val="center"/>
        <w:rPr>
          <w:rFonts w:ascii="Candara" w:cs="Candara" w:eastAsia="Candara" w:hAnsi="Candara"/>
          <w:b w:val="1"/>
          <w:color w:val="000000"/>
          <w:sz w:val="40"/>
          <w:szCs w:val="40"/>
        </w:rPr>
      </w:pPr>
      <w:r w:rsidDel="00000000" w:rsidR="00000000" w:rsidRPr="00000000">
        <w:rPr>
          <w:rFonts w:ascii="Candara" w:cs="Candara" w:eastAsia="Candara" w:hAnsi="Candara"/>
          <w:b w:val="1"/>
          <w:color w:val="000000"/>
          <w:sz w:val="40"/>
          <w:szCs w:val="40"/>
          <w:rtl w:val="0"/>
        </w:rPr>
        <w:t xml:space="preserve">Classification II</w:t>
      </w:r>
    </w:p>
    <w:p w:rsidR="00000000" w:rsidDel="00000000" w:rsidP="00000000" w:rsidRDefault="00000000" w:rsidRPr="00000000" w14:paraId="000000C4">
      <w:pPr>
        <w:tabs>
          <w:tab w:val="left" w:pos="2685"/>
        </w:tabs>
        <w:spacing w:after="0" w:line="532" w:lineRule="auto"/>
        <w:rPr>
          <w:rFonts w:ascii="Candara" w:cs="Candara" w:eastAsia="Candara" w:hAnsi="Candara"/>
          <w:color w:val="000000"/>
          <w:sz w:val="24"/>
          <w:szCs w:val="24"/>
        </w:rPr>
      </w:pPr>
      <w:r w:rsidDel="00000000" w:rsidR="00000000" w:rsidRPr="00000000">
        <w:rPr>
          <w:rFonts w:ascii="Candara" w:cs="Candara" w:eastAsia="Candara" w:hAnsi="Candara"/>
          <w:b w:val="1"/>
          <w:color w:val="000000"/>
          <w:sz w:val="28"/>
          <w:szCs w:val="28"/>
          <w:rtl w:val="0"/>
        </w:rPr>
        <w:t xml:space="preserve">General Principles of Classification </w:t>
      </w:r>
      <w:r w:rsidDel="00000000" w:rsidR="00000000" w:rsidRPr="00000000">
        <w:rPr>
          <w:rtl w:val="0"/>
        </w:rPr>
      </w:r>
    </w:p>
    <w:p w:rsidR="00000000" w:rsidDel="00000000" w:rsidP="00000000" w:rsidRDefault="00000000" w:rsidRPr="00000000" w14:paraId="000000C5">
      <w:pPr>
        <w:numPr>
          <w:ilvl w:val="0"/>
          <w:numId w:val="134"/>
        </w:numPr>
        <w:spacing w:after="0" w:before="19"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Classification is the science that puts organisms into distinct groups to make their study easy and systematic. </w:t>
      </w:r>
    </w:p>
    <w:p w:rsidR="00000000" w:rsidDel="00000000" w:rsidP="00000000" w:rsidRDefault="00000000" w:rsidRPr="00000000" w14:paraId="000000C6">
      <w:pPr>
        <w:numPr>
          <w:ilvl w:val="0"/>
          <w:numId w:val="134"/>
        </w:numPr>
        <w:spacing w:after="0" w:before="19"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Modern scientific classification is based on structure and functions. </w:t>
      </w:r>
    </w:p>
    <w:p w:rsidR="00000000" w:rsidDel="00000000" w:rsidP="00000000" w:rsidRDefault="00000000" w:rsidRPr="00000000" w14:paraId="000000C7">
      <w:pPr>
        <w:numPr>
          <w:ilvl w:val="0"/>
          <w:numId w:val="134"/>
        </w:numPr>
        <w:spacing w:after="0" w:before="19"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Organisms with similar anatomical and morphological characteristics are placed in one group while those with different structures are grouped separately. </w:t>
      </w:r>
    </w:p>
    <w:p w:rsidR="00000000" w:rsidDel="00000000" w:rsidP="00000000" w:rsidRDefault="00000000" w:rsidRPr="00000000" w14:paraId="000000C8">
      <w:pPr>
        <w:numPr>
          <w:ilvl w:val="0"/>
          <w:numId w:val="134"/>
        </w:numPr>
        <w:spacing w:after="0" w:before="19"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Modern studies in genetics and cell biochemistry are used to give additional help in classifying organisms. </w:t>
      </w:r>
    </w:p>
    <w:p w:rsidR="00000000" w:rsidDel="00000000" w:rsidP="00000000" w:rsidRDefault="00000000" w:rsidRPr="00000000" w14:paraId="000000C9">
      <w:pPr>
        <w:numPr>
          <w:ilvl w:val="0"/>
          <w:numId w:val="134"/>
        </w:numPr>
        <w:spacing w:after="0" w:line="268"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There are seven major taxonomic groups. </w:t>
      </w:r>
    </w:p>
    <w:p w:rsidR="00000000" w:rsidDel="00000000" w:rsidP="00000000" w:rsidRDefault="00000000" w:rsidRPr="00000000" w14:paraId="000000CA">
      <w:pPr>
        <w:numPr>
          <w:ilvl w:val="0"/>
          <w:numId w:val="134"/>
        </w:numPr>
        <w:spacing w:after="0" w:before="19"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kingdom is the largest group. </w:t>
      </w:r>
    </w:p>
    <w:p w:rsidR="00000000" w:rsidDel="00000000" w:rsidP="00000000" w:rsidRDefault="00000000" w:rsidRPr="00000000" w14:paraId="000000CB">
      <w:pPr>
        <w:numPr>
          <w:ilvl w:val="0"/>
          <w:numId w:val="134"/>
        </w:numPr>
        <w:spacing w:after="0" w:before="19"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are phylum (division for plants) class, order, family, genus and species, the smallest. </w:t>
      </w:r>
    </w:p>
    <w:p w:rsidR="00000000" w:rsidDel="00000000" w:rsidP="00000000" w:rsidRDefault="00000000" w:rsidRPr="00000000" w14:paraId="000000CC">
      <w:pPr>
        <w:spacing w:after="0" w:line="374" w:lineRule="auto"/>
        <w:ind w:left="139" w:firstLine="0"/>
        <w:rPr>
          <w:rFonts w:ascii="Candara" w:cs="Candara" w:eastAsia="Candara" w:hAnsi="Candara"/>
          <w:b w:val="1"/>
          <w:color w:val="000000"/>
          <w:sz w:val="28"/>
          <w:szCs w:val="28"/>
        </w:rPr>
      </w:pPr>
      <w:r w:rsidDel="00000000" w:rsidR="00000000" w:rsidRPr="00000000">
        <w:rPr>
          <w:rFonts w:ascii="Candara" w:cs="Candara" w:eastAsia="Candara" w:hAnsi="Candara"/>
          <w:b w:val="1"/>
          <w:color w:val="000000"/>
          <w:sz w:val="28"/>
          <w:szCs w:val="28"/>
          <w:rtl w:val="0"/>
        </w:rPr>
        <w:t xml:space="preserve">Binomial Nomenclature </w:t>
      </w:r>
    </w:p>
    <w:p w:rsidR="00000000" w:rsidDel="00000000" w:rsidP="00000000" w:rsidRDefault="00000000" w:rsidRPr="00000000" w14:paraId="000000CD">
      <w:pPr>
        <w:numPr>
          <w:ilvl w:val="0"/>
          <w:numId w:val="135"/>
        </w:numPr>
        <w:spacing w:after="0" w:before="19"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Living organisms are named using Latin or Latinised names. </w:t>
      </w:r>
    </w:p>
    <w:p w:rsidR="00000000" w:rsidDel="00000000" w:rsidP="00000000" w:rsidRDefault="00000000" w:rsidRPr="00000000" w14:paraId="000000CE">
      <w:pPr>
        <w:numPr>
          <w:ilvl w:val="0"/>
          <w:numId w:val="135"/>
        </w:numPr>
        <w:spacing w:after="0" w:before="19"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Every organism has two names. </w:t>
      </w:r>
    </w:p>
    <w:p w:rsidR="00000000" w:rsidDel="00000000" w:rsidP="00000000" w:rsidRDefault="00000000" w:rsidRPr="00000000" w14:paraId="000000CF">
      <w:pPr>
        <w:numPr>
          <w:ilvl w:val="0"/>
          <w:numId w:val="135"/>
        </w:numPr>
        <w:spacing w:after="0" w:before="19"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double naming is called </w:t>
      </w:r>
      <w:r w:rsidDel="00000000" w:rsidR="00000000" w:rsidRPr="00000000">
        <w:rPr>
          <w:rFonts w:ascii="Candara" w:cs="Candara" w:eastAsia="Candara" w:hAnsi="Candara"/>
          <w:b w:val="1"/>
          <w:i w:val="1"/>
          <w:color w:val="000000"/>
          <w:sz w:val="28"/>
          <w:szCs w:val="28"/>
          <w:rtl w:val="0"/>
        </w:rPr>
        <w:t xml:space="preserve">binomial nomenclature.</w:t>
      </w:r>
      <w:r w:rsidDel="00000000" w:rsidR="00000000" w:rsidRPr="00000000">
        <w:rPr>
          <w:rFonts w:ascii="Candara" w:cs="Candara" w:eastAsia="Candara" w:hAnsi="Candara"/>
          <w:b w:val="1"/>
          <w:color w:val="000000"/>
          <w:sz w:val="24"/>
          <w:szCs w:val="24"/>
          <w:rtl w:val="0"/>
        </w:rPr>
        <w:t xml:space="preserve"> </w:t>
      </w:r>
      <w:r w:rsidDel="00000000" w:rsidR="00000000" w:rsidRPr="00000000">
        <w:rPr>
          <w:rtl w:val="0"/>
        </w:rPr>
      </w:r>
    </w:p>
    <w:p w:rsidR="00000000" w:rsidDel="00000000" w:rsidP="00000000" w:rsidRDefault="00000000" w:rsidRPr="00000000" w14:paraId="000000D0">
      <w:pPr>
        <w:numPr>
          <w:ilvl w:val="0"/>
          <w:numId w:val="135"/>
        </w:numPr>
        <w:spacing w:after="0" w:before="19" w:line="268"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system of naming was devised by Carolus Linnaeus in the 18</w:t>
      </w:r>
      <w:r w:rsidDel="00000000" w:rsidR="00000000" w:rsidRPr="00000000">
        <w:rPr>
          <w:rFonts w:ascii="Candara" w:cs="Candara" w:eastAsia="Candara" w:hAnsi="Candara"/>
          <w:color w:val="000000"/>
          <w:sz w:val="24"/>
          <w:szCs w:val="24"/>
          <w:vertAlign w:val="superscript"/>
          <w:rtl w:val="0"/>
        </w:rPr>
        <w:t xml:space="preserve">th</w:t>
      </w:r>
      <w:r w:rsidDel="00000000" w:rsidR="00000000" w:rsidRPr="00000000">
        <w:rPr>
          <w:rFonts w:ascii="Candara" w:cs="Candara" w:eastAsia="Candara" w:hAnsi="Candara"/>
          <w:color w:val="000000"/>
          <w:sz w:val="24"/>
          <w:szCs w:val="24"/>
          <w:rtl w:val="0"/>
        </w:rPr>
        <w:t xml:space="preserve"> Century. </w:t>
      </w:r>
    </w:p>
    <w:p w:rsidR="00000000" w:rsidDel="00000000" w:rsidP="00000000" w:rsidRDefault="00000000" w:rsidRPr="00000000" w14:paraId="000000D1">
      <w:pPr>
        <w:numPr>
          <w:ilvl w:val="0"/>
          <w:numId w:val="135"/>
        </w:numPr>
        <w:spacing w:after="0" w:before="19" w:line="268"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first name is the generic name - the name of the genus. </w:t>
      </w:r>
    </w:p>
    <w:p w:rsidR="00000000" w:rsidDel="00000000" w:rsidP="00000000" w:rsidRDefault="00000000" w:rsidRPr="00000000" w14:paraId="000000D2">
      <w:pPr>
        <w:numPr>
          <w:ilvl w:val="0"/>
          <w:numId w:val="135"/>
        </w:numPr>
        <w:spacing w:after="0" w:before="19" w:line="268"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second name is the name of the species. </w:t>
      </w:r>
    </w:p>
    <w:p w:rsidR="00000000" w:rsidDel="00000000" w:rsidP="00000000" w:rsidRDefault="00000000" w:rsidRPr="00000000" w14:paraId="000000D3">
      <w:pPr>
        <w:numPr>
          <w:ilvl w:val="0"/>
          <w:numId w:val="135"/>
        </w:numPr>
        <w:spacing w:after="0" w:before="19" w:line="268"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generic name starts with a capital letter while that of the species starts with a small letter. </w:t>
      </w:r>
    </w:p>
    <w:p w:rsidR="00000000" w:rsidDel="00000000" w:rsidP="00000000" w:rsidRDefault="00000000" w:rsidRPr="00000000" w14:paraId="000000D4">
      <w:pPr>
        <w:numPr>
          <w:ilvl w:val="0"/>
          <w:numId w:val="135"/>
        </w:numPr>
        <w:spacing w:after="0" w:before="19" w:line="268"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names are written in italics or are underlined in manuscripts. </w:t>
      </w:r>
    </w:p>
    <w:p w:rsidR="00000000" w:rsidDel="00000000" w:rsidP="00000000" w:rsidRDefault="00000000" w:rsidRPr="00000000" w14:paraId="000000D5">
      <w:pPr>
        <w:spacing w:after="0" w:line="393" w:lineRule="auto"/>
        <w:ind w:left="9" w:right="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Examples: </w:t>
      </w:r>
    </w:p>
    <w:p w:rsidR="00000000" w:rsidDel="00000000" w:rsidP="00000000" w:rsidRDefault="00000000" w:rsidRPr="00000000" w14:paraId="000000D6">
      <w:pPr>
        <w:spacing w:after="0" w:line="268" w:lineRule="auto"/>
        <w:ind w:left="369" w:right="8" w:firstLine="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Bean =</w:t>
      </w:r>
      <w:r w:rsidDel="00000000" w:rsidR="00000000" w:rsidRPr="00000000">
        <w:rPr>
          <w:rFonts w:ascii="Candara" w:cs="Candara" w:eastAsia="Candara" w:hAnsi="Candara"/>
          <w:i w:val="1"/>
          <w:color w:val="000000"/>
          <w:sz w:val="24"/>
          <w:szCs w:val="24"/>
          <w:rtl w:val="0"/>
        </w:rPr>
        <w:t xml:space="preserve">Phaseolus vulgaris.</w:t>
      </w:r>
    </w:p>
    <w:p w:rsidR="00000000" w:rsidDel="00000000" w:rsidP="00000000" w:rsidRDefault="00000000" w:rsidRPr="00000000" w14:paraId="000000D7">
      <w:pPr>
        <w:numPr>
          <w:ilvl w:val="0"/>
          <w:numId w:val="120"/>
        </w:numPr>
        <w:spacing w:after="0" w:line="268" w:lineRule="auto"/>
        <w:ind w:left="729" w:right="8" w:hanging="360"/>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Phaseolus </w:t>
      </w:r>
      <w:r w:rsidDel="00000000" w:rsidR="00000000" w:rsidRPr="00000000">
        <w:rPr>
          <w:rFonts w:ascii="Candara" w:cs="Candara" w:eastAsia="Candara" w:hAnsi="Candara"/>
          <w:color w:val="000000"/>
          <w:sz w:val="24"/>
          <w:szCs w:val="24"/>
          <w:rtl w:val="0"/>
        </w:rPr>
        <w:t xml:space="preserve">is the generic name, </w:t>
      </w:r>
    </w:p>
    <w:p w:rsidR="00000000" w:rsidDel="00000000" w:rsidP="00000000" w:rsidRDefault="00000000" w:rsidRPr="00000000" w14:paraId="000000D8">
      <w:pPr>
        <w:numPr>
          <w:ilvl w:val="0"/>
          <w:numId w:val="120"/>
        </w:numPr>
        <w:spacing w:after="0" w:line="268" w:lineRule="auto"/>
        <w:ind w:left="729" w:right="8" w:hanging="360"/>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vulgaris </w:t>
      </w:r>
      <w:r w:rsidDel="00000000" w:rsidR="00000000" w:rsidRPr="00000000">
        <w:rPr>
          <w:rFonts w:ascii="Candara" w:cs="Candara" w:eastAsia="Candara" w:hAnsi="Candara"/>
          <w:color w:val="000000"/>
          <w:sz w:val="24"/>
          <w:szCs w:val="24"/>
          <w:rtl w:val="0"/>
        </w:rPr>
        <w:t xml:space="preserve">is specific name. </w:t>
      </w:r>
    </w:p>
    <w:p w:rsidR="00000000" w:rsidDel="00000000" w:rsidP="00000000" w:rsidRDefault="00000000" w:rsidRPr="00000000" w14:paraId="000000D9">
      <w:pPr>
        <w:spacing w:after="0" w:line="268" w:lineRule="auto"/>
        <w:ind w:left="369" w:right="8" w:firstLine="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Dog =</w:t>
      </w:r>
      <w:r w:rsidDel="00000000" w:rsidR="00000000" w:rsidRPr="00000000">
        <w:rPr>
          <w:rFonts w:ascii="Candara" w:cs="Candara" w:eastAsia="Candara" w:hAnsi="Candara"/>
          <w:i w:val="1"/>
          <w:color w:val="000000"/>
          <w:sz w:val="24"/>
          <w:szCs w:val="24"/>
          <w:rtl w:val="0"/>
        </w:rPr>
        <w:t xml:space="preserve">Canis familiaris. </w:t>
      </w:r>
    </w:p>
    <w:p w:rsidR="00000000" w:rsidDel="00000000" w:rsidP="00000000" w:rsidRDefault="00000000" w:rsidRPr="00000000" w14:paraId="000000DA">
      <w:pPr>
        <w:numPr>
          <w:ilvl w:val="0"/>
          <w:numId w:val="120"/>
        </w:numPr>
        <w:spacing w:after="0" w:line="268" w:lineRule="auto"/>
        <w:ind w:left="729" w:right="8" w:hanging="360"/>
        <w:rPr>
          <w:rFonts w:ascii="Candara" w:cs="Candara" w:eastAsia="Candara" w:hAnsi="Candara"/>
          <w:i w:val="1"/>
          <w:color w:val="000000"/>
          <w:sz w:val="24"/>
          <w:szCs w:val="24"/>
        </w:rPr>
      </w:pPr>
      <w:r w:rsidDel="00000000" w:rsidR="00000000" w:rsidRPr="00000000">
        <w:rPr>
          <w:rFonts w:ascii="Candara" w:cs="Candara" w:eastAsia="Candara" w:hAnsi="Candara"/>
          <w:i w:val="1"/>
          <w:color w:val="000000"/>
          <w:sz w:val="24"/>
          <w:szCs w:val="24"/>
          <w:rtl w:val="0"/>
        </w:rPr>
        <w:t xml:space="preserve">Canis </w:t>
      </w:r>
      <w:r w:rsidDel="00000000" w:rsidR="00000000" w:rsidRPr="00000000">
        <w:rPr>
          <w:rFonts w:ascii="Candara" w:cs="Candara" w:eastAsia="Candara" w:hAnsi="Candara"/>
          <w:color w:val="000000"/>
          <w:sz w:val="24"/>
          <w:szCs w:val="24"/>
          <w:rtl w:val="0"/>
        </w:rPr>
        <w:t xml:space="preserve">is the generic </w:t>
      </w:r>
      <w:r w:rsidDel="00000000" w:rsidR="00000000" w:rsidRPr="00000000">
        <w:rPr>
          <w:rFonts w:ascii="Candara" w:cs="Candara" w:eastAsia="Candara" w:hAnsi="Candara"/>
          <w:i w:val="1"/>
          <w:color w:val="000000"/>
          <w:sz w:val="24"/>
          <w:szCs w:val="24"/>
          <w:rtl w:val="0"/>
        </w:rPr>
        <w:t xml:space="preserve">name</w:t>
      </w:r>
    </w:p>
    <w:p w:rsidR="00000000" w:rsidDel="00000000" w:rsidP="00000000" w:rsidRDefault="00000000" w:rsidRPr="00000000" w14:paraId="000000DB">
      <w:pPr>
        <w:numPr>
          <w:ilvl w:val="0"/>
          <w:numId w:val="120"/>
        </w:numPr>
        <w:spacing w:after="0" w:line="268" w:lineRule="auto"/>
        <w:ind w:left="729" w:right="8" w:hanging="360"/>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,familiaris </w:t>
      </w:r>
      <w:r w:rsidDel="00000000" w:rsidR="00000000" w:rsidRPr="00000000">
        <w:rPr>
          <w:rFonts w:ascii="Candara" w:cs="Candara" w:eastAsia="Candara" w:hAnsi="Candara"/>
          <w:color w:val="000000"/>
          <w:sz w:val="24"/>
          <w:szCs w:val="24"/>
          <w:rtl w:val="0"/>
        </w:rPr>
        <w:t xml:space="preserve">the specific name. </w:t>
      </w:r>
    </w:p>
    <w:p w:rsidR="00000000" w:rsidDel="00000000" w:rsidP="00000000" w:rsidRDefault="00000000" w:rsidRPr="00000000" w14:paraId="000000DC">
      <w:pPr>
        <w:spacing w:after="0" w:before="86" w:line="288" w:lineRule="auto"/>
        <w:ind w:right="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General Characteristics of Kingdoms </w:t>
      </w:r>
    </w:p>
    <w:p w:rsidR="00000000" w:rsidDel="00000000" w:rsidP="00000000" w:rsidRDefault="00000000" w:rsidRPr="00000000" w14:paraId="000000DD">
      <w:pPr>
        <w:spacing w:after="0" w:before="86" w:line="288" w:lineRule="auto"/>
        <w:ind w:right="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Organisms are classified into five kingdoms. </w:t>
      </w:r>
    </w:p>
    <w:p w:rsidR="00000000" w:rsidDel="00000000" w:rsidP="00000000" w:rsidRDefault="00000000" w:rsidRPr="00000000" w14:paraId="000000DE">
      <w:pPr>
        <w:numPr>
          <w:ilvl w:val="0"/>
          <w:numId w:val="121"/>
        </w:numPr>
        <w:spacing w:after="0" w:before="86" w:line="240" w:lineRule="auto"/>
        <w:ind w:left="739" w:right="0" w:hanging="36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Monera,</w:t>
      </w:r>
    </w:p>
    <w:p w:rsidR="00000000" w:rsidDel="00000000" w:rsidP="00000000" w:rsidRDefault="00000000" w:rsidRPr="00000000" w14:paraId="000000DF">
      <w:pPr>
        <w:numPr>
          <w:ilvl w:val="0"/>
          <w:numId w:val="121"/>
        </w:numPr>
        <w:spacing w:after="0" w:before="86" w:line="240" w:lineRule="auto"/>
        <w:ind w:left="739" w:right="0" w:hanging="36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Protoctista,</w:t>
      </w:r>
    </w:p>
    <w:p w:rsidR="00000000" w:rsidDel="00000000" w:rsidP="00000000" w:rsidRDefault="00000000" w:rsidRPr="00000000" w14:paraId="000000E0">
      <w:pPr>
        <w:numPr>
          <w:ilvl w:val="0"/>
          <w:numId w:val="121"/>
        </w:numPr>
        <w:spacing w:after="0" w:before="86" w:line="240" w:lineRule="auto"/>
        <w:ind w:left="739" w:right="0" w:hanging="36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Fungi, </w:t>
      </w:r>
    </w:p>
    <w:p w:rsidR="00000000" w:rsidDel="00000000" w:rsidP="00000000" w:rsidRDefault="00000000" w:rsidRPr="00000000" w14:paraId="000000E1">
      <w:pPr>
        <w:numPr>
          <w:ilvl w:val="0"/>
          <w:numId w:val="121"/>
        </w:numPr>
        <w:spacing w:after="0" w:before="86" w:line="240" w:lineRule="auto"/>
        <w:ind w:left="739" w:right="0" w:hanging="36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Plantae </w:t>
      </w:r>
    </w:p>
    <w:p w:rsidR="00000000" w:rsidDel="00000000" w:rsidP="00000000" w:rsidRDefault="00000000" w:rsidRPr="00000000" w14:paraId="000000E2">
      <w:pPr>
        <w:numPr>
          <w:ilvl w:val="0"/>
          <w:numId w:val="121"/>
        </w:numPr>
        <w:spacing w:after="0" w:before="86" w:line="288" w:lineRule="auto"/>
        <w:ind w:left="739" w:right="0" w:hanging="36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Animalia. </w:t>
      </w:r>
    </w:p>
    <w:p w:rsidR="00000000" w:rsidDel="00000000" w:rsidP="00000000" w:rsidRDefault="00000000" w:rsidRPr="00000000" w14:paraId="000000E3">
      <w:pPr>
        <w:spacing w:after="0" w:before="86" w:line="288" w:lineRule="auto"/>
        <w:ind w:right="0"/>
        <w:jc w:val="both"/>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0E4">
      <w:pPr>
        <w:spacing w:after="0" w:before="86" w:line="288" w:lineRule="auto"/>
        <w:ind w:right="0"/>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0E5">
      <w:pPr>
        <w:spacing w:after="0" w:before="86" w:line="288" w:lineRule="auto"/>
        <w:ind w:right="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Viruses </w:t>
      </w:r>
      <w:r w:rsidDel="00000000" w:rsidR="00000000" w:rsidRPr="00000000">
        <w:rPr>
          <w:rFonts w:ascii="Candara" w:cs="Candara" w:eastAsia="Candara" w:hAnsi="Candara"/>
          <w:color w:val="000000"/>
          <w:sz w:val="24"/>
          <w:szCs w:val="24"/>
          <w:rtl w:val="0"/>
        </w:rPr>
        <w:t xml:space="preserve">do not fit neatly into any of the above kingdoms. </w:t>
      </w:r>
    </w:p>
    <w:p w:rsidR="00000000" w:rsidDel="00000000" w:rsidP="00000000" w:rsidRDefault="00000000" w:rsidRPr="00000000" w14:paraId="000000E6">
      <w:pPr>
        <w:numPr>
          <w:ilvl w:val="0"/>
          <w:numId w:val="1"/>
        </w:numPr>
        <w:tabs>
          <w:tab w:val="left" w:pos="1080"/>
        </w:tabs>
        <w:spacing w:after="0" w:line="326"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simple and not cellular. </w:t>
      </w:r>
    </w:p>
    <w:p w:rsidR="00000000" w:rsidDel="00000000" w:rsidP="00000000" w:rsidRDefault="00000000" w:rsidRPr="00000000" w14:paraId="000000E7">
      <w:pPr>
        <w:numPr>
          <w:ilvl w:val="0"/>
          <w:numId w:val="1"/>
        </w:numPr>
        <w:tabs>
          <w:tab w:val="left" w:pos="1080"/>
        </w:tabs>
        <w:spacing w:after="0" w:line="326"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metabolically inactive outside the host cell. </w:t>
      </w:r>
    </w:p>
    <w:p w:rsidR="00000000" w:rsidDel="00000000" w:rsidP="00000000" w:rsidRDefault="00000000" w:rsidRPr="00000000" w14:paraId="000000E8">
      <w:pPr>
        <w:numPr>
          <w:ilvl w:val="0"/>
          <w:numId w:val="1"/>
        </w:numPr>
        <w:tabs>
          <w:tab w:val="left" w:pos="1080"/>
        </w:tabs>
        <w:spacing w:after="0" w:line="326"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of them can be crystallised like chemical molecules. </w:t>
      </w:r>
    </w:p>
    <w:p w:rsidR="00000000" w:rsidDel="00000000" w:rsidP="00000000" w:rsidRDefault="00000000" w:rsidRPr="00000000" w14:paraId="000000E9">
      <w:pPr>
        <w:numPr>
          <w:ilvl w:val="0"/>
          <w:numId w:val="1"/>
        </w:numPr>
        <w:tabs>
          <w:tab w:val="left" w:pos="1080"/>
        </w:tabs>
        <w:spacing w:after="0" w:line="336"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Therefore they do not exhibit the characteristics of living organisms. </w:t>
      </w:r>
    </w:p>
    <w:p w:rsidR="00000000" w:rsidDel="00000000" w:rsidP="00000000" w:rsidRDefault="00000000" w:rsidRPr="00000000" w14:paraId="000000EA">
      <w:pPr>
        <w:spacing w:after="0" w:before="86" w:line="288" w:lineRule="auto"/>
        <w:ind w:left="379" w:right="0" w:firstLine="0"/>
        <w:jc w:val="both"/>
        <w:rPr>
          <w:rFonts w:ascii="Candara" w:cs="Candara" w:eastAsia="Candara" w:hAnsi="Candara"/>
          <w:color w:val="000000"/>
          <w:sz w:val="20"/>
          <w:szCs w:val="20"/>
        </w:rPr>
      </w:pPr>
      <w:r w:rsidDel="00000000" w:rsidR="00000000" w:rsidRPr="00000000">
        <w:rPr>
          <w:rtl w:val="0"/>
        </w:rPr>
      </w:r>
    </w:p>
    <w:p w:rsidR="00000000" w:rsidDel="00000000" w:rsidP="00000000" w:rsidRDefault="00000000" w:rsidRPr="00000000" w14:paraId="000000EB">
      <w:pPr>
        <w:spacing w:after="0" w:line="57" w:lineRule="auto"/>
        <w:rPr>
          <w:rFonts w:ascii="Candara" w:cs="Candara" w:eastAsia="Candara" w:hAnsi="Candara"/>
          <w:color w:val="000000"/>
          <w:sz w:val="20"/>
          <w:szCs w:val="20"/>
        </w:rPr>
      </w:pPr>
      <w:r w:rsidDel="00000000" w:rsidR="00000000" w:rsidRPr="00000000">
        <w:rPr>
          <w:rtl w:val="0"/>
        </w:rPr>
      </w:r>
    </w:p>
    <w:tbl>
      <w:tblPr>
        <w:tblStyle w:val="Table1"/>
        <w:tblW w:w="8089.0" w:type="dxa"/>
        <w:jc w:val="left"/>
        <w:tblInd w:w="0.0" w:type="dxa"/>
        <w:tblLayout w:type="fixed"/>
        <w:tblLook w:val="0000"/>
      </w:tblPr>
      <w:tblGrid>
        <w:gridCol w:w="1214"/>
        <w:gridCol w:w="1496"/>
        <w:gridCol w:w="1440"/>
        <w:gridCol w:w="1325"/>
        <w:gridCol w:w="1190"/>
        <w:gridCol w:w="1424"/>
        <w:tblGridChange w:id="0">
          <w:tblGrid>
            <w:gridCol w:w="1214"/>
            <w:gridCol w:w="1496"/>
            <w:gridCol w:w="1440"/>
            <w:gridCol w:w="1325"/>
            <w:gridCol w:w="1190"/>
            <w:gridCol w:w="1424"/>
          </w:tblGrid>
        </w:tblGridChange>
      </w:tblGrid>
      <w:tr>
        <w:trPr>
          <w:trHeight w:val="32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line="240" w:lineRule="auto"/>
              <w:ind w:left="91" w:firstLine="0"/>
              <w:rPr>
                <w:rFonts w:ascii="Candara" w:cs="Candara" w:eastAsia="Candara" w:hAnsi="Candara"/>
                <w:i w:val="1"/>
                <w:color w:val="000000"/>
                <w:sz w:val="18"/>
                <w:szCs w:val="18"/>
              </w:rPr>
            </w:pPr>
            <w:r w:rsidDel="00000000" w:rsidR="00000000" w:rsidRPr="00000000">
              <w:rPr>
                <w:rFonts w:ascii="Candara" w:cs="Candara" w:eastAsia="Candara" w:hAnsi="Candara"/>
                <w:i w:val="1"/>
                <w:color w:val="000000"/>
                <w:sz w:val="18"/>
                <w:szCs w:val="18"/>
                <w:rtl w:val="0"/>
              </w:rPr>
              <w:t xml:space="preserve">Characteristic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0" w:line="240" w:lineRule="auto"/>
              <w:ind w:left="115" w:firstLine="0"/>
              <w:rPr>
                <w:rFonts w:ascii="Candara" w:cs="Candara" w:eastAsia="Candara" w:hAnsi="Candara"/>
                <w:i w:val="1"/>
                <w:color w:val="000000"/>
                <w:sz w:val="18"/>
                <w:szCs w:val="18"/>
              </w:rPr>
            </w:pPr>
            <w:r w:rsidDel="00000000" w:rsidR="00000000" w:rsidRPr="00000000">
              <w:rPr>
                <w:rFonts w:ascii="Candara" w:cs="Candara" w:eastAsia="Candara" w:hAnsi="Candara"/>
                <w:i w:val="1"/>
                <w:color w:val="000000"/>
                <w:sz w:val="18"/>
                <w:szCs w:val="18"/>
                <w:rtl w:val="0"/>
              </w:rPr>
              <w:t xml:space="preserve">Monera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after="0" w:line="240" w:lineRule="auto"/>
              <w:ind w:left="105" w:firstLine="0"/>
              <w:rPr>
                <w:rFonts w:ascii="Candara" w:cs="Candara" w:eastAsia="Candara" w:hAnsi="Candara"/>
                <w:i w:val="1"/>
                <w:color w:val="000000"/>
                <w:sz w:val="18"/>
                <w:szCs w:val="18"/>
              </w:rPr>
            </w:pPr>
            <w:r w:rsidDel="00000000" w:rsidR="00000000" w:rsidRPr="00000000">
              <w:rPr>
                <w:rFonts w:ascii="Candara" w:cs="Candara" w:eastAsia="Candara" w:hAnsi="Candara"/>
                <w:i w:val="1"/>
                <w:color w:val="000000"/>
                <w:sz w:val="18"/>
                <w:szCs w:val="18"/>
                <w:rtl w:val="0"/>
              </w:rPr>
              <w:t xml:space="preserve">Protoctista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after="0" w:line="240" w:lineRule="auto"/>
              <w:ind w:left="91" w:firstLine="0"/>
              <w:rPr>
                <w:rFonts w:ascii="Candara" w:cs="Candara" w:eastAsia="Candara" w:hAnsi="Candara"/>
                <w:i w:val="1"/>
                <w:color w:val="000000"/>
                <w:sz w:val="18"/>
                <w:szCs w:val="18"/>
              </w:rPr>
            </w:pPr>
            <w:r w:rsidDel="00000000" w:rsidR="00000000" w:rsidRPr="00000000">
              <w:rPr>
                <w:rFonts w:ascii="Candara" w:cs="Candara" w:eastAsia="Candara" w:hAnsi="Candara"/>
                <w:i w:val="1"/>
                <w:color w:val="000000"/>
                <w:sz w:val="18"/>
                <w:szCs w:val="18"/>
                <w:rtl w:val="0"/>
              </w:rPr>
              <w:t xml:space="preserve">Fungi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after="0" w:line="240" w:lineRule="auto"/>
              <w:ind w:left="110" w:firstLine="0"/>
              <w:rPr>
                <w:rFonts w:ascii="Candara" w:cs="Candara" w:eastAsia="Candara" w:hAnsi="Candara"/>
                <w:i w:val="1"/>
                <w:color w:val="000000"/>
                <w:sz w:val="18"/>
                <w:szCs w:val="18"/>
              </w:rPr>
            </w:pPr>
            <w:r w:rsidDel="00000000" w:rsidR="00000000" w:rsidRPr="00000000">
              <w:rPr>
                <w:rFonts w:ascii="Candara" w:cs="Candara" w:eastAsia="Candara" w:hAnsi="Candara"/>
                <w:i w:val="1"/>
                <w:color w:val="000000"/>
                <w:sz w:val="18"/>
                <w:szCs w:val="18"/>
                <w:rtl w:val="0"/>
              </w:rPr>
              <w:t xml:space="preserve">Plantae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240" w:lineRule="auto"/>
              <w:ind w:left="86" w:firstLine="0"/>
              <w:rPr>
                <w:rFonts w:ascii="Candara" w:cs="Candara" w:eastAsia="Candara" w:hAnsi="Candara"/>
                <w:i w:val="1"/>
                <w:color w:val="000000"/>
                <w:sz w:val="18"/>
                <w:szCs w:val="18"/>
              </w:rPr>
            </w:pPr>
            <w:r w:rsidDel="00000000" w:rsidR="00000000" w:rsidRPr="00000000">
              <w:rPr>
                <w:rFonts w:ascii="Candara" w:cs="Candara" w:eastAsia="Candara" w:hAnsi="Candara"/>
                <w:i w:val="1"/>
                <w:color w:val="000000"/>
                <w:sz w:val="18"/>
                <w:szCs w:val="18"/>
                <w:rtl w:val="0"/>
              </w:rPr>
              <w:t xml:space="preserve">Animalia </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Cell type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0" w:line="240" w:lineRule="auto"/>
              <w:ind w:left="11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Prokaryotic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Eucaryotic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Eucaryotic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after="0" w:line="240" w:lineRule="auto"/>
              <w:ind w:left="11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Eucaryotic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Eucaryotic </w:t>
            </w:r>
          </w:p>
        </w:tc>
      </w:tr>
      <w:tr>
        <w:trPr>
          <w:trHeight w:val="288"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8">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U nicellularl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9">
            <w:pPr>
              <w:spacing w:after="0" w:line="240" w:lineRule="auto"/>
              <w:ind w:left="11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Unicellular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A">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Unicellular and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B">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Unicellular and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C">
            <w:pPr>
              <w:spacing w:after="0" w:line="240" w:lineRule="auto"/>
              <w:ind w:left="11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Multicellular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D">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Multicellular </w:t>
            </w:r>
          </w:p>
        </w:tc>
      </w:tr>
      <w:tr>
        <w:trPr>
          <w:trHeight w:val="254"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Multicellular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multicellular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multicellular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307"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4">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Mode of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5">
            <w:pPr>
              <w:spacing w:after="0" w:line="240" w:lineRule="auto"/>
              <w:ind w:left="11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Autotrophic or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6">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Autotrophic or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7">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Heterotrophism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8">
            <w:pPr>
              <w:spacing w:after="0" w:line="240" w:lineRule="auto"/>
              <w:ind w:left="11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Autotrophism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9">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Heterotrophic </w:t>
            </w:r>
          </w:p>
        </w:tc>
      </w:tr>
      <w:tr>
        <w:trPr>
          <w:trHeight w:val="201"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0A">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Feeding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0B">
            <w:pPr>
              <w:spacing w:after="0" w:line="240" w:lineRule="auto"/>
              <w:ind w:left="11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heterotrophic by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0C">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heterotrophic by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0D">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by absorption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0E">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0F">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by ingestion </w:t>
            </w:r>
          </w:p>
        </w:tc>
      </w:tr>
      <w:tr>
        <w:trPr>
          <w:trHeight w:val="196"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10">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11">
            <w:pPr>
              <w:spacing w:after="0" w:line="240" w:lineRule="auto"/>
              <w:ind w:left="11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absorption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12">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absorption or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13">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14">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15">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259"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phagocytosis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278"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C">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Reproduction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D">
            <w:pPr>
              <w:spacing w:after="0" w:line="240" w:lineRule="auto"/>
              <w:ind w:left="11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Asexual by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E">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Asexual binary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F">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Asexual fission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20">
            <w:pPr>
              <w:spacing w:after="0" w:line="240" w:lineRule="auto"/>
              <w:ind w:left="11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Asexual by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21">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Sexual </w:t>
            </w:r>
          </w:p>
        </w:tc>
      </w:tr>
      <w:tr>
        <w:trPr>
          <w:trHeight w:val="206"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2">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3">
            <w:pPr>
              <w:spacing w:after="0" w:line="240" w:lineRule="auto"/>
              <w:ind w:left="11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binary fission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4">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fission,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5">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Fragmentation,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6">
            <w:pPr>
              <w:spacing w:after="0" w:line="240" w:lineRule="auto"/>
              <w:ind w:left="11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sporulation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7">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342"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8">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9">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A">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fragmentation,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B">
            <w:pPr>
              <w:spacing w:after="0" w:line="240" w:lineRule="auto"/>
              <w:ind w:left="91"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sporulation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C">
            <w:pPr>
              <w:spacing w:after="0" w:line="240" w:lineRule="auto"/>
              <w:ind w:left="11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and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D">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206"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E">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F">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30">
            <w:pPr>
              <w:spacing w:after="0" w:line="240" w:lineRule="auto"/>
              <w:ind w:left="105"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Sporulation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31">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32">
            <w:pPr>
              <w:spacing w:after="0" w:line="240" w:lineRule="auto"/>
              <w:ind w:left="11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fragmentation,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33">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249"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spacing w:after="0" w:line="240" w:lineRule="auto"/>
              <w:ind w:left="11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Sexual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line="240" w:lineRule="auto"/>
              <w:jc w:val="center"/>
              <w:rPr>
                <w:rFonts w:ascii="Candara" w:cs="Candara" w:eastAsia="Candara" w:hAnsi="Candara"/>
                <w:color w:val="000000"/>
                <w:sz w:val="18"/>
                <w:szCs w:val="18"/>
              </w:rPr>
            </w:pPr>
            <w:r w:rsidDel="00000000" w:rsidR="00000000" w:rsidRPr="00000000">
              <w:rPr>
                <w:rtl w:val="0"/>
              </w:rPr>
            </w:r>
          </w:p>
        </w:tc>
      </w:tr>
    </w:tbl>
    <w:p w:rsidR="00000000" w:rsidDel="00000000" w:rsidP="00000000" w:rsidRDefault="00000000" w:rsidRPr="00000000" w14:paraId="0000013A">
      <w:pPr>
        <w:spacing w:after="0" w:before="240" w:line="331" w:lineRule="auto"/>
        <w:ind w:right="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Examples of Organisms in Each Kingdom and Their Economic Importance </w:t>
      </w:r>
    </w:p>
    <w:p w:rsidR="00000000" w:rsidDel="00000000" w:rsidP="00000000" w:rsidRDefault="00000000" w:rsidRPr="00000000" w14:paraId="0000013B">
      <w:pPr>
        <w:tabs>
          <w:tab w:val="left" w:pos="561"/>
        </w:tabs>
        <w:spacing w:after="0" w:before="206" w:line="216" w:lineRule="auto"/>
        <w:ind w:left="360"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Kingdom Monera </w:t>
      </w:r>
    </w:p>
    <w:p w:rsidR="00000000" w:rsidDel="00000000" w:rsidP="00000000" w:rsidRDefault="00000000" w:rsidRPr="00000000" w14:paraId="0000013C">
      <w:pPr>
        <w:tabs>
          <w:tab w:val="left" w:pos="561"/>
        </w:tabs>
        <w:spacing w:after="0" w:before="206" w:line="216" w:lineRule="auto"/>
        <w:ind w:left="360"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General Characteristics</w:t>
      </w:r>
    </w:p>
    <w:p w:rsidR="00000000" w:rsidDel="00000000" w:rsidP="00000000" w:rsidRDefault="00000000" w:rsidRPr="00000000" w14:paraId="0000013D">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Unicellular and microscopic</w:t>
      </w:r>
    </w:p>
    <w:p w:rsidR="00000000" w:rsidDel="00000000" w:rsidP="00000000" w:rsidRDefault="00000000" w:rsidRPr="00000000" w14:paraId="0000013E">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single cells ,others colonial</w:t>
      </w:r>
    </w:p>
    <w:p w:rsidR="00000000" w:rsidDel="00000000" w:rsidP="00000000" w:rsidRDefault="00000000" w:rsidRPr="00000000" w14:paraId="0000013F">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Nuclear material not enclosed within nuclear membrane-prokaryotic</w:t>
      </w:r>
    </w:p>
    <w:p w:rsidR="00000000" w:rsidDel="00000000" w:rsidP="00000000" w:rsidRDefault="00000000" w:rsidRPr="00000000" w14:paraId="00000140">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Have cell wall but not of cellulose.</w:t>
      </w:r>
    </w:p>
    <w:p w:rsidR="00000000" w:rsidDel="00000000" w:rsidP="00000000" w:rsidRDefault="00000000" w:rsidRPr="00000000" w14:paraId="00000141">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Have few organelles which are not membrane bound</w:t>
      </w:r>
    </w:p>
    <w:p w:rsidR="00000000" w:rsidDel="00000000" w:rsidP="00000000" w:rsidRDefault="00000000" w:rsidRPr="00000000" w14:paraId="00000142">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Mitochondria absent</w:t>
      </w:r>
    </w:p>
    <w:p w:rsidR="00000000" w:rsidDel="00000000" w:rsidP="00000000" w:rsidRDefault="00000000" w:rsidRPr="00000000" w14:paraId="00000143">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Mostly heterotrophic, feeding saprotrophically or parasitically,some are autotrophic.</w:t>
      </w:r>
    </w:p>
    <w:p w:rsidR="00000000" w:rsidDel="00000000" w:rsidP="00000000" w:rsidRDefault="00000000" w:rsidRPr="00000000" w14:paraId="00000144">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Reproduction mostly asexual through binary fission</w:t>
      </w:r>
    </w:p>
    <w:p w:rsidR="00000000" w:rsidDel="00000000" w:rsidP="00000000" w:rsidRDefault="00000000" w:rsidRPr="00000000" w14:paraId="00000145">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of them are anaerobes but others are aerobes</w:t>
      </w:r>
    </w:p>
    <w:p w:rsidR="00000000" w:rsidDel="00000000" w:rsidP="00000000" w:rsidRDefault="00000000" w:rsidRPr="00000000" w14:paraId="00000146">
      <w:pPr>
        <w:numPr>
          <w:ilvl w:val="0"/>
          <w:numId w:val="123"/>
        </w:numPr>
        <w:tabs>
          <w:tab w:val="left" w:pos="720"/>
        </w:tabs>
        <w:spacing w:after="0" w:line="216" w:lineRule="auto"/>
        <w:ind w:left="1080" w:right="0" w:hanging="72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move by flagella</w:t>
      </w:r>
    </w:p>
    <w:p w:rsidR="00000000" w:rsidDel="00000000" w:rsidP="00000000" w:rsidRDefault="00000000" w:rsidRPr="00000000" w14:paraId="00000147">
      <w:pPr>
        <w:spacing w:after="0" w:line="240" w:lineRule="auto"/>
        <w:jc w:val="center"/>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Pr>
        <w:pict>
          <v:shape id="_x0000_i1025" style="width:189pt;height:114.75pt" o:ole="" type="#_x0000_t75">
            <v:imagedata r:id="rId1" o:title=""/>
          </v:shape>
          <o:OLEObject DrawAspect="Content" r:id="rId2" ObjectID="_1485693807" ProgID="PBrush" ShapeID="_x0000_i1025" Type="Embed"/>
        </w:pict>
      </w:r>
      <w:r w:rsidDel="00000000" w:rsidR="00000000" w:rsidRPr="00000000">
        <w:rPr>
          <w:rtl w:val="0"/>
        </w:rPr>
      </w:r>
    </w:p>
    <w:p w:rsidR="00000000" w:rsidDel="00000000" w:rsidP="00000000" w:rsidRDefault="00000000" w:rsidRPr="00000000" w14:paraId="00000148">
      <w:pPr>
        <w:tabs>
          <w:tab w:val="left" w:pos="561"/>
        </w:tabs>
        <w:spacing w:after="0" w:before="206" w:line="216" w:lineRule="auto"/>
        <w:ind w:left="360" w:right="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49">
      <w:pPr>
        <w:numPr>
          <w:ilvl w:val="0"/>
          <w:numId w:val="125"/>
        </w:numPr>
        <w:spacing w:after="0" w:before="62" w:line="336" w:lineRule="auto"/>
        <w:ind w:left="720" w:right="0"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Examples include  </w:t>
      </w:r>
      <w:r w:rsidDel="00000000" w:rsidR="00000000" w:rsidRPr="00000000">
        <w:rPr>
          <w:rFonts w:ascii="Candara" w:cs="Candara" w:eastAsia="Candara" w:hAnsi="Candara"/>
          <w:b w:val="1"/>
          <w:i w:val="1"/>
          <w:color w:val="000000"/>
          <w:sz w:val="24"/>
          <w:szCs w:val="24"/>
          <w:rtl w:val="0"/>
        </w:rPr>
        <w:t xml:space="preserve">Escherichia coli, Vibrio cholerae</w:t>
      </w:r>
      <w:r w:rsidDel="00000000" w:rsidR="00000000" w:rsidRPr="00000000">
        <w:rPr>
          <w:rFonts w:ascii="Candara" w:cs="Candara" w:eastAsia="Candara" w:hAnsi="Candara"/>
          <w:i w:val="1"/>
          <w:color w:val="000000"/>
          <w:sz w:val="24"/>
          <w:szCs w:val="24"/>
          <w:rtl w:val="0"/>
        </w:rPr>
        <w:t xml:space="preserve"> </w:t>
      </w:r>
      <w:r w:rsidDel="00000000" w:rsidR="00000000" w:rsidRPr="00000000">
        <w:rPr>
          <w:rFonts w:ascii="Candara" w:cs="Candara" w:eastAsia="Candara" w:hAnsi="Candara"/>
          <w:color w:val="000000"/>
          <w:sz w:val="24"/>
          <w:szCs w:val="24"/>
          <w:rtl w:val="0"/>
        </w:rPr>
        <w:t xml:space="preserve">and </w:t>
      </w:r>
      <w:r w:rsidDel="00000000" w:rsidR="00000000" w:rsidRPr="00000000">
        <w:rPr>
          <w:rFonts w:ascii="Candara" w:cs="Candara" w:eastAsia="Candara" w:hAnsi="Candara"/>
          <w:b w:val="1"/>
          <w:i w:val="1"/>
          <w:color w:val="000000"/>
          <w:sz w:val="24"/>
          <w:szCs w:val="24"/>
          <w:rtl w:val="0"/>
        </w:rPr>
        <w:t xml:space="preserve">Clostridium tetani.</w:t>
      </w:r>
      <w:r w:rsidDel="00000000" w:rsidR="00000000" w:rsidRPr="00000000">
        <w:rPr>
          <w:rFonts w:ascii="Candara" w:cs="Candara" w:eastAsia="Candara" w:hAnsi="Candara"/>
          <w:i w:val="1"/>
          <w:color w:val="000000"/>
          <w:sz w:val="24"/>
          <w:szCs w:val="24"/>
          <w:rtl w:val="0"/>
        </w:rPr>
        <w:t xml:space="preserve"> </w:t>
      </w:r>
    </w:p>
    <w:p w:rsidR="00000000" w:rsidDel="00000000" w:rsidP="00000000" w:rsidRDefault="00000000" w:rsidRPr="00000000" w14:paraId="0000014A">
      <w:pPr>
        <w:numPr>
          <w:ilvl w:val="0"/>
          <w:numId w:val="125"/>
        </w:numPr>
        <w:spacing w:after="0" w:line="326"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Spherical known as Cocci. </w:t>
      </w:r>
    </w:p>
    <w:p w:rsidR="00000000" w:rsidDel="00000000" w:rsidP="00000000" w:rsidRDefault="00000000" w:rsidRPr="00000000" w14:paraId="0000014B">
      <w:pPr>
        <w:numPr>
          <w:ilvl w:val="0"/>
          <w:numId w:val="125"/>
        </w:numPr>
        <w:tabs>
          <w:tab w:val="left" w:pos="465"/>
          <w:tab w:val="left" w:pos="3168"/>
        </w:tabs>
        <w:spacing w:after="0" w:before="254" w:line="302" w:lineRule="auto"/>
        <w:ind w:left="720" w:right="594"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Rod shaped - e.g. </w:t>
      </w:r>
      <w:r w:rsidDel="00000000" w:rsidR="00000000" w:rsidRPr="00000000">
        <w:rPr>
          <w:rFonts w:ascii="Candara" w:cs="Candara" w:eastAsia="Candara" w:hAnsi="Candara"/>
          <w:i w:val="1"/>
          <w:color w:val="000000"/>
          <w:sz w:val="24"/>
          <w:szCs w:val="24"/>
          <w:rtl w:val="0"/>
        </w:rPr>
        <w:t xml:space="preserve">Clostridium tetani </w:t>
      </w:r>
    </w:p>
    <w:p w:rsidR="00000000" w:rsidDel="00000000" w:rsidP="00000000" w:rsidRDefault="00000000" w:rsidRPr="00000000" w14:paraId="0000014C">
      <w:pPr>
        <w:numPr>
          <w:ilvl w:val="0"/>
          <w:numId w:val="125"/>
        </w:numPr>
        <w:spacing w:after="0" w:line="326"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Spiral shaped  e.g. sprilla </w:t>
      </w:r>
    </w:p>
    <w:p w:rsidR="00000000" w:rsidDel="00000000" w:rsidP="00000000" w:rsidRDefault="00000000" w:rsidRPr="00000000" w14:paraId="0000014D">
      <w:pPr>
        <w:numPr>
          <w:ilvl w:val="0"/>
          <w:numId w:val="125"/>
        </w:numPr>
        <w:spacing w:after="0" w:line="326"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Coma shaped- Vibrios -e.g., </w:t>
      </w:r>
      <w:r w:rsidDel="00000000" w:rsidR="00000000" w:rsidRPr="00000000">
        <w:rPr>
          <w:rFonts w:ascii="Candara" w:cs="Candara" w:eastAsia="Candara" w:hAnsi="Candara"/>
          <w:i w:val="1"/>
          <w:color w:val="000000"/>
          <w:sz w:val="24"/>
          <w:szCs w:val="24"/>
          <w:rtl w:val="0"/>
        </w:rPr>
        <w:t xml:space="preserve">Vibrio cholerae. </w:t>
      </w:r>
      <w:r w:rsidDel="00000000" w:rsidR="00000000" w:rsidRPr="00000000">
        <w:rPr>
          <w:rtl w:val="0"/>
        </w:rPr>
      </w:r>
    </w:p>
    <w:p w:rsidR="00000000" w:rsidDel="00000000" w:rsidP="00000000" w:rsidRDefault="00000000" w:rsidRPr="00000000" w14:paraId="0000014E">
      <w:pPr>
        <w:spacing w:after="0" w:line="326" w:lineRule="auto"/>
        <w:ind w:right="0"/>
        <w:rPr>
          <w:rFonts w:ascii="Candara" w:cs="Candara" w:eastAsia="Candara" w:hAnsi="Candara"/>
          <w:i w:val="1"/>
          <w:color w:val="000000"/>
          <w:sz w:val="24"/>
          <w:szCs w:val="24"/>
        </w:rPr>
      </w:pPr>
      <w:r w:rsidDel="00000000" w:rsidR="00000000" w:rsidRPr="00000000">
        <w:rPr>
          <w:rtl w:val="0"/>
        </w:rPr>
      </w:r>
    </w:p>
    <w:p w:rsidR="00000000" w:rsidDel="00000000" w:rsidP="00000000" w:rsidRDefault="00000000" w:rsidRPr="00000000" w14:paraId="0000014F">
      <w:pPr>
        <w:spacing w:after="0" w:before="33" w:line="364" w:lineRule="auto"/>
        <w:ind w:right="733"/>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Economic importance of bacteria Benefits to man include: </w:t>
      </w:r>
    </w:p>
    <w:p w:rsidR="00000000" w:rsidDel="00000000" w:rsidP="00000000" w:rsidRDefault="00000000" w:rsidRPr="00000000" w14:paraId="00000150">
      <w:pPr>
        <w:numPr>
          <w:ilvl w:val="0"/>
          <w:numId w:val="127"/>
        </w:numPr>
        <w:spacing w:after="0" w:line="302"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used in food processing e.g., </w:t>
      </w:r>
      <w:r w:rsidDel="00000000" w:rsidR="00000000" w:rsidRPr="00000000">
        <w:rPr>
          <w:rFonts w:ascii="Candara" w:cs="Candara" w:eastAsia="Candara" w:hAnsi="Candara"/>
          <w:i w:val="1"/>
          <w:color w:val="000000"/>
          <w:sz w:val="24"/>
          <w:szCs w:val="24"/>
          <w:rtl w:val="0"/>
        </w:rPr>
        <w:t xml:space="preserve">Lactobacillus </w:t>
      </w:r>
      <w:r w:rsidDel="00000000" w:rsidR="00000000" w:rsidRPr="00000000">
        <w:rPr>
          <w:rFonts w:ascii="Candara" w:cs="Candara" w:eastAsia="Candara" w:hAnsi="Candara"/>
          <w:color w:val="000000"/>
          <w:sz w:val="24"/>
          <w:szCs w:val="24"/>
          <w:rtl w:val="0"/>
        </w:rPr>
        <w:t xml:space="preserve">used in processing of cheese, yoghurt. </w:t>
      </w:r>
    </w:p>
    <w:p w:rsidR="00000000" w:rsidDel="00000000" w:rsidP="00000000" w:rsidRDefault="00000000" w:rsidRPr="00000000" w14:paraId="00000151">
      <w:pPr>
        <w:numPr>
          <w:ilvl w:val="0"/>
          <w:numId w:val="127"/>
        </w:numPr>
        <w:spacing w:after="0" w:line="302"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Involved in synthesis of vitamin Band K, in humans and breakdown of cellulose in herbivores. </w:t>
      </w:r>
    </w:p>
    <w:p w:rsidR="00000000" w:rsidDel="00000000" w:rsidP="00000000" w:rsidRDefault="00000000" w:rsidRPr="00000000" w14:paraId="00000152">
      <w:pPr>
        <w:spacing w:after="0" w:before="172" w:line="220" w:lineRule="auto"/>
        <w:ind w:left="360" w:right="33"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Genetic Engineering </w:t>
      </w:r>
    </w:p>
    <w:p w:rsidR="00000000" w:rsidDel="00000000" w:rsidP="00000000" w:rsidRDefault="00000000" w:rsidRPr="00000000" w14:paraId="00000153">
      <w:pPr>
        <w:numPr>
          <w:ilvl w:val="0"/>
          <w:numId w:val="127"/>
        </w:numPr>
        <w:spacing w:after="0" w:before="67" w:line="297" w:lineRule="auto"/>
        <w:ind w:left="720" w:right="33" w:hanging="360"/>
        <w:jc w:val="both"/>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Bacteria are easily cultured and are being used for making antibiotics, aminoacids and enzymes e.g. amylase, and invertase e.g., </w:t>
      </w:r>
      <w:r w:rsidDel="00000000" w:rsidR="00000000" w:rsidRPr="00000000">
        <w:rPr>
          <w:rFonts w:ascii="Candara" w:cs="Candara" w:eastAsia="Candara" w:hAnsi="Candara"/>
          <w:b w:val="1"/>
          <w:i w:val="1"/>
          <w:color w:val="000000"/>
          <w:sz w:val="28"/>
          <w:szCs w:val="28"/>
          <w:rtl w:val="0"/>
        </w:rPr>
        <w:t xml:space="preserve">Escherichia coli.</w:t>
      </w:r>
      <w:r w:rsidDel="00000000" w:rsidR="00000000" w:rsidRPr="00000000">
        <w:rPr>
          <w:rFonts w:ascii="Candara" w:cs="Candara" w:eastAsia="Candara" w:hAnsi="Candara"/>
          <w:i w:val="1"/>
          <w:color w:val="000000"/>
          <w:sz w:val="24"/>
          <w:szCs w:val="24"/>
          <w:rtl w:val="0"/>
        </w:rPr>
        <w:t xml:space="preserve"> </w:t>
      </w:r>
    </w:p>
    <w:p w:rsidR="00000000" w:rsidDel="00000000" w:rsidP="00000000" w:rsidRDefault="00000000" w:rsidRPr="00000000" w14:paraId="00000154">
      <w:pPr>
        <w:spacing w:after="0" w:line="297" w:lineRule="auto"/>
        <w:ind w:right="1885"/>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Nutrient cycling: </w:t>
      </w:r>
    </w:p>
    <w:p w:rsidR="00000000" w:rsidDel="00000000" w:rsidP="00000000" w:rsidRDefault="00000000" w:rsidRPr="00000000" w14:paraId="00000155">
      <w:pPr>
        <w:numPr>
          <w:ilvl w:val="0"/>
          <w:numId w:val="127"/>
        </w:numPr>
        <w:spacing w:after="0" w:line="297" w:lineRule="auto"/>
        <w:ind w:left="720" w:right="1885"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Saprophytes </w:t>
      </w:r>
    </w:p>
    <w:p w:rsidR="00000000" w:rsidDel="00000000" w:rsidP="00000000" w:rsidRDefault="00000000" w:rsidRPr="00000000" w14:paraId="00000156">
      <w:pPr>
        <w:numPr>
          <w:ilvl w:val="0"/>
          <w:numId w:val="127"/>
        </w:numPr>
        <w:spacing w:after="0" w:line="306.9999999999999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involved in decomposition of dead organic matter. </w:t>
      </w:r>
    </w:p>
    <w:p w:rsidR="00000000" w:rsidDel="00000000" w:rsidP="00000000" w:rsidRDefault="00000000" w:rsidRPr="00000000" w14:paraId="00000157">
      <w:pPr>
        <w:numPr>
          <w:ilvl w:val="0"/>
          <w:numId w:val="127"/>
        </w:numPr>
        <w:spacing w:after="0" w:line="297" w:lineRule="auto"/>
        <w:ind w:left="720" w:right="3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useful in the nitrogen cycle. </w:t>
      </w:r>
    </w:p>
    <w:p w:rsidR="00000000" w:rsidDel="00000000" w:rsidP="00000000" w:rsidRDefault="00000000" w:rsidRPr="00000000" w14:paraId="00000158">
      <w:pPr>
        <w:numPr>
          <w:ilvl w:val="0"/>
          <w:numId w:val="127"/>
        </w:numPr>
        <w:spacing w:after="0" w:line="297" w:lineRule="auto"/>
        <w:ind w:left="720" w:right="3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Nitrogen fixing and nitrifying bacteria. </w:t>
      </w:r>
    </w:p>
    <w:p w:rsidR="00000000" w:rsidDel="00000000" w:rsidP="00000000" w:rsidRDefault="00000000" w:rsidRPr="00000000" w14:paraId="00000159">
      <w:pPr>
        <w:numPr>
          <w:ilvl w:val="0"/>
          <w:numId w:val="127"/>
        </w:numPr>
        <w:spacing w:after="0" w:line="297" w:lineRule="auto"/>
        <w:ind w:left="720" w:right="3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increase soil fertility. </w:t>
      </w:r>
    </w:p>
    <w:p w:rsidR="00000000" w:rsidDel="00000000" w:rsidP="00000000" w:rsidRDefault="00000000" w:rsidRPr="00000000" w14:paraId="0000015A">
      <w:pPr>
        <w:numPr>
          <w:ilvl w:val="0"/>
          <w:numId w:val="127"/>
        </w:numPr>
        <w:spacing w:after="0" w:line="326"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Modem sewage works use bacteria in treatment of sewage. </w:t>
      </w:r>
    </w:p>
    <w:p w:rsidR="00000000" w:rsidDel="00000000" w:rsidP="00000000" w:rsidRDefault="00000000" w:rsidRPr="00000000" w14:paraId="0000015B">
      <w:pPr>
        <w:numPr>
          <w:ilvl w:val="0"/>
          <w:numId w:val="127"/>
        </w:numPr>
        <w:spacing w:after="0" w:line="326"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Cleaning oil spills in oceans and lakes. </w:t>
      </w:r>
    </w:p>
    <w:p w:rsidR="00000000" w:rsidDel="00000000" w:rsidP="00000000" w:rsidRDefault="00000000" w:rsidRPr="00000000" w14:paraId="0000015C">
      <w:pPr>
        <w:spacing w:after="0" w:before="484" w:line="220" w:lineRule="auto"/>
        <w:ind w:left="14" w:right="38"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Harmful Effects </w:t>
      </w:r>
    </w:p>
    <w:p w:rsidR="00000000" w:rsidDel="00000000" w:rsidP="00000000" w:rsidRDefault="00000000" w:rsidRPr="00000000" w14:paraId="0000015D">
      <w:pPr>
        <w:numPr>
          <w:ilvl w:val="0"/>
          <w:numId w:val="129"/>
        </w:numPr>
        <w:spacing w:after="0" w:line="369" w:lineRule="auto"/>
        <w:ind w:left="720" w:right="3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Bacteria cause disease: </w:t>
      </w:r>
    </w:p>
    <w:p w:rsidR="00000000" w:rsidDel="00000000" w:rsidP="00000000" w:rsidRDefault="00000000" w:rsidRPr="00000000" w14:paraId="0000015E">
      <w:pPr>
        <w:numPr>
          <w:ilvl w:val="0"/>
          <w:numId w:val="129"/>
        </w:numPr>
        <w:spacing w:after="0" w:line="302" w:lineRule="auto"/>
        <w:ind w:left="720" w:right="6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To humans (e.g. Cholera). </w:t>
      </w:r>
    </w:p>
    <w:p w:rsidR="00000000" w:rsidDel="00000000" w:rsidP="00000000" w:rsidRDefault="00000000" w:rsidRPr="00000000" w14:paraId="0000015F">
      <w:pPr>
        <w:numPr>
          <w:ilvl w:val="0"/>
          <w:numId w:val="129"/>
        </w:numPr>
        <w:spacing w:after="0" w:line="302" w:lineRule="auto"/>
        <w:ind w:left="720" w:right="6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To animals (e.g. Anthrax). </w:t>
      </w:r>
    </w:p>
    <w:p w:rsidR="00000000" w:rsidDel="00000000" w:rsidP="00000000" w:rsidRDefault="00000000" w:rsidRPr="00000000" w14:paraId="00000160">
      <w:pPr>
        <w:numPr>
          <w:ilvl w:val="0"/>
          <w:numId w:val="129"/>
        </w:numPr>
        <w:spacing w:after="0" w:line="302" w:lineRule="auto"/>
        <w:ind w:left="720" w:right="42" w:hanging="360"/>
        <w:jc w:val="both"/>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Bacteria cause food spoilage. </w:t>
      </w:r>
      <w:r w:rsidDel="00000000" w:rsidR="00000000" w:rsidRPr="00000000">
        <w:rPr>
          <w:rtl w:val="0"/>
        </w:rPr>
      </w:r>
    </w:p>
    <w:p w:rsidR="00000000" w:rsidDel="00000000" w:rsidP="00000000" w:rsidRDefault="00000000" w:rsidRPr="00000000" w14:paraId="00000161">
      <w:pPr>
        <w:numPr>
          <w:ilvl w:val="0"/>
          <w:numId w:val="129"/>
        </w:numPr>
        <w:spacing w:after="0" w:line="302" w:lineRule="auto"/>
        <w:ind w:left="720" w:right="42" w:hanging="360"/>
        <w:jc w:val="both"/>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Others cause food poisoning e.g. </w:t>
      </w:r>
      <w:r w:rsidDel="00000000" w:rsidR="00000000" w:rsidRPr="00000000">
        <w:rPr>
          <w:rFonts w:ascii="Candara" w:cs="Candara" w:eastAsia="Candara" w:hAnsi="Candara"/>
          <w:i w:val="1"/>
          <w:color w:val="000000"/>
          <w:sz w:val="24"/>
          <w:szCs w:val="24"/>
          <w:rtl w:val="0"/>
        </w:rPr>
        <w:t xml:space="preserve">Salmonella. </w:t>
      </w:r>
    </w:p>
    <w:p w:rsidR="00000000" w:rsidDel="00000000" w:rsidP="00000000" w:rsidRDefault="00000000" w:rsidRPr="00000000" w14:paraId="00000162">
      <w:pPr>
        <w:numPr>
          <w:ilvl w:val="0"/>
          <w:numId w:val="129"/>
        </w:numPr>
        <w:spacing w:after="0" w:line="302" w:lineRule="auto"/>
        <w:ind w:left="720" w:right="42" w:hanging="360"/>
        <w:jc w:val="both"/>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Denitrifying bacteria reduce soil fertility e.g., </w:t>
      </w:r>
      <w:r w:rsidDel="00000000" w:rsidR="00000000" w:rsidRPr="00000000">
        <w:rPr>
          <w:rFonts w:ascii="Candara" w:cs="Candara" w:eastAsia="Candara" w:hAnsi="Candara"/>
          <w:i w:val="1"/>
          <w:color w:val="000000"/>
          <w:sz w:val="24"/>
          <w:szCs w:val="24"/>
          <w:rtl w:val="0"/>
        </w:rPr>
        <w:t xml:space="preserve">Pseudomonas denitrificans. </w:t>
      </w:r>
    </w:p>
    <w:p w:rsidR="00000000" w:rsidDel="00000000" w:rsidP="00000000" w:rsidRDefault="00000000" w:rsidRPr="00000000" w14:paraId="00000163">
      <w:pPr>
        <w:tabs>
          <w:tab w:val="left" w:pos="557"/>
        </w:tabs>
        <w:spacing w:after="0" w:before="494" w:line="216" w:lineRule="auto"/>
        <w:ind w:right="38"/>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Kingdom Protoctista </w:t>
      </w:r>
    </w:p>
    <w:p w:rsidR="00000000" w:rsidDel="00000000" w:rsidP="00000000" w:rsidRDefault="00000000" w:rsidRPr="00000000" w14:paraId="00000164">
      <w:pPr>
        <w:spacing w:after="0" w:before="57" w:line="302" w:lineRule="auto"/>
        <w:ind w:right="47"/>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Examples include ;</w:t>
      </w:r>
    </w:p>
    <w:p w:rsidR="00000000" w:rsidDel="00000000" w:rsidP="00000000" w:rsidRDefault="00000000" w:rsidRPr="00000000" w14:paraId="00000165">
      <w:pPr>
        <w:numPr>
          <w:ilvl w:val="0"/>
          <w:numId w:val="104"/>
        </w:numPr>
        <w:spacing w:after="0" w:before="57" w:line="302" w:lineRule="auto"/>
        <w:ind w:left="720" w:right="4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Algae such as spirogyra, Chlamydomonas, euglena, Sargassum </w:t>
      </w:r>
    </w:p>
    <w:p w:rsidR="00000000" w:rsidDel="00000000" w:rsidP="00000000" w:rsidRDefault="00000000" w:rsidRPr="00000000" w14:paraId="00000166">
      <w:pPr>
        <w:numPr>
          <w:ilvl w:val="0"/>
          <w:numId w:val="104"/>
        </w:numPr>
        <w:spacing w:after="0" w:before="57" w:line="302" w:lineRule="auto"/>
        <w:ind w:left="720" w:right="4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And protozoa such as amoeba, paramecium and Trypanosoma. </w:t>
      </w:r>
    </w:p>
    <w:p w:rsidR="00000000" w:rsidDel="00000000" w:rsidP="00000000" w:rsidRDefault="00000000" w:rsidRPr="00000000" w14:paraId="00000167">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General Characteristics</w:t>
      </w:r>
    </w:p>
    <w:p w:rsidR="00000000" w:rsidDel="00000000" w:rsidP="00000000" w:rsidRDefault="00000000" w:rsidRPr="00000000" w14:paraId="00000168">
      <w:pPr>
        <w:numPr>
          <w:ilvl w:val="0"/>
          <w:numId w:val="10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said to be eukaryotic since their nucleus is bound by a membrane</w:t>
      </w:r>
    </w:p>
    <w:p w:rsidR="00000000" w:rsidDel="00000000" w:rsidP="00000000" w:rsidRDefault="00000000" w:rsidRPr="00000000" w14:paraId="00000169">
      <w:pPr>
        <w:numPr>
          <w:ilvl w:val="0"/>
          <w:numId w:val="10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are mobile, and use flagella, cilia and pseudopodia. </w:t>
      </w:r>
    </w:p>
    <w:p w:rsidR="00000000" w:rsidDel="00000000" w:rsidP="00000000" w:rsidRDefault="00000000" w:rsidRPr="00000000" w14:paraId="0000016A">
      <w:pPr>
        <w:numPr>
          <w:ilvl w:val="0"/>
          <w:numId w:val="10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are sessile.</w:t>
      </w:r>
    </w:p>
    <w:p w:rsidR="00000000" w:rsidDel="00000000" w:rsidP="00000000" w:rsidRDefault="00000000" w:rsidRPr="00000000" w14:paraId="0000016B">
      <w:pPr>
        <w:numPr>
          <w:ilvl w:val="0"/>
          <w:numId w:val="10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reproduce mainly asexually, by binary fission, fragmentation and sporulation. </w:t>
      </w:r>
    </w:p>
    <w:p w:rsidR="00000000" w:rsidDel="00000000" w:rsidP="00000000" w:rsidRDefault="00000000" w:rsidRPr="00000000" w14:paraId="0000016C">
      <w:pPr>
        <w:numPr>
          <w:ilvl w:val="0"/>
          <w:numId w:val="10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reproduce sexually by conjugation.</w:t>
      </w:r>
    </w:p>
    <w:p w:rsidR="00000000" w:rsidDel="00000000" w:rsidP="00000000" w:rsidRDefault="00000000" w:rsidRPr="00000000" w14:paraId="0000016D">
      <w:pPr>
        <w:numPr>
          <w:ilvl w:val="0"/>
          <w:numId w:val="10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are heterotrophic e.g. paramecium.</w:t>
      </w:r>
    </w:p>
    <w:p w:rsidR="00000000" w:rsidDel="00000000" w:rsidP="00000000" w:rsidRDefault="00000000" w:rsidRPr="00000000" w14:paraId="0000016E">
      <w:pPr>
        <w:numPr>
          <w:ilvl w:val="0"/>
          <w:numId w:val="10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are autotrophic e.g. spirogyra.</w:t>
      </w:r>
    </w:p>
    <w:p w:rsidR="00000000" w:rsidDel="00000000" w:rsidP="00000000" w:rsidRDefault="00000000" w:rsidRPr="00000000" w14:paraId="0000016F">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Economic importance of protoctista</w:t>
      </w:r>
    </w:p>
    <w:p w:rsidR="00000000" w:rsidDel="00000000" w:rsidP="00000000" w:rsidRDefault="00000000" w:rsidRPr="00000000" w14:paraId="00000170">
      <w:pPr>
        <w:numPr>
          <w:ilvl w:val="0"/>
          <w:numId w:val="10"/>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Algae are the primary producers in aquatic food chains.</w:t>
      </w:r>
    </w:p>
    <w:p w:rsidR="00000000" w:rsidDel="00000000" w:rsidP="00000000" w:rsidRDefault="00000000" w:rsidRPr="00000000" w14:paraId="00000171">
      <w:pPr>
        <w:numPr>
          <w:ilvl w:val="0"/>
          <w:numId w:val="10"/>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release a lot of oxygen to the atmosphere.</w:t>
      </w:r>
    </w:p>
    <w:p w:rsidR="00000000" w:rsidDel="00000000" w:rsidP="00000000" w:rsidRDefault="00000000" w:rsidRPr="00000000" w14:paraId="00000172">
      <w:pPr>
        <w:numPr>
          <w:ilvl w:val="0"/>
          <w:numId w:val="10"/>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cause human diseases like malaria and amoebic dysentry ,sleeping sickness</w:t>
      </w:r>
    </w:p>
    <w:p w:rsidR="00000000" w:rsidDel="00000000" w:rsidP="00000000" w:rsidRDefault="00000000" w:rsidRPr="00000000" w14:paraId="00000173">
      <w:pPr>
        <w:numPr>
          <w:ilvl w:val="0"/>
          <w:numId w:val="10"/>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are source of food for humans e.g. sargassum is a source of iodine</w:t>
      </w:r>
    </w:p>
    <w:p w:rsidR="00000000" w:rsidDel="00000000" w:rsidP="00000000" w:rsidRDefault="00000000" w:rsidRPr="00000000" w14:paraId="00000174">
      <w:pPr>
        <w:numPr>
          <w:ilvl w:val="0"/>
          <w:numId w:val="10"/>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Skeletons of diatoms used in paint making.</w:t>
      </w:r>
    </w:p>
    <w:p w:rsidR="00000000" w:rsidDel="00000000" w:rsidP="00000000" w:rsidRDefault="00000000" w:rsidRPr="00000000" w14:paraId="00000175">
      <w:pPr>
        <w:spacing w:after="0" w:line="240" w:lineRule="auto"/>
        <w:ind w:left="360" w:firstLine="0"/>
        <w:rPr>
          <w:rFonts w:ascii="Candara" w:cs="Candara" w:eastAsia="Candara" w:hAnsi="Candara"/>
          <w:i w:val="1"/>
          <w:color w:val="000000"/>
          <w:sz w:val="24"/>
          <w:szCs w:val="24"/>
        </w:rPr>
      </w:pPr>
      <w:r w:rsidDel="00000000" w:rsidR="00000000" w:rsidRPr="00000000">
        <w:rPr>
          <w:rFonts w:ascii="Candara" w:cs="Candara" w:eastAsia="Candara" w:hAnsi="Candara"/>
          <w:b w:val="1"/>
          <w:i w:val="1"/>
          <w:color w:val="000000"/>
          <w:sz w:val="28"/>
          <w:szCs w:val="28"/>
          <w:rtl w:val="0"/>
        </w:rPr>
        <w:t xml:space="preserve">Spirogyra:</w:t>
      </w:r>
      <w:r w:rsidDel="00000000" w:rsidR="00000000" w:rsidRPr="00000000">
        <w:rPr>
          <w:rFonts w:ascii="Candara" w:cs="Candara" w:eastAsia="Candara" w:hAnsi="Candara"/>
          <w:color w:val="000000"/>
          <w:sz w:val="24"/>
          <w:szCs w:val="24"/>
          <w:rtl w:val="0"/>
        </w:rPr>
        <w:t xml:space="preserve"> They have spiral chloroplast. </w:t>
      </w:r>
      <w:r w:rsidDel="00000000" w:rsidR="00000000" w:rsidRPr="00000000">
        <w:rPr>
          <w:rtl w:val="0"/>
        </w:rPr>
      </w:r>
    </w:p>
    <w:p w:rsidR="00000000" w:rsidDel="00000000" w:rsidP="00000000" w:rsidRDefault="00000000" w:rsidRPr="00000000" w14:paraId="00000176">
      <w:pPr>
        <w:numPr>
          <w:ilvl w:val="0"/>
          <w:numId w:val="104"/>
        </w:numPr>
        <w:spacing w:after="0" w:line="240" w:lineRule="auto"/>
        <w:ind w:left="720"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They are green, thread-like filaments </w:t>
      </w:r>
      <w:r w:rsidDel="00000000" w:rsidR="00000000" w:rsidRPr="00000000">
        <w:rPr>
          <w:rtl w:val="0"/>
        </w:rPr>
      </w:r>
    </w:p>
    <w:p w:rsidR="00000000" w:rsidDel="00000000" w:rsidP="00000000" w:rsidRDefault="00000000" w:rsidRPr="00000000" w14:paraId="00000177">
      <w:pPr>
        <w:spacing w:after="0" w:before="96" w:line="240" w:lineRule="auto"/>
        <w:ind w:left="360" w:righ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Chlamydomonas: </w:t>
      </w:r>
    </w:p>
    <w:p w:rsidR="00000000" w:rsidDel="00000000" w:rsidP="00000000" w:rsidRDefault="00000000" w:rsidRPr="00000000" w14:paraId="00000178">
      <w:pPr>
        <w:numPr>
          <w:ilvl w:val="0"/>
          <w:numId w:val="104"/>
        </w:numPr>
        <w:spacing w:after="0" w:before="96"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a unicellular green algae and has a cup shaped chloroplast. </w:t>
      </w:r>
    </w:p>
    <w:p w:rsidR="00000000" w:rsidDel="00000000" w:rsidP="00000000" w:rsidRDefault="00000000" w:rsidRPr="00000000" w14:paraId="00000179">
      <w:pPr>
        <w:numPr>
          <w:ilvl w:val="0"/>
          <w:numId w:val="104"/>
        </w:numPr>
        <w:spacing w:after="0" w:before="96"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move towards light using the flagella</w:t>
      </w:r>
    </w:p>
    <w:p w:rsidR="00000000" w:rsidDel="00000000" w:rsidP="00000000" w:rsidRDefault="00000000" w:rsidRPr="00000000" w14:paraId="0000017A">
      <w:pPr>
        <w:numPr>
          <w:ilvl w:val="0"/>
          <w:numId w:val="104"/>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Cilia assist the organism to move. </w:t>
      </w:r>
    </w:p>
    <w:p w:rsidR="00000000" w:rsidDel="00000000" w:rsidP="00000000" w:rsidRDefault="00000000" w:rsidRPr="00000000" w14:paraId="0000017B">
      <w:pPr>
        <w:numPr>
          <w:ilvl w:val="0"/>
          <w:numId w:val="104"/>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shape is due to the presence of a thin flexible pellicle. </w:t>
      </w:r>
    </w:p>
    <w:p w:rsidR="00000000" w:rsidDel="00000000" w:rsidP="00000000" w:rsidRDefault="00000000" w:rsidRPr="00000000" w14:paraId="0000017C">
      <w:pPr>
        <w:spacing w:after="0" w:line="240" w:lineRule="auto"/>
        <w:ind w:right="4"/>
        <w:jc w:val="both"/>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17D">
      <w:pPr>
        <w:spacing w:after="0" w:line="240" w:lineRule="auto"/>
        <w:ind w:right="4"/>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Kingdom Fungi</w:t>
      </w:r>
    </w:p>
    <w:p w:rsidR="00000000" w:rsidDel="00000000" w:rsidP="00000000" w:rsidRDefault="00000000" w:rsidRPr="00000000" w14:paraId="0000017E">
      <w:pPr>
        <w:numPr>
          <w:ilvl w:val="0"/>
          <w:numId w:val="1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Multicellular fungi are made of thread-like structures called hyphae (singular hyphae) that form a mycelium.</w:t>
      </w:r>
    </w:p>
    <w:p w:rsidR="00000000" w:rsidDel="00000000" w:rsidP="00000000" w:rsidRDefault="00000000" w:rsidRPr="00000000" w14:paraId="0000017F">
      <w:pPr>
        <w:numPr>
          <w:ilvl w:val="0"/>
          <w:numId w:val="1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.e.g.Saccharomyces cereviseae(bread yeast).</w:t>
      </w:r>
    </w:p>
    <w:p w:rsidR="00000000" w:rsidDel="00000000" w:rsidP="00000000" w:rsidRDefault="00000000" w:rsidRPr="00000000" w14:paraId="00000180">
      <w:pPr>
        <w:numPr>
          <w:ilvl w:val="0"/>
          <w:numId w:val="1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include Penicillium, Rhizopus, and edible mushroom</w:t>
      </w:r>
    </w:p>
    <w:p w:rsidR="00000000" w:rsidDel="00000000" w:rsidP="00000000" w:rsidRDefault="00000000" w:rsidRPr="00000000" w14:paraId="00000181">
      <w:pPr>
        <w:spacing w:after="0" w:line="403" w:lineRule="auto"/>
        <w:ind w:left="14" w:right="667"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Economic Importance of Fungi </w:t>
      </w:r>
    </w:p>
    <w:p w:rsidR="00000000" w:rsidDel="00000000" w:rsidP="00000000" w:rsidRDefault="00000000" w:rsidRPr="00000000" w14:paraId="00000182">
      <w:pPr>
        <w:spacing w:after="0" w:line="403" w:lineRule="auto"/>
        <w:ind w:left="14" w:right="667"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Beneficial Effects </w:t>
      </w:r>
    </w:p>
    <w:p w:rsidR="00000000" w:rsidDel="00000000" w:rsidP="00000000" w:rsidRDefault="00000000" w:rsidRPr="00000000" w14:paraId="00000183">
      <w:pPr>
        <w:spacing w:after="0" w:before="67" w:line="14.399999999999999" w:lineRule="auto"/>
        <w:ind w:left="259" w:right="2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84">
      <w:pPr>
        <w:numPr>
          <w:ilvl w:val="0"/>
          <w:numId w:val="106"/>
        </w:numPr>
        <w:spacing w:after="0" w:line="259" w:lineRule="auto"/>
        <w:ind w:left="720" w:right="2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fungi are used as food e.g. mushrooms. </w:t>
      </w:r>
    </w:p>
    <w:p w:rsidR="00000000" w:rsidDel="00000000" w:rsidP="00000000" w:rsidRDefault="00000000" w:rsidRPr="00000000" w14:paraId="00000185">
      <w:pPr>
        <w:spacing w:after="0" w:before="9" w:line="14.399999999999999" w:lineRule="auto"/>
        <w:ind w:left="24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86">
      <w:pPr>
        <w:numPr>
          <w:ilvl w:val="0"/>
          <w:numId w:val="106"/>
        </w:numPr>
        <w:spacing w:after="0" w:line="268"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are decomposers which enhance decay to improve soil fertility - recycling of nutrients e.g., toadstools. </w:t>
      </w:r>
    </w:p>
    <w:p w:rsidR="00000000" w:rsidDel="00000000" w:rsidP="00000000" w:rsidRDefault="00000000" w:rsidRPr="00000000" w14:paraId="00000187">
      <w:pPr>
        <w:spacing w:after="0" w:before="9" w:line="14.399999999999999" w:lineRule="auto"/>
        <w:ind w:left="24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88">
      <w:pPr>
        <w:numPr>
          <w:ilvl w:val="0"/>
          <w:numId w:val="106"/>
        </w:numPr>
        <w:spacing w:after="0" w:line="268"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are useful in brewing and bread making e.g., yeast. Yeast is used as food - a rich source of Vitamin B. </w:t>
      </w:r>
    </w:p>
    <w:p w:rsidR="00000000" w:rsidDel="00000000" w:rsidP="00000000" w:rsidRDefault="00000000" w:rsidRPr="00000000" w14:paraId="00000189">
      <w:pPr>
        <w:spacing w:after="0" w:before="9" w:line="14.399999999999999" w:lineRule="auto"/>
        <w:ind w:left="24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8A">
      <w:pPr>
        <w:numPr>
          <w:ilvl w:val="0"/>
          <w:numId w:val="106"/>
        </w:numPr>
        <w:spacing w:after="0" w:line="268" w:lineRule="auto"/>
        <w:ind w:left="720" w:hanging="360"/>
        <w:jc w:val="both"/>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Some are useful in production of antibiotics e.g., </w:t>
      </w:r>
      <w:r w:rsidDel="00000000" w:rsidR="00000000" w:rsidRPr="00000000">
        <w:rPr>
          <w:rFonts w:ascii="Candara" w:cs="Candara" w:eastAsia="Candara" w:hAnsi="Candara"/>
          <w:i w:val="1"/>
          <w:color w:val="000000"/>
          <w:sz w:val="24"/>
          <w:szCs w:val="24"/>
          <w:rtl w:val="0"/>
        </w:rPr>
        <w:t xml:space="preserve">Penicillium griseofulvin. </w:t>
      </w:r>
    </w:p>
    <w:p w:rsidR="00000000" w:rsidDel="00000000" w:rsidP="00000000" w:rsidRDefault="00000000" w:rsidRPr="00000000" w14:paraId="0000018B">
      <w:pPr>
        <w:numPr>
          <w:ilvl w:val="0"/>
          <w:numId w:val="106"/>
        </w:numPr>
        <w:spacing w:after="0" w:line="273" w:lineRule="auto"/>
        <w:ind w:left="720" w:right="4"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Used in sewage treatment e.g., </w:t>
      </w:r>
      <w:r w:rsidDel="00000000" w:rsidR="00000000" w:rsidRPr="00000000">
        <w:rPr>
          <w:rFonts w:ascii="Candara" w:cs="Candara" w:eastAsia="Candara" w:hAnsi="Candara"/>
          <w:i w:val="1"/>
          <w:color w:val="000000"/>
          <w:sz w:val="24"/>
          <w:szCs w:val="24"/>
          <w:rtl w:val="0"/>
        </w:rPr>
        <w:t xml:space="preserve">Fusarium spp. </w:t>
      </w:r>
    </w:p>
    <w:p w:rsidR="00000000" w:rsidDel="00000000" w:rsidP="00000000" w:rsidRDefault="00000000" w:rsidRPr="00000000" w14:paraId="0000018C">
      <w:pPr>
        <w:spacing w:after="0" w:line="360" w:lineRule="auto"/>
        <w:ind w:left="5"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Harmful Effects </w:t>
      </w:r>
    </w:p>
    <w:p w:rsidR="00000000" w:rsidDel="00000000" w:rsidP="00000000" w:rsidRDefault="00000000" w:rsidRPr="00000000" w14:paraId="0000018D">
      <w:pPr>
        <w:spacing w:after="0" w:before="76" w:line="14.399999999999999" w:lineRule="auto"/>
        <w:ind w:left="264" w:right="14"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18E">
      <w:pPr>
        <w:numPr>
          <w:ilvl w:val="0"/>
          <w:numId w:val="107"/>
        </w:numPr>
        <w:spacing w:after="0"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cause food poisoning by producing toxic compounds e.g. </w:t>
      </w:r>
      <w:r w:rsidDel="00000000" w:rsidR="00000000" w:rsidRPr="00000000">
        <w:rPr>
          <w:rFonts w:ascii="Candara" w:cs="Candara" w:eastAsia="Candara" w:hAnsi="Candara"/>
          <w:i w:val="1"/>
          <w:color w:val="000000"/>
          <w:sz w:val="24"/>
          <w:szCs w:val="24"/>
          <w:rtl w:val="0"/>
        </w:rPr>
        <w:t xml:space="preserve">Aspergillus flavus </w:t>
      </w:r>
      <w:r w:rsidDel="00000000" w:rsidR="00000000" w:rsidRPr="00000000">
        <w:rPr>
          <w:rFonts w:ascii="Candara" w:cs="Candara" w:eastAsia="Candara" w:hAnsi="Candara"/>
          <w:color w:val="000000"/>
          <w:sz w:val="24"/>
          <w:szCs w:val="24"/>
          <w:rtl w:val="0"/>
        </w:rPr>
        <w:t xml:space="preserve">which produces aflatoxins. </w:t>
      </w:r>
    </w:p>
    <w:p w:rsidR="00000000" w:rsidDel="00000000" w:rsidP="00000000" w:rsidRDefault="00000000" w:rsidRPr="00000000" w14:paraId="0000018F">
      <w:pPr>
        <w:spacing w:after="0" w:before="67" w:line="14.399999999999999" w:lineRule="auto"/>
        <w:ind w:left="259" w:right="2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90">
      <w:pPr>
        <w:numPr>
          <w:ilvl w:val="0"/>
          <w:numId w:val="107"/>
        </w:numPr>
        <w:spacing w:after="0" w:line="259" w:lineRule="auto"/>
        <w:ind w:left="720" w:right="2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cause food spoilage, fabric and wood spoilage through decomposition. </w:t>
      </w:r>
    </w:p>
    <w:p w:rsidR="00000000" w:rsidDel="00000000" w:rsidP="00000000" w:rsidRDefault="00000000" w:rsidRPr="00000000" w14:paraId="00000191">
      <w:pPr>
        <w:spacing w:after="0" w:before="67" w:line="14.399999999999999" w:lineRule="auto"/>
        <w:ind w:left="259" w:right="2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92">
      <w:pPr>
        <w:numPr>
          <w:ilvl w:val="0"/>
          <w:numId w:val="107"/>
        </w:numPr>
        <w:spacing w:after="0" w:line="259" w:lineRule="auto"/>
        <w:ind w:left="720" w:right="2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cause diseases to humans e.g., athlete's foot and ringworms. </w:t>
      </w:r>
    </w:p>
    <w:p w:rsidR="00000000" w:rsidDel="00000000" w:rsidP="00000000" w:rsidRDefault="00000000" w:rsidRPr="00000000" w14:paraId="00000193">
      <w:pPr>
        <w:spacing w:after="0" w:before="9" w:line="14.399999999999999" w:lineRule="auto"/>
        <w:ind w:left="24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94">
      <w:pPr>
        <w:numPr>
          <w:ilvl w:val="0"/>
          <w:numId w:val="107"/>
        </w:numPr>
        <w:spacing w:after="0" w:line="268"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cause diseases to plants e.g., potato blight (Irish potatoes) rust in tomatoes and smuts in cereals. </w:t>
      </w:r>
    </w:p>
    <w:p w:rsidR="00000000" w:rsidDel="00000000" w:rsidP="00000000" w:rsidRDefault="00000000" w:rsidRPr="00000000" w14:paraId="00000195">
      <w:pPr>
        <w:spacing w:after="0" w:before="177" w:line="14.399999999999999" w:lineRule="auto"/>
        <w:ind w:left="19"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196">
      <w:pPr>
        <w:spacing w:after="0" w:line="244" w:lineRule="auto"/>
        <w:ind w:left="1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Kingdom Plantae </w:t>
      </w:r>
    </w:p>
    <w:p w:rsidR="00000000" w:rsidDel="00000000" w:rsidP="00000000" w:rsidRDefault="00000000" w:rsidRPr="00000000" w14:paraId="00000197">
      <w:pPr>
        <w:spacing w:after="0" w:line="172"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198">
      <w:pPr>
        <w:spacing w:after="0" w:line="225" w:lineRule="auto"/>
        <w:ind w:left="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General Characteristics </w:t>
      </w:r>
    </w:p>
    <w:p w:rsidR="00000000" w:rsidDel="00000000" w:rsidP="00000000" w:rsidRDefault="00000000" w:rsidRPr="00000000" w14:paraId="00000199">
      <w:pPr>
        <w:numPr>
          <w:ilvl w:val="0"/>
          <w:numId w:val="108"/>
        </w:numPr>
        <w:spacing w:after="0" w:line="326"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multicellular and eukaryotic. </w:t>
      </w:r>
    </w:p>
    <w:p w:rsidR="00000000" w:rsidDel="00000000" w:rsidP="00000000" w:rsidRDefault="00000000" w:rsidRPr="00000000" w14:paraId="0000019A">
      <w:pPr>
        <w:spacing w:after="0" w:before="9" w:line="14.399999999999999" w:lineRule="auto"/>
        <w:ind w:left="484" w:right="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9B">
      <w:pPr>
        <w:numPr>
          <w:ilvl w:val="0"/>
          <w:numId w:val="108"/>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photosynthetic and have a pigment chlorophyll. </w:t>
      </w:r>
    </w:p>
    <w:p w:rsidR="00000000" w:rsidDel="00000000" w:rsidP="00000000" w:rsidRDefault="00000000" w:rsidRPr="00000000" w14:paraId="0000019C">
      <w:pPr>
        <w:spacing w:after="0" w:before="9" w:line="14.399999999999999" w:lineRule="auto"/>
        <w:ind w:left="484" w:right="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9D">
      <w:pPr>
        <w:numPr>
          <w:ilvl w:val="0"/>
          <w:numId w:val="108"/>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Their cells have cellulose cell walls. </w:t>
      </w:r>
    </w:p>
    <w:p w:rsidR="00000000" w:rsidDel="00000000" w:rsidP="00000000" w:rsidRDefault="00000000" w:rsidRPr="00000000" w14:paraId="0000019E">
      <w:pPr>
        <w:spacing w:after="0" w:before="9" w:line="14.399999999999999" w:lineRule="auto"/>
        <w:ind w:left="484" w:right="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9F">
      <w:pPr>
        <w:numPr>
          <w:ilvl w:val="0"/>
          <w:numId w:val="108"/>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reproduce sexually, others asexually. </w:t>
      </w:r>
    </w:p>
    <w:p w:rsidR="00000000" w:rsidDel="00000000" w:rsidP="00000000" w:rsidRDefault="00000000" w:rsidRPr="00000000" w14:paraId="000001A0">
      <w:pPr>
        <w:numPr>
          <w:ilvl w:val="0"/>
          <w:numId w:val="108"/>
        </w:numPr>
        <w:spacing w:after="0" w:line="268"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Kingdom Plantae has three major divisions: </w:t>
      </w:r>
    </w:p>
    <w:p w:rsidR="00000000" w:rsidDel="00000000" w:rsidP="00000000" w:rsidRDefault="00000000" w:rsidRPr="00000000" w14:paraId="000001A1">
      <w:pPr>
        <w:numPr>
          <w:ilvl w:val="0"/>
          <w:numId w:val="115"/>
        </w:numPr>
        <w:tabs>
          <w:tab w:val="left" w:pos="1080"/>
        </w:tabs>
        <w:spacing w:after="0" w:line="268" w:lineRule="auto"/>
        <w:ind w:left="72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Bryophyta, </w:t>
      </w:r>
    </w:p>
    <w:p w:rsidR="00000000" w:rsidDel="00000000" w:rsidP="00000000" w:rsidRDefault="00000000" w:rsidRPr="00000000" w14:paraId="000001A2">
      <w:pPr>
        <w:numPr>
          <w:ilvl w:val="0"/>
          <w:numId w:val="115"/>
        </w:numPr>
        <w:tabs>
          <w:tab w:val="left" w:pos="1080"/>
        </w:tabs>
        <w:spacing w:after="0" w:line="268" w:lineRule="auto"/>
        <w:ind w:left="72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Pteridophyta </w:t>
      </w:r>
    </w:p>
    <w:p w:rsidR="00000000" w:rsidDel="00000000" w:rsidP="00000000" w:rsidRDefault="00000000" w:rsidRPr="00000000" w14:paraId="000001A3">
      <w:pPr>
        <w:numPr>
          <w:ilvl w:val="0"/>
          <w:numId w:val="115"/>
        </w:numPr>
        <w:tabs>
          <w:tab w:val="left" w:pos="1080"/>
        </w:tabs>
        <w:spacing w:after="0" w:line="268" w:lineRule="auto"/>
        <w:ind w:left="72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Spermatophyta. </w:t>
      </w:r>
    </w:p>
    <w:p w:rsidR="00000000" w:rsidDel="00000000" w:rsidP="00000000" w:rsidRDefault="00000000" w:rsidRPr="00000000" w14:paraId="000001A4">
      <w:pPr>
        <w:spacing w:after="0" w:line="36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Division Bryophyta </w:t>
      </w:r>
    </w:p>
    <w:p w:rsidR="00000000" w:rsidDel="00000000" w:rsidP="00000000" w:rsidRDefault="00000000" w:rsidRPr="00000000" w14:paraId="000001A5">
      <w:pPr>
        <w:spacing w:after="0" w:line="360" w:lineRule="auto"/>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include mosses and liverworts. </w:t>
      </w:r>
    </w:p>
    <w:p w:rsidR="00000000" w:rsidDel="00000000" w:rsidP="00000000" w:rsidRDefault="00000000" w:rsidRPr="00000000" w14:paraId="000001A6">
      <w:pPr>
        <w:spacing w:after="0" w:before="9" w:line="14.399999999999999" w:lineRule="auto"/>
        <w:ind w:left="235"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A7">
      <w:pPr>
        <w:numPr>
          <w:ilvl w:val="0"/>
          <w:numId w:val="104"/>
        </w:numPr>
        <w:spacing w:after="0"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Plant body is not differentiated into root, stem and leaves. </w:t>
      </w:r>
    </w:p>
    <w:p w:rsidR="00000000" w:rsidDel="00000000" w:rsidP="00000000" w:rsidRDefault="00000000" w:rsidRPr="00000000" w14:paraId="000001A8">
      <w:pPr>
        <w:numPr>
          <w:ilvl w:val="0"/>
          <w:numId w:val="104"/>
        </w:numPr>
        <w:spacing w:after="0"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simple structures which resemble leaves and stems. </w:t>
      </w:r>
    </w:p>
    <w:p w:rsidR="00000000" w:rsidDel="00000000" w:rsidP="00000000" w:rsidRDefault="00000000" w:rsidRPr="00000000" w14:paraId="000001A9">
      <w:pPr>
        <w:numPr>
          <w:ilvl w:val="0"/>
          <w:numId w:val="105"/>
        </w:numPr>
        <w:spacing w:after="0"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rhizoids for absorbing water and anchoring the plant to substratum. </w:t>
      </w:r>
    </w:p>
    <w:p w:rsidR="00000000" w:rsidDel="00000000" w:rsidP="00000000" w:rsidRDefault="00000000" w:rsidRPr="00000000" w14:paraId="000001AA">
      <w:pPr>
        <w:numPr>
          <w:ilvl w:val="0"/>
          <w:numId w:val="105"/>
        </w:numPr>
        <w:spacing w:after="0"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Life cycle consists of two morphologically different plants, the gametophyte and sporophyte. </w:t>
      </w:r>
    </w:p>
    <w:p w:rsidR="00000000" w:rsidDel="00000000" w:rsidP="00000000" w:rsidRDefault="00000000" w:rsidRPr="00000000" w14:paraId="000001AB">
      <w:pPr>
        <w:numPr>
          <w:ilvl w:val="0"/>
          <w:numId w:val="105"/>
        </w:numPr>
        <w:spacing w:after="0"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two alternate. </w:t>
      </w:r>
    </w:p>
    <w:p w:rsidR="00000000" w:rsidDel="00000000" w:rsidP="00000000" w:rsidRDefault="00000000" w:rsidRPr="00000000" w14:paraId="000001AC">
      <w:pPr>
        <w:spacing w:after="0" w:before="9" w:line="14.399999999999999" w:lineRule="auto"/>
        <w:ind w:left="244" w:right="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AD">
      <w:pPr>
        <w:numPr>
          <w:ilvl w:val="0"/>
          <w:numId w:val="105"/>
        </w:numPr>
        <w:spacing w:after="0"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show alternation of generations. </w:t>
      </w:r>
    </w:p>
    <w:p w:rsidR="00000000" w:rsidDel="00000000" w:rsidP="00000000" w:rsidRDefault="00000000" w:rsidRPr="00000000" w14:paraId="000001AE">
      <w:pPr>
        <w:numPr>
          <w:ilvl w:val="0"/>
          <w:numId w:val="105"/>
        </w:numPr>
        <w:spacing w:after="0"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gamete producing gametophyte is the persistent plant. </w:t>
      </w:r>
    </w:p>
    <w:p w:rsidR="00000000" w:rsidDel="00000000" w:rsidP="00000000" w:rsidRDefault="00000000" w:rsidRPr="00000000" w14:paraId="000001AF">
      <w:pPr>
        <w:numPr>
          <w:ilvl w:val="0"/>
          <w:numId w:val="105"/>
        </w:numPr>
        <w:spacing w:after="0" w:line="268"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sporophyte is attached to the gametophyte and is nutritionally dependent on it. </w:t>
      </w:r>
    </w:p>
    <w:p w:rsidR="00000000" w:rsidDel="00000000" w:rsidP="00000000" w:rsidRDefault="00000000" w:rsidRPr="00000000" w14:paraId="000001B0">
      <w:pPr>
        <w:numPr>
          <w:ilvl w:val="0"/>
          <w:numId w:val="105"/>
        </w:numPr>
        <w:spacing w:after="0" w:line="273"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lack vascular system. </w:t>
      </w:r>
    </w:p>
    <w:p w:rsidR="00000000" w:rsidDel="00000000" w:rsidP="00000000" w:rsidRDefault="00000000" w:rsidRPr="00000000" w14:paraId="000001B1">
      <w:pPr>
        <w:numPr>
          <w:ilvl w:val="0"/>
          <w:numId w:val="105"/>
        </w:numPr>
        <w:spacing w:after="0" w:line="273"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Sexual reproduction is dependent on water. </w:t>
      </w:r>
    </w:p>
    <w:p w:rsidR="00000000" w:rsidDel="00000000" w:rsidP="00000000" w:rsidRDefault="00000000" w:rsidRPr="00000000" w14:paraId="000001B2">
      <w:pPr>
        <w:spacing w:after="0" w:line="273" w:lineRule="auto"/>
        <w:ind w:right="9"/>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B3">
      <w:pPr>
        <w:spacing w:after="0" w:line="268" w:lineRule="auto"/>
        <w:jc w:val="both"/>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B4">
      <w:pPr>
        <w:spacing w:after="0" w:line="268" w:lineRule="auto"/>
        <w:jc w:val="both"/>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1B5">
      <w:pPr>
        <w:spacing w:after="0" w:line="268"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Division Pteridophyta: </w:t>
      </w:r>
    </w:p>
    <w:p w:rsidR="00000000" w:rsidDel="00000000" w:rsidP="00000000" w:rsidRDefault="00000000" w:rsidRPr="00000000" w14:paraId="000001B6">
      <w:pPr>
        <w:spacing w:after="0" w:line="268" w:lineRule="auto"/>
        <w:ind w:left="36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include ferns and horsetails. </w:t>
      </w:r>
    </w:p>
    <w:p w:rsidR="00000000" w:rsidDel="00000000" w:rsidP="00000000" w:rsidRDefault="00000000" w:rsidRPr="00000000" w14:paraId="000001B7">
      <w:pPr>
        <w:spacing w:after="0" w:line="36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General Characteristics </w:t>
      </w:r>
    </w:p>
    <w:p w:rsidR="00000000" w:rsidDel="00000000" w:rsidP="00000000" w:rsidRDefault="00000000" w:rsidRPr="00000000" w14:paraId="000001B8">
      <w:pPr>
        <w:spacing w:after="0" w:before="9" w:line="14.399999999999999" w:lineRule="auto"/>
        <w:ind w:left="235"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B9">
      <w:pPr>
        <w:numPr>
          <w:ilvl w:val="0"/>
          <w:numId w:val="116"/>
        </w:numPr>
        <w:spacing w:after="0" w:line="268"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root and shoot system. </w:t>
      </w:r>
    </w:p>
    <w:p w:rsidR="00000000" w:rsidDel="00000000" w:rsidP="00000000" w:rsidRDefault="00000000" w:rsidRPr="00000000" w14:paraId="000001BA">
      <w:pPr>
        <w:numPr>
          <w:ilvl w:val="0"/>
          <w:numId w:val="116"/>
        </w:numPr>
        <w:spacing w:after="0" w:line="268"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Leaves are compound known as fronds, they have a vascular system. </w:t>
      </w:r>
    </w:p>
    <w:p w:rsidR="00000000" w:rsidDel="00000000" w:rsidP="00000000" w:rsidRDefault="00000000" w:rsidRPr="00000000" w14:paraId="000001BB">
      <w:pPr>
        <w:spacing w:after="0" w:before="9" w:line="14.399999999999999" w:lineRule="auto"/>
        <w:ind w:left="235"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BC">
      <w:pPr>
        <w:numPr>
          <w:ilvl w:val="0"/>
          <w:numId w:val="116"/>
        </w:numPr>
        <w:spacing w:after="0" w:line="268"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show alternation of generations whereby the spore bearing sporophyte is the main plant. </w:t>
      </w:r>
    </w:p>
    <w:p w:rsidR="00000000" w:rsidDel="00000000" w:rsidP="00000000" w:rsidRDefault="00000000" w:rsidRPr="00000000" w14:paraId="000001BD">
      <w:pPr>
        <w:numPr>
          <w:ilvl w:val="0"/>
          <w:numId w:val="116"/>
        </w:numPr>
        <w:spacing w:after="0" w:line="268"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Spores are borne in clusters on the underside of leaves making sari. </w:t>
      </w:r>
    </w:p>
    <w:p w:rsidR="00000000" w:rsidDel="00000000" w:rsidP="00000000" w:rsidRDefault="00000000" w:rsidRPr="00000000" w14:paraId="000001BE">
      <w:pPr>
        <w:spacing w:after="0" w:before="9" w:line="14.399999999999999" w:lineRule="auto"/>
        <w:ind w:left="235"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BF">
      <w:pPr>
        <w:numPr>
          <w:ilvl w:val="0"/>
          <w:numId w:val="116"/>
        </w:numPr>
        <w:spacing w:after="0" w:line="268"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gametophyte is an independent minute structure called prothallus which is short lived. </w:t>
      </w:r>
    </w:p>
    <w:p w:rsidR="00000000" w:rsidDel="00000000" w:rsidP="00000000" w:rsidRDefault="00000000" w:rsidRPr="00000000" w14:paraId="000001C0">
      <w:pPr>
        <w:numPr>
          <w:ilvl w:val="0"/>
          <w:numId w:val="116"/>
        </w:numPr>
        <w:spacing w:after="0" w:line="268"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Sexual reproduction is dependent on water.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Division Spermatophyta</w:t>
      </w:r>
    </w:p>
    <w:p w:rsidR="00000000" w:rsidDel="00000000" w:rsidP="00000000" w:rsidRDefault="00000000" w:rsidRPr="00000000" w14:paraId="000001C3">
      <w:pPr>
        <w:keepNext w:val="0"/>
        <w:keepLines w:val="0"/>
        <w:widowControl w:val="1"/>
        <w:numPr>
          <w:ilvl w:val="0"/>
          <w:numId w:val="1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ndara" w:cs="Candara" w:eastAsia="Candara" w:hAnsi="Candara"/>
          <w:b w:val="1"/>
          <w:i w:val="1"/>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These are the seed bearing plants.</w:t>
      </w:r>
      <w:r w:rsidDel="00000000" w:rsidR="00000000" w:rsidRPr="00000000">
        <w:rPr>
          <w:rtl w:val="0"/>
        </w:rPr>
      </w:r>
    </w:p>
    <w:p w:rsidR="00000000" w:rsidDel="00000000" w:rsidP="00000000" w:rsidRDefault="00000000" w:rsidRPr="00000000" w14:paraId="000001C4">
      <w:pPr>
        <w:spacing w:after="0" w:line="235" w:lineRule="auto"/>
        <w:ind w:left="24" w:right="3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General Characteristics </w:t>
      </w:r>
    </w:p>
    <w:p w:rsidR="00000000" w:rsidDel="00000000" w:rsidP="00000000" w:rsidRDefault="00000000" w:rsidRPr="00000000" w14:paraId="000001C5">
      <w:pPr>
        <w:spacing w:after="0" w:before="67" w:line="14.399999999999999" w:lineRule="auto"/>
        <w:ind w:left="283" w:right="42"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1C6">
      <w:pPr>
        <w:numPr>
          <w:ilvl w:val="0"/>
          <w:numId w:val="118"/>
        </w:numPr>
        <w:spacing w:after="0" w:line="259" w:lineRule="auto"/>
        <w:ind w:left="720" w:right="4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Plant body is differentiated into root, stem and leaves. </w:t>
      </w:r>
    </w:p>
    <w:p w:rsidR="00000000" w:rsidDel="00000000" w:rsidP="00000000" w:rsidRDefault="00000000" w:rsidRPr="00000000" w14:paraId="000001C7">
      <w:pPr>
        <w:spacing w:after="0" w:before="67" w:line="14.399999999999999" w:lineRule="auto"/>
        <w:ind w:left="283" w:right="42"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C8">
      <w:pPr>
        <w:numPr>
          <w:ilvl w:val="0"/>
          <w:numId w:val="118"/>
        </w:numPr>
        <w:spacing w:after="0" w:line="259" w:lineRule="auto"/>
        <w:ind w:left="720" w:right="4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Vascular tissue consists of xylem and phloem. </w:t>
      </w:r>
    </w:p>
    <w:p w:rsidR="00000000" w:rsidDel="00000000" w:rsidP="00000000" w:rsidRDefault="00000000" w:rsidRPr="00000000" w14:paraId="000001C9">
      <w:pPr>
        <w:spacing w:after="0" w:before="4" w:line="14.399999999999999" w:lineRule="auto"/>
        <w:ind w:left="292" w:right="33"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CA">
      <w:pPr>
        <w:numPr>
          <w:ilvl w:val="0"/>
          <w:numId w:val="118"/>
        </w:numPr>
        <w:spacing w:after="0" w:line="259" w:lineRule="auto"/>
        <w:ind w:left="720" w:right="3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Sexual reproduction is independent of water. </w:t>
      </w:r>
    </w:p>
    <w:p w:rsidR="00000000" w:rsidDel="00000000" w:rsidP="00000000" w:rsidRDefault="00000000" w:rsidRPr="00000000" w14:paraId="000001CB">
      <w:pPr>
        <w:numPr>
          <w:ilvl w:val="0"/>
          <w:numId w:val="118"/>
        </w:numPr>
        <w:spacing w:after="0" w:line="259" w:lineRule="auto"/>
        <w:ind w:left="720" w:right="3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Male gametophyte (pollen grain) germinates and grows to reach female gametophyte. </w:t>
      </w:r>
    </w:p>
    <w:p w:rsidR="00000000" w:rsidDel="00000000" w:rsidP="00000000" w:rsidRDefault="00000000" w:rsidRPr="00000000" w14:paraId="000001CC">
      <w:pPr>
        <w:numPr>
          <w:ilvl w:val="0"/>
          <w:numId w:val="118"/>
        </w:numPr>
        <w:spacing w:after="0" w:line="268"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divided into two sub-divisions: </w:t>
      </w:r>
    </w:p>
    <w:p w:rsidR="00000000" w:rsidDel="00000000" w:rsidP="00000000" w:rsidRDefault="00000000" w:rsidRPr="00000000" w14:paraId="000001CD">
      <w:pPr>
        <w:numPr>
          <w:ilvl w:val="0"/>
          <w:numId w:val="117"/>
        </w:numPr>
        <w:spacing w:after="0" w:line="254" w:lineRule="auto"/>
        <w:ind w:left="1008"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Gymnosperms </w:t>
      </w:r>
    </w:p>
    <w:p w:rsidR="00000000" w:rsidDel="00000000" w:rsidP="00000000" w:rsidRDefault="00000000" w:rsidRPr="00000000" w14:paraId="000001CE">
      <w:pPr>
        <w:numPr>
          <w:ilvl w:val="0"/>
          <w:numId w:val="117"/>
        </w:numPr>
        <w:spacing w:after="0" w:line="254" w:lineRule="auto"/>
        <w:ind w:left="1008"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Angiosperms. </w:t>
      </w:r>
    </w:p>
    <w:p w:rsidR="00000000" w:rsidDel="00000000" w:rsidP="00000000" w:rsidRDefault="00000000" w:rsidRPr="00000000" w14:paraId="000001CF">
      <w:pPr>
        <w:spacing w:after="0" w:line="360" w:lineRule="auto"/>
        <w:ind w:left="48" w:right="3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Gymnosperms </w:t>
      </w:r>
    </w:p>
    <w:p w:rsidR="00000000" w:rsidDel="00000000" w:rsidP="00000000" w:rsidRDefault="00000000" w:rsidRPr="00000000" w14:paraId="000001D0">
      <w:pPr>
        <w:numPr>
          <w:ilvl w:val="0"/>
          <w:numId w:val="119"/>
        </w:numPr>
        <w:spacing w:after="0" w:line="312"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cone-bearing plants. </w:t>
      </w:r>
    </w:p>
    <w:p w:rsidR="00000000" w:rsidDel="00000000" w:rsidP="00000000" w:rsidRDefault="00000000" w:rsidRPr="00000000" w14:paraId="000001D1">
      <w:pPr>
        <w:numPr>
          <w:ilvl w:val="0"/>
          <w:numId w:val="119"/>
        </w:numPr>
        <w:spacing w:after="0" w:line="312"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Naked seeds. </w:t>
      </w:r>
    </w:p>
    <w:p w:rsidR="00000000" w:rsidDel="00000000" w:rsidP="00000000" w:rsidRDefault="00000000" w:rsidRPr="00000000" w14:paraId="000001D2">
      <w:pPr>
        <w:numPr>
          <w:ilvl w:val="0"/>
          <w:numId w:val="119"/>
        </w:numPr>
        <w:spacing w:after="0" w:line="26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trees and shrubs. </w:t>
      </w:r>
    </w:p>
    <w:p w:rsidR="00000000" w:rsidDel="00000000" w:rsidP="00000000" w:rsidRDefault="00000000" w:rsidRPr="00000000" w14:paraId="000001D3">
      <w:pPr>
        <w:numPr>
          <w:ilvl w:val="0"/>
          <w:numId w:val="119"/>
        </w:numPr>
        <w:spacing w:after="0" w:line="26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Xylem consists of tracheids only. </w:t>
      </w:r>
    </w:p>
    <w:p w:rsidR="00000000" w:rsidDel="00000000" w:rsidP="00000000" w:rsidRDefault="00000000" w:rsidRPr="00000000" w14:paraId="000001D4">
      <w:pPr>
        <w:numPr>
          <w:ilvl w:val="0"/>
          <w:numId w:val="119"/>
        </w:numPr>
        <w:spacing w:after="0" w:line="26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Examples; pine, cypress and spruce. </w:t>
      </w:r>
    </w:p>
    <w:p w:rsidR="00000000" w:rsidDel="00000000" w:rsidP="00000000" w:rsidRDefault="00000000" w:rsidRPr="00000000" w14:paraId="000001D5">
      <w:pPr>
        <w:numPr>
          <w:ilvl w:val="0"/>
          <w:numId w:val="119"/>
        </w:numPr>
        <w:spacing w:after="0" w:line="26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show xerophytic characteristics like having needle-like leaves. </w:t>
      </w:r>
    </w:p>
    <w:p w:rsidR="00000000" w:rsidDel="00000000" w:rsidP="00000000" w:rsidRDefault="00000000" w:rsidRPr="00000000" w14:paraId="000001D6">
      <w:pPr>
        <w:spacing w:after="0" w:line="360" w:lineRule="auto"/>
        <w:ind w:left="48" w:right="33"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1D7">
      <w:pPr>
        <w:spacing w:after="0" w:line="360" w:lineRule="auto"/>
        <w:ind w:left="48" w:right="3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Angiosperms </w:t>
      </w:r>
    </w:p>
    <w:p w:rsidR="00000000" w:rsidDel="00000000" w:rsidP="00000000" w:rsidRDefault="00000000" w:rsidRPr="00000000" w14:paraId="000001D8">
      <w:pPr>
        <w:spacing w:after="0" w:before="57" w:line="14.399999999999999" w:lineRule="auto"/>
        <w:ind w:left="48" w:right="42"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1D9">
      <w:pPr>
        <w:numPr>
          <w:ilvl w:val="0"/>
          <w:numId w:val="116"/>
        </w:numPr>
        <w:spacing w:after="0" w:line="259" w:lineRule="auto"/>
        <w:ind w:left="720" w:right="4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Seeds are enclosed within a fruit. </w:t>
      </w:r>
    </w:p>
    <w:p w:rsidR="00000000" w:rsidDel="00000000" w:rsidP="00000000" w:rsidRDefault="00000000" w:rsidRPr="00000000" w14:paraId="000001DA">
      <w:pPr>
        <w:numPr>
          <w:ilvl w:val="0"/>
          <w:numId w:val="116"/>
        </w:numPr>
        <w:spacing w:after="0" w:line="259" w:lineRule="auto"/>
        <w:ind w:left="720" w:right="4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comprise trees, shrubs and herbs. </w:t>
      </w:r>
    </w:p>
    <w:p w:rsidR="00000000" w:rsidDel="00000000" w:rsidP="00000000" w:rsidRDefault="00000000" w:rsidRPr="00000000" w14:paraId="000001DB">
      <w:pPr>
        <w:numPr>
          <w:ilvl w:val="0"/>
          <w:numId w:val="116"/>
        </w:numPr>
        <w:spacing w:after="0" w:line="259" w:lineRule="auto"/>
        <w:ind w:left="720" w:right="4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Xylem consists of vessels of tracheids. </w:t>
      </w:r>
    </w:p>
    <w:p w:rsidR="00000000" w:rsidDel="00000000" w:rsidP="00000000" w:rsidRDefault="00000000" w:rsidRPr="00000000" w14:paraId="000001DC">
      <w:pPr>
        <w:spacing w:after="0" w:before="4" w:line="14.399999999999999" w:lineRule="auto"/>
        <w:ind w:right="47"/>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1DD">
      <w:pPr>
        <w:numPr>
          <w:ilvl w:val="0"/>
          <w:numId w:val="116"/>
        </w:numPr>
        <w:spacing w:after="0" w:line="254" w:lineRule="auto"/>
        <w:ind w:left="720" w:right="4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the most advanced plants. </w:t>
      </w:r>
    </w:p>
    <w:p w:rsidR="00000000" w:rsidDel="00000000" w:rsidP="00000000" w:rsidRDefault="00000000" w:rsidRPr="00000000" w14:paraId="000001DE">
      <w:pPr>
        <w:numPr>
          <w:ilvl w:val="0"/>
          <w:numId w:val="116"/>
        </w:numPr>
        <w:spacing w:after="0" w:line="254" w:lineRule="auto"/>
        <w:ind w:left="720" w:right="4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Angiosperms has two classes; </w:t>
      </w:r>
    </w:p>
    <w:p w:rsidR="00000000" w:rsidDel="00000000" w:rsidP="00000000" w:rsidRDefault="00000000" w:rsidRPr="00000000" w14:paraId="000001DF">
      <w:pPr>
        <w:numPr>
          <w:ilvl w:val="0"/>
          <w:numId w:val="109"/>
        </w:numPr>
        <w:tabs>
          <w:tab w:val="left" w:pos="1080"/>
        </w:tabs>
        <w:spacing w:after="0" w:line="254" w:lineRule="auto"/>
        <w:ind w:left="720" w:right="47"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Monocotyledonae </w:t>
      </w:r>
    </w:p>
    <w:p w:rsidR="00000000" w:rsidDel="00000000" w:rsidP="00000000" w:rsidRDefault="00000000" w:rsidRPr="00000000" w14:paraId="000001E0">
      <w:pPr>
        <w:numPr>
          <w:ilvl w:val="0"/>
          <w:numId w:val="109"/>
        </w:numPr>
        <w:tabs>
          <w:tab w:val="left" w:pos="1080"/>
        </w:tabs>
        <w:spacing w:after="0" w:line="254" w:lineRule="auto"/>
        <w:ind w:left="720" w:right="47"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Dicotyledonae. </w:t>
      </w:r>
    </w:p>
    <w:p w:rsidR="00000000" w:rsidDel="00000000" w:rsidP="00000000" w:rsidRDefault="00000000" w:rsidRPr="00000000" w14:paraId="000001E1">
      <w:pPr>
        <w:spacing w:after="0" w:line="240" w:lineRule="auto"/>
        <w:rPr>
          <w:rFonts w:ascii="Candara" w:cs="Candara" w:eastAsia="Candara" w:hAnsi="Candara"/>
          <w:b w:val="1"/>
          <w:color w:val="000000"/>
          <w:sz w:val="24"/>
          <w:szCs w:val="24"/>
        </w:rPr>
      </w:pPr>
      <w:r w:rsidDel="00000000" w:rsidR="00000000" w:rsidRPr="00000000">
        <w:rPr>
          <w:rtl w:val="0"/>
        </w:rPr>
      </w:r>
    </w:p>
    <w:p w:rsidR="00000000" w:rsidDel="00000000" w:rsidP="00000000" w:rsidRDefault="00000000" w:rsidRPr="00000000" w14:paraId="000001E2">
      <w:pPr>
        <w:spacing w:after="0" w:line="206" w:lineRule="auto"/>
        <w:ind w:right="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Comparison of Dicotyledonae and Monocotyledonae </w:t>
      </w:r>
    </w:p>
    <w:p w:rsidR="00000000" w:rsidDel="00000000" w:rsidP="00000000" w:rsidRDefault="00000000" w:rsidRPr="00000000" w14:paraId="000001E3">
      <w:pPr>
        <w:spacing w:after="0" w:before="33" w:line="14.399999999999999" w:lineRule="auto"/>
        <w:rPr>
          <w:rFonts w:ascii="Candara" w:cs="Candara" w:eastAsia="Candara" w:hAnsi="Candara"/>
          <w:color w:val="000000"/>
          <w:sz w:val="19"/>
          <w:szCs w:val="19"/>
        </w:rPr>
      </w:pPr>
      <w:r w:rsidDel="00000000" w:rsidR="00000000" w:rsidRPr="00000000">
        <w:rPr>
          <w:rtl w:val="0"/>
        </w:rPr>
      </w:r>
    </w:p>
    <w:tbl>
      <w:tblPr>
        <w:tblStyle w:val="Table2"/>
        <w:tblW w:w="8116.0" w:type="dxa"/>
        <w:jc w:val="left"/>
        <w:tblInd w:w="190.0" w:type="dxa"/>
        <w:tblLayout w:type="fixed"/>
        <w:tblLook w:val="0000"/>
      </w:tblPr>
      <w:tblGrid>
        <w:gridCol w:w="4262"/>
        <w:gridCol w:w="1958"/>
        <w:gridCol w:w="572"/>
        <w:gridCol w:w="1324"/>
        <w:tblGridChange w:id="0">
          <w:tblGrid>
            <w:gridCol w:w="4262"/>
            <w:gridCol w:w="1958"/>
            <w:gridCol w:w="572"/>
            <w:gridCol w:w="1324"/>
          </w:tblGrid>
        </w:tblGridChange>
      </w:tblGrid>
      <w:tr>
        <w:trPr>
          <w:trHeight w:val="44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spacing w:after="0" w:line="240" w:lineRule="auto"/>
              <w:ind w:left="100"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Dicotyledonae </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E5">
            <w:pPr>
              <w:spacing w:after="0" w:line="240" w:lineRule="auto"/>
              <w:ind w:left="86"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Monocotyledonae </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1E6">
            <w:pPr>
              <w:spacing w:after="0" w:line="240" w:lineRule="auto"/>
              <w:jc w:val="center"/>
              <w:rPr>
                <w:rFonts w:ascii="Candara" w:cs="Candara" w:eastAsia="Candara" w:hAnsi="Candara"/>
                <w:i w:val="1"/>
                <w:color w:val="000000"/>
                <w:sz w:val="17"/>
                <w:szCs w:val="17"/>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7">
            <w:pPr>
              <w:spacing w:after="0" w:line="240" w:lineRule="auto"/>
              <w:jc w:val="center"/>
              <w:rPr>
                <w:rFonts w:ascii="Candara" w:cs="Candara" w:eastAsia="Candara" w:hAnsi="Candara"/>
                <w:i w:val="1"/>
                <w:color w:val="000000"/>
                <w:sz w:val="17"/>
                <w:szCs w:val="17"/>
              </w:rPr>
            </w:pPr>
            <w:r w:rsidDel="00000000" w:rsidR="00000000" w:rsidRPr="00000000">
              <w:rPr>
                <w:rtl w:val="0"/>
              </w:rPr>
            </w:r>
          </w:p>
        </w:tc>
      </w:tr>
      <w:tr>
        <w:trPr>
          <w:trHeight w:val="374"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spacing w:after="0" w:line="240" w:lineRule="auto"/>
              <w:ind w:left="10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Embryo has two cotyledons. </w:t>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E9">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Embryo has one cotyledon.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B">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292"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EC">
            <w:pPr>
              <w:spacing w:after="0" w:line="240" w:lineRule="auto"/>
              <w:ind w:left="10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Leaves are broad and have network of veins. </w:t>
            </w:r>
          </w:p>
        </w:tc>
        <w:tc>
          <w:tcPr>
            <w:gridSpan w:val="3"/>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ED">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Leaves are long with parallel veins (have leaf </w:t>
            </w:r>
          </w:p>
        </w:tc>
      </w:tr>
      <w:tr>
        <w:trPr>
          <w:trHeight w:val="297"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spacing w:after="0" w:line="240" w:lineRule="auto"/>
              <w:jc w:val="center"/>
              <w:rPr>
                <w:rFonts w:ascii="Candara" w:cs="Candara" w:eastAsia="Candara" w:hAnsi="Candara"/>
                <w:color w:val="000000"/>
                <w:sz w:val="19"/>
                <w:szCs w:val="19"/>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1F1">
            <w:pPr>
              <w:spacing w:after="0" w:line="240" w:lineRule="auto"/>
              <w:ind w:left="192"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sheath) </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F2">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3">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36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spacing w:after="0" w:line="240" w:lineRule="auto"/>
              <w:ind w:left="10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T.S. of root has no pith. </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F5">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T.S. of root has pith. </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1F6">
            <w:pPr>
              <w:spacing w:after="0" w:line="240" w:lineRule="auto"/>
              <w:ind w:left="76" w:firstLine="0"/>
              <w:rPr>
                <w:rFonts w:ascii="Candara" w:cs="Candara" w:eastAsia="Candara" w:hAnsi="Candara"/>
                <w:color w:val="000000"/>
                <w:sz w:val="28"/>
                <w:szCs w:val="2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7">
            <w:pPr>
              <w:spacing w:after="0" w:line="240" w:lineRule="auto"/>
              <w:ind w:left="153" w:firstLine="0"/>
              <w:rPr>
                <w:rFonts w:ascii="Candara" w:cs="Candara" w:eastAsia="Candara" w:hAnsi="Candara"/>
                <w:color w:val="000000"/>
                <w:sz w:val="28"/>
                <w:szCs w:val="28"/>
              </w:rPr>
            </w:pPr>
            <w:r w:rsidDel="00000000" w:rsidR="00000000" w:rsidRPr="00000000">
              <w:rPr>
                <w:rFonts w:ascii="Candara" w:cs="Candara" w:eastAsia="Candara" w:hAnsi="Candara"/>
                <w:color w:val="000000"/>
                <w:sz w:val="28"/>
                <w:szCs w:val="28"/>
                <w:rtl w:val="0"/>
              </w:rPr>
              <w:t xml:space="preserve">, </w:t>
            </w:r>
          </w:p>
        </w:tc>
      </w:tr>
      <w:tr>
        <w:trPr>
          <w:trHeight w:val="36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spacing w:after="0" w:line="240" w:lineRule="auto"/>
              <w:ind w:left="10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Have tap root system. </w:t>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F9">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Have fibrous root system.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B">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268"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FC">
            <w:pPr>
              <w:spacing w:after="0" w:line="240" w:lineRule="auto"/>
              <w:ind w:left="10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Cross section of stem reveals vascular bundles</w:t>
            </w:r>
          </w:p>
        </w:tc>
        <w:tc>
          <w:tcPr>
            <w:gridSpan w:val="3"/>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FD">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Cross section of stem reveals vascular </w:t>
            </w:r>
          </w:p>
        </w:tc>
      </w:tr>
      <w:tr>
        <w:trPr>
          <w:trHeight w:val="326"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spacing w:after="0" w:line="240" w:lineRule="auto"/>
              <w:ind w:left="22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arranged in a ring. </w:t>
            </w:r>
          </w:p>
        </w:tc>
        <w:tc>
          <w:tcPr>
            <w:gridSpan w:val="2"/>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201">
            <w:pPr>
              <w:spacing w:after="0" w:line="240" w:lineRule="auto"/>
              <w:ind w:right="196"/>
              <w:jc w:val="center"/>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bundles scattered all over.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3">
            <w:pPr>
              <w:spacing w:after="0" w:line="240" w:lineRule="auto"/>
              <w:ind w:left="235" w:firstLine="0"/>
              <w:rPr>
                <w:rFonts w:ascii="Candara" w:cs="Candara" w:eastAsia="Candara" w:hAnsi="Candara"/>
                <w:color w:val="000000"/>
                <w:sz w:val="18"/>
                <w:szCs w:val="18"/>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04">
            <w:pPr>
              <w:spacing w:after="0" w:line="240" w:lineRule="auto"/>
              <w:ind w:left="10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Vascular cambium present and have secondary </w:t>
            </w:r>
          </w:p>
        </w:tc>
        <w:tc>
          <w:tcPr>
            <w:gridSpan w:val="3"/>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05">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Vascular cambium absent and do not have </w:t>
            </w:r>
          </w:p>
        </w:tc>
      </w:tr>
      <w:tr>
        <w:trPr>
          <w:trHeight w:val="27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spacing w:after="0" w:line="240" w:lineRule="auto"/>
              <w:ind w:left="278"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growth. </w:t>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209">
            <w:pPr>
              <w:spacing w:after="0" w:line="240" w:lineRule="auto"/>
              <w:ind w:left="192"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secondary growth. </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0A">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B">
            <w:pPr>
              <w:spacing w:after="0" w:line="240" w:lineRule="auto"/>
              <w:jc w:val="center"/>
              <w:rPr>
                <w:rFonts w:ascii="Candara" w:cs="Candara" w:eastAsia="Candara" w:hAnsi="Candara"/>
                <w:color w:val="000000"/>
                <w:sz w:val="18"/>
                <w:szCs w:val="18"/>
              </w:rPr>
            </w:pPr>
            <w:r w:rsidDel="00000000" w:rsidR="00000000" w:rsidRPr="00000000">
              <w:rPr>
                <w:rtl w:val="0"/>
              </w:rPr>
            </w:r>
          </w:p>
        </w:tc>
      </w:tr>
      <w:tr>
        <w:trPr>
          <w:trHeight w:val="37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spacing w:after="0" w:line="240" w:lineRule="auto"/>
              <w:ind w:left="163"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Flower parts in four, five or multiples of these. </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 Flower parts in three or multiples of three. </w:t>
            </w:r>
          </w:p>
        </w:tc>
      </w:tr>
      <w:tr>
        <w:trPr>
          <w:trHeight w:val="312"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10">
            <w:pPr>
              <w:spacing w:after="0" w:line="240" w:lineRule="auto"/>
              <w:ind w:left="10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Examples: herbs e.g. tomatoe; shrubs e.g. tea, </w:t>
            </w:r>
          </w:p>
        </w:tc>
        <w:tc>
          <w:tcPr>
            <w:gridSpan w:val="3"/>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11">
            <w:pPr>
              <w:spacing w:after="0" w:line="240" w:lineRule="auto"/>
              <w:ind w:left="86"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Examples: grass, wheat, sugar-cane. </w:t>
            </w:r>
          </w:p>
        </w:tc>
      </w:tr>
      <w:tr>
        <w:trPr>
          <w:trHeight w:val="283"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spacing w:after="0" w:line="240" w:lineRule="auto"/>
              <w:ind w:left="100" w:firstLine="0"/>
              <w:rPr>
                <w:rFonts w:ascii="Candara" w:cs="Candara" w:eastAsia="Candara" w:hAnsi="Candara"/>
                <w:color w:val="000000"/>
                <w:sz w:val="18"/>
                <w:szCs w:val="18"/>
              </w:rPr>
            </w:pPr>
            <w:r w:rsidDel="00000000" w:rsidR="00000000" w:rsidRPr="00000000">
              <w:rPr>
                <w:rFonts w:ascii="Candara" w:cs="Candara" w:eastAsia="Candara" w:hAnsi="Candara"/>
                <w:color w:val="000000"/>
                <w:sz w:val="18"/>
                <w:szCs w:val="18"/>
                <w:rtl w:val="0"/>
              </w:rPr>
              <w:t xml:space="preserve">hibiscus, lantana. </w:t>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215">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16">
            <w:pPr>
              <w:spacing w:after="0" w:line="240" w:lineRule="auto"/>
              <w:jc w:val="center"/>
              <w:rPr>
                <w:rFonts w:ascii="Candara" w:cs="Candara" w:eastAsia="Candara" w:hAnsi="Candara"/>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17">
            <w:pPr>
              <w:spacing w:after="0" w:line="240" w:lineRule="auto"/>
              <w:jc w:val="center"/>
              <w:rPr>
                <w:rFonts w:ascii="Candara" w:cs="Candara" w:eastAsia="Candara" w:hAnsi="Candara"/>
                <w:color w:val="000000"/>
                <w:sz w:val="18"/>
                <w:szCs w:val="18"/>
              </w:rPr>
            </w:pPr>
            <w:r w:rsidDel="00000000" w:rsidR="00000000" w:rsidRPr="00000000">
              <w:rPr>
                <w:rtl w:val="0"/>
              </w:rPr>
            </w:r>
          </w:p>
        </w:tc>
      </w:tr>
    </w:tbl>
    <w:p w:rsidR="00000000" w:rsidDel="00000000" w:rsidP="00000000" w:rsidRDefault="00000000" w:rsidRPr="00000000" w14:paraId="00000218">
      <w:pPr>
        <w:spacing w:after="0" w:line="291.99999999999994"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219">
      <w:pPr>
        <w:spacing w:after="0" w:line="291.99999999999994"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21A">
      <w:pPr>
        <w:spacing w:after="0" w:line="291.99999999999994"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Economic Importance of Spermatophyta </w:t>
      </w:r>
    </w:p>
    <w:p w:rsidR="00000000" w:rsidDel="00000000" w:rsidP="00000000" w:rsidRDefault="00000000" w:rsidRPr="00000000" w14:paraId="0000021B">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1C">
      <w:pPr>
        <w:numPr>
          <w:ilvl w:val="0"/>
          <w:numId w:val="110"/>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a source of food for humans and other animals. </w:t>
      </w:r>
    </w:p>
    <w:p w:rsidR="00000000" w:rsidDel="00000000" w:rsidP="00000000" w:rsidRDefault="00000000" w:rsidRPr="00000000" w14:paraId="0000021D">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1E">
      <w:pPr>
        <w:numPr>
          <w:ilvl w:val="0"/>
          <w:numId w:val="110"/>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Source of fue1- wood fuel and charcoal. </w:t>
      </w:r>
    </w:p>
    <w:p w:rsidR="00000000" w:rsidDel="00000000" w:rsidP="00000000" w:rsidRDefault="00000000" w:rsidRPr="00000000" w14:paraId="0000021F">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20">
      <w:pPr>
        <w:numPr>
          <w:ilvl w:val="0"/>
          <w:numId w:val="110"/>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Source of timber for building and for paper. </w:t>
      </w:r>
    </w:p>
    <w:p w:rsidR="00000000" w:rsidDel="00000000" w:rsidP="00000000" w:rsidRDefault="00000000" w:rsidRPr="00000000" w14:paraId="00000221">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22">
      <w:pPr>
        <w:numPr>
          <w:ilvl w:val="0"/>
          <w:numId w:val="110"/>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Ornamental plants. </w:t>
      </w:r>
    </w:p>
    <w:p w:rsidR="00000000" w:rsidDel="00000000" w:rsidP="00000000" w:rsidRDefault="00000000" w:rsidRPr="00000000" w14:paraId="00000223">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24">
      <w:pPr>
        <w:numPr>
          <w:ilvl w:val="0"/>
          <w:numId w:val="110"/>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Useful in textile industry. </w:t>
      </w:r>
    </w:p>
    <w:p w:rsidR="00000000" w:rsidDel="00000000" w:rsidP="00000000" w:rsidRDefault="00000000" w:rsidRPr="00000000" w14:paraId="00000225">
      <w:pPr>
        <w:spacing w:after="0" w:line="364"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226">
      <w:pPr>
        <w:spacing w:after="0" w:line="364"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Kingdom Animalia </w:t>
      </w:r>
    </w:p>
    <w:p w:rsidR="00000000" w:rsidDel="00000000" w:rsidP="00000000" w:rsidRDefault="00000000" w:rsidRPr="00000000" w14:paraId="00000227">
      <w:pPr>
        <w:spacing w:after="0" w:before="57" w:line="14.399999999999999" w:lineRule="auto"/>
        <w:ind w:left="9" w:firstLine="0"/>
        <w:rPr>
          <w:rFonts w:ascii="Candara" w:cs="Candara" w:eastAsia="Candara" w:hAnsi="Candara"/>
          <w:color w:val="000000"/>
          <w:sz w:val="26"/>
          <w:szCs w:val="26"/>
        </w:rPr>
      </w:pPr>
      <w:r w:rsidDel="00000000" w:rsidR="00000000" w:rsidRPr="00000000">
        <w:rPr>
          <w:rtl w:val="0"/>
        </w:rPr>
      </w:r>
    </w:p>
    <w:p w:rsidR="00000000" w:rsidDel="00000000" w:rsidP="00000000" w:rsidRDefault="00000000" w:rsidRPr="00000000" w14:paraId="00000228">
      <w:pPr>
        <w:numPr>
          <w:ilvl w:val="0"/>
          <w:numId w:val="112"/>
        </w:numPr>
        <w:spacing w:after="0" w:line="259" w:lineRule="auto"/>
        <w:ind w:left="72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animals move from place to place in search of food. </w:t>
      </w:r>
    </w:p>
    <w:p w:rsidR="00000000" w:rsidDel="00000000" w:rsidP="00000000" w:rsidRDefault="00000000" w:rsidRPr="00000000" w14:paraId="00000229">
      <w:pPr>
        <w:spacing w:after="0" w:line="259" w:lineRule="auto"/>
        <w:ind w:left="369"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Major phyla are: </w:t>
      </w:r>
    </w:p>
    <w:p w:rsidR="00000000" w:rsidDel="00000000" w:rsidP="00000000" w:rsidRDefault="00000000" w:rsidRPr="00000000" w14:paraId="0000022A">
      <w:pPr>
        <w:numPr>
          <w:ilvl w:val="0"/>
          <w:numId w:val="112"/>
        </w:numPr>
        <w:spacing w:after="0" w:line="259" w:lineRule="auto"/>
        <w:ind w:left="72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Platyhelminthes (Tapeworm). </w:t>
      </w:r>
    </w:p>
    <w:p w:rsidR="00000000" w:rsidDel="00000000" w:rsidP="00000000" w:rsidRDefault="00000000" w:rsidRPr="00000000" w14:paraId="0000022B">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2C">
      <w:pPr>
        <w:numPr>
          <w:ilvl w:val="0"/>
          <w:numId w:val="111"/>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Nematoda (Ascaris). </w:t>
      </w:r>
    </w:p>
    <w:p w:rsidR="00000000" w:rsidDel="00000000" w:rsidP="00000000" w:rsidRDefault="00000000" w:rsidRPr="00000000" w14:paraId="0000022D">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2E">
      <w:pPr>
        <w:numPr>
          <w:ilvl w:val="0"/>
          <w:numId w:val="111"/>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Annelida (Earthworm). </w:t>
      </w:r>
    </w:p>
    <w:p w:rsidR="00000000" w:rsidDel="00000000" w:rsidP="00000000" w:rsidRDefault="00000000" w:rsidRPr="00000000" w14:paraId="0000022F">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30">
      <w:pPr>
        <w:numPr>
          <w:ilvl w:val="0"/>
          <w:numId w:val="111"/>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Mollusca (Snails). </w:t>
      </w:r>
    </w:p>
    <w:p w:rsidR="00000000" w:rsidDel="00000000" w:rsidP="00000000" w:rsidRDefault="00000000" w:rsidRPr="00000000" w14:paraId="00000231">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32">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33">
      <w:pPr>
        <w:numPr>
          <w:ilvl w:val="0"/>
          <w:numId w:val="111"/>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Arthropoda </w:t>
      </w:r>
    </w:p>
    <w:p w:rsidR="00000000" w:rsidDel="00000000" w:rsidP="00000000" w:rsidRDefault="00000000" w:rsidRPr="00000000" w14:paraId="00000234">
      <w:pPr>
        <w:numPr>
          <w:ilvl w:val="0"/>
          <w:numId w:val="111"/>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chordata </w:t>
      </w:r>
    </w:p>
    <w:p w:rsidR="00000000" w:rsidDel="00000000" w:rsidP="00000000" w:rsidRDefault="00000000" w:rsidRPr="00000000" w14:paraId="00000235">
      <w:pPr>
        <w:spacing w:after="0" w:line="326" w:lineRule="auto"/>
        <w:ind w:left="19" w:right="1003" w:firstLine="0"/>
        <w:rPr>
          <w:rFonts w:ascii="Candara" w:cs="Candara" w:eastAsia="Candara" w:hAnsi="Candara"/>
          <w:b w:val="1"/>
          <w:color w:val="000000"/>
          <w:sz w:val="28"/>
          <w:szCs w:val="28"/>
        </w:rPr>
      </w:pPr>
      <w:r w:rsidDel="00000000" w:rsidR="00000000" w:rsidRPr="00000000">
        <w:rPr>
          <w:rtl w:val="0"/>
        </w:rPr>
      </w:r>
    </w:p>
    <w:p w:rsidR="00000000" w:rsidDel="00000000" w:rsidP="00000000" w:rsidRDefault="00000000" w:rsidRPr="00000000" w14:paraId="00000236">
      <w:pPr>
        <w:spacing w:after="0" w:line="326" w:lineRule="auto"/>
        <w:ind w:left="19" w:right="1003" w:firstLine="0"/>
        <w:rPr>
          <w:rFonts w:ascii="Candara" w:cs="Candara" w:eastAsia="Candara" w:hAnsi="Candara"/>
          <w:b w:val="1"/>
          <w:color w:val="000000"/>
          <w:sz w:val="28"/>
          <w:szCs w:val="28"/>
        </w:rPr>
      </w:pPr>
      <w:r w:rsidDel="00000000" w:rsidR="00000000" w:rsidRPr="00000000">
        <w:rPr>
          <w:rFonts w:ascii="Candara" w:cs="Candara" w:eastAsia="Candara" w:hAnsi="Candara"/>
          <w:b w:val="1"/>
          <w:color w:val="000000"/>
          <w:sz w:val="28"/>
          <w:szCs w:val="28"/>
          <w:rtl w:val="0"/>
        </w:rPr>
        <w:t xml:space="preserve">Phylum Arthropoda </w:t>
      </w:r>
    </w:p>
    <w:p w:rsidR="00000000" w:rsidDel="00000000" w:rsidP="00000000" w:rsidRDefault="00000000" w:rsidRPr="00000000" w14:paraId="00000237">
      <w:pPr>
        <w:spacing w:after="0" w:line="326" w:lineRule="auto"/>
        <w:ind w:left="19" w:right="1003"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Distinguishing Characteristics </w:t>
      </w:r>
    </w:p>
    <w:p w:rsidR="00000000" w:rsidDel="00000000" w:rsidP="00000000" w:rsidRDefault="00000000" w:rsidRPr="00000000" w14:paraId="00000238">
      <w:pPr>
        <w:spacing w:after="0" w:before="48" w:line="14.399999999999999" w:lineRule="auto"/>
        <w:ind w:left="489"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239">
      <w:pPr>
        <w:numPr>
          <w:ilvl w:val="0"/>
          <w:numId w:val="11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jointed appendages, which are specialised for various functions. </w:t>
      </w:r>
    </w:p>
    <w:p w:rsidR="00000000" w:rsidDel="00000000" w:rsidP="00000000" w:rsidRDefault="00000000" w:rsidRPr="00000000" w14:paraId="0000023A">
      <w:pPr>
        <w:numPr>
          <w:ilvl w:val="0"/>
          <w:numId w:val="11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Their body is covered by a hardened exoskeleton made of chitin.</w:t>
      </w:r>
    </w:p>
    <w:p w:rsidR="00000000" w:rsidDel="00000000" w:rsidP="00000000" w:rsidRDefault="00000000" w:rsidRPr="00000000" w14:paraId="0000023B">
      <w:pPr>
        <w:numPr>
          <w:ilvl w:val="0"/>
          <w:numId w:val="11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is shed at intervals to allow for growth. </w:t>
      </w:r>
    </w:p>
    <w:p w:rsidR="00000000" w:rsidDel="00000000" w:rsidP="00000000" w:rsidRDefault="00000000" w:rsidRPr="00000000" w14:paraId="0000023C">
      <w:pPr>
        <w:numPr>
          <w:ilvl w:val="0"/>
          <w:numId w:val="11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jointed body parts. </w:t>
      </w:r>
    </w:p>
    <w:p w:rsidR="00000000" w:rsidDel="00000000" w:rsidP="00000000" w:rsidRDefault="00000000" w:rsidRPr="00000000" w14:paraId="0000023D">
      <w:pPr>
        <w:numPr>
          <w:ilvl w:val="0"/>
          <w:numId w:val="114"/>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are divided into head, thorax and abdomen.</w:t>
      </w:r>
    </w:p>
    <w:p w:rsidR="00000000" w:rsidDel="00000000" w:rsidP="00000000" w:rsidRDefault="00000000" w:rsidRPr="00000000" w14:paraId="0000023E">
      <w:pPr>
        <w:numPr>
          <w:ilvl w:val="0"/>
          <w:numId w:val="114"/>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have two body parts, </w:t>
      </w:r>
    </w:p>
    <w:p w:rsidR="00000000" w:rsidDel="00000000" w:rsidP="00000000" w:rsidRDefault="00000000" w:rsidRPr="00000000" w14:paraId="0000023F">
      <w:pPr>
        <w:spacing w:after="0" w:line="388" w:lineRule="auto"/>
        <w:ind w:lef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General Characteristics </w:t>
      </w:r>
    </w:p>
    <w:p w:rsidR="00000000" w:rsidDel="00000000" w:rsidP="00000000" w:rsidRDefault="00000000" w:rsidRPr="00000000" w14:paraId="00000240">
      <w:pPr>
        <w:numPr>
          <w:ilvl w:val="0"/>
          <w:numId w:val="136"/>
        </w:numPr>
        <w:spacing w:after="0" w:line="37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is segmented. </w:t>
      </w:r>
    </w:p>
    <w:p w:rsidR="00000000" w:rsidDel="00000000" w:rsidP="00000000" w:rsidRDefault="00000000" w:rsidRPr="00000000" w14:paraId="00000241">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42">
      <w:pPr>
        <w:numPr>
          <w:ilvl w:val="0"/>
          <w:numId w:val="136"/>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bilateral symmetry. </w:t>
      </w:r>
    </w:p>
    <w:p w:rsidR="00000000" w:rsidDel="00000000" w:rsidP="00000000" w:rsidRDefault="00000000" w:rsidRPr="00000000" w14:paraId="00000243">
      <w:pPr>
        <w:numPr>
          <w:ilvl w:val="0"/>
          <w:numId w:val="136"/>
        </w:numPr>
        <w:spacing w:after="0" w:line="264"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Gaseous exchange is through tracheal system, book lungs or gills which opens to the outside through spiracles. </w:t>
      </w:r>
    </w:p>
    <w:p w:rsidR="00000000" w:rsidDel="00000000" w:rsidP="00000000" w:rsidRDefault="00000000" w:rsidRPr="00000000" w14:paraId="00000244">
      <w:pPr>
        <w:numPr>
          <w:ilvl w:val="0"/>
          <w:numId w:val="136"/>
        </w:numPr>
        <w:spacing w:after="0" w:line="264"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Aquatic forms use gills. </w:t>
      </w:r>
    </w:p>
    <w:p w:rsidR="00000000" w:rsidDel="00000000" w:rsidP="00000000" w:rsidRDefault="00000000" w:rsidRPr="00000000" w14:paraId="00000245">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46">
      <w:pPr>
        <w:numPr>
          <w:ilvl w:val="0"/>
          <w:numId w:val="136"/>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Reproduction is mainly sexual. </w:t>
      </w:r>
    </w:p>
    <w:p w:rsidR="00000000" w:rsidDel="00000000" w:rsidP="00000000" w:rsidRDefault="00000000" w:rsidRPr="00000000" w14:paraId="00000247">
      <w:pPr>
        <w:spacing w:after="0" w:before="4" w:line="14.399999999999999" w:lineRule="auto"/>
        <w:ind w:left="9" w:right="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48">
      <w:pPr>
        <w:numPr>
          <w:ilvl w:val="0"/>
          <w:numId w:val="136"/>
        </w:numPr>
        <w:spacing w:after="0" w:line="259"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an open circulatory system. </w:t>
      </w:r>
    </w:p>
    <w:p w:rsidR="00000000" w:rsidDel="00000000" w:rsidP="00000000" w:rsidRDefault="00000000" w:rsidRPr="00000000" w14:paraId="00000249">
      <w:pPr>
        <w:spacing w:after="0" w:line="259" w:lineRule="auto"/>
        <w:ind w:left="360" w:right="4" w:firstLine="0"/>
        <w:jc w:val="both"/>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4A">
      <w:pPr>
        <w:spacing w:after="0" w:line="259" w:lineRule="auto"/>
        <w:ind w:right="4"/>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Phylum Arthropoda divided into five classes; </w:t>
      </w:r>
    </w:p>
    <w:p w:rsidR="00000000" w:rsidDel="00000000" w:rsidP="00000000" w:rsidRDefault="00000000" w:rsidRPr="00000000" w14:paraId="0000024B">
      <w:pPr>
        <w:numPr>
          <w:ilvl w:val="0"/>
          <w:numId w:val="137"/>
        </w:numPr>
        <w:tabs>
          <w:tab w:val="left" w:pos="720"/>
        </w:tabs>
        <w:spacing w:after="0" w:line="259" w:lineRule="auto"/>
        <w:ind w:left="1080" w:right="4" w:hanging="72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Crustacea, </w:t>
      </w:r>
    </w:p>
    <w:p w:rsidR="00000000" w:rsidDel="00000000" w:rsidP="00000000" w:rsidRDefault="00000000" w:rsidRPr="00000000" w14:paraId="0000024C">
      <w:pPr>
        <w:numPr>
          <w:ilvl w:val="0"/>
          <w:numId w:val="137"/>
        </w:numPr>
        <w:tabs>
          <w:tab w:val="left" w:pos="720"/>
        </w:tabs>
        <w:spacing w:after="0" w:line="259" w:lineRule="auto"/>
        <w:ind w:left="1080" w:right="4" w:hanging="72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Arachnida, </w:t>
      </w:r>
    </w:p>
    <w:p w:rsidR="00000000" w:rsidDel="00000000" w:rsidP="00000000" w:rsidRDefault="00000000" w:rsidRPr="00000000" w14:paraId="0000024D">
      <w:pPr>
        <w:numPr>
          <w:ilvl w:val="0"/>
          <w:numId w:val="137"/>
        </w:numPr>
        <w:tabs>
          <w:tab w:val="left" w:pos="720"/>
        </w:tabs>
        <w:spacing w:after="0" w:line="259" w:lineRule="auto"/>
        <w:ind w:left="1080" w:right="4" w:hanging="72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Chilopoda, </w:t>
      </w:r>
    </w:p>
    <w:p w:rsidR="00000000" w:rsidDel="00000000" w:rsidP="00000000" w:rsidRDefault="00000000" w:rsidRPr="00000000" w14:paraId="0000024E">
      <w:pPr>
        <w:numPr>
          <w:ilvl w:val="0"/>
          <w:numId w:val="137"/>
        </w:numPr>
        <w:tabs>
          <w:tab w:val="left" w:pos="720"/>
        </w:tabs>
        <w:spacing w:after="0" w:line="259" w:lineRule="auto"/>
        <w:ind w:left="1080" w:right="4" w:hanging="72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Diplopoda </w:t>
      </w:r>
    </w:p>
    <w:p w:rsidR="00000000" w:rsidDel="00000000" w:rsidP="00000000" w:rsidRDefault="00000000" w:rsidRPr="00000000" w14:paraId="0000024F">
      <w:pPr>
        <w:numPr>
          <w:ilvl w:val="0"/>
          <w:numId w:val="137"/>
        </w:numPr>
        <w:tabs>
          <w:tab w:val="left" w:pos="720"/>
        </w:tabs>
        <w:spacing w:after="0" w:line="259" w:lineRule="auto"/>
        <w:ind w:left="1080" w:right="4" w:hanging="72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Insecta </w:t>
      </w:r>
    </w:p>
    <w:p w:rsidR="00000000" w:rsidDel="00000000" w:rsidP="00000000" w:rsidRDefault="00000000" w:rsidRPr="00000000" w14:paraId="00000250">
      <w:pPr>
        <w:spacing w:after="0" w:line="259" w:lineRule="auto"/>
        <w:ind w:right="4"/>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This division is based on: </w:t>
      </w:r>
    </w:p>
    <w:p w:rsidR="00000000" w:rsidDel="00000000" w:rsidP="00000000" w:rsidRDefault="00000000" w:rsidRPr="00000000" w14:paraId="00000251">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52">
      <w:pPr>
        <w:numPr>
          <w:ilvl w:val="0"/>
          <w:numId w:val="136"/>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limbs. </w:t>
      </w:r>
    </w:p>
    <w:p w:rsidR="00000000" w:rsidDel="00000000" w:rsidP="00000000" w:rsidRDefault="00000000" w:rsidRPr="00000000" w14:paraId="00000253">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54">
      <w:pPr>
        <w:numPr>
          <w:ilvl w:val="0"/>
          <w:numId w:val="136"/>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Presence and number of antennae. </w:t>
      </w:r>
    </w:p>
    <w:p w:rsidR="00000000" w:rsidDel="00000000" w:rsidP="00000000" w:rsidRDefault="00000000" w:rsidRPr="00000000" w14:paraId="00000255">
      <w:pPr>
        <w:spacing w:after="0" w:before="48" w:line="14.399999999999999" w:lineRule="auto"/>
        <w:ind w:left="48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56">
      <w:pPr>
        <w:numPr>
          <w:ilvl w:val="0"/>
          <w:numId w:val="136"/>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Number of body parts. </w:t>
      </w:r>
    </w:p>
    <w:p w:rsidR="00000000" w:rsidDel="00000000" w:rsidP="00000000" w:rsidRDefault="00000000" w:rsidRPr="00000000" w14:paraId="00000257">
      <w:pPr>
        <w:spacing w:after="0" w:line="364"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Crustacea </w:t>
      </w:r>
    </w:p>
    <w:p w:rsidR="00000000" w:rsidDel="00000000" w:rsidP="00000000" w:rsidRDefault="00000000" w:rsidRPr="00000000" w14:paraId="00000258">
      <w:pPr>
        <w:spacing w:after="0" w:before="57" w:line="14.399999999999999" w:lineRule="auto"/>
        <w:ind w:left="9"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59">
      <w:pPr>
        <w:numPr>
          <w:ilvl w:val="0"/>
          <w:numId w:val="2"/>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of them are aquatic, a few are terrestrial found in moist places e.g., woodlouse. </w:t>
      </w:r>
    </w:p>
    <w:p w:rsidR="00000000" w:rsidDel="00000000" w:rsidP="00000000" w:rsidRDefault="00000000" w:rsidRPr="00000000" w14:paraId="0000025A">
      <w:pPr>
        <w:spacing w:after="0" w:line="240" w:lineRule="auto"/>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5B">
      <w:pPr>
        <w:spacing w:after="0" w:line="230" w:lineRule="auto"/>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Distinguishing Characteristics </w:t>
      </w:r>
    </w:p>
    <w:p w:rsidR="00000000" w:rsidDel="00000000" w:rsidP="00000000" w:rsidRDefault="00000000" w:rsidRPr="00000000" w14:paraId="0000025C">
      <w:pPr>
        <w:spacing w:after="0" w:before="62" w:line="14.399999999999999" w:lineRule="auto"/>
        <w:ind w:left="494" w:right="1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5D">
      <w:pPr>
        <w:numPr>
          <w:ilvl w:val="0"/>
          <w:numId w:val="138"/>
        </w:numPr>
        <w:spacing w:after="0" w:line="259"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Two body parts head and thorax are fused to form cephalothorax and an abdomen . </w:t>
      </w:r>
    </w:p>
    <w:p w:rsidR="00000000" w:rsidDel="00000000" w:rsidP="00000000" w:rsidRDefault="00000000" w:rsidRPr="00000000" w14:paraId="0000025E">
      <w:pPr>
        <w:spacing w:after="0" w:before="62" w:line="14.399999999999999" w:lineRule="auto"/>
        <w:ind w:left="494" w:right="1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5F">
      <w:pPr>
        <w:numPr>
          <w:ilvl w:val="0"/>
          <w:numId w:val="138"/>
        </w:numPr>
        <w:spacing w:after="0" w:line="259"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two pairs of antennae; one is small and branched, the other is long. </w:t>
      </w:r>
    </w:p>
    <w:p w:rsidR="00000000" w:rsidDel="00000000" w:rsidP="00000000" w:rsidRDefault="00000000" w:rsidRPr="00000000" w14:paraId="00000260">
      <w:pPr>
        <w:numPr>
          <w:ilvl w:val="0"/>
          <w:numId w:val="138"/>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five or more parts of limbs. </w:t>
      </w:r>
    </w:p>
    <w:p w:rsidR="00000000" w:rsidDel="00000000" w:rsidP="00000000" w:rsidRDefault="00000000" w:rsidRPr="00000000" w14:paraId="00000261">
      <w:pPr>
        <w:spacing w:after="0" w:before="4" w:line="14.399999999999999" w:lineRule="auto"/>
        <w:ind w:left="484" w:right="1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62">
      <w:pPr>
        <w:numPr>
          <w:ilvl w:val="0"/>
          <w:numId w:val="138"/>
        </w:numPr>
        <w:spacing w:after="0" w:line="259"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of these are modified for other functions e.g., locomotion, feeding and defence. </w:t>
      </w:r>
    </w:p>
    <w:p w:rsidR="00000000" w:rsidDel="00000000" w:rsidP="00000000" w:rsidRDefault="00000000" w:rsidRPr="00000000" w14:paraId="00000263">
      <w:pPr>
        <w:numPr>
          <w:ilvl w:val="0"/>
          <w:numId w:val="138"/>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Exoskeleton hardened with deposits of calcium carbonate i.e. carapace. </w:t>
      </w:r>
    </w:p>
    <w:p w:rsidR="00000000" w:rsidDel="00000000" w:rsidP="00000000" w:rsidRDefault="00000000" w:rsidRPr="00000000" w14:paraId="00000264">
      <w:pPr>
        <w:spacing w:after="0" w:line="360" w:lineRule="auto"/>
        <w:ind w:left="4"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Other Characteristics </w:t>
      </w:r>
    </w:p>
    <w:p w:rsidR="00000000" w:rsidDel="00000000" w:rsidP="00000000" w:rsidRDefault="00000000" w:rsidRPr="00000000" w14:paraId="00000265">
      <w:pPr>
        <w:numPr>
          <w:ilvl w:val="0"/>
          <w:numId w:val="139"/>
        </w:numPr>
        <w:spacing w:after="0" w:line="312"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Mouthparts include a pair of mandibles and two pairs of maxillae. </w:t>
      </w:r>
    </w:p>
    <w:p w:rsidR="00000000" w:rsidDel="00000000" w:rsidP="00000000" w:rsidRDefault="00000000" w:rsidRPr="00000000" w14:paraId="00000266">
      <w:pPr>
        <w:numPr>
          <w:ilvl w:val="0"/>
          <w:numId w:val="139"/>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Gaseous exchange is through gills. </w:t>
      </w:r>
    </w:p>
    <w:p w:rsidR="00000000" w:rsidDel="00000000" w:rsidP="00000000" w:rsidRDefault="00000000" w:rsidRPr="00000000" w14:paraId="00000267">
      <w:pPr>
        <w:spacing w:after="0" w:before="4" w:line="14.399999999999999" w:lineRule="auto"/>
        <w:ind w:left="4" w:right="1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68">
      <w:pPr>
        <w:numPr>
          <w:ilvl w:val="0"/>
          <w:numId w:val="139"/>
        </w:numPr>
        <w:spacing w:after="0" w:line="259"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pair of compound eyes. </w:t>
      </w:r>
    </w:p>
    <w:p w:rsidR="00000000" w:rsidDel="00000000" w:rsidP="00000000" w:rsidRDefault="00000000" w:rsidRPr="00000000" w14:paraId="00000269">
      <w:pPr>
        <w:numPr>
          <w:ilvl w:val="0"/>
          <w:numId w:val="139"/>
        </w:numPr>
        <w:spacing w:after="0" w:line="259"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crustaceans are free-living but a few are parasitic e.g., barnacles. </w:t>
      </w:r>
    </w:p>
    <w:p w:rsidR="00000000" w:rsidDel="00000000" w:rsidP="00000000" w:rsidRDefault="00000000" w:rsidRPr="00000000" w14:paraId="0000026A">
      <w:pPr>
        <w:numPr>
          <w:ilvl w:val="0"/>
          <w:numId w:val="139"/>
        </w:numPr>
        <w:spacing w:after="0" w:line="259"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Examples are cray-fish and crab. </w:t>
      </w:r>
    </w:p>
    <w:p w:rsidR="00000000" w:rsidDel="00000000" w:rsidP="00000000" w:rsidRDefault="00000000" w:rsidRPr="00000000" w14:paraId="0000026B">
      <w:pPr>
        <w:spacing w:after="0" w:line="14.399999999999999"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6C">
      <w:pPr>
        <w:spacing w:after="0" w:line="369" w:lineRule="auto"/>
        <w:ind w:left="9" w:right="231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Arachnida </w:t>
      </w:r>
    </w:p>
    <w:p w:rsidR="00000000" w:rsidDel="00000000" w:rsidP="00000000" w:rsidRDefault="00000000" w:rsidRPr="00000000" w14:paraId="0000026D">
      <w:pPr>
        <w:spacing w:after="0" w:before="4" w:line="14.399999999999999" w:lineRule="auto"/>
        <w:ind w:left="4" w:firstLine="0"/>
        <w:rPr>
          <w:rFonts w:ascii="Candara" w:cs="Candara" w:eastAsia="Candara" w:hAnsi="Candara"/>
          <w:color w:val="000000"/>
          <w:sz w:val="17"/>
          <w:szCs w:val="17"/>
        </w:rPr>
      </w:pPr>
      <w:r w:rsidDel="00000000" w:rsidR="00000000" w:rsidRPr="00000000">
        <w:rPr>
          <w:rtl w:val="0"/>
        </w:rPr>
      </w:r>
    </w:p>
    <w:p w:rsidR="00000000" w:rsidDel="00000000" w:rsidP="00000000" w:rsidRDefault="00000000" w:rsidRPr="00000000" w14:paraId="0000026E">
      <w:pPr>
        <w:numPr>
          <w:ilvl w:val="0"/>
          <w:numId w:val="122"/>
        </w:numPr>
        <w:spacing w:after="0" w:line="259" w:lineRule="auto"/>
        <w:ind w:left="72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Members are carnivorous and paralyse prey using poison produced from poison claws. </w:t>
      </w:r>
    </w:p>
    <w:p w:rsidR="00000000" w:rsidDel="00000000" w:rsidP="00000000" w:rsidRDefault="00000000" w:rsidRPr="00000000" w14:paraId="0000026F">
      <w:pPr>
        <w:spacing w:after="0" w:line="259"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270">
      <w:pPr>
        <w:spacing w:after="0" w:line="259"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Distinguishing Characteristics </w:t>
      </w:r>
    </w:p>
    <w:p w:rsidR="00000000" w:rsidDel="00000000" w:rsidP="00000000" w:rsidRDefault="00000000" w:rsidRPr="00000000" w14:paraId="00000271">
      <w:pPr>
        <w:spacing w:after="0" w:before="57" w:line="14.399999999999999" w:lineRule="auto"/>
        <w:ind w:left="484" w:right="1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72">
      <w:pPr>
        <w:numPr>
          <w:ilvl w:val="0"/>
          <w:numId w:val="122"/>
        </w:numPr>
        <w:spacing w:after="0" w:line="259" w:lineRule="auto"/>
        <w:ind w:left="724"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body has two parts: cephalothorax and abdomen. </w:t>
      </w:r>
    </w:p>
    <w:p w:rsidR="00000000" w:rsidDel="00000000" w:rsidP="00000000" w:rsidRDefault="00000000" w:rsidRPr="00000000" w14:paraId="00000273">
      <w:pPr>
        <w:numPr>
          <w:ilvl w:val="0"/>
          <w:numId w:val="122"/>
        </w:numPr>
        <w:spacing w:after="0" w:line="259" w:lineRule="auto"/>
        <w:ind w:left="724"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Cephalothorax is head fused to thorax. </w:t>
      </w:r>
    </w:p>
    <w:p w:rsidR="00000000" w:rsidDel="00000000" w:rsidP="00000000" w:rsidRDefault="00000000" w:rsidRPr="00000000" w14:paraId="00000274">
      <w:pPr>
        <w:numPr>
          <w:ilvl w:val="0"/>
          <w:numId w:val="122"/>
        </w:numPr>
        <w:spacing w:after="0" w:line="264" w:lineRule="auto"/>
        <w:ind w:left="72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pair of chelicerae, on ventral side of cephalothorax. </w:t>
      </w:r>
    </w:p>
    <w:p w:rsidR="00000000" w:rsidDel="00000000" w:rsidP="00000000" w:rsidRDefault="00000000" w:rsidRPr="00000000" w14:paraId="00000275">
      <w:pPr>
        <w:numPr>
          <w:ilvl w:val="0"/>
          <w:numId w:val="122"/>
        </w:numPr>
        <w:spacing w:after="0" w:line="259" w:lineRule="auto"/>
        <w:ind w:left="72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four pairs of walking legs. </w:t>
      </w:r>
    </w:p>
    <w:p w:rsidR="00000000" w:rsidDel="00000000" w:rsidP="00000000" w:rsidRDefault="00000000" w:rsidRPr="00000000" w14:paraId="00000276">
      <w:pPr>
        <w:spacing w:after="0" w:before="57" w:line="14.399999999999999" w:lineRule="auto"/>
        <w:ind w:left="484" w:right="1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77">
      <w:pPr>
        <w:numPr>
          <w:ilvl w:val="0"/>
          <w:numId w:val="122"/>
        </w:numPr>
        <w:spacing w:after="0" w:line="259" w:lineRule="auto"/>
        <w:ind w:left="724"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no antennae. </w:t>
      </w:r>
    </w:p>
    <w:p w:rsidR="00000000" w:rsidDel="00000000" w:rsidP="00000000" w:rsidRDefault="00000000" w:rsidRPr="00000000" w14:paraId="00000278">
      <w:pPr>
        <w:numPr>
          <w:ilvl w:val="0"/>
          <w:numId w:val="122"/>
        </w:numPr>
        <w:spacing w:after="0" w:line="259" w:lineRule="auto"/>
        <w:ind w:left="724"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Instead they have a pair of short pedipalps which are sensitive to touch. </w:t>
      </w:r>
    </w:p>
    <w:p w:rsidR="00000000" w:rsidDel="00000000" w:rsidP="00000000" w:rsidRDefault="00000000" w:rsidRPr="00000000" w14:paraId="00000279">
      <w:pPr>
        <w:numPr>
          <w:ilvl w:val="0"/>
          <w:numId w:val="122"/>
        </w:numPr>
        <w:spacing w:after="0" w:line="264" w:lineRule="auto"/>
        <w:ind w:left="72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arachnids use book lungs for gaseous exchange. </w:t>
      </w:r>
    </w:p>
    <w:p w:rsidR="00000000" w:rsidDel="00000000" w:rsidP="00000000" w:rsidRDefault="00000000" w:rsidRPr="00000000" w14:paraId="0000027A">
      <w:pPr>
        <w:numPr>
          <w:ilvl w:val="0"/>
          <w:numId w:val="122"/>
        </w:numPr>
        <w:spacing w:after="0" w:line="259" w:lineRule="auto"/>
        <w:ind w:left="724"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 characteristics include simple eyes. </w:t>
      </w:r>
    </w:p>
    <w:p w:rsidR="00000000" w:rsidDel="00000000" w:rsidP="00000000" w:rsidRDefault="00000000" w:rsidRPr="00000000" w14:paraId="0000027B">
      <w:pPr>
        <w:numPr>
          <w:ilvl w:val="0"/>
          <w:numId w:val="122"/>
        </w:numPr>
        <w:spacing w:after="0" w:line="259" w:lineRule="auto"/>
        <w:ind w:left="724"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Examples include garden spider, ticks, scorpions. </w:t>
      </w:r>
    </w:p>
    <w:p w:rsidR="00000000" w:rsidDel="00000000" w:rsidP="00000000" w:rsidRDefault="00000000" w:rsidRPr="00000000" w14:paraId="0000027C">
      <w:pPr>
        <w:spacing w:after="0" w:line="259" w:lineRule="auto"/>
        <w:ind w:left="1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27D">
      <w:pPr>
        <w:spacing w:after="0" w:line="259" w:lineRule="auto"/>
        <w:ind w:left="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Chilopoda </w:t>
      </w:r>
    </w:p>
    <w:p w:rsidR="00000000" w:rsidDel="00000000" w:rsidP="00000000" w:rsidRDefault="00000000" w:rsidRPr="00000000" w14:paraId="0000027E">
      <w:pPr>
        <w:spacing w:after="0" w:line="259" w:lineRule="auto"/>
        <w:ind w:left="1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27F">
      <w:pPr>
        <w:spacing w:after="0" w:line="259"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w:t>
      </w:r>
      <w:r w:rsidDel="00000000" w:rsidR="00000000" w:rsidRPr="00000000">
        <w:rPr>
          <w:rFonts w:ascii="Candara" w:cs="Candara" w:eastAsia="Candara" w:hAnsi="Candara"/>
          <w:b w:val="1"/>
          <w:i w:val="1"/>
          <w:color w:val="000000"/>
          <w:sz w:val="24"/>
          <w:szCs w:val="24"/>
          <w:rtl w:val="0"/>
        </w:rPr>
        <w:t xml:space="preserve">e.g. Centipede</w:t>
      </w: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280">
      <w:pPr>
        <w:spacing w:after="0" w:before="4" w:line="14.399999999999999" w:lineRule="auto"/>
        <w:ind w:left="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81">
      <w:pPr>
        <w:spacing w:after="0" w:line="259"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Distinguishing Characteristics </w:t>
      </w:r>
    </w:p>
    <w:p w:rsidR="00000000" w:rsidDel="00000000" w:rsidP="00000000" w:rsidRDefault="00000000" w:rsidRPr="00000000" w14:paraId="00000282">
      <w:pPr>
        <w:numPr>
          <w:ilvl w:val="0"/>
          <w:numId w:val="124"/>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body has 2 body parts, a head and trunk. </w:t>
      </w:r>
    </w:p>
    <w:p w:rsidR="00000000" w:rsidDel="00000000" w:rsidP="00000000" w:rsidRDefault="00000000" w:rsidRPr="00000000" w14:paraId="00000283">
      <w:pPr>
        <w:numPr>
          <w:ilvl w:val="0"/>
          <w:numId w:val="124"/>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body is elongate, and has 15 or more segments. </w:t>
      </w:r>
    </w:p>
    <w:p w:rsidR="00000000" w:rsidDel="00000000" w:rsidP="00000000" w:rsidRDefault="00000000" w:rsidRPr="00000000" w14:paraId="00000284">
      <w:pPr>
        <w:numPr>
          <w:ilvl w:val="0"/>
          <w:numId w:val="124"/>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Has a pair of legs on each segment. </w:t>
      </w:r>
    </w:p>
    <w:p w:rsidR="00000000" w:rsidDel="00000000" w:rsidP="00000000" w:rsidRDefault="00000000" w:rsidRPr="00000000" w14:paraId="00000285">
      <w:pPr>
        <w:numPr>
          <w:ilvl w:val="0"/>
          <w:numId w:val="124"/>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body is dorso-ventrally flattened. </w:t>
      </w:r>
    </w:p>
    <w:p w:rsidR="00000000" w:rsidDel="00000000" w:rsidP="00000000" w:rsidRDefault="00000000" w:rsidRPr="00000000" w14:paraId="00000286">
      <w:pPr>
        <w:spacing w:after="0" w:line="14.399999999999999" w:lineRule="auto"/>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87">
      <w:pPr>
        <w:spacing w:after="0" w:line="14.399999999999999" w:lineRule="auto"/>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88">
      <w:pPr>
        <w:spacing w:after="0" w:before="14" w:line="220" w:lineRule="auto"/>
        <w:ind w:left="23"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Other characteristics include: </w:t>
      </w:r>
    </w:p>
    <w:p w:rsidR="00000000" w:rsidDel="00000000" w:rsidP="00000000" w:rsidRDefault="00000000" w:rsidRPr="00000000" w14:paraId="00000289">
      <w:pPr>
        <w:numPr>
          <w:ilvl w:val="0"/>
          <w:numId w:val="126"/>
        </w:numPr>
        <w:spacing w:after="0" w:line="268" w:lineRule="auto"/>
        <w:ind w:left="74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Head has a pair of antennae. </w:t>
      </w:r>
    </w:p>
    <w:p w:rsidR="00000000" w:rsidDel="00000000" w:rsidP="00000000" w:rsidRDefault="00000000" w:rsidRPr="00000000" w14:paraId="0000028A">
      <w:pPr>
        <w:numPr>
          <w:ilvl w:val="0"/>
          <w:numId w:val="126"/>
        </w:numPr>
        <w:spacing w:after="0" w:line="268" w:lineRule="auto"/>
        <w:ind w:left="74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Gaseous exchange through tracheal system. </w:t>
      </w:r>
    </w:p>
    <w:p w:rsidR="00000000" w:rsidDel="00000000" w:rsidP="00000000" w:rsidRDefault="00000000" w:rsidRPr="00000000" w14:paraId="0000028B">
      <w:pPr>
        <w:numPr>
          <w:ilvl w:val="0"/>
          <w:numId w:val="126"/>
        </w:numPr>
        <w:spacing w:after="0" w:line="268" w:lineRule="auto"/>
        <w:ind w:left="74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Are carnivorous. </w:t>
      </w:r>
    </w:p>
    <w:p w:rsidR="00000000" w:rsidDel="00000000" w:rsidP="00000000" w:rsidRDefault="00000000" w:rsidRPr="00000000" w14:paraId="0000028C">
      <w:pPr>
        <w:spacing w:after="0" w:before="220" w:line="254" w:lineRule="auto"/>
        <w:ind w:left="18"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Diplopoda </w:t>
      </w:r>
      <w:r w:rsidDel="00000000" w:rsidR="00000000" w:rsidRPr="00000000">
        <w:rPr>
          <w:rFonts w:ascii="Candara" w:cs="Candara" w:eastAsia="Candara" w:hAnsi="Candara"/>
          <w:b w:val="1"/>
          <w:i w:val="1"/>
          <w:color w:val="000000"/>
          <w:sz w:val="24"/>
          <w:szCs w:val="24"/>
          <w:rtl w:val="0"/>
        </w:rPr>
        <w:t xml:space="preserve">e.g. Millipede</w:t>
      </w: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28D">
      <w:pPr>
        <w:spacing w:after="0" w:before="163" w:line="230" w:lineRule="auto"/>
        <w:ind w:lef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Distinguishing Characteristics </w:t>
      </w:r>
    </w:p>
    <w:p w:rsidR="00000000" w:rsidDel="00000000" w:rsidP="00000000" w:rsidRDefault="00000000" w:rsidRPr="00000000" w14:paraId="0000028E">
      <w:pPr>
        <w:numPr>
          <w:ilvl w:val="0"/>
          <w:numId w:val="128"/>
        </w:numPr>
        <w:spacing w:after="0" w:line="331"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Has two parts: head, short thorax and a trunk .</w:t>
      </w:r>
    </w:p>
    <w:p w:rsidR="00000000" w:rsidDel="00000000" w:rsidP="00000000" w:rsidRDefault="00000000" w:rsidRPr="00000000" w14:paraId="0000028F">
      <w:pPr>
        <w:numPr>
          <w:ilvl w:val="0"/>
          <w:numId w:val="128"/>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elongate with 9-100 segments. </w:t>
      </w:r>
    </w:p>
    <w:p w:rsidR="00000000" w:rsidDel="00000000" w:rsidP="00000000" w:rsidRDefault="00000000" w:rsidRPr="00000000" w14:paraId="00000290">
      <w:pPr>
        <w:numPr>
          <w:ilvl w:val="0"/>
          <w:numId w:val="128"/>
        </w:numPr>
        <w:spacing w:after="0" w:line="268"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Has two pairs of legs on each segment. </w:t>
      </w:r>
    </w:p>
    <w:p w:rsidR="00000000" w:rsidDel="00000000" w:rsidP="00000000" w:rsidRDefault="00000000" w:rsidRPr="00000000" w14:paraId="00000291">
      <w:pPr>
        <w:numPr>
          <w:ilvl w:val="0"/>
          <w:numId w:val="128"/>
        </w:numPr>
        <w:spacing w:after="0" w:line="268"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cylindrical body. </w:t>
      </w:r>
    </w:p>
    <w:p w:rsidR="00000000" w:rsidDel="00000000" w:rsidP="00000000" w:rsidRDefault="00000000" w:rsidRPr="00000000" w14:paraId="00000292">
      <w:pPr>
        <w:numPr>
          <w:ilvl w:val="0"/>
          <w:numId w:val="128"/>
        </w:numPr>
        <w:spacing w:after="0" w:line="268"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Gaseous exchange is by tracheal system. </w:t>
      </w:r>
    </w:p>
    <w:p w:rsidR="00000000" w:rsidDel="00000000" w:rsidP="00000000" w:rsidRDefault="00000000" w:rsidRPr="00000000" w14:paraId="00000293">
      <w:pPr>
        <w:spacing w:after="0" w:line="268" w:lineRule="auto"/>
        <w:ind w:left="1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294">
      <w:pPr>
        <w:spacing w:after="0" w:line="268" w:lineRule="auto"/>
        <w:ind w:left="1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Other characteristics: </w:t>
      </w:r>
    </w:p>
    <w:p w:rsidR="00000000" w:rsidDel="00000000" w:rsidP="00000000" w:rsidRDefault="00000000" w:rsidRPr="00000000" w14:paraId="00000295">
      <w:pPr>
        <w:numPr>
          <w:ilvl w:val="0"/>
          <w:numId w:val="130"/>
        </w:numPr>
        <w:spacing w:after="0" w:line="268" w:lineRule="auto"/>
        <w:ind w:left="74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Head has a pair of antennae. </w:t>
      </w:r>
    </w:p>
    <w:p w:rsidR="00000000" w:rsidDel="00000000" w:rsidP="00000000" w:rsidRDefault="00000000" w:rsidRPr="00000000" w14:paraId="00000296">
      <w:pPr>
        <w:numPr>
          <w:ilvl w:val="0"/>
          <w:numId w:val="130"/>
        </w:numPr>
        <w:spacing w:after="0" w:line="268" w:lineRule="auto"/>
        <w:ind w:left="74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Are herbivorous. </w:t>
      </w:r>
    </w:p>
    <w:p w:rsidR="00000000" w:rsidDel="00000000" w:rsidP="00000000" w:rsidRDefault="00000000" w:rsidRPr="00000000" w14:paraId="00000297">
      <w:pPr>
        <w:spacing w:after="0" w:line="268" w:lineRule="auto"/>
        <w:ind w:left="383"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98">
      <w:pPr>
        <w:spacing w:after="0" w:line="254" w:lineRule="auto"/>
        <w:ind w:right="5"/>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Insecta </w:t>
      </w:r>
    </w:p>
    <w:p w:rsidR="00000000" w:rsidDel="00000000" w:rsidP="00000000" w:rsidRDefault="00000000" w:rsidRPr="00000000" w14:paraId="00000299">
      <w:pPr>
        <w:spacing w:after="0" w:before="206" w:line="230" w:lineRule="auto"/>
        <w:ind w:right="5"/>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Distinguishing Characteristics </w:t>
      </w:r>
    </w:p>
    <w:p w:rsidR="00000000" w:rsidDel="00000000" w:rsidP="00000000" w:rsidRDefault="00000000" w:rsidRPr="00000000" w14:paraId="0000029A">
      <w:pPr>
        <w:numPr>
          <w:ilvl w:val="0"/>
          <w:numId w:val="131"/>
        </w:numPr>
        <w:spacing w:after="0" w:before="67" w:line="259" w:lineRule="auto"/>
        <w:ind w:left="720" w:right="2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is divided into three body parts head, thorax and abdomen. </w:t>
      </w:r>
    </w:p>
    <w:p w:rsidR="00000000" w:rsidDel="00000000" w:rsidP="00000000" w:rsidRDefault="00000000" w:rsidRPr="00000000" w14:paraId="0000029B">
      <w:pPr>
        <w:numPr>
          <w:ilvl w:val="0"/>
          <w:numId w:val="131"/>
        </w:numPr>
        <w:spacing w:after="0" w:line="259" w:lineRule="auto"/>
        <w:ind w:left="720" w:right="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three pairs of legs .. </w:t>
      </w:r>
    </w:p>
    <w:p w:rsidR="00000000" w:rsidDel="00000000" w:rsidP="00000000" w:rsidRDefault="00000000" w:rsidRPr="00000000" w14:paraId="0000029C">
      <w:pPr>
        <w:numPr>
          <w:ilvl w:val="0"/>
          <w:numId w:val="131"/>
        </w:numPr>
        <w:spacing w:after="0" w:line="268" w:lineRule="auto"/>
        <w:ind w:left="720" w:right="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insects have a pair or two of wings. </w:t>
      </w:r>
    </w:p>
    <w:p w:rsidR="00000000" w:rsidDel="00000000" w:rsidP="00000000" w:rsidRDefault="00000000" w:rsidRPr="00000000" w14:paraId="0000029D">
      <w:pPr>
        <w:spacing w:after="0" w:line="220" w:lineRule="auto"/>
        <w:ind w:left="254" w:right="5"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Other characteristics include: </w:t>
      </w:r>
    </w:p>
    <w:p w:rsidR="00000000" w:rsidDel="00000000" w:rsidP="00000000" w:rsidRDefault="00000000" w:rsidRPr="00000000" w14:paraId="0000029E">
      <w:pPr>
        <w:numPr>
          <w:ilvl w:val="0"/>
          <w:numId w:val="132"/>
        </w:numPr>
        <w:spacing w:after="0" w:line="268" w:lineRule="auto"/>
        <w:ind w:left="720" w:right="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pair of antennae. </w:t>
      </w:r>
    </w:p>
    <w:p w:rsidR="00000000" w:rsidDel="00000000" w:rsidP="00000000" w:rsidRDefault="00000000" w:rsidRPr="00000000" w14:paraId="0000029F">
      <w:pPr>
        <w:numPr>
          <w:ilvl w:val="0"/>
          <w:numId w:val="132"/>
        </w:numPr>
        <w:spacing w:after="0" w:line="259"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breathe through spiracles, and gaseous exchange is through tracheal system. </w:t>
      </w:r>
    </w:p>
    <w:p w:rsidR="00000000" w:rsidDel="00000000" w:rsidP="00000000" w:rsidRDefault="00000000" w:rsidRPr="00000000" w14:paraId="000002A0">
      <w:pPr>
        <w:spacing w:after="0" w:line="268" w:lineRule="auto"/>
        <w:ind w:right="5"/>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2A1">
      <w:pPr>
        <w:spacing w:after="0" w:line="268" w:lineRule="auto"/>
        <w:ind w:right="5"/>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The class is divided into several orders based on: </w:t>
      </w:r>
    </w:p>
    <w:p w:rsidR="00000000" w:rsidDel="00000000" w:rsidP="00000000" w:rsidRDefault="00000000" w:rsidRPr="00000000" w14:paraId="000002A2">
      <w:pPr>
        <w:numPr>
          <w:ilvl w:val="0"/>
          <w:numId w:val="132"/>
        </w:numPr>
        <w:spacing w:after="0" w:line="268" w:lineRule="auto"/>
        <w:ind w:left="720" w:right="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Mouth parts- - type e.g. biting or piercing. </w:t>
      </w:r>
    </w:p>
    <w:p w:rsidR="00000000" w:rsidDel="00000000" w:rsidP="00000000" w:rsidRDefault="00000000" w:rsidRPr="00000000" w14:paraId="000002A3">
      <w:pPr>
        <w:numPr>
          <w:ilvl w:val="0"/>
          <w:numId w:val="132"/>
        </w:numPr>
        <w:spacing w:after="0" w:line="259" w:lineRule="auto"/>
        <w:ind w:left="720" w:right="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Position of mouthparts - ventral or anterior. </w:t>
      </w:r>
    </w:p>
    <w:p w:rsidR="00000000" w:rsidDel="00000000" w:rsidP="00000000" w:rsidRDefault="00000000" w:rsidRPr="00000000" w14:paraId="000002A4">
      <w:pPr>
        <w:numPr>
          <w:ilvl w:val="0"/>
          <w:numId w:val="132"/>
        </w:numPr>
        <w:spacing w:after="0" w:line="259" w:lineRule="auto"/>
        <w:ind w:left="720" w:right="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Wings - presence or absence; number of wing types, structure, texture. </w:t>
      </w:r>
    </w:p>
    <w:p w:rsidR="00000000" w:rsidDel="00000000" w:rsidP="00000000" w:rsidRDefault="00000000" w:rsidRPr="00000000" w14:paraId="000002A5">
      <w:pPr>
        <w:numPr>
          <w:ilvl w:val="0"/>
          <w:numId w:val="132"/>
        </w:numPr>
        <w:spacing w:after="0" w:line="268" w:lineRule="auto"/>
        <w:ind w:left="720" w:right="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Size of legs. </w:t>
      </w:r>
    </w:p>
    <w:p w:rsidR="00000000" w:rsidDel="00000000" w:rsidP="00000000" w:rsidRDefault="00000000" w:rsidRPr="00000000" w14:paraId="000002A6">
      <w:pPr>
        <w:spacing w:after="0" w:line="446" w:lineRule="auto"/>
        <w:ind w:right="5"/>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Order Orthoptera </w:t>
      </w:r>
    </w:p>
    <w:p w:rsidR="00000000" w:rsidDel="00000000" w:rsidP="00000000" w:rsidRDefault="00000000" w:rsidRPr="00000000" w14:paraId="000002A7">
      <w:pPr>
        <w:numPr>
          <w:ilvl w:val="0"/>
          <w:numId w:val="152"/>
        </w:numPr>
        <w:spacing w:after="0" w:before="91" w:line="264"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Have biting and chewing mouthparts. </w:t>
      </w:r>
    </w:p>
    <w:p w:rsidR="00000000" w:rsidDel="00000000" w:rsidP="00000000" w:rsidRDefault="00000000" w:rsidRPr="00000000" w14:paraId="000002A8">
      <w:pPr>
        <w:numPr>
          <w:ilvl w:val="0"/>
          <w:numId w:val="152"/>
        </w:numPr>
        <w:spacing w:after="0" w:before="91" w:line="264"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Hind legs longer than other legs e.g. fore wings, leathery and longer than hind legs .</w:t>
      </w:r>
    </w:p>
    <w:p w:rsidR="00000000" w:rsidDel="00000000" w:rsidP="00000000" w:rsidRDefault="00000000" w:rsidRPr="00000000" w14:paraId="000002A9">
      <w:pPr>
        <w:numPr>
          <w:ilvl w:val="0"/>
          <w:numId w:val="152"/>
        </w:numPr>
        <w:spacing w:after="0" w:before="91" w:line="264"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 locusts and grasshoppers .</w:t>
      </w:r>
    </w:p>
    <w:p w:rsidR="00000000" w:rsidDel="00000000" w:rsidP="00000000" w:rsidRDefault="00000000" w:rsidRPr="00000000" w14:paraId="000002AA">
      <w:pPr>
        <w:numPr>
          <w:ilvl w:val="0"/>
          <w:numId w:val="152"/>
        </w:numPr>
        <w:spacing w:after="0" w:before="91" w:line="264"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Swarming - locusts are a menace to farmers and the environment as they destroy crops and vegetation. </w:t>
      </w:r>
    </w:p>
    <w:p w:rsidR="00000000" w:rsidDel="00000000" w:rsidP="00000000" w:rsidRDefault="00000000" w:rsidRPr="00000000" w14:paraId="000002AB">
      <w:pPr>
        <w:spacing w:after="0" w:before="91" w:line="264" w:lineRule="auto"/>
        <w:ind w:right="14"/>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Order Diptera</w:t>
      </w:r>
      <w:r w:rsidDel="00000000" w:rsidR="00000000" w:rsidRPr="00000000">
        <w:rPr>
          <w:rFonts w:ascii="Candara" w:cs="Candara" w:eastAsia="Candara" w:hAnsi="Candara"/>
          <w:b w:val="1"/>
          <w:color w:val="000000"/>
          <w:sz w:val="21"/>
          <w:szCs w:val="21"/>
          <w:rtl w:val="0"/>
        </w:rPr>
        <w:t xml:space="preserve"> </w:t>
      </w:r>
      <w:r w:rsidDel="00000000" w:rsidR="00000000" w:rsidRPr="00000000">
        <w:rPr>
          <w:rFonts w:ascii="Candara" w:cs="Candara" w:eastAsia="Candara" w:hAnsi="Candara"/>
          <w:color w:val="000000"/>
          <w:sz w:val="21"/>
          <w:szCs w:val="21"/>
          <w:rtl w:val="0"/>
        </w:rPr>
        <w:t xml:space="preserve">– </w:t>
      </w:r>
      <w:r w:rsidDel="00000000" w:rsidR="00000000" w:rsidRPr="00000000">
        <w:rPr>
          <w:rtl w:val="0"/>
        </w:rPr>
      </w:r>
    </w:p>
    <w:p w:rsidR="00000000" w:rsidDel="00000000" w:rsidP="00000000" w:rsidRDefault="00000000" w:rsidRPr="00000000" w14:paraId="000002AC">
      <w:pPr>
        <w:numPr>
          <w:ilvl w:val="0"/>
          <w:numId w:val="2"/>
        </w:numPr>
        <w:spacing w:after="0" w:before="91" w:line="264"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True flies e.g. houseflies, and mosquitoes have sucking and piercing mouthparts, 1 pair of wings. </w:t>
      </w:r>
    </w:p>
    <w:p w:rsidR="00000000" w:rsidDel="00000000" w:rsidP="00000000" w:rsidRDefault="00000000" w:rsidRPr="00000000" w14:paraId="000002AD">
      <w:pPr>
        <w:numPr>
          <w:ilvl w:val="0"/>
          <w:numId w:val="154"/>
        </w:numPr>
        <w:spacing w:after="0" w:before="244" w:line="264"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second pair is vestigial- acts as balancer. </w:t>
      </w:r>
    </w:p>
    <w:p w:rsidR="00000000" w:rsidDel="00000000" w:rsidP="00000000" w:rsidRDefault="00000000" w:rsidRPr="00000000" w14:paraId="000002AE">
      <w:pPr>
        <w:numPr>
          <w:ilvl w:val="0"/>
          <w:numId w:val="154"/>
        </w:numPr>
        <w:spacing w:after="0" w:before="244" w:line="264"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Mouthparts are ventral. </w:t>
      </w:r>
    </w:p>
    <w:p w:rsidR="00000000" w:rsidDel="00000000" w:rsidP="00000000" w:rsidRDefault="00000000" w:rsidRPr="00000000" w14:paraId="000002AF">
      <w:pPr>
        <w:spacing w:after="0" w:before="86" w:line="14.399999999999999" w:lineRule="auto"/>
        <w:ind w:right="8"/>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B0">
      <w:pPr>
        <w:numPr>
          <w:ilvl w:val="0"/>
          <w:numId w:val="154"/>
        </w:numPr>
        <w:spacing w:after="0" w:line="259" w:lineRule="auto"/>
        <w:ind w:left="720" w:right="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disease vectors e.g., female anopheles mosquito transmits malaria. </w:t>
      </w:r>
    </w:p>
    <w:p w:rsidR="00000000" w:rsidDel="00000000" w:rsidP="00000000" w:rsidRDefault="00000000" w:rsidRPr="00000000" w14:paraId="000002B1">
      <w:pPr>
        <w:spacing w:after="0" w:before="163" w:line="14.399999999999999" w:lineRule="auto"/>
        <w:ind w:left="4" w:right="13"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B2">
      <w:pPr>
        <w:spacing w:after="0" w:line="264" w:lineRule="auto"/>
        <w:ind w:left="4" w:right="13" w:firstLine="0"/>
        <w:jc w:val="both"/>
        <w:rPr>
          <w:rFonts w:ascii="Candara" w:cs="Candara" w:eastAsia="Candara" w:hAnsi="Candara"/>
          <w:color w:val="000000"/>
        </w:rPr>
      </w:pPr>
      <w:r w:rsidDel="00000000" w:rsidR="00000000" w:rsidRPr="00000000">
        <w:rPr>
          <w:rFonts w:ascii="Candara" w:cs="Candara" w:eastAsia="Candara" w:hAnsi="Candara"/>
          <w:b w:val="1"/>
          <w:i w:val="1"/>
          <w:color w:val="000000"/>
          <w:sz w:val="28"/>
          <w:szCs w:val="28"/>
          <w:rtl w:val="0"/>
        </w:rPr>
        <w:t xml:space="preserve">Order Lepidoptera</w:t>
      </w:r>
      <w:r w:rsidDel="00000000" w:rsidR="00000000" w:rsidRPr="00000000">
        <w:rPr>
          <w:rFonts w:ascii="Candara" w:cs="Candara" w:eastAsia="Candara" w:hAnsi="Candara"/>
          <w:b w:val="1"/>
          <w:color w:val="000000"/>
          <w:rtl w:val="0"/>
        </w:rPr>
        <w:t xml:space="preserve"> </w:t>
      </w:r>
      <w:r w:rsidDel="00000000" w:rsidR="00000000" w:rsidRPr="00000000">
        <w:rPr>
          <w:rFonts w:ascii="Candara" w:cs="Candara" w:eastAsia="Candara" w:hAnsi="Candara"/>
          <w:color w:val="000000"/>
          <w:rtl w:val="0"/>
        </w:rPr>
        <w:t xml:space="preserve">– </w:t>
      </w:r>
    </w:p>
    <w:p w:rsidR="00000000" w:rsidDel="00000000" w:rsidP="00000000" w:rsidRDefault="00000000" w:rsidRPr="00000000" w14:paraId="000002B3">
      <w:pPr>
        <w:numPr>
          <w:ilvl w:val="0"/>
          <w:numId w:val="156"/>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Butterflies and moths have sucking mouthparts, </w:t>
      </w:r>
    </w:p>
    <w:p w:rsidR="00000000" w:rsidDel="00000000" w:rsidP="00000000" w:rsidRDefault="00000000" w:rsidRPr="00000000" w14:paraId="000002B4">
      <w:pPr>
        <w:numPr>
          <w:ilvl w:val="0"/>
          <w:numId w:val="156"/>
        </w:numPr>
        <w:spacing w:after="0" w:line="240" w:lineRule="auto"/>
        <w:ind w:left="720" w:right="0"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Two pairs of wings covered by scales. </w:t>
      </w:r>
      <w:r w:rsidDel="00000000" w:rsidR="00000000" w:rsidRPr="00000000">
        <w:rPr>
          <w:rtl w:val="0"/>
        </w:rPr>
      </w:r>
    </w:p>
    <w:p w:rsidR="00000000" w:rsidDel="00000000" w:rsidP="00000000" w:rsidRDefault="00000000" w:rsidRPr="00000000" w14:paraId="000002B5">
      <w:pPr>
        <w:numPr>
          <w:ilvl w:val="0"/>
          <w:numId w:val="156"/>
        </w:numPr>
        <w:spacing w:after="0"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group is important to farmers in pollination. </w:t>
      </w:r>
    </w:p>
    <w:p w:rsidR="00000000" w:rsidDel="00000000" w:rsidP="00000000" w:rsidRDefault="00000000" w:rsidRPr="00000000" w14:paraId="000002B6">
      <w:pPr>
        <w:spacing w:after="0" w:before="81" w:line="14.399999999999999" w:lineRule="auto"/>
        <w:ind w:left="5" w:right="0"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B7">
      <w:pPr>
        <w:spacing w:after="0" w:line="264" w:lineRule="auto"/>
        <w:ind w:left="5" w:right="0" w:firstLine="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Order Hymenoptera – </w:t>
      </w:r>
    </w:p>
    <w:p w:rsidR="00000000" w:rsidDel="00000000" w:rsidP="00000000" w:rsidRDefault="00000000" w:rsidRPr="00000000" w14:paraId="000002B8">
      <w:pPr>
        <w:numPr>
          <w:ilvl w:val="0"/>
          <w:numId w:val="140"/>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Bees ,wasps, ants. </w:t>
      </w:r>
    </w:p>
    <w:p w:rsidR="00000000" w:rsidDel="00000000" w:rsidP="00000000" w:rsidRDefault="00000000" w:rsidRPr="00000000" w14:paraId="000002B9">
      <w:pPr>
        <w:numPr>
          <w:ilvl w:val="0"/>
          <w:numId w:val="140"/>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sucking mouthparts, two pairs of wings which are membranous. </w:t>
      </w:r>
    </w:p>
    <w:p w:rsidR="00000000" w:rsidDel="00000000" w:rsidP="00000000" w:rsidRDefault="00000000" w:rsidRPr="00000000" w14:paraId="000002BA">
      <w:pPr>
        <w:numPr>
          <w:ilvl w:val="0"/>
          <w:numId w:val="140"/>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are non-winged e.g. some ants. </w:t>
      </w:r>
    </w:p>
    <w:p w:rsidR="00000000" w:rsidDel="00000000" w:rsidP="00000000" w:rsidRDefault="00000000" w:rsidRPr="00000000" w14:paraId="000002BB">
      <w:pPr>
        <w:numPr>
          <w:ilvl w:val="0"/>
          <w:numId w:val="140"/>
        </w:numPr>
        <w:spacing w:after="0" w:line="259"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Bees are important in pollination i.e. in production of honey. </w:t>
      </w:r>
    </w:p>
    <w:p w:rsidR="00000000" w:rsidDel="00000000" w:rsidP="00000000" w:rsidRDefault="00000000" w:rsidRPr="00000000" w14:paraId="000002BC">
      <w:pPr>
        <w:spacing w:after="0" w:line="403" w:lineRule="auto"/>
        <w:ind w:left="19"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Order Isoptera - Termites </w:t>
      </w:r>
    </w:p>
    <w:p w:rsidR="00000000" w:rsidDel="00000000" w:rsidP="00000000" w:rsidRDefault="00000000" w:rsidRPr="00000000" w14:paraId="000002BD">
      <w:pPr>
        <w:numPr>
          <w:ilvl w:val="0"/>
          <w:numId w:val="141"/>
        </w:numPr>
        <w:spacing w:after="0" w:line="268"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biting mouthparts which are anterior. </w:t>
      </w:r>
    </w:p>
    <w:p w:rsidR="00000000" w:rsidDel="00000000" w:rsidP="00000000" w:rsidRDefault="00000000" w:rsidRPr="00000000" w14:paraId="000002BE">
      <w:pPr>
        <w:numPr>
          <w:ilvl w:val="0"/>
          <w:numId w:val="141"/>
        </w:numPr>
        <w:spacing w:after="0" w:line="264" w:lineRule="auto"/>
        <w:ind w:left="720" w:right="4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are wingless, </w:t>
      </w:r>
    </w:p>
    <w:p w:rsidR="00000000" w:rsidDel="00000000" w:rsidP="00000000" w:rsidRDefault="00000000" w:rsidRPr="00000000" w14:paraId="000002BF">
      <w:pPr>
        <w:numPr>
          <w:ilvl w:val="0"/>
          <w:numId w:val="141"/>
        </w:numPr>
        <w:spacing w:after="0" w:line="264" w:lineRule="auto"/>
        <w:ind w:left="720" w:right="4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Those with wings they are membranous and of the same size. </w:t>
      </w:r>
    </w:p>
    <w:p w:rsidR="00000000" w:rsidDel="00000000" w:rsidP="00000000" w:rsidRDefault="00000000" w:rsidRPr="00000000" w14:paraId="000002C0">
      <w:pPr>
        <w:numPr>
          <w:ilvl w:val="0"/>
          <w:numId w:val="141"/>
        </w:numPr>
        <w:spacing w:after="0" w:line="264" w:lineRule="auto"/>
        <w:ind w:left="720" w:right="4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important in nutrient cycling as they feed on cellulose. </w:t>
      </w:r>
    </w:p>
    <w:p w:rsidR="00000000" w:rsidDel="00000000" w:rsidP="00000000" w:rsidRDefault="00000000" w:rsidRPr="00000000" w14:paraId="000002C1">
      <w:pPr>
        <w:spacing w:after="0" w:before="177" w:line="14.399999999999999" w:lineRule="auto"/>
        <w:ind w:left="14" w:right="34" w:firstLine="0"/>
        <w:rPr>
          <w:rFonts w:ascii="Candara" w:cs="Candara" w:eastAsia="Candara" w:hAnsi="Candara"/>
          <w:color w:val="000000"/>
          <w:sz w:val="17"/>
          <w:szCs w:val="17"/>
        </w:rPr>
      </w:pPr>
      <w:r w:rsidDel="00000000" w:rsidR="00000000" w:rsidRPr="00000000">
        <w:rPr>
          <w:rtl w:val="0"/>
        </w:rPr>
      </w:r>
    </w:p>
    <w:p w:rsidR="00000000" w:rsidDel="00000000" w:rsidP="00000000" w:rsidRDefault="00000000" w:rsidRPr="00000000" w14:paraId="000002C2">
      <w:pPr>
        <w:spacing w:after="0" w:line="230" w:lineRule="auto"/>
        <w:ind w:left="14" w:right="3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Order Coleoptera - Beetles </w:t>
      </w:r>
    </w:p>
    <w:p w:rsidR="00000000" w:rsidDel="00000000" w:rsidP="00000000" w:rsidRDefault="00000000" w:rsidRPr="00000000" w14:paraId="000002C3">
      <w:pPr>
        <w:spacing w:after="0" w:before="81" w:line="14.399999999999999" w:lineRule="auto"/>
        <w:ind w:left="14" w:right="34"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2C4">
      <w:pPr>
        <w:numPr>
          <w:ilvl w:val="0"/>
          <w:numId w:val="142"/>
        </w:numPr>
        <w:spacing w:after="0" w:line="264" w:lineRule="auto"/>
        <w:ind w:left="720" w:right="3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Have biting mouthparts,</w:t>
      </w:r>
    </w:p>
    <w:p w:rsidR="00000000" w:rsidDel="00000000" w:rsidP="00000000" w:rsidRDefault="00000000" w:rsidRPr="00000000" w14:paraId="000002C5">
      <w:pPr>
        <w:numPr>
          <w:ilvl w:val="0"/>
          <w:numId w:val="142"/>
        </w:numPr>
        <w:spacing w:after="0" w:line="264" w:lineRule="auto"/>
        <w:ind w:left="720" w:right="3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Two pairs of wings, </w:t>
      </w:r>
    </w:p>
    <w:p w:rsidR="00000000" w:rsidDel="00000000" w:rsidP="00000000" w:rsidRDefault="00000000" w:rsidRPr="00000000" w14:paraId="000002C6">
      <w:pPr>
        <w:numPr>
          <w:ilvl w:val="0"/>
          <w:numId w:val="142"/>
        </w:numPr>
        <w:spacing w:after="0" w:line="264" w:lineRule="auto"/>
        <w:ind w:left="720" w:right="3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Fore wing hardened enclosing membranous wings. </w:t>
      </w:r>
    </w:p>
    <w:p w:rsidR="00000000" w:rsidDel="00000000" w:rsidP="00000000" w:rsidRDefault="00000000" w:rsidRPr="00000000" w14:paraId="000002C7">
      <w:pPr>
        <w:spacing w:after="0" w:before="86" w:line="14.399999999999999" w:lineRule="auto"/>
        <w:ind w:left="24" w:right="28"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C8">
      <w:pPr>
        <w:numPr>
          <w:ilvl w:val="0"/>
          <w:numId w:val="142"/>
        </w:numPr>
        <w:spacing w:after="0" w:line="259" w:lineRule="auto"/>
        <w:ind w:left="720" w:right="2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Destruction of stored grains and legumes (pulses) </w:t>
      </w:r>
    </w:p>
    <w:p w:rsidR="00000000" w:rsidDel="00000000" w:rsidP="00000000" w:rsidRDefault="00000000" w:rsidRPr="00000000" w14:paraId="000002C9">
      <w:pPr>
        <w:spacing w:after="0" w:line="244" w:lineRule="auto"/>
        <w:ind w:left="4" w:firstLine="0"/>
        <w:rPr>
          <w:rFonts w:ascii="Candara" w:cs="Candara" w:eastAsia="Candara" w:hAnsi="Candara"/>
          <w:color w:val="000000"/>
          <w:sz w:val="32"/>
          <w:szCs w:val="32"/>
        </w:rPr>
      </w:pPr>
      <w:r w:rsidDel="00000000" w:rsidR="00000000" w:rsidRPr="00000000">
        <w:rPr>
          <w:rtl w:val="0"/>
        </w:rPr>
      </w:r>
    </w:p>
    <w:p w:rsidR="00000000" w:rsidDel="00000000" w:rsidP="00000000" w:rsidRDefault="00000000" w:rsidRPr="00000000" w14:paraId="000002CA">
      <w:pPr>
        <w:spacing w:after="0" w:line="244" w:lineRule="auto"/>
        <w:ind w:left="4" w:firstLine="0"/>
        <w:rPr>
          <w:rFonts w:ascii="Candara" w:cs="Candara" w:eastAsia="Candara" w:hAnsi="Candara"/>
          <w:b w:val="1"/>
          <w:i w:val="1"/>
          <w:color w:val="000000"/>
          <w:sz w:val="36"/>
          <w:szCs w:val="36"/>
        </w:rPr>
      </w:pPr>
      <w:r w:rsidDel="00000000" w:rsidR="00000000" w:rsidRPr="00000000">
        <w:rPr>
          <w:rtl w:val="0"/>
        </w:rPr>
      </w:r>
    </w:p>
    <w:p w:rsidR="00000000" w:rsidDel="00000000" w:rsidP="00000000" w:rsidRDefault="00000000" w:rsidRPr="00000000" w14:paraId="000002CB">
      <w:pPr>
        <w:spacing w:after="0" w:line="244" w:lineRule="auto"/>
        <w:ind w:left="4" w:firstLine="0"/>
        <w:rPr>
          <w:rFonts w:ascii="Candara" w:cs="Candara" w:eastAsia="Candara" w:hAnsi="Candara"/>
          <w:b w:val="1"/>
          <w:i w:val="1"/>
          <w:color w:val="000000"/>
          <w:sz w:val="36"/>
          <w:szCs w:val="36"/>
        </w:rPr>
      </w:pPr>
      <w:r w:rsidDel="00000000" w:rsidR="00000000" w:rsidRPr="00000000">
        <w:rPr>
          <w:rtl w:val="0"/>
        </w:rPr>
      </w:r>
    </w:p>
    <w:p w:rsidR="00000000" w:rsidDel="00000000" w:rsidP="00000000" w:rsidRDefault="00000000" w:rsidRPr="00000000" w14:paraId="000002CC">
      <w:pPr>
        <w:spacing w:after="0" w:line="244" w:lineRule="auto"/>
        <w:ind w:left="4" w:firstLine="0"/>
        <w:rPr>
          <w:rFonts w:ascii="Candara" w:cs="Candara" w:eastAsia="Candara" w:hAnsi="Candara"/>
          <w:b w:val="1"/>
          <w:i w:val="1"/>
          <w:color w:val="000000"/>
          <w:sz w:val="36"/>
          <w:szCs w:val="36"/>
        </w:rPr>
      </w:pPr>
      <w:r w:rsidDel="00000000" w:rsidR="00000000" w:rsidRPr="00000000">
        <w:rPr>
          <w:rFonts w:ascii="Candara" w:cs="Candara" w:eastAsia="Candara" w:hAnsi="Candara"/>
          <w:b w:val="1"/>
          <w:i w:val="1"/>
          <w:color w:val="000000"/>
          <w:sz w:val="36"/>
          <w:szCs w:val="36"/>
          <w:rtl w:val="0"/>
        </w:rPr>
        <w:t xml:space="preserve">Phylum Chordata </w:t>
      </w:r>
    </w:p>
    <w:p w:rsidR="00000000" w:rsidDel="00000000" w:rsidP="00000000" w:rsidRDefault="00000000" w:rsidRPr="00000000" w14:paraId="000002CD">
      <w:pPr>
        <w:spacing w:after="0" w:before="96" w:line="14.399999999999999" w:lineRule="auto"/>
        <w:ind w:left="9" w:right="1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CE">
      <w:pPr>
        <w:numPr>
          <w:ilvl w:val="0"/>
          <w:numId w:val="143"/>
        </w:numPr>
        <w:spacing w:after="0" w:line="264" w:lineRule="auto"/>
        <w:ind w:left="729"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name is derived from the term notochord. </w:t>
      </w:r>
    </w:p>
    <w:p w:rsidR="00000000" w:rsidDel="00000000" w:rsidP="00000000" w:rsidRDefault="00000000" w:rsidRPr="00000000" w14:paraId="000002CF">
      <w:pPr>
        <w:numPr>
          <w:ilvl w:val="0"/>
          <w:numId w:val="143"/>
        </w:numPr>
        <w:spacing w:after="0" w:line="264" w:lineRule="auto"/>
        <w:ind w:left="729"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a long flexible rod-like structure. </w:t>
      </w:r>
    </w:p>
    <w:p w:rsidR="00000000" w:rsidDel="00000000" w:rsidP="00000000" w:rsidRDefault="00000000" w:rsidRPr="00000000" w14:paraId="000002D0">
      <w:pPr>
        <w:numPr>
          <w:ilvl w:val="0"/>
          <w:numId w:val="143"/>
        </w:numPr>
        <w:spacing w:after="0" w:line="264" w:lineRule="auto"/>
        <w:ind w:left="729"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more familiar chordates are known as vertebrates. </w:t>
      </w:r>
    </w:p>
    <w:p w:rsidR="00000000" w:rsidDel="00000000" w:rsidP="00000000" w:rsidRDefault="00000000" w:rsidRPr="00000000" w14:paraId="000002D1">
      <w:pPr>
        <w:numPr>
          <w:ilvl w:val="0"/>
          <w:numId w:val="143"/>
        </w:numPr>
        <w:spacing w:after="0" w:line="264" w:lineRule="auto"/>
        <w:ind w:left="729"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vertebrates the notochord exists only in embryonic stages of development which in later stages is replaced by a vertebral column. </w:t>
      </w:r>
    </w:p>
    <w:p w:rsidR="00000000" w:rsidDel="00000000" w:rsidP="00000000" w:rsidRDefault="00000000" w:rsidRPr="00000000" w14:paraId="000002D2">
      <w:pPr>
        <w:spacing w:after="0" w:line="364" w:lineRule="auto"/>
        <w:ind w:lef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Main Characteristics of Vertebrates </w:t>
      </w:r>
    </w:p>
    <w:p w:rsidR="00000000" w:rsidDel="00000000" w:rsidP="00000000" w:rsidRDefault="00000000" w:rsidRPr="00000000" w14:paraId="000002D3">
      <w:pPr>
        <w:spacing w:after="0" w:before="67" w:line="14.399999999999999" w:lineRule="auto"/>
        <w:ind w:left="494"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D4">
      <w:pPr>
        <w:numPr>
          <w:ilvl w:val="0"/>
          <w:numId w:val="144"/>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Members of the phylum have a notochord in early stages of development. </w:t>
      </w:r>
    </w:p>
    <w:p w:rsidR="00000000" w:rsidDel="00000000" w:rsidP="00000000" w:rsidRDefault="00000000" w:rsidRPr="00000000" w14:paraId="000002D5">
      <w:pPr>
        <w:numPr>
          <w:ilvl w:val="0"/>
          <w:numId w:val="144"/>
        </w:numPr>
        <w:spacing w:after="0" w:line="264"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visceral clefts - which are slits perforating the body wall at the pharynx. </w:t>
      </w:r>
    </w:p>
    <w:p w:rsidR="00000000" w:rsidDel="00000000" w:rsidP="00000000" w:rsidRDefault="00000000" w:rsidRPr="00000000" w14:paraId="000002D6">
      <w:pPr>
        <w:numPr>
          <w:ilvl w:val="0"/>
          <w:numId w:val="144"/>
        </w:numPr>
        <w:spacing w:after="0" w:line="264"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fish these slits become gills while in higher chordates these slits are only present in embryo. </w:t>
      </w:r>
    </w:p>
    <w:p w:rsidR="00000000" w:rsidDel="00000000" w:rsidP="00000000" w:rsidRDefault="00000000" w:rsidRPr="00000000" w14:paraId="000002D7">
      <w:pPr>
        <w:numPr>
          <w:ilvl w:val="0"/>
          <w:numId w:val="144"/>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dorsal, hollow nerve cord. </w:t>
      </w:r>
    </w:p>
    <w:p w:rsidR="00000000" w:rsidDel="00000000" w:rsidP="00000000" w:rsidRDefault="00000000" w:rsidRPr="00000000" w14:paraId="000002D8">
      <w:pPr>
        <w:numPr>
          <w:ilvl w:val="0"/>
          <w:numId w:val="144"/>
        </w:numPr>
        <w:spacing w:after="0" w:line="264"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develops into a brain at the anterior and spinal cord at the posterior end. </w:t>
      </w:r>
    </w:p>
    <w:p w:rsidR="00000000" w:rsidDel="00000000" w:rsidP="00000000" w:rsidRDefault="00000000" w:rsidRPr="00000000" w14:paraId="000002D9">
      <w:pPr>
        <w:numPr>
          <w:ilvl w:val="0"/>
          <w:numId w:val="144"/>
        </w:numPr>
        <w:spacing w:after="0" w:line="264"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spinal cord is enclosed within the vertebral column. </w:t>
      </w:r>
    </w:p>
    <w:p w:rsidR="00000000" w:rsidDel="00000000" w:rsidP="00000000" w:rsidRDefault="00000000" w:rsidRPr="00000000" w14:paraId="000002DA">
      <w:pPr>
        <w:spacing w:after="0" w:before="67" w:line="14.399999999999999" w:lineRule="auto"/>
        <w:ind w:left="49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2DB">
      <w:pPr>
        <w:numPr>
          <w:ilvl w:val="0"/>
          <w:numId w:val="144"/>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segmented muscle blocks known as myotomes on either side of the body. </w:t>
      </w:r>
    </w:p>
    <w:p w:rsidR="00000000" w:rsidDel="00000000" w:rsidP="00000000" w:rsidRDefault="00000000" w:rsidRPr="00000000" w14:paraId="000002DC">
      <w:pPr>
        <w:numPr>
          <w:ilvl w:val="0"/>
          <w:numId w:val="144"/>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possess a post-anal tail although rudimentary in some. </w:t>
      </w:r>
    </w:p>
    <w:p w:rsidR="00000000" w:rsidDel="00000000" w:rsidP="00000000" w:rsidRDefault="00000000" w:rsidRPr="00000000" w14:paraId="000002DD">
      <w:pPr>
        <w:numPr>
          <w:ilvl w:val="0"/>
          <w:numId w:val="144"/>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closed circulatory system. </w:t>
      </w:r>
    </w:p>
    <w:p w:rsidR="00000000" w:rsidDel="00000000" w:rsidP="00000000" w:rsidRDefault="00000000" w:rsidRPr="00000000" w14:paraId="000002DE">
      <w:pPr>
        <w:numPr>
          <w:ilvl w:val="0"/>
          <w:numId w:val="144"/>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heart is ventrally located. </w:t>
      </w:r>
    </w:p>
    <w:p w:rsidR="00000000" w:rsidDel="00000000" w:rsidP="00000000" w:rsidRDefault="00000000" w:rsidRPr="00000000" w14:paraId="000002DF">
      <w:pPr>
        <w:numPr>
          <w:ilvl w:val="0"/>
          <w:numId w:val="144"/>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possess an internal skeleton. </w:t>
      </w:r>
    </w:p>
    <w:p w:rsidR="00000000" w:rsidDel="00000000" w:rsidP="00000000" w:rsidRDefault="00000000" w:rsidRPr="00000000" w14:paraId="000002E0">
      <w:pPr>
        <w:spacing w:after="0" w:before="96" w:line="14.399999999999999" w:lineRule="auto"/>
        <w:ind w:left="9" w:right="14"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E1">
      <w:pPr>
        <w:spacing w:after="0" w:line="264" w:lineRule="auto"/>
        <w:ind w:left="9" w:right="14" w:firstLine="0"/>
        <w:jc w:val="both"/>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E2">
      <w:pPr>
        <w:spacing w:after="0" w:line="264" w:lineRule="auto"/>
        <w:ind w:right="14"/>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The main classes of phylum chordata are;</w:t>
      </w:r>
    </w:p>
    <w:p w:rsidR="00000000" w:rsidDel="00000000" w:rsidP="00000000" w:rsidRDefault="00000000" w:rsidRPr="00000000" w14:paraId="000002E3">
      <w:pPr>
        <w:numPr>
          <w:ilvl w:val="0"/>
          <w:numId w:val="144"/>
        </w:numPr>
        <w:spacing w:after="0"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Pisces, </w:t>
      </w:r>
    </w:p>
    <w:p w:rsidR="00000000" w:rsidDel="00000000" w:rsidP="00000000" w:rsidRDefault="00000000" w:rsidRPr="00000000" w14:paraId="000002E4">
      <w:pPr>
        <w:numPr>
          <w:ilvl w:val="0"/>
          <w:numId w:val="144"/>
        </w:numPr>
        <w:spacing w:after="0"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Amphibia, </w:t>
      </w:r>
    </w:p>
    <w:p w:rsidR="00000000" w:rsidDel="00000000" w:rsidP="00000000" w:rsidRDefault="00000000" w:rsidRPr="00000000" w14:paraId="000002E5">
      <w:pPr>
        <w:numPr>
          <w:ilvl w:val="0"/>
          <w:numId w:val="144"/>
        </w:numPr>
        <w:spacing w:after="0"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Reptilia, </w:t>
      </w:r>
    </w:p>
    <w:p w:rsidR="00000000" w:rsidDel="00000000" w:rsidP="00000000" w:rsidRDefault="00000000" w:rsidRPr="00000000" w14:paraId="000002E6">
      <w:pPr>
        <w:numPr>
          <w:ilvl w:val="0"/>
          <w:numId w:val="144"/>
        </w:numPr>
        <w:spacing w:after="0"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Aves </w:t>
      </w:r>
    </w:p>
    <w:p w:rsidR="00000000" w:rsidDel="00000000" w:rsidP="00000000" w:rsidRDefault="00000000" w:rsidRPr="00000000" w14:paraId="000002E7">
      <w:pPr>
        <w:numPr>
          <w:ilvl w:val="0"/>
          <w:numId w:val="144"/>
        </w:numPr>
        <w:spacing w:after="0"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Mammalia. </w:t>
      </w:r>
    </w:p>
    <w:p w:rsidR="00000000" w:rsidDel="00000000" w:rsidP="00000000" w:rsidRDefault="00000000" w:rsidRPr="00000000" w14:paraId="000002E8">
      <w:pPr>
        <w:spacing w:after="0" w:line="364" w:lineRule="auto"/>
        <w:ind w:lef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Pisces </w:t>
      </w:r>
    </w:p>
    <w:p w:rsidR="00000000" w:rsidDel="00000000" w:rsidP="00000000" w:rsidRDefault="00000000" w:rsidRPr="00000000" w14:paraId="000002E9">
      <w:pPr>
        <w:spacing w:after="0" w:before="96" w:line="14.399999999999999" w:lineRule="auto"/>
        <w:ind w:left="9" w:right="14"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EA">
      <w:pPr>
        <w:numPr>
          <w:ilvl w:val="0"/>
          <w:numId w:val="146"/>
        </w:numPr>
        <w:spacing w:after="0" w:line="264" w:lineRule="auto"/>
        <w:ind w:left="729"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the fishes. </w:t>
      </w:r>
    </w:p>
    <w:p w:rsidR="00000000" w:rsidDel="00000000" w:rsidP="00000000" w:rsidRDefault="00000000" w:rsidRPr="00000000" w14:paraId="000002EB">
      <w:pPr>
        <w:numPr>
          <w:ilvl w:val="0"/>
          <w:numId w:val="146"/>
        </w:numPr>
        <w:spacing w:after="0" w:line="264" w:lineRule="auto"/>
        <w:ind w:left="729"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fish have a skeleton made of cartilage e.g. the shark. </w:t>
      </w:r>
    </w:p>
    <w:p w:rsidR="00000000" w:rsidDel="00000000" w:rsidP="00000000" w:rsidRDefault="00000000" w:rsidRPr="00000000" w14:paraId="000002EC">
      <w:pPr>
        <w:numPr>
          <w:ilvl w:val="0"/>
          <w:numId w:val="146"/>
        </w:numPr>
        <w:spacing w:after="0" w:line="264" w:lineRule="auto"/>
        <w:ind w:left="729"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like Tilapia have a bony skeleton. </w:t>
      </w:r>
    </w:p>
    <w:p w:rsidR="00000000" w:rsidDel="00000000" w:rsidP="00000000" w:rsidRDefault="00000000" w:rsidRPr="00000000" w14:paraId="000002ED">
      <w:pPr>
        <w:spacing w:after="0" w:line="364" w:lineRule="auto"/>
        <w:ind w:lef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Distinguishing Characteristics </w:t>
      </w:r>
    </w:p>
    <w:p w:rsidR="00000000" w:rsidDel="00000000" w:rsidP="00000000" w:rsidRDefault="00000000" w:rsidRPr="00000000" w14:paraId="000002EE">
      <w:pPr>
        <w:numPr>
          <w:ilvl w:val="0"/>
          <w:numId w:val="148"/>
        </w:numPr>
        <w:tabs>
          <w:tab w:val="left" w:pos="360"/>
          <w:tab w:val="left" w:pos="720"/>
        </w:tabs>
        <w:spacing w:after="0" w:line="321"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aquatic. </w:t>
      </w:r>
    </w:p>
    <w:p w:rsidR="00000000" w:rsidDel="00000000" w:rsidP="00000000" w:rsidRDefault="00000000" w:rsidRPr="00000000" w14:paraId="000002EF">
      <w:pPr>
        <w:numPr>
          <w:ilvl w:val="0"/>
          <w:numId w:val="148"/>
        </w:numPr>
        <w:tabs>
          <w:tab w:val="left" w:pos="360"/>
          <w:tab w:val="left" w:pos="720"/>
        </w:tabs>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Movement is by means of fins. </w:t>
      </w:r>
    </w:p>
    <w:p w:rsidR="00000000" w:rsidDel="00000000" w:rsidP="00000000" w:rsidRDefault="00000000" w:rsidRPr="00000000" w14:paraId="000002F0">
      <w:pPr>
        <w:numPr>
          <w:ilvl w:val="0"/>
          <w:numId w:val="148"/>
        </w:numPr>
        <w:tabs>
          <w:tab w:val="left" w:pos="360"/>
          <w:tab w:val="left" w:pos="720"/>
        </w:tabs>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streamlined body. </w:t>
      </w:r>
    </w:p>
    <w:p w:rsidR="00000000" w:rsidDel="00000000" w:rsidP="00000000" w:rsidRDefault="00000000" w:rsidRPr="00000000" w14:paraId="000002F1">
      <w:pPr>
        <w:numPr>
          <w:ilvl w:val="0"/>
          <w:numId w:val="148"/>
        </w:numPr>
        <w:tabs>
          <w:tab w:val="left" w:pos="360"/>
          <w:tab w:val="left" w:pos="720"/>
        </w:tabs>
        <w:spacing w:after="0" w:line="268"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lateral line for sensitivity. </w:t>
      </w:r>
    </w:p>
    <w:p w:rsidR="00000000" w:rsidDel="00000000" w:rsidP="00000000" w:rsidRDefault="00000000" w:rsidRPr="00000000" w14:paraId="000002F2">
      <w:pPr>
        <w:numPr>
          <w:ilvl w:val="0"/>
          <w:numId w:val="148"/>
        </w:numPr>
        <w:tabs>
          <w:tab w:val="left" w:pos="360"/>
          <w:tab w:val="left" w:pos="720"/>
        </w:tabs>
        <w:spacing w:after="0" w:line="264"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Their heart has two chambers, the auricle and ventricle - simple circulatory system. </w:t>
      </w:r>
    </w:p>
    <w:p w:rsidR="00000000" w:rsidDel="00000000" w:rsidP="00000000" w:rsidRDefault="00000000" w:rsidRPr="00000000" w14:paraId="000002F3">
      <w:pPr>
        <w:spacing w:after="0" w:line="369" w:lineRule="auto"/>
        <w:ind w:left="86"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Other Characteristics </w:t>
      </w:r>
    </w:p>
    <w:p w:rsidR="00000000" w:rsidDel="00000000" w:rsidP="00000000" w:rsidRDefault="00000000" w:rsidRPr="00000000" w14:paraId="000002F4">
      <w:pPr>
        <w:spacing w:after="0" w:before="62" w:line="14.399999999999999" w:lineRule="auto"/>
        <w:ind w:left="556" w:right="14"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F5">
      <w:pPr>
        <w:numPr>
          <w:ilvl w:val="0"/>
          <w:numId w:val="150"/>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Their body temperature changes according to the temperature of the environment. </w:t>
      </w:r>
    </w:p>
    <w:p w:rsidR="00000000" w:rsidDel="00000000" w:rsidP="00000000" w:rsidRDefault="00000000" w:rsidRPr="00000000" w14:paraId="000002F6">
      <w:pPr>
        <w:numPr>
          <w:ilvl w:val="0"/>
          <w:numId w:val="150"/>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ectothermic (poikilothermic). </w:t>
      </w:r>
    </w:p>
    <w:p w:rsidR="00000000" w:rsidDel="00000000" w:rsidP="00000000" w:rsidRDefault="00000000" w:rsidRPr="00000000" w14:paraId="000002F7">
      <w:pPr>
        <w:numPr>
          <w:ilvl w:val="0"/>
          <w:numId w:val="150"/>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covered with scales. </w:t>
      </w:r>
    </w:p>
    <w:p w:rsidR="00000000" w:rsidDel="00000000" w:rsidP="00000000" w:rsidRDefault="00000000" w:rsidRPr="00000000" w14:paraId="000002F8">
      <w:pPr>
        <w:numPr>
          <w:ilvl w:val="0"/>
          <w:numId w:val="150"/>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gills for gaseous exchange. </w:t>
      </w:r>
    </w:p>
    <w:p w:rsidR="00000000" w:rsidDel="00000000" w:rsidP="00000000" w:rsidRDefault="00000000" w:rsidRPr="00000000" w14:paraId="000002F9">
      <w:pPr>
        <w:numPr>
          <w:ilvl w:val="0"/>
          <w:numId w:val="150"/>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Exhibit external fertilisation. </w:t>
      </w:r>
    </w:p>
    <w:p w:rsidR="00000000" w:rsidDel="00000000" w:rsidP="00000000" w:rsidRDefault="00000000" w:rsidRPr="00000000" w14:paraId="000002FA">
      <w:pPr>
        <w:spacing w:after="0" w:line="182"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FB">
      <w:pPr>
        <w:spacing w:after="0" w:line="182" w:lineRule="auto"/>
        <w:rPr>
          <w:rFonts w:ascii="Candara" w:cs="Candara" w:eastAsia="Candara" w:hAnsi="Candara"/>
          <w:i w:val="1"/>
          <w:color w:val="000000"/>
          <w:sz w:val="16"/>
          <w:szCs w:val="16"/>
        </w:rPr>
      </w:pPr>
      <w:r w:rsidDel="00000000" w:rsidR="00000000" w:rsidRPr="00000000">
        <w:rPr>
          <w:rtl w:val="0"/>
        </w:rPr>
      </w:r>
    </w:p>
    <w:p w:rsidR="00000000" w:rsidDel="00000000" w:rsidP="00000000" w:rsidRDefault="00000000" w:rsidRPr="00000000" w14:paraId="000002FC">
      <w:pPr>
        <w:tabs>
          <w:tab w:val="left" w:pos="72"/>
          <w:tab w:val="left" w:pos="643"/>
        </w:tabs>
        <w:spacing w:after="0" w:line="225" w:lineRule="auto"/>
        <w:rPr>
          <w:rFonts w:ascii="Candara" w:cs="Candara" w:eastAsia="Candara" w:hAnsi="Candara"/>
          <w:color w:val="000000"/>
          <w:sz w:val="21"/>
          <w:szCs w:val="21"/>
        </w:rPr>
      </w:pPr>
      <w:r w:rsidDel="00000000" w:rsidR="00000000" w:rsidRPr="00000000">
        <w:rPr>
          <w:rFonts w:ascii="Candara" w:cs="Candara" w:eastAsia="Candara" w:hAnsi="Candara"/>
          <w:color w:val="000000"/>
          <w:sz w:val="21"/>
          <w:szCs w:val="21"/>
          <w:rtl w:val="0"/>
        </w:rPr>
        <w:tab/>
      </w:r>
    </w:p>
    <w:p w:rsidR="00000000" w:rsidDel="00000000" w:rsidP="00000000" w:rsidRDefault="00000000" w:rsidRPr="00000000" w14:paraId="000002FD">
      <w:pPr>
        <w:tabs>
          <w:tab w:val="left" w:pos="72"/>
          <w:tab w:val="left" w:pos="643"/>
        </w:tabs>
        <w:spacing w:after="0" w:line="225"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FE">
      <w:pPr>
        <w:tabs>
          <w:tab w:val="left" w:pos="72"/>
          <w:tab w:val="left" w:pos="643"/>
        </w:tabs>
        <w:spacing w:after="0" w:line="225"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2FF">
      <w:pPr>
        <w:tabs>
          <w:tab w:val="left" w:pos="72"/>
          <w:tab w:val="left" w:pos="643"/>
        </w:tabs>
        <w:spacing w:after="0" w:line="225"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00">
      <w:pPr>
        <w:tabs>
          <w:tab w:val="left" w:pos="72"/>
          <w:tab w:val="left" w:pos="643"/>
        </w:tabs>
        <w:spacing w:after="0" w:line="225"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01">
      <w:pPr>
        <w:tabs>
          <w:tab w:val="left" w:pos="72"/>
          <w:tab w:val="left" w:pos="643"/>
        </w:tabs>
        <w:spacing w:after="0" w:line="225"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02">
      <w:pPr>
        <w:tabs>
          <w:tab w:val="left" w:pos="72"/>
          <w:tab w:val="left" w:pos="643"/>
        </w:tabs>
        <w:spacing w:after="0" w:line="225"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03">
      <w:pPr>
        <w:tabs>
          <w:tab w:val="left" w:pos="72"/>
          <w:tab w:val="left" w:pos="643"/>
        </w:tabs>
        <w:spacing w:after="0" w:line="225"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04">
      <w:pPr>
        <w:tabs>
          <w:tab w:val="left" w:pos="72"/>
          <w:tab w:val="left" w:pos="643"/>
        </w:tabs>
        <w:spacing w:after="0" w:line="225"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Amphibia </w:t>
      </w:r>
    </w:p>
    <w:p w:rsidR="00000000" w:rsidDel="00000000" w:rsidP="00000000" w:rsidRDefault="00000000" w:rsidRPr="00000000" w14:paraId="00000305">
      <w:pPr>
        <w:spacing w:after="0" w:before="67" w:line="14.399999999999999" w:lineRule="auto"/>
        <w:ind w:left="86" w:right="9"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06">
      <w:pPr>
        <w:numPr>
          <w:ilvl w:val="0"/>
          <w:numId w:val="173"/>
        </w:numPr>
        <w:spacing w:after="0" w:line="264" w:lineRule="auto"/>
        <w:ind w:left="806"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Larval forms are aquatic while adults are terrestrial. </w:t>
      </w:r>
    </w:p>
    <w:p w:rsidR="00000000" w:rsidDel="00000000" w:rsidP="00000000" w:rsidRDefault="00000000" w:rsidRPr="00000000" w14:paraId="00000307">
      <w:pPr>
        <w:numPr>
          <w:ilvl w:val="0"/>
          <w:numId w:val="173"/>
        </w:numPr>
        <w:spacing w:after="0" w:line="264" w:lineRule="auto"/>
        <w:ind w:left="806"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Adults return to water for breeding e.g. frogs, toads, newts, salamanders. </w:t>
      </w:r>
    </w:p>
    <w:p w:rsidR="00000000" w:rsidDel="00000000" w:rsidP="00000000" w:rsidRDefault="00000000" w:rsidRPr="00000000" w14:paraId="00000308">
      <w:pPr>
        <w:spacing w:after="0" w:line="369" w:lineRule="auto"/>
        <w:ind w:left="86"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Distinguishing Characteristics </w:t>
      </w:r>
    </w:p>
    <w:p w:rsidR="00000000" w:rsidDel="00000000" w:rsidP="00000000" w:rsidRDefault="00000000" w:rsidRPr="00000000" w14:paraId="00000309">
      <w:pPr>
        <w:numPr>
          <w:ilvl w:val="0"/>
          <w:numId w:val="175"/>
        </w:numPr>
        <w:tabs>
          <w:tab w:val="left" w:pos="720"/>
        </w:tabs>
        <w:spacing w:after="0" w:line="326"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Skin is soft and without scales. </w:t>
      </w:r>
    </w:p>
    <w:p w:rsidR="00000000" w:rsidDel="00000000" w:rsidP="00000000" w:rsidRDefault="00000000" w:rsidRPr="00000000" w14:paraId="0000030A">
      <w:pPr>
        <w:numPr>
          <w:ilvl w:val="0"/>
          <w:numId w:val="175"/>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four well developed limbs. </w:t>
      </w:r>
    </w:p>
    <w:p w:rsidR="00000000" w:rsidDel="00000000" w:rsidP="00000000" w:rsidRDefault="00000000" w:rsidRPr="00000000" w14:paraId="0000030B">
      <w:pPr>
        <w:spacing w:after="0" w:before="9" w:line="14.399999999999999" w:lineRule="auto"/>
        <w:ind w:left="566" w:right="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0C">
      <w:pPr>
        <w:numPr>
          <w:ilvl w:val="0"/>
          <w:numId w:val="175"/>
        </w:numPr>
        <w:spacing w:after="0" w:line="259"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hind limbs are longer and more muscular than forelimbs. </w:t>
      </w:r>
    </w:p>
    <w:p w:rsidR="00000000" w:rsidDel="00000000" w:rsidP="00000000" w:rsidRDefault="00000000" w:rsidRPr="00000000" w14:paraId="0000030D">
      <w:pPr>
        <w:numPr>
          <w:ilvl w:val="0"/>
          <w:numId w:val="175"/>
        </w:numPr>
        <w:spacing w:after="0" w:line="259"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limb can be used for walking, jumping and swimming </w:t>
      </w:r>
    </w:p>
    <w:p w:rsidR="00000000" w:rsidDel="00000000" w:rsidP="00000000" w:rsidRDefault="00000000" w:rsidRPr="00000000" w14:paraId="0000030E">
      <w:pPr>
        <w:numPr>
          <w:ilvl w:val="0"/>
          <w:numId w:val="175"/>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Gaseous exchange is through the skin, gills and lungs. </w:t>
      </w:r>
    </w:p>
    <w:p w:rsidR="00000000" w:rsidDel="00000000" w:rsidP="00000000" w:rsidRDefault="00000000" w:rsidRPr="00000000" w14:paraId="0000030F">
      <w:pPr>
        <w:numPr>
          <w:ilvl w:val="0"/>
          <w:numId w:val="175"/>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Middle ear is present. </w:t>
      </w:r>
    </w:p>
    <w:p w:rsidR="00000000" w:rsidDel="00000000" w:rsidP="00000000" w:rsidRDefault="00000000" w:rsidRPr="00000000" w14:paraId="00000310">
      <w:pPr>
        <w:spacing w:after="0" w:line="369" w:lineRule="auto"/>
        <w:ind w:left="86"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Other Characteristics </w:t>
      </w:r>
    </w:p>
    <w:p w:rsidR="00000000" w:rsidDel="00000000" w:rsidP="00000000" w:rsidRDefault="00000000" w:rsidRPr="00000000" w14:paraId="00000311">
      <w:pPr>
        <w:spacing w:after="0" w:before="9" w:line="14.399999999999999" w:lineRule="auto"/>
        <w:ind w:left="571" w:right="4"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12">
      <w:pPr>
        <w:numPr>
          <w:ilvl w:val="0"/>
          <w:numId w:val="172"/>
        </w:numPr>
        <w:spacing w:after="0" w:line="264" w:lineRule="auto"/>
        <w:ind w:left="816" w:right="4" w:hanging="456"/>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three-chambered heart with two atria and one ventricle. </w:t>
      </w:r>
    </w:p>
    <w:p w:rsidR="00000000" w:rsidDel="00000000" w:rsidP="00000000" w:rsidRDefault="00000000" w:rsidRPr="00000000" w14:paraId="00000313">
      <w:pPr>
        <w:numPr>
          <w:ilvl w:val="0"/>
          <w:numId w:val="172"/>
        </w:numPr>
        <w:spacing w:after="0" w:line="264" w:lineRule="auto"/>
        <w:ind w:left="816" w:hanging="456"/>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Fertilisation is external. </w:t>
      </w:r>
    </w:p>
    <w:p w:rsidR="00000000" w:rsidDel="00000000" w:rsidP="00000000" w:rsidRDefault="00000000" w:rsidRPr="00000000" w14:paraId="00000314">
      <w:pPr>
        <w:numPr>
          <w:ilvl w:val="0"/>
          <w:numId w:val="172"/>
        </w:numPr>
        <w:spacing w:after="0" w:line="264" w:lineRule="auto"/>
        <w:ind w:left="816" w:hanging="456"/>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ectothermic (poikilotherms). </w:t>
      </w:r>
    </w:p>
    <w:p w:rsidR="00000000" w:rsidDel="00000000" w:rsidP="00000000" w:rsidRDefault="00000000" w:rsidRPr="00000000" w14:paraId="00000315">
      <w:pPr>
        <w:spacing w:after="0" w:line="240"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16">
      <w:pPr>
        <w:tabs>
          <w:tab w:val="left" w:pos="1080"/>
          <w:tab w:val="left" w:pos="1637"/>
        </w:tabs>
        <w:spacing w:after="0" w:line="225"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Reptilia </w:t>
      </w:r>
    </w:p>
    <w:p w:rsidR="00000000" w:rsidDel="00000000" w:rsidP="00000000" w:rsidRDefault="00000000" w:rsidRPr="00000000" w14:paraId="00000317">
      <w:pPr>
        <w:tabs>
          <w:tab w:val="left" w:pos="1080"/>
          <w:tab w:val="left" w:pos="1637"/>
        </w:tabs>
        <w:spacing w:after="0" w:line="225" w:lineRule="auto"/>
        <w:ind w:right="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318">
      <w:pPr>
        <w:spacing w:after="0" w:before="67" w:line="14.399999999999999" w:lineRule="auto"/>
        <w:ind w:left="1080" w:right="18"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319">
      <w:pPr>
        <w:numPr>
          <w:ilvl w:val="0"/>
          <w:numId w:val="161"/>
        </w:numPr>
        <w:spacing w:after="0" w:line="259" w:lineRule="auto"/>
        <w:ind w:left="1800" w:right="18" w:hanging="144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Examples are snakes, crocodiles, lizards, chameleons, tortoises and turtles. </w:t>
      </w:r>
    </w:p>
    <w:p w:rsidR="00000000" w:rsidDel="00000000" w:rsidP="00000000" w:rsidRDefault="00000000" w:rsidRPr="00000000" w14:paraId="0000031A">
      <w:pPr>
        <w:spacing w:after="0" w:line="355" w:lineRule="auto"/>
        <w:ind w:left="720" w:right="0" w:hanging="72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Distinguishing Characteristics </w:t>
      </w:r>
    </w:p>
    <w:p w:rsidR="00000000" w:rsidDel="00000000" w:rsidP="00000000" w:rsidRDefault="00000000" w:rsidRPr="00000000" w14:paraId="0000031B">
      <w:pPr>
        <w:spacing w:after="0" w:before="62" w:line="14.399999999999999" w:lineRule="auto"/>
        <w:ind w:left="1569" w:right="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1C">
      <w:pPr>
        <w:numPr>
          <w:ilvl w:val="0"/>
          <w:numId w:val="161"/>
        </w:numPr>
        <w:tabs>
          <w:tab w:val="left" w:pos="720"/>
          <w:tab w:val="left" w:pos="900"/>
        </w:tabs>
        <w:spacing w:after="0" w:line="264" w:lineRule="auto"/>
        <w:ind w:left="1800" w:right="0" w:hanging="144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skin is dry and is covered by horny scales. </w:t>
      </w:r>
    </w:p>
    <w:p w:rsidR="00000000" w:rsidDel="00000000" w:rsidP="00000000" w:rsidRDefault="00000000" w:rsidRPr="00000000" w14:paraId="0000031D">
      <w:pPr>
        <w:tabs>
          <w:tab w:val="left" w:pos="540"/>
          <w:tab w:val="left" w:pos="720"/>
          <w:tab w:val="left" w:pos="900"/>
        </w:tabs>
        <w:spacing w:after="0" w:before="9" w:line="14.399999999999999" w:lineRule="auto"/>
        <w:ind w:left="360" w:right="0" w:hanging="144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1E">
      <w:pPr>
        <w:numPr>
          <w:ilvl w:val="0"/>
          <w:numId w:val="161"/>
        </w:numPr>
        <w:tabs>
          <w:tab w:val="left" w:pos="720"/>
          <w:tab w:val="left" w:pos="900"/>
        </w:tabs>
        <w:spacing w:after="0" w:line="264" w:lineRule="auto"/>
        <w:ind w:left="1800" w:right="0" w:hanging="144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Fertilisation is internal. </w:t>
      </w:r>
    </w:p>
    <w:p w:rsidR="00000000" w:rsidDel="00000000" w:rsidP="00000000" w:rsidRDefault="00000000" w:rsidRPr="00000000" w14:paraId="0000031F">
      <w:pPr>
        <w:numPr>
          <w:ilvl w:val="0"/>
          <w:numId w:val="161"/>
        </w:numPr>
        <w:tabs>
          <w:tab w:val="left" w:pos="900"/>
        </w:tabs>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species eggs contain a lot of yolk and have either leathery or calcareous shells. </w:t>
      </w:r>
    </w:p>
    <w:p w:rsidR="00000000" w:rsidDel="00000000" w:rsidP="00000000" w:rsidRDefault="00000000" w:rsidRPr="00000000" w14:paraId="00000320">
      <w:pPr>
        <w:numPr>
          <w:ilvl w:val="0"/>
          <w:numId w:val="161"/>
        </w:numPr>
        <w:tabs>
          <w:tab w:val="left" w:pos="720"/>
          <w:tab w:val="left" w:pos="900"/>
        </w:tabs>
        <w:spacing w:after="0" w:line="264" w:lineRule="auto"/>
        <w:ind w:left="1800" w:right="0" w:hanging="144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double circulatory system. </w:t>
      </w:r>
    </w:p>
    <w:p w:rsidR="00000000" w:rsidDel="00000000" w:rsidP="00000000" w:rsidRDefault="00000000" w:rsidRPr="00000000" w14:paraId="00000321">
      <w:pPr>
        <w:numPr>
          <w:ilvl w:val="0"/>
          <w:numId w:val="161"/>
        </w:numPr>
        <w:tabs>
          <w:tab w:val="left" w:pos="720"/>
          <w:tab w:val="left" w:pos="900"/>
        </w:tabs>
        <w:spacing w:after="0" w:line="264" w:lineRule="auto"/>
        <w:ind w:left="1800" w:right="0" w:hanging="144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heart has three chambers - two atria and a partly divided ventricle. </w:t>
      </w:r>
    </w:p>
    <w:p w:rsidR="00000000" w:rsidDel="00000000" w:rsidP="00000000" w:rsidRDefault="00000000" w:rsidRPr="00000000" w14:paraId="00000322">
      <w:pPr>
        <w:numPr>
          <w:ilvl w:val="0"/>
          <w:numId w:val="161"/>
        </w:numPr>
        <w:tabs>
          <w:tab w:val="left" w:pos="720"/>
          <w:tab w:val="left" w:pos="900"/>
        </w:tabs>
        <w:spacing w:after="0" w:line="264" w:lineRule="auto"/>
        <w:ind w:left="1800" w:right="0" w:hanging="144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However crocodiles have a four chamber heart. </w:t>
      </w:r>
    </w:p>
    <w:p w:rsidR="00000000" w:rsidDel="00000000" w:rsidP="00000000" w:rsidRDefault="00000000" w:rsidRPr="00000000" w14:paraId="00000323">
      <w:pPr>
        <w:spacing w:after="0" w:line="355"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324">
      <w:pPr>
        <w:spacing w:after="0" w:line="355"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Other Characteristics </w:t>
      </w:r>
    </w:p>
    <w:p w:rsidR="00000000" w:rsidDel="00000000" w:rsidP="00000000" w:rsidRDefault="00000000" w:rsidRPr="00000000" w14:paraId="00000325">
      <w:pPr>
        <w:numPr>
          <w:ilvl w:val="0"/>
          <w:numId w:val="162"/>
        </w:numPr>
        <w:spacing w:after="0" w:line="321"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ectothermic (poikilothermic). </w:t>
      </w:r>
    </w:p>
    <w:p w:rsidR="00000000" w:rsidDel="00000000" w:rsidP="00000000" w:rsidRDefault="00000000" w:rsidRPr="00000000" w14:paraId="00000326">
      <w:pPr>
        <w:numPr>
          <w:ilvl w:val="0"/>
          <w:numId w:val="162"/>
        </w:numPr>
        <w:spacing w:after="0" w:line="264"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Have 2 pairs of limbs. </w:t>
      </w:r>
    </w:p>
    <w:p w:rsidR="00000000" w:rsidDel="00000000" w:rsidP="00000000" w:rsidRDefault="00000000" w:rsidRPr="00000000" w14:paraId="00000327">
      <w:pPr>
        <w:numPr>
          <w:ilvl w:val="0"/>
          <w:numId w:val="162"/>
        </w:numPr>
        <w:spacing w:after="0" w:line="225"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use lungs for gaseous exchange. </w:t>
      </w:r>
    </w:p>
    <w:p w:rsidR="00000000" w:rsidDel="00000000" w:rsidP="00000000" w:rsidRDefault="00000000" w:rsidRPr="00000000" w14:paraId="00000328">
      <w:pPr>
        <w:spacing w:after="0" w:line="225" w:lineRule="auto"/>
        <w:ind w:left="4" w:right="33"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329">
      <w:pPr>
        <w:spacing w:after="0" w:line="225" w:lineRule="auto"/>
        <w:ind w:left="4" w:right="3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Aves</w:t>
      </w:r>
    </w:p>
    <w:p w:rsidR="00000000" w:rsidDel="00000000" w:rsidP="00000000" w:rsidRDefault="00000000" w:rsidRPr="00000000" w14:paraId="0000032A">
      <w:pPr>
        <w:spacing w:after="0" w:line="225" w:lineRule="auto"/>
        <w:ind w:left="4" w:right="3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32B">
      <w:pPr>
        <w:spacing w:after="0" w:before="62" w:line="14.399999999999999" w:lineRule="auto"/>
        <w:ind w:left="4" w:right="37"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32C">
      <w:pPr>
        <w:numPr>
          <w:ilvl w:val="0"/>
          <w:numId w:val="163"/>
        </w:numPr>
        <w:spacing w:after="0" w:line="264" w:lineRule="auto"/>
        <w:ind w:left="724"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birds. </w:t>
      </w:r>
    </w:p>
    <w:p w:rsidR="00000000" w:rsidDel="00000000" w:rsidP="00000000" w:rsidRDefault="00000000" w:rsidRPr="00000000" w14:paraId="0000032D">
      <w:pPr>
        <w:numPr>
          <w:ilvl w:val="0"/>
          <w:numId w:val="163"/>
        </w:numPr>
        <w:spacing w:after="0" w:line="264" w:lineRule="auto"/>
        <w:ind w:left="724"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terrestrial and arboreal and others are aquatic </w:t>
      </w:r>
    </w:p>
    <w:p w:rsidR="00000000" w:rsidDel="00000000" w:rsidP="00000000" w:rsidRDefault="00000000" w:rsidRPr="00000000" w14:paraId="0000032E">
      <w:pPr>
        <w:numPr>
          <w:ilvl w:val="0"/>
          <w:numId w:val="163"/>
        </w:numPr>
        <w:spacing w:after="0" w:line="264" w:lineRule="auto"/>
        <w:ind w:left="724"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 flamingo, goose, ostrich, penguin, hawk, dove. </w:t>
      </w:r>
    </w:p>
    <w:p w:rsidR="00000000" w:rsidDel="00000000" w:rsidP="00000000" w:rsidRDefault="00000000" w:rsidRPr="00000000" w14:paraId="0000032F">
      <w:pPr>
        <w:spacing w:after="0" w:line="360" w:lineRule="auto"/>
        <w:ind w:left="4" w:right="3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Distinguishing Characteristics </w:t>
      </w:r>
    </w:p>
    <w:p w:rsidR="00000000" w:rsidDel="00000000" w:rsidP="00000000" w:rsidRDefault="00000000" w:rsidRPr="00000000" w14:paraId="00000330">
      <w:pPr>
        <w:spacing w:after="0" w:before="62" w:line="14.399999999999999" w:lineRule="auto"/>
        <w:ind w:left="489" w:right="33"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331">
      <w:pPr>
        <w:numPr>
          <w:ilvl w:val="0"/>
          <w:numId w:val="164"/>
        </w:numPr>
        <w:spacing w:after="0" w:line="26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is covered by feathers and legs with horny scales. </w:t>
      </w:r>
    </w:p>
    <w:p w:rsidR="00000000" w:rsidDel="00000000" w:rsidP="00000000" w:rsidRDefault="00000000" w:rsidRPr="00000000" w14:paraId="00000332">
      <w:pPr>
        <w:spacing w:after="0" w:before="9" w:line="14.399999999999999" w:lineRule="auto"/>
        <w:ind w:left="489" w:right="33"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33">
      <w:pPr>
        <w:numPr>
          <w:ilvl w:val="0"/>
          <w:numId w:val="164"/>
        </w:numPr>
        <w:spacing w:after="0" w:line="264" w:lineRule="auto"/>
        <w:ind w:left="720" w:right="3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two pairs of limbs. </w:t>
      </w:r>
    </w:p>
    <w:p w:rsidR="00000000" w:rsidDel="00000000" w:rsidP="00000000" w:rsidRDefault="00000000" w:rsidRPr="00000000" w14:paraId="00000334">
      <w:pPr>
        <w:numPr>
          <w:ilvl w:val="0"/>
          <w:numId w:val="164"/>
        </w:numPr>
        <w:spacing w:after="0" w:line="264" w:lineRule="auto"/>
        <w:ind w:left="720" w:right="3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Fore limbs modified to form wings for flight. </w:t>
      </w:r>
    </w:p>
    <w:p w:rsidR="00000000" w:rsidDel="00000000" w:rsidP="00000000" w:rsidRDefault="00000000" w:rsidRPr="00000000" w14:paraId="00000335">
      <w:pPr>
        <w:numPr>
          <w:ilvl w:val="0"/>
          <w:numId w:val="164"/>
        </w:numPr>
        <w:spacing w:after="0" w:line="264" w:lineRule="auto"/>
        <w:ind w:left="720" w:right="3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Hind limbs are for walking or swimming. </w:t>
      </w:r>
    </w:p>
    <w:p w:rsidR="00000000" w:rsidDel="00000000" w:rsidP="00000000" w:rsidRDefault="00000000" w:rsidRPr="00000000" w14:paraId="00000336">
      <w:pPr>
        <w:numPr>
          <w:ilvl w:val="0"/>
          <w:numId w:val="164"/>
        </w:numPr>
        <w:spacing w:after="0" w:line="26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mouth is a protruding beak. </w:t>
      </w:r>
    </w:p>
    <w:p w:rsidR="00000000" w:rsidDel="00000000" w:rsidP="00000000" w:rsidRDefault="00000000" w:rsidRPr="00000000" w14:paraId="00000337">
      <w:pPr>
        <w:numPr>
          <w:ilvl w:val="0"/>
          <w:numId w:val="164"/>
        </w:numPr>
        <w:spacing w:after="0" w:line="26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hollow bones. </w:t>
      </w:r>
    </w:p>
    <w:p w:rsidR="00000000" w:rsidDel="00000000" w:rsidP="00000000" w:rsidRDefault="00000000" w:rsidRPr="00000000" w14:paraId="00000338">
      <w:pPr>
        <w:spacing w:after="0" w:before="9" w:line="14.399999999999999" w:lineRule="auto"/>
        <w:ind w:left="489" w:right="33"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39">
      <w:pPr>
        <w:numPr>
          <w:ilvl w:val="0"/>
          <w:numId w:val="164"/>
        </w:numPr>
        <w:spacing w:after="0" w:line="264" w:lineRule="auto"/>
        <w:ind w:left="720" w:right="3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double circulation with a four-chambered heart (2 atria, 2 ventricles). </w:t>
      </w:r>
    </w:p>
    <w:p w:rsidR="00000000" w:rsidDel="00000000" w:rsidP="00000000" w:rsidRDefault="00000000" w:rsidRPr="00000000" w14:paraId="0000033A">
      <w:pPr>
        <w:numPr>
          <w:ilvl w:val="0"/>
          <w:numId w:val="164"/>
        </w:numPr>
        <w:spacing w:after="0" w:line="26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lungs for gaseous exchange. </w:t>
      </w:r>
    </w:p>
    <w:p w:rsidR="00000000" w:rsidDel="00000000" w:rsidP="00000000" w:rsidRDefault="00000000" w:rsidRPr="00000000" w14:paraId="0000033B">
      <w:pPr>
        <w:numPr>
          <w:ilvl w:val="0"/>
          <w:numId w:val="164"/>
        </w:numPr>
        <w:spacing w:after="0" w:line="259"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Lungs are connected to air sacs in bones. </w:t>
      </w:r>
    </w:p>
    <w:p w:rsidR="00000000" w:rsidDel="00000000" w:rsidP="00000000" w:rsidRDefault="00000000" w:rsidRPr="00000000" w14:paraId="0000033C">
      <w:pPr>
        <w:spacing w:after="0" w:before="62" w:line="14.399999999999999" w:lineRule="auto"/>
        <w:ind w:left="489" w:right="33"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3D">
      <w:pPr>
        <w:numPr>
          <w:ilvl w:val="0"/>
          <w:numId w:val="164"/>
        </w:numPr>
        <w:spacing w:after="0" w:line="240"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Fertilisation is internal. </w:t>
      </w:r>
    </w:p>
    <w:p w:rsidR="00000000" w:rsidDel="00000000" w:rsidP="00000000" w:rsidRDefault="00000000" w:rsidRPr="00000000" w14:paraId="0000033E">
      <w:pPr>
        <w:numPr>
          <w:ilvl w:val="0"/>
          <w:numId w:val="164"/>
        </w:numPr>
        <w:spacing w:after="0" w:line="240"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lay eggs with calcareous brittle shell. </w:t>
      </w:r>
    </w:p>
    <w:p w:rsidR="00000000" w:rsidDel="00000000" w:rsidP="00000000" w:rsidRDefault="00000000" w:rsidRPr="00000000" w14:paraId="0000033F">
      <w:pPr>
        <w:numPr>
          <w:ilvl w:val="0"/>
          <w:numId w:val="164"/>
        </w:numPr>
        <w:spacing w:after="0" w:line="240" w:lineRule="auto"/>
        <w:ind w:left="720" w:right="38"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They have constant body temperatures hence are homoiotherms (endothermic ). </w:t>
      </w:r>
      <w:r w:rsidDel="00000000" w:rsidR="00000000" w:rsidRPr="00000000">
        <w:rPr>
          <w:rtl w:val="0"/>
        </w:rPr>
      </w:r>
    </w:p>
    <w:p w:rsidR="00000000" w:rsidDel="00000000" w:rsidP="00000000" w:rsidRDefault="00000000" w:rsidRPr="00000000" w14:paraId="00000340">
      <w:pPr>
        <w:spacing w:after="0" w:before="187" w:line="14.399999999999999" w:lineRule="auto"/>
        <w:ind w:left="4" w:right="33" w:firstLine="0"/>
        <w:rPr>
          <w:rFonts w:ascii="Candara" w:cs="Candara" w:eastAsia="Candara" w:hAnsi="Candara"/>
          <w:color w:val="000000"/>
          <w:sz w:val="16"/>
          <w:szCs w:val="16"/>
        </w:rPr>
      </w:pPr>
      <w:r w:rsidDel="00000000" w:rsidR="00000000" w:rsidRPr="00000000">
        <w:rPr>
          <w:rtl w:val="0"/>
        </w:rPr>
      </w:r>
    </w:p>
    <w:p w:rsidR="00000000" w:rsidDel="00000000" w:rsidP="00000000" w:rsidRDefault="00000000" w:rsidRPr="00000000" w14:paraId="00000341">
      <w:pPr>
        <w:spacing w:after="0" w:line="225" w:lineRule="auto"/>
        <w:ind w:right="33"/>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 Mammalia </w:t>
      </w:r>
    </w:p>
    <w:p w:rsidR="00000000" w:rsidDel="00000000" w:rsidP="00000000" w:rsidRDefault="00000000" w:rsidRPr="00000000" w14:paraId="00000342">
      <w:pPr>
        <w:spacing w:after="0" w:before="62" w:line="14.399999999999999" w:lineRule="auto"/>
        <w:ind w:left="4" w:right="37"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343">
      <w:pPr>
        <w:numPr>
          <w:ilvl w:val="0"/>
          <w:numId w:val="165"/>
        </w:numPr>
        <w:spacing w:after="0" w:line="264" w:lineRule="auto"/>
        <w:ind w:left="724"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arboreal e.g. tree-squirrels,</w:t>
      </w:r>
    </w:p>
    <w:p w:rsidR="00000000" w:rsidDel="00000000" w:rsidP="00000000" w:rsidRDefault="00000000" w:rsidRPr="00000000" w14:paraId="00000344">
      <w:pPr>
        <w:numPr>
          <w:ilvl w:val="0"/>
          <w:numId w:val="165"/>
        </w:numPr>
        <w:spacing w:after="0" w:line="264" w:lineRule="auto"/>
        <w:ind w:left="724"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terrestrial e.g. humans </w:t>
      </w:r>
    </w:p>
    <w:p w:rsidR="00000000" w:rsidDel="00000000" w:rsidP="00000000" w:rsidRDefault="00000000" w:rsidRPr="00000000" w14:paraId="00000345">
      <w:pPr>
        <w:numPr>
          <w:ilvl w:val="0"/>
          <w:numId w:val="165"/>
        </w:numPr>
        <w:spacing w:after="0" w:line="264" w:lineRule="auto"/>
        <w:ind w:left="724"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are aquatic e.g. dolphins and whales. </w:t>
      </w:r>
    </w:p>
    <w:p w:rsidR="00000000" w:rsidDel="00000000" w:rsidP="00000000" w:rsidRDefault="00000000" w:rsidRPr="00000000" w14:paraId="00000346">
      <w:pPr>
        <w:spacing w:after="0" w:line="360" w:lineRule="auto"/>
        <w:ind w:left="4" w:right="3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Distinguishing Characteristics </w:t>
      </w:r>
    </w:p>
    <w:p w:rsidR="00000000" w:rsidDel="00000000" w:rsidP="00000000" w:rsidRDefault="00000000" w:rsidRPr="00000000" w14:paraId="00000347">
      <w:pPr>
        <w:spacing w:after="0" w:before="62" w:line="14.399999999999999" w:lineRule="auto"/>
        <w:ind w:left="489" w:right="33"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348">
      <w:pPr>
        <w:numPr>
          <w:ilvl w:val="0"/>
          <w:numId w:val="167"/>
        </w:numPr>
        <w:spacing w:after="0" w:line="264" w:lineRule="auto"/>
        <w:ind w:left="720" w:right="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mammary glands hence name of the class. </w:t>
      </w:r>
    </w:p>
    <w:p w:rsidR="00000000" w:rsidDel="00000000" w:rsidP="00000000" w:rsidRDefault="00000000" w:rsidRPr="00000000" w14:paraId="00000349">
      <w:pPr>
        <w:numPr>
          <w:ilvl w:val="0"/>
          <w:numId w:val="167"/>
        </w:numPr>
        <w:tabs>
          <w:tab w:val="left" w:pos="465"/>
        </w:tabs>
        <w:spacing w:after="0" w:line="220" w:lineRule="auto"/>
        <w:ind w:left="720" w:right="1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is covered with fur or hair. </w:t>
      </w:r>
    </w:p>
    <w:p w:rsidR="00000000" w:rsidDel="00000000" w:rsidP="00000000" w:rsidRDefault="00000000" w:rsidRPr="00000000" w14:paraId="0000034A">
      <w:pPr>
        <w:numPr>
          <w:ilvl w:val="0"/>
          <w:numId w:val="167"/>
        </w:numPr>
        <w:spacing w:after="0" w:line="264"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Their teeth are differentiated into four types (heterodont dentition). </w:t>
      </w:r>
    </w:p>
    <w:p w:rsidR="00000000" w:rsidDel="00000000" w:rsidP="00000000" w:rsidRDefault="00000000" w:rsidRPr="00000000" w14:paraId="0000034B">
      <w:pPr>
        <w:numPr>
          <w:ilvl w:val="0"/>
          <w:numId w:val="167"/>
        </w:numPr>
        <w:spacing w:after="0" w:line="268" w:lineRule="auto"/>
        <w:ind w:left="720" w:right="1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external ear-pinna. </w:t>
      </w:r>
    </w:p>
    <w:p w:rsidR="00000000" w:rsidDel="00000000" w:rsidP="00000000" w:rsidRDefault="00000000" w:rsidRPr="00000000" w14:paraId="0000034C">
      <w:pPr>
        <w:numPr>
          <w:ilvl w:val="0"/>
          <w:numId w:val="167"/>
        </w:numPr>
        <w:spacing w:after="0" w:line="268" w:lineRule="auto"/>
        <w:ind w:left="720" w:right="1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have sweat glands. </w:t>
      </w:r>
    </w:p>
    <w:p w:rsidR="00000000" w:rsidDel="00000000" w:rsidP="00000000" w:rsidRDefault="00000000" w:rsidRPr="00000000" w14:paraId="0000034D">
      <w:pPr>
        <w:spacing w:after="0" w:before="9" w:line="14.399999999999999" w:lineRule="auto"/>
        <w:ind w:left="489" w:right="13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4E">
      <w:pPr>
        <w:numPr>
          <w:ilvl w:val="0"/>
          <w:numId w:val="167"/>
        </w:numPr>
        <w:spacing w:after="0" w:line="254" w:lineRule="auto"/>
        <w:ind w:left="720" w:right="13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diaphragm that separates the body cavity into thoracic and abdominal. </w:t>
      </w:r>
    </w:p>
    <w:p w:rsidR="00000000" w:rsidDel="00000000" w:rsidP="00000000" w:rsidRDefault="00000000" w:rsidRPr="00000000" w14:paraId="0000034F">
      <w:pPr>
        <w:spacing w:after="0" w:line="379" w:lineRule="auto"/>
        <w:ind w:left="9" w:right="1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Other Characteristics </w:t>
      </w:r>
    </w:p>
    <w:p w:rsidR="00000000" w:rsidDel="00000000" w:rsidP="00000000" w:rsidRDefault="00000000" w:rsidRPr="00000000" w14:paraId="00000350">
      <w:pPr>
        <w:numPr>
          <w:ilvl w:val="0"/>
          <w:numId w:val="168"/>
        </w:numPr>
        <w:spacing w:after="0" w:line="316" w:lineRule="auto"/>
        <w:ind w:left="720" w:right="1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Internal fertilisation - most give birth. </w:t>
      </w:r>
    </w:p>
    <w:p w:rsidR="00000000" w:rsidDel="00000000" w:rsidP="00000000" w:rsidRDefault="00000000" w:rsidRPr="00000000" w14:paraId="00000351">
      <w:pPr>
        <w:spacing w:after="0" w:before="9" w:line="14.399999999999999" w:lineRule="auto"/>
        <w:ind w:left="489" w:right="12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52">
      <w:pPr>
        <w:numPr>
          <w:ilvl w:val="0"/>
          <w:numId w:val="168"/>
        </w:numPr>
        <w:spacing w:after="0" w:line="264" w:lineRule="auto"/>
        <w:ind w:left="720" w:right="1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double circulatory system with a four-chambered heart. </w:t>
      </w:r>
    </w:p>
    <w:p w:rsidR="00000000" w:rsidDel="00000000" w:rsidP="00000000" w:rsidRDefault="00000000" w:rsidRPr="00000000" w14:paraId="00000353">
      <w:pPr>
        <w:numPr>
          <w:ilvl w:val="0"/>
          <w:numId w:val="168"/>
        </w:numPr>
        <w:spacing w:after="0" w:line="268" w:lineRule="auto"/>
        <w:ind w:left="720" w:right="1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endothermic (homoiotherms) . </w:t>
      </w:r>
    </w:p>
    <w:p w:rsidR="00000000" w:rsidDel="00000000" w:rsidP="00000000" w:rsidRDefault="00000000" w:rsidRPr="00000000" w14:paraId="00000354">
      <w:pPr>
        <w:spacing w:after="0" w:line="240" w:lineRule="auto"/>
        <w:ind w:left="100"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55">
      <w:pPr>
        <w:spacing w:after="0" w:line="177" w:lineRule="auto"/>
        <w:ind w:right="15"/>
        <w:rPr>
          <w:rFonts w:ascii="Candara" w:cs="Candara" w:eastAsia="Candara" w:hAnsi="Candara"/>
          <w:i w:val="1"/>
          <w:color w:val="000000"/>
          <w:sz w:val="17"/>
          <w:szCs w:val="17"/>
        </w:rPr>
      </w:pPr>
      <w:r w:rsidDel="00000000" w:rsidR="00000000" w:rsidRPr="00000000">
        <w:rPr>
          <w:rFonts w:ascii="Candara" w:cs="Candara" w:eastAsia="Candara" w:hAnsi="Candara"/>
          <w:color w:val="000000"/>
          <w:sz w:val="21"/>
          <w:szCs w:val="21"/>
          <w:rtl w:val="0"/>
        </w:rPr>
        <w:t xml:space="preserve">   </w:t>
      </w:r>
      <w:r w:rsidDel="00000000" w:rsidR="00000000" w:rsidRPr="00000000">
        <w:rPr>
          <w:rFonts w:ascii="Candara" w:cs="Candara" w:eastAsia="Candara" w:hAnsi="Candara"/>
          <w:b w:val="1"/>
          <w:color w:val="000000"/>
          <w:sz w:val="24"/>
          <w:szCs w:val="24"/>
          <w:rtl w:val="0"/>
        </w:rPr>
        <w:t xml:space="preserve"> Eg</w:t>
      </w:r>
      <w:r w:rsidDel="00000000" w:rsidR="00000000" w:rsidRPr="00000000">
        <w:rPr>
          <w:rFonts w:ascii="Candara" w:cs="Candara" w:eastAsia="Candara" w:hAnsi="Candara"/>
          <w:i w:val="1"/>
          <w:color w:val="000000"/>
          <w:sz w:val="17"/>
          <w:szCs w:val="17"/>
          <w:rtl w:val="0"/>
        </w:rPr>
        <w:t xml:space="preserve">   </w:t>
      </w:r>
      <w:r w:rsidDel="00000000" w:rsidR="00000000" w:rsidRPr="00000000">
        <w:rPr>
          <w:rFonts w:ascii="Candara" w:cs="Candara" w:eastAsia="Candara" w:hAnsi="Candara"/>
          <w:color w:val="000000"/>
          <w:sz w:val="24"/>
          <w:szCs w:val="24"/>
          <w:rtl w:val="0"/>
        </w:rPr>
        <w:t xml:space="preserve">Duck-billed Platypus (egg-laying mammal)</w:t>
      </w:r>
      <w:r w:rsidDel="00000000" w:rsidR="00000000" w:rsidRPr="00000000">
        <w:rPr>
          <w:rFonts w:ascii="Candara" w:cs="Candara" w:eastAsia="Candara" w:hAnsi="Candara"/>
          <w:i w:val="1"/>
          <w:color w:val="000000"/>
          <w:sz w:val="17"/>
          <w:szCs w:val="17"/>
          <w:rtl w:val="0"/>
        </w:rPr>
        <w:t xml:space="preserve"> </w:t>
      </w:r>
    </w:p>
    <w:p w:rsidR="00000000" w:rsidDel="00000000" w:rsidP="00000000" w:rsidRDefault="00000000" w:rsidRPr="00000000" w14:paraId="00000356">
      <w:pPr>
        <w:spacing w:after="0" w:before="148" w:line="14.399999999999999" w:lineRule="auto"/>
        <w:rPr>
          <w:rFonts w:ascii="Candara" w:cs="Candara" w:eastAsia="Candara" w:hAnsi="Candara"/>
          <w:color w:val="000000"/>
          <w:sz w:val="17"/>
          <w:szCs w:val="17"/>
        </w:rPr>
      </w:pPr>
      <w:r w:rsidDel="00000000" w:rsidR="00000000" w:rsidRPr="00000000">
        <w:rPr>
          <w:rtl w:val="0"/>
        </w:rPr>
      </w:r>
    </w:p>
    <w:p w:rsidR="00000000" w:rsidDel="00000000" w:rsidP="00000000" w:rsidRDefault="00000000" w:rsidRPr="00000000" w14:paraId="00000357">
      <w:pPr>
        <w:spacing w:after="0" w:line="177" w:lineRule="auto"/>
        <w:rPr>
          <w:rFonts w:ascii="Candara" w:cs="Candara" w:eastAsia="Candara" w:hAnsi="Candara"/>
          <w:b w:val="1"/>
          <w:color w:val="000000"/>
          <w:sz w:val="24"/>
          <w:szCs w:val="24"/>
        </w:rPr>
      </w:pPr>
      <w:r w:rsidDel="00000000" w:rsidR="00000000" w:rsidRPr="00000000">
        <w:rPr>
          <w:rFonts w:ascii="Candara" w:cs="Candara" w:eastAsia="Candara" w:hAnsi="Candara"/>
          <w:color w:val="000000"/>
          <w:sz w:val="17"/>
          <w:szCs w:val="17"/>
          <w:rtl w:val="0"/>
        </w:rPr>
        <w:t xml:space="preserve">      </w:t>
      </w:r>
      <w:r w:rsidDel="00000000" w:rsidR="00000000" w:rsidRPr="00000000">
        <w:rPr>
          <w:rFonts w:ascii="Candara" w:cs="Candara" w:eastAsia="Candara" w:hAnsi="Candara"/>
          <w:b w:val="1"/>
          <w:color w:val="000000"/>
          <w:sz w:val="24"/>
          <w:szCs w:val="24"/>
          <w:rtl w:val="0"/>
        </w:rPr>
        <w:t xml:space="preserve">Eg.Kangaroo (pouched mammal) </w:t>
      </w:r>
    </w:p>
    <w:p w:rsidR="00000000" w:rsidDel="00000000" w:rsidP="00000000" w:rsidRDefault="00000000" w:rsidRPr="00000000" w14:paraId="00000358">
      <w:pPr>
        <w:spacing w:after="0" w:before="86" w:line="14.399999999999999" w:lineRule="auto"/>
        <w:ind w:left="13" w:right="105" w:firstLine="0"/>
        <w:rPr>
          <w:rFonts w:ascii="Candara" w:cs="Candara" w:eastAsia="Candara" w:hAnsi="Candara"/>
          <w:color w:val="000000"/>
          <w:sz w:val="17"/>
          <w:szCs w:val="17"/>
        </w:rPr>
      </w:pPr>
      <w:r w:rsidDel="00000000" w:rsidR="00000000" w:rsidRPr="00000000">
        <w:rPr>
          <w:rtl w:val="0"/>
        </w:rPr>
      </w:r>
    </w:p>
    <w:p w:rsidR="00000000" w:rsidDel="00000000" w:rsidP="00000000" w:rsidRDefault="00000000" w:rsidRPr="00000000" w14:paraId="00000359">
      <w:pPr>
        <w:numPr>
          <w:ilvl w:val="0"/>
          <w:numId w:val="170"/>
        </w:numPr>
        <w:spacing w:after="0" w:line="264" w:lineRule="auto"/>
        <w:ind w:left="733" w:right="105"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young are born immature and are nourished in a pouch with milk from mammary glands. </w:t>
      </w:r>
    </w:p>
    <w:p w:rsidR="00000000" w:rsidDel="00000000" w:rsidP="00000000" w:rsidRDefault="00000000" w:rsidRPr="00000000" w14:paraId="0000035A">
      <w:pPr>
        <w:spacing w:after="0" w:line="369" w:lineRule="auto"/>
        <w:ind w:left="18"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Placental Mammals </w:t>
      </w:r>
    </w:p>
    <w:p w:rsidR="00000000" w:rsidDel="00000000" w:rsidP="00000000" w:rsidRDefault="00000000" w:rsidRPr="00000000" w14:paraId="0000035B">
      <w:pPr>
        <w:numPr>
          <w:ilvl w:val="0"/>
          <w:numId w:val="170"/>
        </w:numPr>
        <w:spacing w:after="0" w:line="264" w:lineRule="auto"/>
        <w:ind w:left="733"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give birth to fully developed young ones which are fed on milk from mammary glands. </w:t>
      </w:r>
    </w:p>
    <w:p w:rsidR="00000000" w:rsidDel="00000000" w:rsidP="00000000" w:rsidRDefault="00000000" w:rsidRPr="00000000" w14:paraId="0000035C">
      <w:pPr>
        <w:numPr>
          <w:ilvl w:val="0"/>
          <w:numId w:val="170"/>
        </w:numPr>
        <w:spacing w:after="0" w:line="264" w:lineRule="auto"/>
        <w:ind w:left="733"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are aquatic. e.g. dolphins, whale, </w:t>
      </w:r>
    </w:p>
    <w:p w:rsidR="00000000" w:rsidDel="00000000" w:rsidP="00000000" w:rsidRDefault="00000000" w:rsidRPr="00000000" w14:paraId="0000035D">
      <w:pPr>
        <w:numPr>
          <w:ilvl w:val="0"/>
          <w:numId w:val="170"/>
        </w:numPr>
        <w:spacing w:after="0" w:line="264" w:lineRule="auto"/>
        <w:ind w:left="733"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are flying e.g, bat; </w:t>
      </w:r>
    </w:p>
    <w:p w:rsidR="00000000" w:rsidDel="00000000" w:rsidP="00000000" w:rsidRDefault="00000000" w:rsidRPr="00000000" w14:paraId="0000035E">
      <w:pPr>
        <w:numPr>
          <w:ilvl w:val="0"/>
          <w:numId w:val="170"/>
        </w:numPr>
        <w:spacing w:after="0" w:line="264" w:lineRule="auto"/>
        <w:ind w:left="733"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are terrestrial e.g. rabbits, elephants, buffalo, giraffe, antelope, cow, human being. </w:t>
      </w:r>
    </w:p>
    <w:p w:rsidR="00000000" w:rsidDel="00000000" w:rsidP="00000000" w:rsidRDefault="00000000" w:rsidRPr="00000000" w14:paraId="0000035F">
      <w:pPr>
        <w:spacing w:after="0" w:before="86" w:line="14.399999999999999" w:lineRule="auto"/>
        <w:ind w:right="19"/>
        <w:rPr>
          <w:rFonts w:ascii="Candara" w:cs="Candara" w:eastAsia="Candara" w:hAnsi="Candara"/>
          <w:color w:val="000000"/>
          <w:sz w:val="17"/>
          <w:szCs w:val="17"/>
        </w:rPr>
      </w:pPr>
      <w:r w:rsidDel="00000000" w:rsidR="00000000" w:rsidRPr="00000000">
        <w:rPr>
          <w:rtl w:val="0"/>
        </w:rPr>
      </w:r>
    </w:p>
    <w:p w:rsidR="00000000" w:rsidDel="00000000" w:rsidP="00000000" w:rsidRDefault="00000000" w:rsidRPr="00000000" w14:paraId="00000360">
      <w:pPr>
        <w:spacing w:after="0" w:line="268" w:lineRule="auto"/>
        <w:ind w:right="19"/>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361">
      <w:pPr>
        <w:spacing w:after="0" w:line="268" w:lineRule="auto"/>
        <w:ind w:right="19"/>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Placental mammals are divided into various orders: </w:t>
      </w:r>
    </w:p>
    <w:p w:rsidR="00000000" w:rsidDel="00000000" w:rsidP="00000000" w:rsidRDefault="00000000" w:rsidRPr="00000000" w14:paraId="00000362">
      <w:pPr>
        <w:numPr>
          <w:ilvl w:val="0"/>
          <w:numId w:val="194"/>
        </w:numPr>
        <w:spacing w:after="0" w:line="273"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Rodentia: e.g. rats, mice - have one pair 9f upper incisors. </w:t>
      </w:r>
    </w:p>
    <w:p w:rsidR="00000000" w:rsidDel="00000000" w:rsidP="00000000" w:rsidRDefault="00000000" w:rsidRPr="00000000" w14:paraId="00000363">
      <w:pPr>
        <w:numPr>
          <w:ilvl w:val="0"/>
          <w:numId w:val="194"/>
        </w:numPr>
        <w:spacing w:after="0" w:line="273"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Insectivora: e.g. mole-they are like rodents: </w:t>
      </w:r>
    </w:p>
    <w:p w:rsidR="00000000" w:rsidDel="00000000" w:rsidP="00000000" w:rsidRDefault="00000000" w:rsidRPr="00000000" w14:paraId="00000364">
      <w:pPr>
        <w:numPr>
          <w:ilvl w:val="0"/>
          <w:numId w:val="194"/>
        </w:numPr>
        <w:spacing w:after="0" w:line="273"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Carnivora: e.g. dog; lion - flesh eaters, they have long pointed canines. </w:t>
      </w:r>
    </w:p>
    <w:p w:rsidR="00000000" w:rsidDel="00000000" w:rsidP="00000000" w:rsidRDefault="00000000" w:rsidRPr="00000000" w14:paraId="00000365">
      <w:pPr>
        <w:numPr>
          <w:ilvl w:val="0"/>
          <w:numId w:val="194"/>
        </w:numPr>
        <w:spacing w:after="0" w:line="273"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Cetacea: e.g. whales and dolphins Aquatic mammals. Forelimbs are flippers. </w:t>
      </w:r>
    </w:p>
    <w:p w:rsidR="00000000" w:rsidDel="00000000" w:rsidP="00000000" w:rsidRDefault="00000000" w:rsidRPr="00000000" w14:paraId="00000366">
      <w:pPr>
        <w:numPr>
          <w:ilvl w:val="0"/>
          <w:numId w:val="194"/>
        </w:numPr>
        <w:spacing w:after="0" w:line="273"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Chiroptera: e.g. bats - Forelimbs form wings. </w:t>
      </w:r>
    </w:p>
    <w:p w:rsidR="00000000" w:rsidDel="00000000" w:rsidP="00000000" w:rsidRDefault="00000000" w:rsidRPr="00000000" w14:paraId="00000367">
      <w:pPr>
        <w:numPr>
          <w:ilvl w:val="0"/>
          <w:numId w:val="194"/>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Artiodactyla: e.g. antelopes, cattle - they are even toed with split hooves. </w:t>
      </w:r>
    </w:p>
    <w:p w:rsidR="00000000" w:rsidDel="00000000" w:rsidP="00000000" w:rsidRDefault="00000000" w:rsidRPr="00000000" w14:paraId="00000368">
      <w:pPr>
        <w:numPr>
          <w:ilvl w:val="0"/>
          <w:numId w:val="194"/>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Perissodactyla: e.g. horse, donkey - they are odd toed with hooves. </w:t>
      </w:r>
    </w:p>
    <w:p w:rsidR="00000000" w:rsidDel="00000000" w:rsidP="00000000" w:rsidRDefault="00000000" w:rsidRPr="00000000" w14:paraId="00000369">
      <w:pPr>
        <w:numPr>
          <w:ilvl w:val="0"/>
          <w:numId w:val="194"/>
        </w:numPr>
        <w:spacing w:after="0" w:line="273"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Proboscidea: e.g. elephant - upper lip and nose elongated to form trunk. </w:t>
      </w:r>
    </w:p>
    <w:p w:rsidR="00000000" w:rsidDel="00000000" w:rsidP="00000000" w:rsidRDefault="00000000" w:rsidRPr="00000000" w14:paraId="0000036A">
      <w:pPr>
        <w:numPr>
          <w:ilvl w:val="0"/>
          <w:numId w:val="194"/>
        </w:numPr>
        <w:spacing w:after="0" w:line="273"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Lagomorpha: e.g. rabbit, hare - mammals with upper and lower incisors. Have larger hind legs than forelegs. </w:t>
      </w:r>
    </w:p>
    <w:p w:rsidR="00000000" w:rsidDel="00000000" w:rsidP="00000000" w:rsidRDefault="00000000" w:rsidRPr="00000000" w14:paraId="0000036B">
      <w:pPr>
        <w:numPr>
          <w:ilvl w:val="0"/>
          <w:numId w:val="194"/>
        </w:numPr>
        <w:spacing w:after="0" w:line="264"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Primata: e.g. gorilla, orang utang, chimpanzee, monkeys - some are arboreal, with hand and foot for grasping. </w:t>
      </w:r>
    </w:p>
    <w:p w:rsidR="00000000" w:rsidDel="00000000" w:rsidP="00000000" w:rsidRDefault="00000000" w:rsidRPr="00000000" w14:paraId="0000036C">
      <w:pPr>
        <w:numPr>
          <w:ilvl w:val="0"/>
          <w:numId w:val="194"/>
        </w:numPr>
        <w:spacing w:after="0" w:line="273"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Human - </w:t>
      </w:r>
      <w:r w:rsidDel="00000000" w:rsidR="00000000" w:rsidRPr="00000000">
        <w:rPr>
          <w:rFonts w:ascii="Candara" w:cs="Candara" w:eastAsia="Candara" w:hAnsi="Candara"/>
          <w:i w:val="1"/>
          <w:color w:val="000000"/>
          <w:sz w:val="24"/>
          <w:szCs w:val="24"/>
          <w:rtl w:val="0"/>
        </w:rPr>
        <w:t xml:space="preserve">Homo sapiens </w:t>
      </w:r>
      <w:r w:rsidDel="00000000" w:rsidR="00000000" w:rsidRPr="00000000">
        <w:rPr>
          <w:rFonts w:ascii="Candara" w:cs="Candara" w:eastAsia="Candara" w:hAnsi="Candara"/>
          <w:color w:val="000000"/>
          <w:sz w:val="24"/>
          <w:szCs w:val="24"/>
          <w:rtl w:val="0"/>
        </w:rPr>
        <w:t xml:space="preserve">- upright gait, </w:t>
      </w:r>
      <w:r w:rsidDel="00000000" w:rsidR="00000000" w:rsidRPr="00000000">
        <w:rPr>
          <w:rFonts w:ascii="Candara" w:cs="Candara" w:eastAsia="Candara" w:hAnsi="Candara"/>
          <w:i w:val="1"/>
          <w:color w:val="000000"/>
          <w:sz w:val="24"/>
          <w:szCs w:val="24"/>
          <w:rtl w:val="0"/>
        </w:rPr>
        <w:t xml:space="preserve">opposable </w:t>
      </w:r>
      <w:r w:rsidDel="00000000" w:rsidR="00000000" w:rsidRPr="00000000">
        <w:rPr>
          <w:rFonts w:ascii="Candara" w:cs="Candara" w:eastAsia="Candara" w:hAnsi="Candara"/>
          <w:color w:val="000000"/>
          <w:sz w:val="24"/>
          <w:szCs w:val="24"/>
          <w:rtl w:val="0"/>
        </w:rPr>
        <w:t xml:space="preserve">thumb hence use of tools. </w:t>
      </w:r>
    </w:p>
    <w:p w:rsidR="00000000" w:rsidDel="00000000" w:rsidP="00000000" w:rsidRDefault="00000000" w:rsidRPr="00000000" w14:paraId="0000036D">
      <w:pPr>
        <w:spacing w:after="0" w:line="264" w:lineRule="auto"/>
        <w:ind w:right="96"/>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6E">
      <w:pPr>
        <w:spacing w:after="0" w:line="264" w:lineRule="auto"/>
        <w:ind w:right="96"/>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Construction and Use of Dichotomous Keys </w:t>
      </w:r>
    </w:p>
    <w:p w:rsidR="00000000" w:rsidDel="00000000" w:rsidP="00000000" w:rsidRDefault="00000000" w:rsidRPr="00000000" w14:paraId="0000036F">
      <w:pPr>
        <w:numPr>
          <w:ilvl w:val="0"/>
          <w:numId w:val="192"/>
        </w:numPr>
        <w:spacing w:after="0" w:line="297" w:lineRule="auto"/>
        <w:ind w:left="724"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Biological keys are sets of statements that act as clues leading to the identification of an organism. </w:t>
      </w:r>
    </w:p>
    <w:p w:rsidR="00000000" w:rsidDel="00000000" w:rsidP="00000000" w:rsidRDefault="00000000" w:rsidRPr="00000000" w14:paraId="00000370">
      <w:pPr>
        <w:numPr>
          <w:ilvl w:val="0"/>
          <w:numId w:val="192"/>
        </w:numPr>
        <w:spacing w:after="0" w:line="297" w:lineRule="auto"/>
        <w:ind w:left="724"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By following the keys we can be able to place an organism in its group. </w:t>
      </w:r>
    </w:p>
    <w:p w:rsidR="00000000" w:rsidDel="00000000" w:rsidP="00000000" w:rsidRDefault="00000000" w:rsidRPr="00000000" w14:paraId="00000371">
      <w:pPr>
        <w:numPr>
          <w:ilvl w:val="0"/>
          <w:numId w:val="192"/>
        </w:numPr>
        <w:spacing w:after="0" w:line="297" w:lineRule="auto"/>
        <w:ind w:left="724"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most common key is the dichotomous key. </w:t>
      </w:r>
    </w:p>
    <w:p w:rsidR="00000000" w:rsidDel="00000000" w:rsidP="00000000" w:rsidRDefault="00000000" w:rsidRPr="00000000" w14:paraId="00000372">
      <w:pPr>
        <w:numPr>
          <w:ilvl w:val="0"/>
          <w:numId w:val="192"/>
        </w:numPr>
        <w:spacing w:after="0" w:line="297" w:lineRule="auto"/>
        <w:ind w:left="724"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a biological tool for identification of unknown organisms. </w:t>
      </w:r>
    </w:p>
    <w:p w:rsidR="00000000" w:rsidDel="00000000" w:rsidP="00000000" w:rsidRDefault="00000000" w:rsidRPr="00000000" w14:paraId="00000373">
      <w:pPr>
        <w:numPr>
          <w:ilvl w:val="0"/>
          <w:numId w:val="192"/>
        </w:numPr>
        <w:spacing w:after="0" w:line="297" w:lineRule="auto"/>
        <w:ind w:left="724"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word dichotomous means branching into two. </w:t>
      </w:r>
    </w:p>
    <w:p w:rsidR="00000000" w:rsidDel="00000000" w:rsidP="00000000" w:rsidRDefault="00000000" w:rsidRPr="00000000" w14:paraId="00000374">
      <w:pPr>
        <w:numPr>
          <w:ilvl w:val="0"/>
          <w:numId w:val="192"/>
        </w:numPr>
        <w:spacing w:after="0" w:line="297" w:lineRule="auto"/>
        <w:ind w:left="724"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single characteristic is considered at a time. </w:t>
      </w:r>
    </w:p>
    <w:p w:rsidR="00000000" w:rsidDel="00000000" w:rsidP="00000000" w:rsidRDefault="00000000" w:rsidRPr="00000000" w14:paraId="00000375">
      <w:pPr>
        <w:numPr>
          <w:ilvl w:val="0"/>
          <w:numId w:val="192"/>
        </w:numPr>
        <w:spacing w:after="0" w:line="297" w:lineRule="auto"/>
        <w:ind w:left="724"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Two contrasting statements are put forward to describe the characteristics in such a way as to separate the organisms. </w:t>
      </w:r>
    </w:p>
    <w:p w:rsidR="00000000" w:rsidDel="00000000" w:rsidP="00000000" w:rsidRDefault="00000000" w:rsidRPr="00000000" w14:paraId="00000376">
      <w:pPr>
        <w:numPr>
          <w:ilvl w:val="0"/>
          <w:numId w:val="192"/>
        </w:numPr>
        <w:spacing w:after="0" w:line="297" w:lineRule="auto"/>
        <w:ind w:left="724"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continues until all the organisms have been identified. </w:t>
      </w:r>
    </w:p>
    <w:p w:rsidR="00000000" w:rsidDel="00000000" w:rsidP="00000000" w:rsidRDefault="00000000" w:rsidRPr="00000000" w14:paraId="00000377">
      <w:pPr>
        <w:spacing w:after="0" w:line="297"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Rules Used to Construct a Dichotomous Key </w:t>
      </w:r>
    </w:p>
    <w:p w:rsidR="00000000" w:rsidDel="00000000" w:rsidP="00000000" w:rsidRDefault="00000000" w:rsidRPr="00000000" w14:paraId="00000378">
      <w:pPr>
        <w:numPr>
          <w:ilvl w:val="0"/>
          <w:numId w:val="193"/>
        </w:numPr>
        <w:spacing w:after="0" w:line="297" w:lineRule="auto"/>
        <w:ind w:left="720"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morphological characteristics as far as possible e.g. type of leaf - simple or compound. </w:t>
      </w:r>
    </w:p>
    <w:p w:rsidR="00000000" w:rsidDel="00000000" w:rsidP="00000000" w:rsidRDefault="00000000" w:rsidRPr="00000000" w14:paraId="00000379">
      <w:pPr>
        <w:numPr>
          <w:ilvl w:val="0"/>
          <w:numId w:val="193"/>
        </w:numPr>
        <w:spacing w:after="0" w:line="297" w:lineRule="auto"/>
        <w:ind w:left="720"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Select a single characteristic at a time and identify it by number. 1. Type of leaf. . </w:t>
      </w:r>
    </w:p>
    <w:p w:rsidR="00000000" w:rsidDel="00000000" w:rsidP="00000000" w:rsidRDefault="00000000" w:rsidRPr="00000000" w14:paraId="0000037A">
      <w:pPr>
        <w:numPr>
          <w:ilvl w:val="0"/>
          <w:numId w:val="193"/>
        </w:numPr>
        <w:spacing w:after="0" w:line="264" w:lineRule="auto"/>
        <w:ind w:left="720" w:right="96"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identical forms of words for two contrasting statements e.g.: </w:t>
      </w:r>
    </w:p>
    <w:p w:rsidR="00000000" w:rsidDel="00000000" w:rsidP="00000000" w:rsidRDefault="00000000" w:rsidRPr="00000000" w14:paraId="0000037B">
      <w:pPr>
        <w:numPr>
          <w:ilvl w:val="0"/>
          <w:numId w:val="182"/>
        </w:numPr>
        <w:spacing w:after="0" w:line="297" w:lineRule="auto"/>
        <w:ind w:left="720" w:firstLine="18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Flowers scented. </w:t>
      </w:r>
    </w:p>
    <w:p w:rsidR="00000000" w:rsidDel="00000000" w:rsidP="00000000" w:rsidRDefault="00000000" w:rsidRPr="00000000" w14:paraId="0000037C">
      <w:pPr>
        <w:numPr>
          <w:ilvl w:val="0"/>
          <w:numId w:val="182"/>
        </w:numPr>
        <w:spacing w:after="0" w:line="297" w:lineRule="auto"/>
        <w:ind w:left="720" w:firstLine="18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Flowers not scented. </w:t>
      </w:r>
    </w:p>
    <w:p w:rsidR="00000000" w:rsidDel="00000000" w:rsidP="00000000" w:rsidRDefault="00000000" w:rsidRPr="00000000" w14:paraId="0000037D">
      <w:pPr>
        <w:numPr>
          <w:ilvl w:val="0"/>
          <w:numId w:val="193"/>
        </w:numPr>
        <w:spacing w:after="0" w:line="297"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Start with a major characteristic that divide the organisms into two large groups then proceed to lesser variations that would separate the organisms   further into smaller groups. </w:t>
      </w:r>
    </w:p>
    <w:p w:rsidR="00000000" w:rsidDel="00000000" w:rsidP="00000000" w:rsidRDefault="00000000" w:rsidRPr="00000000" w14:paraId="0000037E">
      <w:pPr>
        <w:numPr>
          <w:ilvl w:val="0"/>
          <w:numId w:val="193"/>
        </w:numPr>
        <w:spacing w:after="0" w:line="264" w:lineRule="auto"/>
        <w:ind w:left="720" w:right="96"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positive statements especially the first one. </w:t>
      </w:r>
    </w:p>
    <w:p w:rsidR="00000000" w:rsidDel="00000000" w:rsidP="00000000" w:rsidRDefault="00000000" w:rsidRPr="00000000" w14:paraId="0000037F">
      <w:pPr>
        <w:numPr>
          <w:ilvl w:val="0"/>
          <w:numId w:val="193"/>
        </w:numPr>
        <w:spacing w:after="0" w:line="264" w:lineRule="auto"/>
        <w:ind w:left="720" w:right="96"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Avoid generalizations e.g. short plants. Be specific in your description e.g.: </w:t>
      </w:r>
    </w:p>
    <w:p w:rsidR="00000000" w:rsidDel="00000000" w:rsidP="00000000" w:rsidRDefault="00000000" w:rsidRPr="00000000" w14:paraId="00000380">
      <w:pPr>
        <w:numPr>
          <w:ilvl w:val="0"/>
          <w:numId w:val="183"/>
        </w:numPr>
        <w:spacing w:after="0" w:line="264" w:lineRule="auto"/>
        <w:ind w:left="720" w:right="96" w:firstLine="18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plants above 1m tall. </w:t>
      </w:r>
    </w:p>
    <w:p w:rsidR="00000000" w:rsidDel="00000000" w:rsidP="00000000" w:rsidRDefault="00000000" w:rsidRPr="00000000" w14:paraId="00000381">
      <w:pPr>
        <w:numPr>
          <w:ilvl w:val="0"/>
          <w:numId w:val="183"/>
        </w:numPr>
        <w:spacing w:after="0" w:line="297" w:lineRule="auto"/>
        <w:ind w:left="720" w:firstLine="18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plants below 1m tall. </w:t>
      </w:r>
    </w:p>
    <w:p w:rsidR="00000000" w:rsidDel="00000000" w:rsidP="00000000" w:rsidRDefault="00000000" w:rsidRPr="00000000" w14:paraId="00000382">
      <w:pPr>
        <w:spacing w:after="0" w:line="297"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383">
      <w:pPr>
        <w:spacing w:after="0" w:line="297"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Some Common Features Used for Identification </w:t>
      </w:r>
    </w:p>
    <w:p w:rsidR="00000000" w:rsidDel="00000000" w:rsidP="00000000" w:rsidRDefault="00000000" w:rsidRPr="00000000" w14:paraId="00000384">
      <w:pPr>
        <w:spacing w:after="0" w:line="220"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In Plants </w:t>
      </w:r>
    </w:p>
    <w:p w:rsidR="00000000" w:rsidDel="00000000" w:rsidP="00000000" w:rsidRDefault="00000000" w:rsidRPr="00000000" w14:paraId="00000385">
      <w:pPr>
        <w:spacing w:after="0" w:line="321" w:lineRule="auto"/>
        <w:ind w:left="384" w:right="230"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8"/>
          <w:szCs w:val="28"/>
          <w:rtl w:val="0"/>
        </w:rPr>
        <w:t xml:space="preserve">Leaves </w:t>
      </w:r>
      <w:r w:rsidDel="00000000" w:rsidR="00000000" w:rsidRPr="00000000">
        <w:rPr>
          <w:rtl w:val="0"/>
        </w:rPr>
      </w:r>
    </w:p>
    <w:p w:rsidR="00000000" w:rsidDel="00000000" w:rsidP="00000000" w:rsidRDefault="00000000" w:rsidRPr="00000000" w14:paraId="00000386">
      <w:pPr>
        <w:numPr>
          <w:ilvl w:val="0"/>
          <w:numId w:val="133"/>
        </w:numPr>
        <w:spacing w:after="0" w:line="220" w:lineRule="auto"/>
        <w:ind w:left="465" w:hanging="451"/>
        <w:rPr>
          <w:rFonts w:ascii="Candara" w:cs="Candara" w:eastAsia="Candara" w:hAnsi="Candara"/>
          <w:b w:val="1"/>
          <w:color w:val="000000"/>
          <w:sz w:val="23"/>
          <w:szCs w:val="23"/>
        </w:rPr>
      </w:pPr>
      <w:r w:rsidDel="00000000" w:rsidR="00000000" w:rsidRPr="00000000">
        <w:rPr>
          <w:rFonts w:ascii="Candara" w:cs="Candara" w:eastAsia="Candara" w:hAnsi="Candara"/>
          <w:b w:val="1"/>
          <w:i w:val="1"/>
          <w:color w:val="000000"/>
          <w:sz w:val="24"/>
          <w:szCs w:val="24"/>
          <w:rtl w:val="0"/>
        </w:rPr>
        <w:t xml:space="preserve">Type of leaf </w:t>
      </w:r>
      <w:r w:rsidDel="00000000" w:rsidR="00000000" w:rsidRPr="00000000">
        <w:rPr>
          <w:rFonts w:ascii="Candara" w:cs="Candara" w:eastAsia="Candara" w:hAnsi="Candara"/>
          <w:b w:val="1"/>
          <w:color w:val="000000"/>
          <w:sz w:val="23"/>
          <w:szCs w:val="23"/>
          <w:rtl w:val="0"/>
        </w:rPr>
        <w:t xml:space="preserve">Leaf </w:t>
      </w:r>
    </w:p>
    <w:p w:rsidR="00000000" w:rsidDel="00000000" w:rsidP="00000000" w:rsidRDefault="00000000" w:rsidRPr="00000000" w14:paraId="00000387">
      <w:pPr>
        <w:spacing w:after="0" w:line="225" w:lineRule="auto"/>
        <w:ind w:left="484" w:firstLine="0"/>
        <w:rPr>
          <w:rFonts w:ascii="Candara" w:cs="Candara" w:eastAsia="Candara" w:hAnsi="Candara"/>
          <w:color w:val="000000"/>
          <w:sz w:val="21"/>
          <w:szCs w:val="21"/>
        </w:rPr>
      </w:pPr>
      <w:r w:rsidDel="00000000" w:rsidR="00000000" w:rsidRPr="00000000">
        <w:rPr>
          <w:rFonts w:ascii="Candara" w:cs="Candara" w:eastAsia="Candara" w:hAnsi="Candara"/>
          <w:color w:val="000000"/>
          <w:sz w:val="21"/>
          <w:szCs w:val="21"/>
          <w:rtl w:val="0"/>
        </w:rPr>
        <w:t xml:space="preserve">(a) Compound leaves. (b) Type of venation. </w:t>
      </w:r>
    </w:p>
    <w:p w:rsidR="00000000" w:rsidDel="00000000" w:rsidP="00000000" w:rsidRDefault="00000000" w:rsidRPr="00000000" w14:paraId="00000388">
      <w:pPr>
        <w:numPr>
          <w:ilvl w:val="0"/>
          <w:numId w:val="184"/>
        </w:numPr>
        <w:spacing w:after="0" w:line="321" w:lineRule="auto"/>
        <w:ind w:left="744" w:right="230" w:hanging="360"/>
        <w:rPr>
          <w:rFonts w:ascii="Candara" w:cs="Candara" w:eastAsia="Candara" w:hAnsi="Candara"/>
          <w:b w:val="1"/>
          <w:i w:val="1"/>
          <w:color w:val="000000"/>
          <w:sz w:val="24"/>
          <w:szCs w:val="24"/>
        </w:rPr>
      </w:pPr>
      <w:r w:rsidDel="00000000" w:rsidR="00000000" w:rsidRPr="00000000">
        <w:rPr>
          <w:rtl w:val="0"/>
        </w:rPr>
      </w:r>
    </w:p>
    <w:p w:rsidR="00000000" w:rsidDel="00000000" w:rsidP="00000000" w:rsidRDefault="00000000" w:rsidRPr="00000000" w14:paraId="00000389">
      <w:pPr>
        <w:spacing w:after="0" w:line="14.399999999999999" w:lineRule="auto"/>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8A">
      <w:pPr>
        <w:numPr>
          <w:ilvl w:val="0"/>
          <w:numId w:val="184"/>
        </w:numPr>
        <w:spacing w:after="0" w:line="139.00000000000003" w:lineRule="auto"/>
        <w:ind w:left="74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Simple leaf </w:t>
      </w:r>
    </w:p>
    <w:p w:rsidR="00000000" w:rsidDel="00000000" w:rsidP="00000000" w:rsidRDefault="00000000" w:rsidRPr="00000000" w14:paraId="0000038B">
      <w:pPr>
        <w:spacing w:after="0" w:line="240" w:lineRule="auto"/>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8C">
      <w:pPr>
        <w:numPr>
          <w:ilvl w:val="0"/>
          <w:numId w:val="184"/>
        </w:numPr>
        <w:spacing w:after="0" w:line="148" w:lineRule="auto"/>
        <w:ind w:left="74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Trifoliate </w:t>
      </w:r>
    </w:p>
    <w:p w:rsidR="00000000" w:rsidDel="00000000" w:rsidP="00000000" w:rsidRDefault="00000000" w:rsidRPr="00000000" w14:paraId="0000038D">
      <w:pPr>
        <w:spacing w:after="0" w:line="14.399999999999999" w:lineRule="auto"/>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8E">
      <w:pPr>
        <w:numPr>
          <w:ilvl w:val="0"/>
          <w:numId w:val="184"/>
        </w:numPr>
        <w:spacing w:after="0" w:line="264" w:lineRule="auto"/>
        <w:ind w:left="744" w:right="4"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Pinnate </w:t>
      </w:r>
      <w:r w:rsidDel="00000000" w:rsidR="00000000" w:rsidRPr="00000000">
        <w:rPr>
          <w:rtl w:val="0"/>
        </w:rPr>
      </w:r>
    </w:p>
    <w:p w:rsidR="00000000" w:rsidDel="00000000" w:rsidP="00000000" w:rsidRDefault="00000000" w:rsidRPr="00000000" w14:paraId="0000038F">
      <w:pPr>
        <w:spacing w:after="0" w:line="240" w:lineRule="auto"/>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90">
      <w:pPr>
        <w:numPr>
          <w:ilvl w:val="0"/>
          <w:numId w:val="184"/>
        </w:numPr>
        <w:spacing w:after="0" w:line="225" w:lineRule="auto"/>
        <w:ind w:left="74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Type ofleaf margin. </w:t>
      </w:r>
    </w:p>
    <w:p w:rsidR="00000000" w:rsidDel="00000000" w:rsidP="00000000" w:rsidRDefault="00000000" w:rsidRPr="00000000" w14:paraId="00000391">
      <w:pPr>
        <w:numPr>
          <w:ilvl w:val="0"/>
          <w:numId w:val="184"/>
        </w:numPr>
        <w:spacing w:after="0" w:line="225" w:lineRule="auto"/>
        <w:ind w:left="74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Type ofleaf arrangement on stem. </w:t>
      </w:r>
    </w:p>
    <w:p w:rsidR="00000000" w:rsidDel="00000000" w:rsidP="00000000" w:rsidRDefault="00000000" w:rsidRPr="00000000" w14:paraId="00000392">
      <w:pPr>
        <w:numPr>
          <w:ilvl w:val="0"/>
          <w:numId w:val="184"/>
        </w:numPr>
        <w:spacing w:after="0" w:line="225" w:lineRule="auto"/>
        <w:ind w:left="74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colour of leaf. </w:t>
      </w:r>
    </w:p>
    <w:p w:rsidR="00000000" w:rsidDel="00000000" w:rsidP="00000000" w:rsidRDefault="00000000" w:rsidRPr="00000000" w14:paraId="00000393">
      <w:pPr>
        <w:numPr>
          <w:ilvl w:val="0"/>
          <w:numId w:val="184"/>
        </w:numPr>
        <w:tabs>
          <w:tab w:val="left" w:pos="450"/>
          <w:tab w:val="left" w:pos="944"/>
        </w:tabs>
        <w:spacing w:after="0" w:line="259" w:lineRule="auto"/>
        <w:ind w:left="744" w:right="2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texture ofleaf; whether hairy or smooth. </w:t>
      </w:r>
    </w:p>
    <w:p w:rsidR="00000000" w:rsidDel="00000000" w:rsidP="00000000" w:rsidRDefault="00000000" w:rsidRPr="00000000" w14:paraId="00000394">
      <w:pPr>
        <w:numPr>
          <w:ilvl w:val="0"/>
          <w:numId w:val="184"/>
        </w:numPr>
        <w:spacing w:after="0" w:line="225" w:lineRule="auto"/>
        <w:ind w:left="74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Shape of the leaf e.g. palmate. </w:t>
      </w:r>
    </w:p>
    <w:p w:rsidR="00000000" w:rsidDel="00000000" w:rsidP="00000000" w:rsidRDefault="00000000" w:rsidRPr="00000000" w14:paraId="00000395">
      <w:pPr>
        <w:spacing w:after="0" w:line="225" w:lineRule="auto"/>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Stem </w:t>
      </w:r>
      <w:r w:rsidDel="00000000" w:rsidR="00000000" w:rsidRPr="00000000">
        <w:rPr>
          <w:rtl w:val="0"/>
        </w:rPr>
      </w:r>
    </w:p>
    <w:p w:rsidR="00000000" w:rsidDel="00000000" w:rsidP="00000000" w:rsidRDefault="00000000" w:rsidRPr="00000000" w14:paraId="00000396">
      <w:pPr>
        <w:spacing w:after="0" w:before="43" w:line="14.399999999999999" w:lineRule="auto"/>
        <w:ind w:right="14"/>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397">
      <w:pPr>
        <w:numPr>
          <w:ilvl w:val="0"/>
          <w:numId w:val="184"/>
        </w:numPr>
        <w:tabs>
          <w:tab w:val="left" w:pos="469"/>
          <w:tab w:val="left" w:pos="944"/>
        </w:tabs>
        <w:spacing w:after="0" w:line="268" w:lineRule="auto"/>
        <w:ind w:left="744"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Type of stem - woody or herbaceous. </w:t>
      </w:r>
    </w:p>
    <w:p w:rsidR="00000000" w:rsidDel="00000000" w:rsidP="00000000" w:rsidRDefault="00000000" w:rsidRPr="00000000" w14:paraId="00000398">
      <w:pPr>
        <w:numPr>
          <w:ilvl w:val="0"/>
          <w:numId w:val="184"/>
        </w:numPr>
        <w:tabs>
          <w:tab w:val="left" w:pos="474"/>
          <w:tab w:val="left" w:pos="949"/>
        </w:tabs>
        <w:spacing w:after="0" w:line="268" w:lineRule="auto"/>
        <w:ind w:left="744"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Shape of stem - cylindrical or rectangular. </w:t>
      </w:r>
    </w:p>
    <w:p w:rsidR="00000000" w:rsidDel="00000000" w:rsidP="00000000" w:rsidRDefault="00000000" w:rsidRPr="00000000" w14:paraId="00000399">
      <w:pPr>
        <w:numPr>
          <w:ilvl w:val="0"/>
          <w:numId w:val="184"/>
        </w:numPr>
        <w:spacing w:after="0" w:line="225" w:lineRule="auto"/>
        <w:ind w:left="74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Texture of stem smooth or spiny. </w:t>
      </w:r>
    </w:p>
    <w:p w:rsidR="00000000" w:rsidDel="00000000" w:rsidP="00000000" w:rsidRDefault="00000000" w:rsidRPr="00000000" w14:paraId="0000039A">
      <w:pPr>
        <w:spacing w:after="0" w:line="23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Infloresence </w:t>
      </w:r>
    </w:p>
    <w:p w:rsidR="00000000" w:rsidDel="00000000" w:rsidP="00000000" w:rsidRDefault="00000000" w:rsidRPr="00000000" w14:paraId="0000039B">
      <w:pPr>
        <w:numPr>
          <w:ilvl w:val="0"/>
          <w:numId w:val="185"/>
        </w:numPr>
        <w:spacing w:after="0" w:line="268" w:lineRule="auto"/>
        <w:ind w:left="720" w:right="12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Are flowers terminal or lateral</w:t>
      </w:r>
    </w:p>
    <w:p w:rsidR="00000000" w:rsidDel="00000000" w:rsidP="00000000" w:rsidRDefault="00000000" w:rsidRPr="00000000" w14:paraId="0000039C">
      <w:pPr>
        <w:numPr>
          <w:ilvl w:val="0"/>
          <w:numId w:val="185"/>
        </w:numPr>
        <w:spacing w:after="0" w:line="268" w:lineRule="auto"/>
        <w:ind w:left="720" w:right="12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For each flower: </w:t>
      </w:r>
    </w:p>
    <w:p w:rsidR="00000000" w:rsidDel="00000000" w:rsidP="00000000" w:rsidRDefault="00000000" w:rsidRPr="00000000" w14:paraId="0000039D">
      <w:pPr>
        <w:numPr>
          <w:ilvl w:val="0"/>
          <w:numId w:val="185"/>
        </w:numPr>
        <w:spacing w:after="0" w:line="249"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the flower regular or irregular? </w:t>
      </w:r>
    </w:p>
    <w:p w:rsidR="00000000" w:rsidDel="00000000" w:rsidP="00000000" w:rsidRDefault="00000000" w:rsidRPr="00000000" w14:paraId="0000039E">
      <w:pPr>
        <w:spacing w:after="0" w:before="28" w:line="14.399999999999999" w:lineRule="auto"/>
        <w:ind w:left="1209" w:right="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9F">
      <w:pPr>
        <w:numPr>
          <w:ilvl w:val="0"/>
          <w:numId w:val="185"/>
        </w:numPr>
        <w:spacing w:after="0" w:line="249"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Number of floral parts for each whorl. </w:t>
      </w:r>
    </w:p>
    <w:p w:rsidR="00000000" w:rsidDel="00000000" w:rsidP="00000000" w:rsidRDefault="00000000" w:rsidRPr="00000000" w14:paraId="000003A0">
      <w:pPr>
        <w:spacing w:after="0" w:before="28" w:line="14.399999999999999" w:lineRule="auto"/>
        <w:ind w:left="1209" w:right="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A1">
      <w:pPr>
        <w:numPr>
          <w:ilvl w:val="0"/>
          <w:numId w:val="185"/>
        </w:numPr>
        <w:spacing w:after="0" w:line="249"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Are floral parts free or fused? </w:t>
      </w:r>
    </w:p>
    <w:p w:rsidR="00000000" w:rsidDel="00000000" w:rsidP="00000000" w:rsidRDefault="00000000" w:rsidRPr="00000000" w14:paraId="000003A2">
      <w:pPr>
        <w:spacing w:after="0" w:line="230" w:lineRule="auto"/>
        <w:rPr>
          <w:rFonts w:ascii="Candara" w:cs="Candara" w:eastAsia="Candara" w:hAnsi="Candara"/>
          <w:b w:val="1"/>
          <w:color w:val="000000"/>
          <w:sz w:val="28"/>
          <w:szCs w:val="28"/>
        </w:rPr>
      </w:pPr>
      <w:r w:rsidDel="00000000" w:rsidR="00000000" w:rsidRPr="00000000">
        <w:rPr>
          <w:rtl w:val="0"/>
        </w:rPr>
      </w:r>
    </w:p>
    <w:p w:rsidR="00000000" w:rsidDel="00000000" w:rsidP="00000000" w:rsidRDefault="00000000" w:rsidRPr="00000000" w14:paraId="000003A3">
      <w:pPr>
        <w:spacing w:after="0" w:line="230" w:lineRule="auto"/>
        <w:rPr>
          <w:rFonts w:ascii="Candara" w:cs="Candara" w:eastAsia="Candara" w:hAnsi="Candara"/>
          <w:b w:val="1"/>
          <w:color w:val="000000"/>
          <w:sz w:val="28"/>
          <w:szCs w:val="28"/>
        </w:rPr>
      </w:pPr>
      <w:r w:rsidDel="00000000" w:rsidR="00000000" w:rsidRPr="00000000">
        <w:rPr>
          <w:rFonts w:ascii="Candara" w:cs="Candara" w:eastAsia="Candara" w:hAnsi="Candara"/>
          <w:b w:val="1"/>
          <w:color w:val="000000"/>
          <w:sz w:val="28"/>
          <w:szCs w:val="28"/>
          <w:rtl w:val="0"/>
        </w:rPr>
        <w:t xml:space="preserve">Roots </w:t>
      </w:r>
    </w:p>
    <w:p w:rsidR="00000000" w:rsidDel="00000000" w:rsidP="00000000" w:rsidRDefault="00000000" w:rsidRPr="00000000" w14:paraId="000003A4">
      <w:pPr>
        <w:spacing w:after="0" w:before="67" w:line="14.399999999999999" w:lineRule="auto"/>
        <w:ind w:right="9"/>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3A5">
      <w:pPr>
        <w:numPr>
          <w:ilvl w:val="0"/>
          <w:numId w:val="186"/>
        </w:numPr>
        <w:tabs>
          <w:tab w:val="left" w:pos="720"/>
          <w:tab w:val="left" w:pos="950"/>
        </w:tabs>
        <w:spacing w:after="0" w:line="264"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Type of root system- Taproot or fibrous? </w:t>
      </w:r>
    </w:p>
    <w:p w:rsidR="00000000" w:rsidDel="00000000" w:rsidP="00000000" w:rsidRDefault="00000000" w:rsidRPr="00000000" w14:paraId="000003A6">
      <w:pPr>
        <w:numPr>
          <w:ilvl w:val="0"/>
          <w:numId w:val="186"/>
        </w:numPr>
        <w:tabs>
          <w:tab w:val="left" w:pos="720"/>
          <w:tab w:val="left" w:pos="950"/>
        </w:tabs>
        <w:spacing w:after="0" w:line="264"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Function of the root. </w:t>
      </w:r>
    </w:p>
    <w:p w:rsidR="00000000" w:rsidDel="00000000" w:rsidP="00000000" w:rsidRDefault="00000000" w:rsidRPr="00000000" w14:paraId="000003A7">
      <w:pPr>
        <w:spacing w:after="0" w:line="240" w:lineRule="auto"/>
        <w:ind w:left="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In Animals </w:t>
      </w:r>
    </w:p>
    <w:p w:rsidR="00000000" w:rsidDel="00000000" w:rsidP="00000000" w:rsidRDefault="00000000" w:rsidRPr="00000000" w14:paraId="000003A8">
      <w:pPr>
        <w:spacing w:after="0" w:before="96" w:line="14.399999999999999" w:lineRule="auto"/>
        <w:ind w:left="14" w:right="1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A9">
      <w:pPr>
        <w:spacing w:after="0" w:line="259" w:lineRule="auto"/>
        <w:ind w:left="360" w:right="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Features used to identify animals: </w:t>
      </w:r>
    </w:p>
    <w:p w:rsidR="00000000" w:rsidDel="00000000" w:rsidP="00000000" w:rsidRDefault="00000000" w:rsidRPr="00000000" w14:paraId="000003AA">
      <w:pPr>
        <w:numPr>
          <w:ilvl w:val="0"/>
          <w:numId w:val="187"/>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Type of mouthparts. </w:t>
      </w:r>
    </w:p>
    <w:p w:rsidR="00000000" w:rsidDel="00000000" w:rsidP="00000000" w:rsidRDefault="00000000" w:rsidRPr="00000000" w14:paraId="000003AB">
      <w:pPr>
        <w:numPr>
          <w:ilvl w:val="0"/>
          <w:numId w:val="187"/>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Type of skeleton. </w:t>
      </w:r>
    </w:p>
    <w:p w:rsidR="00000000" w:rsidDel="00000000" w:rsidP="00000000" w:rsidRDefault="00000000" w:rsidRPr="00000000" w14:paraId="000003AC">
      <w:pPr>
        <w:numPr>
          <w:ilvl w:val="0"/>
          <w:numId w:val="187"/>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Presence or absence of antennae. </w:t>
      </w:r>
    </w:p>
    <w:p w:rsidR="00000000" w:rsidDel="00000000" w:rsidP="00000000" w:rsidRDefault="00000000" w:rsidRPr="00000000" w14:paraId="000003AD">
      <w:pPr>
        <w:numPr>
          <w:ilvl w:val="0"/>
          <w:numId w:val="187"/>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segmentation. </w:t>
      </w:r>
    </w:p>
    <w:p w:rsidR="00000000" w:rsidDel="00000000" w:rsidP="00000000" w:rsidRDefault="00000000" w:rsidRPr="00000000" w14:paraId="000003AE">
      <w:pPr>
        <w:numPr>
          <w:ilvl w:val="0"/>
          <w:numId w:val="187"/>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covering: scales, fur, hair or feathers. </w:t>
      </w:r>
    </w:p>
    <w:p w:rsidR="00000000" w:rsidDel="00000000" w:rsidP="00000000" w:rsidRDefault="00000000" w:rsidRPr="00000000" w14:paraId="000003AF">
      <w:pPr>
        <w:numPr>
          <w:ilvl w:val="0"/>
          <w:numId w:val="187"/>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Number of body parts. </w:t>
      </w:r>
    </w:p>
    <w:p w:rsidR="00000000" w:rsidDel="00000000" w:rsidP="00000000" w:rsidRDefault="00000000" w:rsidRPr="00000000" w14:paraId="000003B0">
      <w:pPr>
        <w:numPr>
          <w:ilvl w:val="0"/>
          <w:numId w:val="187"/>
        </w:numPr>
        <w:spacing w:after="0" w:line="264"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Locomotory structures: legs, wings and fins. </w:t>
      </w:r>
    </w:p>
    <w:p w:rsidR="00000000" w:rsidDel="00000000" w:rsidP="00000000" w:rsidRDefault="00000000" w:rsidRPr="00000000" w14:paraId="000003B1">
      <w:pPr>
        <w:spacing w:after="0" w:before="9" w:line="14.399999999999999" w:lineRule="auto"/>
        <w:ind w:left="374" w:right="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3B2">
      <w:pPr>
        <w:numPr>
          <w:ilvl w:val="0"/>
          <w:numId w:val="187"/>
        </w:numPr>
        <w:spacing w:after="0" w:line="254"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Presence or absence of vertebral column. </w:t>
      </w:r>
    </w:p>
    <w:p w:rsidR="00000000" w:rsidDel="00000000" w:rsidP="00000000" w:rsidRDefault="00000000" w:rsidRPr="00000000" w14:paraId="000003B3">
      <w:pPr>
        <w:numPr>
          <w:ilvl w:val="0"/>
          <w:numId w:val="187"/>
        </w:numPr>
        <w:tabs>
          <w:tab w:val="left" w:pos="720"/>
        </w:tabs>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Presence and type of eves. </w:t>
      </w:r>
    </w:p>
    <w:p w:rsidR="00000000" w:rsidDel="00000000" w:rsidP="00000000" w:rsidRDefault="00000000" w:rsidRPr="00000000" w14:paraId="000003B4">
      <w:pPr>
        <w:spacing w:after="0" w:line="225" w:lineRule="auto"/>
        <w:ind w:right="4"/>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3B5">
      <w:pPr>
        <w:spacing w:after="0" w:before="216" w:line="321" w:lineRule="auto"/>
        <w:ind w:left="42" w:firstLine="0"/>
        <w:rPr>
          <w:rFonts w:ascii="Candara" w:cs="Candara" w:eastAsia="Candara" w:hAnsi="Candara"/>
          <w:b w:val="1"/>
          <w:i w:val="1"/>
          <w:color w:val="000000"/>
          <w:sz w:val="32"/>
          <w:szCs w:val="32"/>
        </w:rPr>
      </w:pPr>
      <w:r w:rsidDel="00000000" w:rsidR="00000000" w:rsidRPr="00000000">
        <w:rPr>
          <w:rFonts w:ascii="Candara" w:cs="Candara" w:eastAsia="Candara" w:hAnsi="Candara"/>
          <w:b w:val="1"/>
          <w:i w:val="1"/>
          <w:color w:val="000000"/>
          <w:sz w:val="32"/>
          <w:szCs w:val="32"/>
          <w:rtl w:val="0"/>
        </w:rPr>
        <w:t xml:space="preserve">Practical Activities </w:t>
      </w:r>
    </w:p>
    <w:p w:rsidR="00000000" w:rsidDel="00000000" w:rsidP="00000000" w:rsidRDefault="00000000" w:rsidRPr="00000000" w14:paraId="000003B6">
      <w:pPr>
        <w:spacing w:after="0" w:before="254" w:line="230" w:lineRule="auto"/>
        <w:ind w:left="28"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To examine Bryophyta </w:t>
      </w:r>
    </w:p>
    <w:p w:rsidR="00000000" w:rsidDel="00000000" w:rsidP="00000000" w:rsidRDefault="00000000" w:rsidRPr="00000000" w14:paraId="000003B7">
      <w:pPr>
        <w:numPr>
          <w:ilvl w:val="0"/>
          <w:numId w:val="188"/>
        </w:numPr>
        <w:spacing w:after="0" w:line="336"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mature moss plant is obtained. </w:t>
      </w:r>
    </w:p>
    <w:p w:rsidR="00000000" w:rsidDel="00000000" w:rsidP="00000000" w:rsidRDefault="00000000" w:rsidRPr="00000000" w14:paraId="000003B8">
      <w:pPr>
        <w:numPr>
          <w:ilvl w:val="0"/>
          <w:numId w:val="188"/>
        </w:numPr>
        <w:spacing w:after="0" w:line="2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specimen is observed using a hand -lens. </w:t>
      </w:r>
    </w:p>
    <w:p w:rsidR="00000000" w:rsidDel="00000000" w:rsidP="00000000" w:rsidRDefault="00000000" w:rsidRPr="00000000" w14:paraId="000003B9">
      <w:pPr>
        <w:numPr>
          <w:ilvl w:val="0"/>
          <w:numId w:val="188"/>
        </w:numPr>
        <w:spacing w:after="0" w:line="264"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labelled drawing showing structures is made: rhizoids, set a capsule, gametophyte, sporophyte .. </w:t>
      </w:r>
    </w:p>
    <w:p w:rsidR="00000000" w:rsidDel="00000000" w:rsidP="00000000" w:rsidRDefault="00000000" w:rsidRPr="00000000" w14:paraId="000003BA">
      <w:pPr>
        <w:spacing w:after="0" w:line="364"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To examine Pteridophyta </w:t>
      </w:r>
    </w:p>
    <w:p w:rsidR="00000000" w:rsidDel="00000000" w:rsidP="00000000" w:rsidRDefault="00000000" w:rsidRPr="00000000" w14:paraId="000003BB">
      <w:pPr>
        <w:numPr>
          <w:ilvl w:val="0"/>
          <w:numId w:val="188"/>
        </w:numPr>
        <w:spacing w:after="0" w:line="336"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mature fern plant is obtained. </w:t>
      </w:r>
    </w:p>
    <w:p w:rsidR="00000000" w:rsidDel="00000000" w:rsidP="00000000" w:rsidRDefault="00000000" w:rsidRPr="00000000" w14:paraId="000003BC">
      <w:pPr>
        <w:numPr>
          <w:ilvl w:val="0"/>
          <w:numId w:val="188"/>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b w:val="1"/>
          <w:color w:val="000000"/>
          <w:sz w:val="24"/>
          <w:szCs w:val="24"/>
          <w:rtl w:val="0"/>
        </w:rPr>
        <w:t xml:space="preserve">It </w:t>
      </w:r>
      <w:r w:rsidDel="00000000" w:rsidR="00000000" w:rsidRPr="00000000">
        <w:rPr>
          <w:rFonts w:ascii="Candara" w:cs="Candara" w:eastAsia="Candara" w:hAnsi="Candara"/>
          <w:color w:val="000000"/>
          <w:sz w:val="24"/>
          <w:szCs w:val="24"/>
          <w:rtl w:val="0"/>
        </w:rPr>
        <w:t xml:space="preserve">is observed using a hand lens. </w:t>
      </w:r>
    </w:p>
    <w:p w:rsidR="00000000" w:rsidDel="00000000" w:rsidP="00000000" w:rsidRDefault="00000000" w:rsidRPr="00000000" w14:paraId="000003BD">
      <w:pPr>
        <w:numPr>
          <w:ilvl w:val="0"/>
          <w:numId w:val="188"/>
        </w:numPr>
        <w:spacing w:after="0" w:before="4" w:line="25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Sori can be seen on the lower side of fronds. </w:t>
      </w:r>
    </w:p>
    <w:p w:rsidR="00000000" w:rsidDel="00000000" w:rsidP="00000000" w:rsidRDefault="00000000" w:rsidRPr="00000000" w14:paraId="000003BE">
      <w:pPr>
        <w:numPr>
          <w:ilvl w:val="0"/>
          <w:numId w:val="188"/>
        </w:numPr>
        <w:spacing w:after="0" w:before="4" w:line="264"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labelled drawing showing: frond, pinna, sorus, rhizome and adventitious roots. </w:t>
      </w:r>
    </w:p>
    <w:p w:rsidR="00000000" w:rsidDel="00000000" w:rsidP="00000000" w:rsidRDefault="00000000" w:rsidRPr="00000000" w14:paraId="000003BF">
      <w:pPr>
        <w:spacing w:after="0" w:line="264" w:lineRule="auto"/>
        <w:ind w:left="38"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To examine Spermatophyta </w:t>
      </w:r>
    </w:p>
    <w:p w:rsidR="00000000" w:rsidDel="00000000" w:rsidP="00000000" w:rsidRDefault="00000000" w:rsidRPr="00000000" w14:paraId="000003C0">
      <w:pPr>
        <w:tabs>
          <w:tab w:val="left" w:pos="720"/>
        </w:tabs>
        <w:spacing w:after="0" w:before="14" w:line="254" w:lineRule="auto"/>
        <w:ind w:right="19"/>
        <w:rPr>
          <w:rFonts w:ascii="Candara" w:cs="Candara" w:eastAsia="Candara" w:hAnsi="Candara"/>
          <w:b w:val="1"/>
          <w:i w:val="1"/>
          <w:color w:val="000000"/>
          <w:sz w:val="24"/>
          <w:szCs w:val="24"/>
        </w:rPr>
      </w:pPr>
      <w:r w:rsidDel="00000000" w:rsidR="00000000" w:rsidRPr="00000000">
        <w:rPr>
          <w:rFonts w:ascii="Candara" w:cs="Candara" w:eastAsia="Candara" w:hAnsi="Candara"/>
          <w:color w:val="000000"/>
          <w:sz w:val="24"/>
          <w:szCs w:val="24"/>
          <w:rtl w:val="0"/>
        </w:rPr>
        <w:t xml:space="preserve">   </w:t>
      </w:r>
      <w:r w:rsidDel="00000000" w:rsidR="00000000" w:rsidRPr="00000000">
        <w:rPr>
          <w:rFonts w:ascii="Candara" w:cs="Candara" w:eastAsia="Candara" w:hAnsi="Candara"/>
          <w:b w:val="1"/>
          <w:i w:val="1"/>
          <w:color w:val="000000"/>
          <w:sz w:val="24"/>
          <w:szCs w:val="24"/>
          <w:rtl w:val="0"/>
        </w:rPr>
        <w:t xml:space="preserve">A mature twig of either cypress or pinus with cones is obtained. </w:t>
      </w:r>
    </w:p>
    <w:p w:rsidR="00000000" w:rsidDel="00000000" w:rsidP="00000000" w:rsidRDefault="00000000" w:rsidRPr="00000000" w14:paraId="000003C1">
      <w:pPr>
        <w:numPr>
          <w:ilvl w:val="0"/>
          <w:numId w:val="190"/>
        </w:numPr>
        <w:spacing w:after="0" w:before="14"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Observation of Male and female is made using a hand-lens. </w:t>
      </w:r>
    </w:p>
    <w:p w:rsidR="00000000" w:rsidDel="00000000" w:rsidP="00000000" w:rsidRDefault="00000000" w:rsidRPr="00000000" w14:paraId="000003C2">
      <w:pPr>
        <w:numPr>
          <w:ilvl w:val="0"/>
          <w:numId w:val="190"/>
        </w:numPr>
        <w:spacing w:after="0" w:before="14"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naked seeds are noted. </w:t>
      </w:r>
    </w:p>
    <w:p w:rsidR="00000000" w:rsidDel="00000000" w:rsidP="00000000" w:rsidRDefault="00000000" w:rsidRPr="00000000" w14:paraId="000003C3">
      <w:pPr>
        <w:numPr>
          <w:ilvl w:val="0"/>
          <w:numId w:val="190"/>
        </w:numPr>
        <w:spacing w:after="0" w:before="14"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leaves show xerophytic characteristics e.g. they are rolled, or needle-like. </w:t>
      </w:r>
    </w:p>
    <w:p w:rsidR="00000000" w:rsidDel="00000000" w:rsidP="00000000" w:rsidRDefault="00000000" w:rsidRPr="00000000" w14:paraId="000003C4">
      <w:pPr>
        <w:tabs>
          <w:tab w:val="left" w:pos="720"/>
        </w:tabs>
        <w:spacing w:after="0" w:before="9" w:line="254" w:lineRule="auto"/>
        <w:ind w:right="24"/>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  </w:t>
      </w:r>
    </w:p>
    <w:p w:rsidR="00000000" w:rsidDel="00000000" w:rsidP="00000000" w:rsidRDefault="00000000" w:rsidRPr="00000000" w14:paraId="000003C5">
      <w:pPr>
        <w:tabs>
          <w:tab w:val="left" w:pos="720"/>
        </w:tabs>
        <w:spacing w:after="0" w:before="9" w:line="254" w:lineRule="auto"/>
        <w:ind w:right="24"/>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   A mature bean plant with pods is obtained, </w:t>
      </w:r>
    </w:p>
    <w:p w:rsidR="00000000" w:rsidDel="00000000" w:rsidP="00000000" w:rsidRDefault="00000000" w:rsidRPr="00000000" w14:paraId="000003C6">
      <w:pPr>
        <w:numPr>
          <w:ilvl w:val="0"/>
          <w:numId w:val="190"/>
        </w:numPr>
        <w:spacing w:after="0" w:before="28" w:line="25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Observation of the leaves, stem and roots is made. </w:t>
      </w:r>
    </w:p>
    <w:p w:rsidR="00000000" w:rsidDel="00000000" w:rsidP="00000000" w:rsidRDefault="00000000" w:rsidRPr="00000000" w14:paraId="000003C7">
      <w:pPr>
        <w:numPr>
          <w:ilvl w:val="0"/>
          <w:numId w:val="190"/>
        </w:numPr>
        <w:spacing w:after="0" w:before="4" w:line="259"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b w:val="1"/>
          <w:color w:val="000000"/>
          <w:sz w:val="24"/>
          <w:szCs w:val="24"/>
          <w:rtl w:val="0"/>
        </w:rPr>
        <w:t xml:space="preserve">Leaves are compound, broad arid </w:t>
      </w:r>
      <w:r w:rsidDel="00000000" w:rsidR="00000000" w:rsidRPr="00000000">
        <w:rPr>
          <w:rFonts w:ascii="Candara" w:cs="Candara" w:eastAsia="Candara" w:hAnsi="Candara"/>
          <w:color w:val="000000"/>
          <w:sz w:val="24"/>
          <w:szCs w:val="24"/>
          <w:rtl w:val="0"/>
        </w:rPr>
        <w:t xml:space="preserve">have network of veins. </w:t>
      </w:r>
    </w:p>
    <w:p w:rsidR="00000000" w:rsidDel="00000000" w:rsidP="00000000" w:rsidRDefault="00000000" w:rsidRPr="00000000" w14:paraId="000003C8">
      <w:pPr>
        <w:numPr>
          <w:ilvl w:val="0"/>
          <w:numId w:val="190"/>
        </w:numPr>
        <w:spacing w:after="0" w:before="4" w:line="259"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Ieaf-has a leaf stalk. </w:t>
      </w:r>
    </w:p>
    <w:p w:rsidR="00000000" w:rsidDel="00000000" w:rsidP="00000000" w:rsidRDefault="00000000" w:rsidRPr="00000000" w14:paraId="000003C9">
      <w:pPr>
        <w:numPr>
          <w:ilvl w:val="0"/>
          <w:numId w:val="190"/>
        </w:numPr>
        <w:spacing w:after="0" w:before="28" w:line="25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 tap root system. </w:t>
      </w:r>
    </w:p>
    <w:p w:rsidR="00000000" w:rsidDel="00000000" w:rsidP="00000000" w:rsidRDefault="00000000" w:rsidRPr="00000000" w14:paraId="000003CA">
      <w:pPr>
        <w:numPr>
          <w:ilvl w:val="0"/>
          <w:numId w:val="190"/>
        </w:numPr>
        <w:spacing w:after="0" w:before="28" w:line="25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Floral parts are in five e.g. 5 petals. </w:t>
      </w:r>
    </w:p>
    <w:p w:rsidR="00000000" w:rsidDel="00000000" w:rsidP="00000000" w:rsidRDefault="00000000" w:rsidRPr="00000000" w14:paraId="000003CB">
      <w:pPr>
        <w:numPr>
          <w:ilvl w:val="0"/>
          <w:numId w:val="190"/>
        </w:numPr>
        <w:spacing w:after="0" w:before="28" w:line="25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bean seed has two cotyledons.  </w:t>
      </w:r>
    </w:p>
    <w:p w:rsidR="00000000" w:rsidDel="00000000" w:rsidP="00000000" w:rsidRDefault="00000000" w:rsidRPr="00000000" w14:paraId="000003CC">
      <w:pPr>
        <w:spacing w:after="0" w:before="28" w:line="254" w:lineRule="auto"/>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   A mature maize plant is obtained. </w:t>
      </w:r>
    </w:p>
    <w:p w:rsidR="00000000" w:rsidDel="00000000" w:rsidP="00000000" w:rsidRDefault="00000000" w:rsidRPr="00000000" w14:paraId="000003CD">
      <w:pPr>
        <w:numPr>
          <w:ilvl w:val="0"/>
          <w:numId w:val="190"/>
        </w:numPr>
        <w:spacing w:after="0" w:before="28" w:line="254"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Observation of the leaves, stems and roots is made. </w:t>
      </w:r>
    </w:p>
    <w:p w:rsidR="00000000" w:rsidDel="00000000" w:rsidP="00000000" w:rsidRDefault="00000000" w:rsidRPr="00000000" w14:paraId="000003CE">
      <w:pPr>
        <w:numPr>
          <w:ilvl w:val="0"/>
          <w:numId w:val="190"/>
        </w:numPr>
        <w:spacing w:after="0" w:before="28" w:line="254"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Leaves are simple, narrow and long with parallel veins .. </w:t>
      </w:r>
    </w:p>
    <w:p w:rsidR="00000000" w:rsidDel="00000000" w:rsidP="00000000" w:rsidRDefault="00000000" w:rsidRPr="00000000" w14:paraId="000003CF">
      <w:pPr>
        <w:numPr>
          <w:ilvl w:val="0"/>
          <w:numId w:val="190"/>
        </w:numPr>
        <w:spacing w:after="0" w:before="19" w:line="254" w:lineRule="auto"/>
        <w:ind w:left="720" w:right="71"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petiole is modified to form a leaf sheath. </w:t>
      </w:r>
    </w:p>
    <w:p w:rsidR="00000000" w:rsidDel="00000000" w:rsidP="00000000" w:rsidRDefault="00000000" w:rsidRPr="00000000" w14:paraId="000003D0">
      <w:pPr>
        <w:numPr>
          <w:ilvl w:val="0"/>
          <w:numId w:val="190"/>
        </w:numPr>
        <w:spacing w:after="0" w:line="259"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a-fibrous root system. </w:t>
      </w:r>
    </w:p>
    <w:p w:rsidR="00000000" w:rsidDel="00000000" w:rsidP="00000000" w:rsidRDefault="00000000" w:rsidRPr="00000000" w14:paraId="000003D1">
      <w:pPr>
        <w:numPr>
          <w:ilvl w:val="0"/>
          <w:numId w:val="190"/>
        </w:numPr>
        <w:spacing w:after="0" w:line="259"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Floral parts are in threes. </w:t>
      </w:r>
    </w:p>
    <w:p w:rsidR="00000000" w:rsidDel="00000000" w:rsidP="00000000" w:rsidRDefault="00000000" w:rsidRPr="00000000" w14:paraId="000003D2">
      <w:pPr>
        <w:numPr>
          <w:ilvl w:val="0"/>
          <w:numId w:val="190"/>
        </w:numPr>
        <w:spacing w:after="0" w:line="259"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maize gram has one cotyledon, </w:t>
      </w:r>
    </w:p>
    <w:p w:rsidR="00000000" w:rsidDel="00000000" w:rsidP="00000000" w:rsidRDefault="00000000" w:rsidRPr="00000000" w14:paraId="000003D3">
      <w:pPr>
        <w:spacing w:after="0" w:line="364" w:lineRule="auto"/>
        <w:ind w:left="57"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Examination of Arthropoda </w:t>
      </w:r>
    </w:p>
    <w:p w:rsidR="00000000" w:rsidDel="00000000" w:rsidP="00000000" w:rsidRDefault="00000000" w:rsidRPr="00000000" w14:paraId="000003D4">
      <w:pPr>
        <w:numPr>
          <w:ilvl w:val="0"/>
          <w:numId w:val="9"/>
        </w:numPr>
        <w:spacing w:after="0" w:before="67" w:line="259" w:lineRule="auto"/>
        <w:ind w:left="720" w:right="9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Specimens of crayfish, millipede, centipede grasshopper and spider are obtained. </w:t>
      </w:r>
    </w:p>
    <w:p w:rsidR="00000000" w:rsidDel="00000000" w:rsidP="00000000" w:rsidRDefault="00000000" w:rsidRPr="00000000" w14:paraId="000003D5">
      <w:pPr>
        <w:numPr>
          <w:ilvl w:val="0"/>
          <w:numId w:val="9"/>
        </w:numPr>
        <w:spacing w:after="0" w:line="268" w:lineRule="auto"/>
        <w:ind w:left="720" w:right="8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Where specimens are not available photographs are used. </w:t>
      </w:r>
    </w:p>
    <w:p w:rsidR="00000000" w:rsidDel="00000000" w:rsidP="00000000" w:rsidRDefault="00000000" w:rsidRPr="00000000" w14:paraId="000003D6">
      <w:pPr>
        <w:numPr>
          <w:ilvl w:val="0"/>
          <w:numId w:val="9"/>
        </w:numPr>
        <w:spacing w:after="0" w:before="9" w:line="259" w:lineRule="auto"/>
        <w:ind w:left="720" w:right="9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External features of the specimens are observed. </w:t>
      </w:r>
    </w:p>
    <w:p w:rsidR="00000000" w:rsidDel="00000000" w:rsidP="00000000" w:rsidRDefault="00000000" w:rsidRPr="00000000" w14:paraId="000003D7">
      <w:pPr>
        <w:spacing w:after="0" w:line="264" w:lineRule="auto"/>
        <w:ind w:right="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     The differences in the following are noted: </w:t>
      </w:r>
    </w:p>
    <w:p w:rsidR="00000000" w:rsidDel="00000000" w:rsidP="00000000" w:rsidRDefault="00000000" w:rsidRPr="00000000" w14:paraId="000003D8">
      <w:pPr>
        <w:numPr>
          <w:ilvl w:val="0"/>
          <w:numId w:val="9"/>
        </w:numPr>
        <w:tabs>
          <w:tab w:val="left" w:pos="96"/>
          <w:tab w:val="left" w:pos="720"/>
        </w:tabs>
        <w:spacing w:after="0" w:line="249"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parts. </w:t>
      </w:r>
    </w:p>
    <w:p w:rsidR="00000000" w:rsidDel="00000000" w:rsidP="00000000" w:rsidRDefault="00000000" w:rsidRPr="00000000" w14:paraId="000003D9">
      <w:pPr>
        <w:numPr>
          <w:ilvl w:val="0"/>
          <w:numId w:val="9"/>
        </w:numPr>
        <w:tabs>
          <w:tab w:val="left" w:pos="96"/>
          <w:tab w:val="left" w:pos="720"/>
        </w:tabs>
        <w:spacing w:after="0" w:line="249"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Antennae. </w:t>
      </w:r>
    </w:p>
    <w:p w:rsidR="00000000" w:rsidDel="00000000" w:rsidP="00000000" w:rsidRDefault="00000000" w:rsidRPr="00000000" w14:paraId="000003DA">
      <w:pPr>
        <w:numPr>
          <w:ilvl w:val="0"/>
          <w:numId w:val="9"/>
        </w:numPr>
        <w:spacing w:after="0" w:before="24" w:line="244" w:lineRule="auto"/>
        <w:ind w:left="720" w:right="183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 appendages. </w:t>
      </w:r>
    </w:p>
    <w:p w:rsidR="00000000" w:rsidDel="00000000" w:rsidP="00000000" w:rsidRDefault="00000000" w:rsidRPr="00000000" w14:paraId="000003DB">
      <w:pPr>
        <w:numPr>
          <w:ilvl w:val="0"/>
          <w:numId w:val="9"/>
        </w:numPr>
        <w:spacing w:after="0" w:before="24" w:line="244" w:lineRule="auto"/>
        <w:ind w:left="720" w:right="183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Eyes. </w:t>
      </w:r>
    </w:p>
    <w:p w:rsidR="00000000" w:rsidDel="00000000" w:rsidP="00000000" w:rsidRDefault="00000000" w:rsidRPr="00000000" w14:paraId="000003DC">
      <w:pPr>
        <w:spacing w:after="0" w:before="192" w:line="244" w:lineRule="auto"/>
        <w:ind w:right="13"/>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3DD">
      <w:pPr>
        <w:spacing w:after="0" w:before="192" w:line="244" w:lineRule="auto"/>
        <w:ind w:right="13"/>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Examination of Chordata </w:t>
      </w:r>
    </w:p>
    <w:p w:rsidR="00000000" w:rsidDel="00000000" w:rsidP="00000000" w:rsidRDefault="00000000" w:rsidRPr="00000000" w14:paraId="000003DE">
      <w:pPr>
        <w:numPr>
          <w:ilvl w:val="0"/>
          <w:numId w:val="9"/>
        </w:numPr>
        <w:spacing w:after="0" w:line="264"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following specimens are obtained: </w:t>
      </w:r>
    </w:p>
    <w:p w:rsidR="00000000" w:rsidDel="00000000" w:rsidP="00000000" w:rsidRDefault="00000000" w:rsidRPr="00000000" w14:paraId="000003DF">
      <w:pPr>
        <w:numPr>
          <w:ilvl w:val="0"/>
          <w:numId w:val="9"/>
        </w:numPr>
        <w:spacing w:after="0" w:line="259"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Tilapia, frog, Lizard, bird and rabbit. </w:t>
      </w:r>
    </w:p>
    <w:p w:rsidR="00000000" w:rsidDel="00000000" w:rsidP="00000000" w:rsidRDefault="00000000" w:rsidRPr="00000000" w14:paraId="000003E0">
      <w:pPr>
        <w:numPr>
          <w:ilvl w:val="0"/>
          <w:numId w:val="9"/>
        </w:numPr>
        <w:spacing w:after="0" w:line="259"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Using observable features each specimen is placed into its class. </w:t>
      </w:r>
    </w:p>
    <w:p w:rsidR="00000000" w:rsidDel="00000000" w:rsidP="00000000" w:rsidRDefault="00000000" w:rsidRPr="00000000" w14:paraId="000003E1">
      <w:pPr>
        <w:spacing w:after="0" w:line="264" w:lineRule="auto"/>
        <w:ind w:right="13"/>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Features used include: </w:t>
      </w:r>
    </w:p>
    <w:p w:rsidR="00000000" w:rsidDel="00000000" w:rsidP="00000000" w:rsidRDefault="00000000" w:rsidRPr="00000000" w14:paraId="000003E2">
      <w:pPr>
        <w:numPr>
          <w:ilvl w:val="0"/>
          <w:numId w:val="9"/>
        </w:numPr>
        <w:spacing w:after="0" w:line="225"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covering. </w:t>
      </w:r>
    </w:p>
    <w:p w:rsidR="00000000" w:rsidDel="00000000" w:rsidP="00000000" w:rsidRDefault="00000000" w:rsidRPr="00000000" w14:paraId="000003E3">
      <w:pPr>
        <w:numPr>
          <w:ilvl w:val="0"/>
          <w:numId w:val="9"/>
        </w:numPr>
        <w:spacing w:after="0" w:line="273"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Limbs. </w:t>
      </w:r>
    </w:p>
    <w:p w:rsidR="00000000" w:rsidDel="00000000" w:rsidP="00000000" w:rsidRDefault="00000000" w:rsidRPr="00000000" w14:paraId="000003E4">
      <w:pPr>
        <w:numPr>
          <w:ilvl w:val="0"/>
          <w:numId w:val="9"/>
        </w:numPr>
        <w:spacing w:after="0" w:line="225" w:lineRule="auto"/>
        <w:ind w:left="720"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Type of teeth. </w:t>
      </w:r>
      <w:r w:rsidDel="00000000" w:rsidR="00000000" w:rsidRPr="00000000">
        <w:rPr>
          <w:rtl w:val="0"/>
        </w:rPr>
      </w:r>
    </w:p>
    <w:p w:rsidR="00000000" w:rsidDel="00000000" w:rsidP="00000000" w:rsidRDefault="00000000" w:rsidRPr="00000000" w14:paraId="000003E5">
      <w:pPr>
        <w:spacing w:after="0" w:line="225" w:lineRule="auto"/>
        <w:ind w:left="360" w:firstLine="0"/>
        <w:jc w:val="center"/>
        <w:rPr>
          <w:rFonts w:ascii="Candara" w:cs="Candara" w:eastAsia="Candara" w:hAnsi="Candara"/>
          <w:b w:val="1"/>
          <w:i w:val="1"/>
          <w:color w:val="000000"/>
          <w:sz w:val="32"/>
          <w:szCs w:val="32"/>
        </w:rPr>
      </w:pPr>
      <w:r w:rsidDel="00000000" w:rsidR="00000000" w:rsidRPr="00000000">
        <w:rPr>
          <w:rFonts w:ascii="Candara" w:cs="Candara" w:eastAsia="Candara" w:hAnsi="Candara"/>
          <w:b w:val="1"/>
          <w:i w:val="1"/>
          <w:color w:val="000000"/>
          <w:sz w:val="32"/>
          <w:szCs w:val="32"/>
          <w:rtl w:val="0"/>
        </w:rPr>
        <w:t xml:space="preserve">END</w:t>
      </w:r>
    </w:p>
    <w:p w:rsidR="00000000" w:rsidDel="00000000" w:rsidP="00000000" w:rsidRDefault="00000000" w:rsidRPr="00000000" w14:paraId="000003E6">
      <w:pPr>
        <w:spacing w:after="0" w:before="292" w:line="508" w:lineRule="auto"/>
        <w:ind w:left="3278" w:firstLine="0"/>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3E7">
      <w:pPr>
        <w:spacing w:after="0" w:before="292" w:line="508" w:lineRule="auto"/>
        <w:ind w:left="3278" w:firstLine="0"/>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3E8">
      <w:pPr>
        <w:spacing w:after="0" w:before="292" w:line="508" w:lineRule="auto"/>
        <w:ind w:left="3278" w:firstLine="0"/>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3E9">
      <w:pPr>
        <w:spacing w:after="0" w:before="292" w:line="508" w:lineRule="auto"/>
        <w:ind w:left="3278" w:firstLine="0"/>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3EA">
      <w:pPr>
        <w:spacing w:after="0" w:before="292" w:line="508" w:lineRule="auto"/>
        <w:ind w:left="3278" w:firstLine="0"/>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3EB">
      <w:pPr>
        <w:spacing w:after="0" w:before="292" w:line="508" w:lineRule="auto"/>
        <w:ind w:left="3278" w:firstLine="0"/>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3EC">
      <w:pPr>
        <w:spacing w:after="0" w:before="292" w:line="508" w:lineRule="auto"/>
        <w:ind w:left="3278" w:firstLine="0"/>
        <w:rPr>
          <w:rFonts w:ascii="Candara" w:cs="Candara" w:eastAsia="Candara" w:hAnsi="Candara"/>
          <w:b w:val="1"/>
          <w:color w:val="000000"/>
          <w:sz w:val="40"/>
          <w:szCs w:val="40"/>
        </w:rPr>
      </w:pPr>
      <w:r w:rsidDel="00000000" w:rsidR="00000000" w:rsidRPr="00000000">
        <w:rPr>
          <w:rtl w:val="0"/>
        </w:rPr>
      </w:r>
    </w:p>
    <w:p w:rsidR="00000000" w:rsidDel="00000000" w:rsidP="00000000" w:rsidRDefault="00000000" w:rsidRPr="00000000" w14:paraId="000003ED">
      <w:pPr>
        <w:spacing w:after="0" w:before="292" w:line="508" w:lineRule="auto"/>
        <w:ind w:left="3278" w:firstLine="0"/>
        <w:rPr>
          <w:rFonts w:ascii="Candara" w:cs="Candara" w:eastAsia="Candara" w:hAnsi="Candara"/>
          <w:b w:val="1"/>
          <w:color w:val="000000"/>
          <w:sz w:val="40"/>
          <w:szCs w:val="40"/>
        </w:rPr>
      </w:pPr>
      <w:r w:rsidDel="00000000" w:rsidR="00000000" w:rsidRPr="00000000">
        <w:rPr>
          <w:rFonts w:ascii="Candara" w:cs="Candara" w:eastAsia="Candara" w:hAnsi="Candara"/>
          <w:b w:val="1"/>
          <w:color w:val="000000"/>
          <w:sz w:val="40"/>
          <w:szCs w:val="40"/>
          <w:rtl w:val="0"/>
        </w:rPr>
        <w:t xml:space="preserve">ECOLOGY </w:t>
      </w:r>
    </w:p>
    <w:p w:rsidR="00000000" w:rsidDel="00000000" w:rsidP="00000000" w:rsidRDefault="00000000" w:rsidRPr="00000000" w14:paraId="000003EE">
      <w:pPr>
        <w:spacing w:after="0" w:line="547"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Introduction</w:t>
      </w:r>
    </w:p>
    <w:p w:rsidR="00000000" w:rsidDel="00000000" w:rsidP="00000000" w:rsidRDefault="00000000" w:rsidRPr="00000000" w14:paraId="000003EF">
      <w:pPr>
        <w:numPr>
          <w:ilvl w:val="0"/>
          <w:numId w:val="3"/>
        </w:numPr>
        <w:spacing w:after="0" w:before="9" w:line="264" w:lineRule="auto"/>
        <w:ind w:left="720" w:right="3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Ecology is the study of organisms and their environment. </w:t>
      </w:r>
    </w:p>
    <w:p w:rsidR="00000000" w:rsidDel="00000000" w:rsidP="00000000" w:rsidRDefault="00000000" w:rsidRPr="00000000" w14:paraId="000003F0">
      <w:pPr>
        <w:numPr>
          <w:ilvl w:val="0"/>
          <w:numId w:val="3"/>
        </w:numPr>
        <w:spacing w:after="0" w:before="9" w:line="264" w:lineRule="auto"/>
        <w:ind w:left="720" w:right="3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All organisms show interdependence on one another. </w:t>
      </w:r>
    </w:p>
    <w:p w:rsidR="00000000" w:rsidDel="00000000" w:rsidP="00000000" w:rsidRDefault="00000000" w:rsidRPr="00000000" w14:paraId="000003F1">
      <w:pPr>
        <w:numPr>
          <w:ilvl w:val="0"/>
          <w:numId w:val="3"/>
        </w:numPr>
        <w:spacing w:after="0" w:before="9" w:line="264" w:lineRule="auto"/>
        <w:ind w:left="720" w:right="3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Organisms are affected by their environment, and they in turn affect the environment. </w:t>
      </w:r>
    </w:p>
    <w:p w:rsidR="00000000" w:rsidDel="00000000" w:rsidP="00000000" w:rsidRDefault="00000000" w:rsidRPr="00000000" w14:paraId="000003F2">
      <w:pPr>
        <w:numPr>
          <w:ilvl w:val="0"/>
          <w:numId w:val="3"/>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Green plants manufacture food by photosynthesis which other organisms obtain directly or indirectly. </w:t>
      </w:r>
    </w:p>
    <w:p w:rsidR="00000000" w:rsidDel="00000000" w:rsidP="00000000" w:rsidRDefault="00000000" w:rsidRPr="00000000" w14:paraId="000003F3">
      <w:pPr>
        <w:numPr>
          <w:ilvl w:val="0"/>
          <w:numId w:val="3"/>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Growth of plants is mainly affected by environmental factors such as soil and climatic factors. </w:t>
      </w:r>
    </w:p>
    <w:p w:rsidR="00000000" w:rsidDel="00000000" w:rsidP="00000000" w:rsidRDefault="00000000" w:rsidRPr="00000000" w14:paraId="000003F4">
      <w:pPr>
        <w:numPr>
          <w:ilvl w:val="0"/>
          <w:numId w:val="3"/>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On the other hand, organisms modify the environment through various activities. </w:t>
      </w:r>
    </w:p>
    <w:p w:rsidR="00000000" w:rsidDel="00000000" w:rsidP="00000000" w:rsidRDefault="00000000" w:rsidRPr="00000000" w14:paraId="000003F5">
      <w:pPr>
        <w:numPr>
          <w:ilvl w:val="0"/>
          <w:numId w:val="3"/>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interrelationship comprises the study of ecology. </w:t>
      </w:r>
    </w:p>
    <w:p w:rsidR="00000000" w:rsidDel="00000000" w:rsidP="00000000" w:rsidRDefault="00000000" w:rsidRPr="00000000" w14:paraId="000003F6">
      <w:pPr>
        <w:numPr>
          <w:ilvl w:val="0"/>
          <w:numId w:val="3"/>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study of ecology is important in several fields of study such as agriculture and environmental studies. </w:t>
      </w:r>
    </w:p>
    <w:p w:rsidR="00000000" w:rsidDel="00000000" w:rsidP="00000000" w:rsidRDefault="00000000" w:rsidRPr="00000000" w14:paraId="000003F7">
      <w:pPr>
        <w:spacing w:after="0" w:before="177" w:line="336" w:lineRule="auto"/>
        <w:ind w:left="29" w:right="1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Concepts and Terms Used in Ecology </w:t>
      </w:r>
    </w:p>
    <w:p w:rsidR="00000000" w:rsidDel="00000000" w:rsidP="00000000" w:rsidRDefault="00000000" w:rsidRPr="00000000" w14:paraId="000003F8">
      <w:pPr>
        <w:numPr>
          <w:ilvl w:val="0"/>
          <w:numId w:val="4"/>
        </w:numPr>
        <w:tabs>
          <w:tab w:val="left" w:pos="10"/>
          <w:tab w:val="left" w:pos="720"/>
          <w:tab w:val="left" w:pos="1704"/>
        </w:tabs>
        <w:spacing w:after="0" w:before="96"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Habitat:</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3F9">
      <w:pPr>
        <w:numPr>
          <w:ilvl w:val="0"/>
          <w:numId w:val="5"/>
        </w:numPr>
        <w:tabs>
          <w:tab w:val="left" w:pos="10"/>
          <w:tab w:val="left" w:pos="1080"/>
          <w:tab w:val="left" w:pos="1704"/>
        </w:tabs>
        <w:spacing w:after="0" w:before="96" w:line="264" w:lineRule="auto"/>
        <w:ind w:left="720" w:right="8" w:firstLine="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place or "home" that an organism lives or is found, </w:t>
      </w:r>
    </w:p>
    <w:p w:rsidR="00000000" w:rsidDel="00000000" w:rsidP="00000000" w:rsidRDefault="00000000" w:rsidRPr="00000000" w14:paraId="000003FA">
      <w:pPr>
        <w:numPr>
          <w:ilvl w:val="0"/>
          <w:numId w:val="5"/>
        </w:numPr>
        <w:tabs>
          <w:tab w:val="left" w:pos="10"/>
          <w:tab w:val="left" w:pos="720"/>
          <w:tab w:val="left" w:pos="1080"/>
          <w:tab w:val="left" w:pos="1704"/>
        </w:tabs>
        <w:spacing w:after="0" w:before="96" w:line="264" w:lineRule="auto"/>
        <w:ind w:left="720" w:right="8" w:firstLine="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 forest or grassland. </w:t>
      </w:r>
    </w:p>
    <w:p w:rsidR="00000000" w:rsidDel="00000000" w:rsidP="00000000" w:rsidRDefault="00000000" w:rsidRPr="00000000" w14:paraId="000003FB">
      <w:pPr>
        <w:numPr>
          <w:ilvl w:val="0"/>
          <w:numId w:val="4"/>
        </w:numPr>
        <w:spacing w:after="0" w:line="264"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Niche:</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3FC">
      <w:pPr>
        <w:numPr>
          <w:ilvl w:val="0"/>
          <w:numId w:val="6"/>
        </w:numPr>
        <w:spacing w:after="0" w:line="264" w:lineRule="auto"/>
        <w:ind w:left="108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niche is the functional unit in the habitat.</w:t>
      </w:r>
    </w:p>
    <w:p w:rsidR="00000000" w:rsidDel="00000000" w:rsidP="00000000" w:rsidRDefault="00000000" w:rsidRPr="00000000" w14:paraId="000003FD">
      <w:pPr>
        <w:numPr>
          <w:ilvl w:val="0"/>
          <w:numId w:val="6"/>
        </w:numPr>
        <w:spacing w:after="0" w:line="264" w:lineRule="auto"/>
        <w:ind w:left="108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It includes not only the specific place in which an organism lives but also how the organism functions. </w:t>
      </w:r>
    </w:p>
    <w:p w:rsidR="00000000" w:rsidDel="00000000" w:rsidP="00000000" w:rsidRDefault="00000000" w:rsidRPr="00000000" w14:paraId="000003FE">
      <w:pPr>
        <w:numPr>
          <w:ilvl w:val="0"/>
          <w:numId w:val="6"/>
        </w:numPr>
        <w:spacing w:after="0" w:line="264" w:lineRule="auto"/>
        <w:ind w:left="108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To avoid or reduce competition, organisms are separated or segregated by their niches, </w:t>
      </w:r>
    </w:p>
    <w:p w:rsidR="00000000" w:rsidDel="00000000" w:rsidP="00000000" w:rsidRDefault="00000000" w:rsidRPr="00000000" w14:paraId="000003FF">
      <w:pPr>
        <w:numPr>
          <w:ilvl w:val="0"/>
          <w:numId w:val="6"/>
        </w:numPr>
        <w:spacing w:after="0" w:line="264" w:lineRule="auto"/>
        <w:ind w:left="108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for example, different species of birds make their nest on one tree, some at tips of terminal branches, and others feed on leaves, some on flowers and yet others on fruits of the same tree, i.e., food niche. </w:t>
      </w:r>
    </w:p>
    <w:p w:rsidR="00000000" w:rsidDel="00000000" w:rsidP="00000000" w:rsidRDefault="00000000" w:rsidRPr="00000000" w14:paraId="00000400">
      <w:pPr>
        <w:numPr>
          <w:ilvl w:val="0"/>
          <w:numId w:val="6"/>
        </w:numPr>
        <w:spacing w:after="0" w:line="264" w:lineRule="auto"/>
        <w:ind w:left="108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Yet others feed on same food, e.g., worms in the same place but at different times - time niche. </w:t>
      </w:r>
    </w:p>
    <w:p w:rsidR="00000000" w:rsidDel="00000000" w:rsidP="00000000" w:rsidRDefault="00000000" w:rsidRPr="00000000" w14:paraId="00000401">
      <w:pPr>
        <w:numPr>
          <w:ilvl w:val="0"/>
          <w:numId w:val="4"/>
        </w:numPr>
        <w:spacing w:after="0" w:line="264"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Population:</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02">
      <w:pPr>
        <w:numPr>
          <w:ilvl w:val="1"/>
          <w:numId w:val="4"/>
        </w:numPr>
        <w:spacing w:after="0" w:line="264" w:lineRule="auto"/>
        <w:ind w:left="144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term population refers to the total number of individuals of a species living in a given area at a particular time. </w:t>
      </w:r>
    </w:p>
    <w:p w:rsidR="00000000" w:rsidDel="00000000" w:rsidP="00000000" w:rsidRDefault="00000000" w:rsidRPr="00000000" w14:paraId="00000403">
      <w:pPr>
        <w:numPr>
          <w:ilvl w:val="1"/>
          <w:numId w:val="4"/>
        </w:numPr>
        <w:spacing w:after="0" w:before="4" w:line="264" w:lineRule="auto"/>
        <w:ind w:left="1440" w:right="13" w:hanging="36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4"/>
          <w:szCs w:val="24"/>
          <w:rtl w:val="0"/>
        </w:rPr>
        <w:t xml:space="preserve">Density</w:t>
      </w:r>
      <w:r w:rsidDel="00000000" w:rsidR="00000000" w:rsidRPr="00000000">
        <w:rPr>
          <w:rFonts w:ascii="Candara" w:cs="Candara" w:eastAsia="Candara" w:hAnsi="Candara"/>
          <w:color w:val="000000"/>
          <w:sz w:val="24"/>
          <w:szCs w:val="24"/>
          <w:rtl w:val="0"/>
        </w:rPr>
        <w:t xml:space="preserve"> is the number of </w:t>
      </w:r>
      <w:r w:rsidDel="00000000" w:rsidR="00000000" w:rsidRPr="00000000">
        <w:rPr>
          <w:rFonts w:ascii="Candara" w:cs="Candara" w:eastAsia="Candara" w:hAnsi="Candara"/>
          <w:b w:val="1"/>
          <w:i w:val="1"/>
          <w:color w:val="000000"/>
          <w:sz w:val="28"/>
          <w:szCs w:val="28"/>
          <w:rtl w:val="0"/>
        </w:rPr>
        <w:t xml:space="preserve">individuals</w:t>
      </w:r>
      <w:r w:rsidDel="00000000" w:rsidR="00000000" w:rsidRPr="00000000">
        <w:rPr>
          <w:rFonts w:ascii="Candara" w:cs="Candara" w:eastAsia="Candara" w:hAnsi="Candara"/>
          <w:color w:val="000000"/>
          <w:sz w:val="24"/>
          <w:szCs w:val="24"/>
          <w:rtl w:val="0"/>
        </w:rPr>
        <w:t xml:space="preserve"> of a population found in a </w:t>
      </w:r>
      <w:r w:rsidDel="00000000" w:rsidR="00000000" w:rsidRPr="00000000">
        <w:rPr>
          <w:rFonts w:ascii="Candara" w:cs="Candara" w:eastAsia="Candara" w:hAnsi="Candara"/>
          <w:b w:val="1"/>
          <w:i w:val="1"/>
          <w:color w:val="000000"/>
          <w:sz w:val="24"/>
          <w:szCs w:val="24"/>
          <w:rtl w:val="0"/>
        </w:rPr>
        <w:t xml:space="preserve">unit area</w:t>
      </w:r>
      <w:r w:rsidDel="00000000" w:rsidR="00000000" w:rsidRPr="00000000">
        <w:rPr>
          <w:rFonts w:ascii="Candara" w:cs="Candara" w:eastAsia="Candara" w:hAnsi="Candara"/>
          <w:color w:val="000000"/>
          <w:sz w:val="24"/>
          <w:szCs w:val="24"/>
          <w:rtl w:val="0"/>
        </w:rPr>
        <w:t xml:space="preserve">, i.e., </w:t>
      </w:r>
    </w:p>
    <w:p w:rsidR="00000000" w:rsidDel="00000000" w:rsidP="00000000" w:rsidRDefault="00000000" w:rsidRPr="00000000" w14:paraId="00000404">
      <w:pPr>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pict>
          <v:shape id="_x0000_i1026" style="width:138.75pt;height:41.25pt" o:ole="" type="#_x0000_t75">
            <v:imagedata r:id="rId3" o:title=""/>
          </v:shape>
          <o:OLEObject DrawAspect="Content" r:id="rId4" ObjectID="_1485693808" ProgID="PBrush" ShapeID="_x0000_i1026" Type="Embed"/>
        </w:pict>
      </w:r>
      <w:r w:rsidDel="00000000" w:rsidR="00000000" w:rsidRPr="00000000">
        <w:rPr>
          <w:rtl w:val="0"/>
        </w:rPr>
      </w:r>
    </w:p>
    <w:p w:rsidR="00000000" w:rsidDel="00000000" w:rsidP="00000000" w:rsidRDefault="00000000" w:rsidRPr="00000000" w14:paraId="00000405">
      <w:pPr>
        <w:numPr>
          <w:ilvl w:val="2"/>
          <w:numId w:val="4"/>
        </w:numPr>
        <w:spacing w:after="0" w:line="240" w:lineRule="auto"/>
        <w:ind w:left="1260" w:right="13" w:hanging="90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Dispersion:</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06">
      <w:pPr>
        <w:numPr>
          <w:ilvl w:val="1"/>
          <w:numId w:val="4"/>
        </w:numPr>
        <w:spacing w:after="0" w:line="240" w:lineRule="auto"/>
        <w:ind w:left="144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distribution of individuals in the available space. </w:t>
      </w:r>
    </w:p>
    <w:p w:rsidR="00000000" w:rsidDel="00000000" w:rsidP="00000000" w:rsidRDefault="00000000" w:rsidRPr="00000000" w14:paraId="00000407">
      <w:pPr>
        <w:numPr>
          <w:ilvl w:val="1"/>
          <w:numId w:val="4"/>
        </w:numPr>
        <w:spacing w:after="0" w:line="240" w:lineRule="auto"/>
        <w:ind w:left="144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Dispersion may be uniform as in maize plants in a plantation; </w:t>
      </w:r>
    </w:p>
    <w:p w:rsidR="00000000" w:rsidDel="00000000" w:rsidP="00000000" w:rsidRDefault="00000000" w:rsidRPr="00000000" w14:paraId="00000408">
      <w:pPr>
        <w:numPr>
          <w:ilvl w:val="1"/>
          <w:numId w:val="4"/>
        </w:numPr>
        <w:spacing w:after="0" w:line="240" w:lineRule="auto"/>
        <w:ind w:left="144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random as in cactus plants in the savannah ecosystem or clumped together as in human population in cities. </w:t>
      </w:r>
    </w:p>
    <w:p w:rsidR="00000000" w:rsidDel="00000000" w:rsidP="00000000" w:rsidRDefault="00000000" w:rsidRPr="00000000" w14:paraId="00000409">
      <w:pPr>
        <w:numPr>
          <w:ilvl w:val="0"/>
          <w:numId w:val="4"/>
        </w:numPr>
        <w:spacing w:after="0" w:line="264"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Community:</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0A">
      <w:pPr>
        <w:numPr>
          <w:ilvl w:val="0"/>
          <w:numId w:val="7"/>
        </w:numPr>
        <w:spacing w:after="0" w:line="264" w:lineRule="auto"/>
        <w:ind w:left="144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term used to describe all the organisms living together in an area. </w:t>
      </w:r>
    </w:p>
    <w:p w:rsidR="00000000" w:rsidDel="00000000" w:rsidP="00000000" w:rsidRDefault="00000000" w:rsidRPr="00000000" w14:paraId="0000040B">
      <w:pPr>
        <w:numPr>
          <w:ilvl w:val="0"/>
          <w:numId w:val="7"/>
        </w:numPr>
        <w:spacing w:after="0" w:line="264" w:lineRule="auto"/>
        <w:ind w:left="144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During the development of an ecosystem, the species composition of a community changes progressively through stages. </w:t>
      </w:r>
    </w:p>
    <w:p w:rsidR="00000000" w:rsidDel="00000000" w:rsidP="00000000" w:rsidRDefault="00000000" w:rsidRPr="00000000" w14:paraId="0000040C">
      <w:pPr>
        <w:numPr>
          <w:ilvl w:val="0"/>
          <w:numId w:val="7"/>
        </w:numPr>
        <w:spacing w:after="0" w:line="264" w:lineRule="auto"/>
        <w:ind w:left="144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Finally a steady state is reached and this is described as the </w:t>
      </w:r>
      <w:r w:rsidDel="00000000" w:rsidR="00000000" w:rsidRPr="00000000">
        <w:rPr>
          <w:rFonts w:ascii="Candara" w:cs="Candara" w:eastAsia="Candara" w:hAnsi="Candara"/>
          <w:b w:val="1"/>
          <w:i w:val="1"/>
          <w:color w:val="000000"/>
          <w:sz w:val="24"/>
          <w:szCs w:val="24"/>
          <w:rtl w:val="0"/>
        </w:rPr>
        <w:t xml:space="preserve">climax community.</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0D">
      <w:pPr>
        <w:numPr>
          <w:ilvl w:val="0"/>
          <w:numId w:val="7"/>
        </w:numPr>
        <w:spacing w:after="0" w:line="264" w:lineRule="auto"/>
        <w:ind w:left="144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development of an ecosystem is termed succession. </w:t>
      </w:r>
    </w:p>
    <w:p w:rsidR="00000000" w:rsidDel="00000000" w:rsidP="00000000" w:rsidRDefault="00000000" w:rsidRPr="00000000" w14:paraId="0000040E">
      <w:pPr>
        <w:numPr>
          <w:ilvl w:val="0"/>
          <w:numId w:val="7"/>
        </w:numPr>
        <w:spacing w:after="0" w:line="264" w:lineRule="auto"/>
        <w:ind w:left="144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stage in development of an ecosystem is a sere. </w:t>
      </w:r>
    </w:p>
    <w:p w:rsidR="00000000" w:rsidDel="00000000" w:rsidP="00000000" w:rsidRDefault="00000000" w:rsidRPr="00000000" w14:paraId="0000040F">
      <w:pPr>
        <w:numPr>
          <w:ilvl w:val="0"/>
          <w:numId w:val="7"/>
        </w:numPr>
        <w:spacing w:after="0" w:line="264" w:lineRule="auto"/>
        <w:ind w:left="144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Succession is </w:t>
      </w:r>
      <w:r w:rsidDel="00000000" w:rsidR="00000000" w:rsidRPr="00000000">
        <w:rPr>
          <w:rFonts w:ascii="Candara" w:cs="Candara" w:eastAsia="Candara" w:hAnsi="Candara"/>
          <w:b w:val="1"/>
          <w:i w:val="1"/>
          <w:color w:val="000000"/>
          <w:sz w:val="28"/>
          <w:szCs w:val="28"/>
          <w:rtl w:val="0"/>
        </w:rPr>
        <w:t xml:space="preserve">primary</w:t>
      </w:r>
      <w:r w:rsidDel="00000000" w:rsidR="00000000" w:rsidRPr="00000000">
        <w:rPr>
          <w:rFonts w:ascii="Candara" w:cs="Candara" w:eastAsia="Candara" w:hAnsi="Candara"/>
          <w:color w:val="000000"/>
          <w:sz w:val="24"/>
          <w:szCs w:val="24"/>
          <w:rtl w:val="0"/>
        </w:rPr>
        <w:t xml:space="preserve"> when it starts with bare ground, and </w:t>
      </w:r>
      <w:r w:rsidDel="00000000" w:rsidR="00000000" w:rsidRPr="00000000">
        <w:rPr>
          <w:rFonts w:ascii="Candara" w:cs="Candara" w:eastAsia="Candara" w:hAnsi="Candara"/>
          <w:b w:val="1"/>
          <w:i w:val="1"/>
          <w:color w:val="000000"/>
          <w:sz w:val="28"/>
          <w:szCs w:val="28"/>
          <w:rtl w:val="0"/>
        </w:rPr>
        <w:t xml:space="preserve">secondary</w:t>
      </w:r>
      <w:r w:rsidDel="00000000" w:rsidR="00000000" w:rsidRPr="00000000">
        <w:rPr>
          <w:rFonts w:ascii="Candara" w:cs="Candara" w:eastAsia="Candara" w:hAnsi="Candara"/>
          <w:color w:val="000000"/>
          <w:sz w:val="24"/>
          <w:szCs w:val="24"/>
          <w:rtl w:val="0"/>
        </w:rPr>
        <w:t xml:space="preserve"> when it starts in a previously inhabited area e.g. after clearing a forest. </w:t>
      </w:r>
    </w:p>
    <w:p w:rsidR="00000000" w:rsidDel="00000000" w:rsidP="00000000" w:rsidRDefault="00000000" w:rsidRPr="00000000" w14:paraId="00000410">
      <w:pPr>
        <w:numPr>
          <w:ilvl w:val="0"/>
          <w:numId w:val="4"/>
        </w:numPr>
        <w:spacing w:after="0" w:line="264"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b w:val="1"/>
          <w:color w:val="000000"/>
          <w:sz w:val="28"/>
          <w:szCs w:val="28"/>
          <w:rtl w:val="0"/>
        </w:rPr>
        <w:t xml:space="preserve">The Ecosystem:</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11">
      <w:pPr>
        <w:numPr>
          <w:ilvl w:val="0"/>
          <w:numId w:val="27"/>
        </w:numPr>
        <w:spacing w:after="0" w:line="264" w:lineRule="auto"/>
        <w:ind w:left="144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community and the abiotic or non-living environment together make up an ecosystem or </w:t>
      </w:r>
      <w:r w:rsidDel="00000000" w:rsidR="00000000" w:rsidRPr="00000000">
        <w:rPr>
          <w:rFonts w:ascii="Candara" w:cs="Candara" w:eastAsia="Candara" w:hAnsi="Candara"/>
          <w:b w:val="1"/>
          <w:i w:val="1"/>
          <w:color w:val="000000"/>
          <w:sz w:val="24"/>
          <w:szCs w:val="24"/>
          <w:rtl w:val="0"/>
        </w:rPr>
        <w:t xml:space="preserve">ecological system</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12">
      <w:pPr>
        <w:numPr>
          <w:ilvl w:val="0"/>
          <w:numId w:val="27"/>
        </w:numPr>
        <w:spacing w:after="0" w:line="264" w:lineRule="auto"/>
        <w:ind w:left="144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this system </w:t>
      </w:r>
      <w:r w:rsidDel="00000000" w:rsidR="00000000" w:rsidRPr="00000000">
        <w:rPr>
          <w:rFonts w:ascii="Candara" w:cs="Candara" w:eastAsia="Candara" w:hAnsi="Candara"/>
          <w:b w:val="1"/>
          <w:i w:val="1"/>
          <w:color w:val="000000"/>
          <w:sz w:val="24"/>
          <w:szCs w:val="24"/>
          <w:rtl w:val="0"/>
        </w:rPr>
        <w:t xml:space="preserve">energy </w:t>
      </w:r>
      <w:r w:rsidDel="00000000" w:rsidR="00000000" w:rsidRPr="00000000">
        <w:rPr>
          <w:rFonts w:ascii="Candara" w:cs="Candara" w:eastAsia="Candara" w:hAnsi="Candara"/>
          <w:color w:val="000000"/>
          <w:sz w:val="24"/>
          <w:szCs w:val="24"/>
          <w:rtl w:val="0"/>
        </w:rPr>
        <w:t xml:space="preserve">flow is clearly defined from producers to consumers and nutrient cycling takes place in paths that links all the organisms and the non-living environment. </w:t>
      </w:r>
    </w:p>
    <w:p w:rsidR="00000000" w:rsidDel="00000000" w:rsidP="00000000" w:rsidRDefault="00000000" w:rsidRPr="00000000" w14:paraId="00000413">
      <w:pPr>
        <w:numPr>
          <w:ilvl w:val="0"/>
          <w:numId w:val="4"/>
        </w:numPr>
        <w:spacing w:after="0" w:before="14" w:line="254" w:lineRule="auto"/>
        <w:ind w:left="720" w:right="19" w:hanging="360"/>
        <w:jc w:val="both"/>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Biomass:</w:t>
      </w:r>
      <w:r w:rsidDel="00000000" w:rsidR="00000000" w:rsidRPr="00000000">
        <w:rPr>
          <w:rFonts w:ascii="Candara" w:cs="Candara" w:eastAsia="Candara" w:hAnsi="Candara"/>
          <w:color w:val="000000"/>
          <w:rtl w:val="0"/>
        </w:rPr>
        <w:t xml:space="preserve"> </w:t>
      </w:r>
      <w:r w:rsidDel="00000000" w:rsidR="00000000" w:rsidRPr="00000000">
        <w:rPr>
          <w:rtl w:val="0"/>
        </w:rPr>
      </w:r>
    </w:p>
    <w:p w:rsidR="00000000" w:rsidDel="00000000" w:rsidP="00000000" w:rsidRDefault="00000000" w:rsidRPr="00000000" w14:paraId="00000414">
      <w:pPr>
        <w:numPr>
          <w:ilvl w:val="0"/>
          <w:numId w:val="28"/>
        </w:numPr>
        <w:spacing w:after="0" w:before="14" w:line="254" w:lineRule="auto"/>
        <w:ind w:left="720" w:right="19" w:firstLine="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mass of all the organisms in a given area. </w:t>
      </w:r>
    </w:p>
    <w:p w:rsidR="00000000" w:rsidDel="00000000" w:rsidP="00000000" w:rsidRDefault="00000000" w:rsidRPr="00000000" w14:paraId="00000415">
      <w:pPr>
        <w:numPr>
          <w:ilvl w:val="0"/>
          <w:numId w:val="28"/>
        </w:numPr>
        <w:spacing w:after="0" w:before="14" w:line="254" w:lineRule="auto"/>
        <w:ind w:left="720" w:right="19" w:firstLine="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Ideally, it is the dry mass that should be compared. </w:t>
      </w:r>
    </w:p>
    <w:p w:rsidR="00000000" w:rsidDel="00000000" w:rsidP="00000000" w:rsidRDefault="00000000" w:rsidRPr="00000000" w14:paraId="00000416">
      <w:pPr>
        <w:numPr>
          <w:ilvl w:val="0"/>
          <w:numId w:val="4"/>
        </w:numPr>
        <w:spacing w:after="0" w:before="14" w:line="254" w:lineRule="auto"/>
        <w:ind w:left="720" w:right="19" w:hanging="360"/>
        <w:jc w:val="both"/>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Carrying capacity:</w:t>
      </w:r>
      <w:r w:rsidDel="00000000" w:rsidR="00000000" w:rsidRPr="00000000">
        <w:rPr>
          <w:rtl w:val="0"/>
        </w:rPr>
      </w:r>
    </w:p>
    <w:p w:rsidR="00000000" w:rsidDel="00000000" w:rsidP="00000000" w:rsidRDefault="00000000" w:rsidRPr="00000000" w14:paraId="00000417">
      <w:pPr>
        <w:numPr>
          <w:ilvl w:val="0"/>
          <w:numId w:val="29"/>
        </w:numPr>
        <w:spacing w:after="0" w:before="14" w:line="254" w:lineRule="auto"/>
        <w:ind w:left="144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maximum sustainable density in a given area e.g. the number of herbivores a given area can support without overgrazing. </w:t>
      </w:r>
    </w:p>
    <w:p w:rsidR="00000000" w:rsidDel="00000000" w:rsidP="00000000" w:rsidRDefault="00000000" w:rsidRPr="00000000" w14:paraId="00000418">
      <w:pPr>
        <w:spacing w:after="0" w:before="115" w:line="302"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19">
      <w:pPr>
        <w:spacing w:after="0" w:before="115" w:line="302" w:lineRule="auto"/>
        <w:rPr>
          <w:rFonts w:ascii="Candara" w:cs="Candara" w:eastAsia="Candara" w:hAnsi="Candara"/>
          <w:b w:val="1"/>
          <w:i w:val="1"/>
          <w:color w:val="000000"/>
          <w:sz w:val="36"/>
          <w:szCs w:val="36"/>
        </w:rPr>
      </w:pPr>
      <w:r w:rsidDel="00000000" w:rsidR="00000000" w:rsidRPr="00000000">
        <w:rPr>
          <w:rFonts w:ascii="Candara" w:cs="Candara" w:eastAsia="Candara" w:hAnsi="Candara"/>
          <w:b w:val="1"/>
          <w:i w:val="1"/>
          <w:color w:val="000000"/>
          <w:sz w:val="36"/>
          <w:szCs w:val="36"/>
          <w:rtl w:val="0"/>
        </w:rPr>
        <w:t xml:space="preserve">Factors in an Ecosystem </w:t>
      </w:r>
    </w:p>
    <w:p w:rsidR="00000000" w:rsidDel="00000000" w:rsidP="00000000" w:rsidRDefault="00000000" w:rsidRPr="00000000" w14:paraId="0000041A">
      <w:pPr>
        <w:numPr>
          <w:ilvl w:val="0"/>
          <w:numId w:val="30"/>
        </w:numPr>
        <w:spacing w:after="0" w:before="86" w:line="273" w:lineRule="auto"/>
        <w:ind w:left="720" w:right="9" w:hanging="360"/>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Abiotic factors (environmental factors) </w:t>
      </w:r>
    </w:p>
    <w:p w:rsidR="00000000" w:rsidDel="00000000" w:rsidP="00000000" w:rsidRDefault="00000000" w:rsidRPr="00000000" w14:paraId="0000041B">
      <w:pPr>
        <w:spacing w:after="0" w:before="86" w:line="273" w:lineRule="auto"/>
        <w:ind w:left="4" w:righ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Temperature </w:t>
      </w:r>
    </w:p>
    <w:p w:rsidR="00000000" w:rsidDel="00000000" w:rsidP="00000000" w:rsidRDefault="00000000" w:rsidRPr="00000000" w14:paraId="0000041C">
      <w:pPr>
        <w:numPr>
          <w:ilvl w:val="0"/>
          <w:numId w:val="30"/>
        </w:numPr>
        <w:spacing w:after="0" w:before="86" w:line="273"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the hotness or coldness of an area or habitat.</w:t>
      </w:r>
    </w:p>
    <w:p w:rsidR="00000000" w:rsidDel="00000000" w:rsidP="00000000" w:rsidRDefault="00000000" w:rsidRPr="00000000" w14:paraId="0000041D">
      <w:pPr>
        <w:numPr>
          <w:ilvl w:val="0"/>
          <w:numId w:val="30"/>
        </w:numPr>
        <w:spacing w:after="0" w:before="86" w:line="273"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directly affects the distribution and productivity (yield) of populations and communities. </w:t>
      </w:r>
    </w:p>
    <w:p w:rsidR="00000000" w:rsidDel="00000000" w:rsidP="00000000" w:rsidRDefault="00000000" w:rsidRPr="00000000" w14:paraId="0000041E">
      <w:pPr>
        <w:numPr>
          <w:ilvl w:val="0"/>
          <w:numId w:val="30"/>
        </w:numPr>
        <w:spacing w:after="0" w:line="259"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organisms are found in areas where temperature is moderate. </w:t>
      </w:r>
    </w:p>
    <w:p w:rsidR="00000000" w:rsidDel="00000000" w:rsidP="00000000" w:rsidRDefault="00000000" w:rsidRPr="00000000" w14:paraId="0000041F">
      <w:pPr>
        <w:numPr>
          <w:ilvl w:val="0"/>
          <w:numId w:val="30"/>
        </w:numPr>
        <w:spacing w:after="0" w:line="259"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However, certain plants and animals have adaptations that enable them to live in areas where temperatures are in the extremes such as the hot deserts and the cold polar regions. </w:t>
      </w:r>
    </w:p>
    <w:p w:rsidR="00000000" w:rsidDel="00000000" w:rsidP="00000000" w:rsidRDefault="00000000" w:rsidRPr="00000000" w14:paraId="00000420">
      <w:pPr>
        <w:numPr>
          <w:ilvl w:val="0"/>
          <w:numId w:val="30"/>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Temperatures not only influence distribution of organisms but also determine the activities of animals. </w:t>
      </w:r>
    </w:p>
    <w:p w:rsidR="00000000" w:rsidDel="00000000" w:rsidP="00000000" w:rsidRDefault="00000000" w:rsidRPr="00000000" w14:paraId="00000421">
      <w:pPr>
        <w:numPr>
          <w:ilvl w:val="0"/>
          <w:numId w:val="30"/>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High temperature usually accelerates the rates of photosynthesis, transpiration, evaporation and the decomposition and recycling of organic matter in the ecosystem. </w:t>
      </w:r>
    </w:p>
    <w:p w:rsidR="00000000" w:rsidDel="00000000" w:rsidP="00000000" w:rsidRDefault="00000000" w:rsidRPr="00000000" w14:paraId="00000422">
      <w:pPr>
        <w:spacing w:after="0" w:before="124" w:line="259" w:lineRule="auto"/>
        <w:ind w:right="9"/>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23">
      <w:pPr>
        <w:spacing w:after="0" w:before="124" w:line="259" w:lineRule="auto"/>
        <w:ind w:left="23" w:right="9" w:firstLine="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Light –</w:t>
      </w:r>
      <w:r w:rsidDel="00000000" w:rsidR="00000000" w:rsidRPr="00000000">
        <w:rPr>
          <w:rtl w:val="0"/>
        </w:rPr>
      </w:r>
    </w:p>
    <w:p w:rsidR="00000000" w:rsidDel="00000000" w:rsidP="00000000" w:rsidRDefault="00000000" w:rsidRPr="00000000" w14:paraId="00000424">
      <w:pPr>
        <w:numPr>
          <w:ilvl w:val="0"/>
          <w:numId w:val="21"/>
        </w:numPr>
        <w:spacing w:after="0" w:before="124" w:line="259" w:lineRule="auto"/>
        <w:ind w:left="743"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Light is required by green plants for photosynthesis. </w:t>
      </w:r>
    </w:p>
    <w:p w:rsidR="00000000" w:rsidDel="00000000" w:rsidP="00000000" w:rsidRDefault="00000000" w:rsidRPr="00000000" w14:paraId="00000425">
      <w:pPr>
        <w:numPr>
          <w:ilvl w:val="0"/>
          <w:numId w:val="21"/>
        </w:numPr>
        <w:spacing w:after="0" w:before="124" w:line="259" w:lineRule="auto"/>
        <w:ind w:left="743"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Light intensity, duration and quality affect organisms in one way or another. </w:t>
      </w:r>
    </w:p>
    <w:p w:rsidR="00000000" w:rsidDel="00000000" w:rsidP="00000000" w:rsidRDefault="00000000" w:rsidRPr="00000000" w14:paraId="00000426">
      <w:pPr>
        <w:spacing w:after="0" w:line="364" w:lineRule="auto"/>
        <w:ind w:left="18"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Atmospheric Pressure </w:t>
      </w:r>
    </w:p>
    <w:p w:rsidR="00000000" w:rsidDel="00000000" w:rsidP="00000000" w:rsidRDefault="00000000" w:rsidRPr="00000000" w14:paraId="00000427">
      <w:pPr>
        <w:numPr>
          <w:ilvl w:val="0"/>
          <w:numId w:val="22"/>
        </w:numPr>
        <w:spacing w:after="0" w:before="62" w:line="259" w:lineRule="auto"/>
        <w:ind w:left="73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force per unit area of atmospheric air that is exerted on organisms at different altitudes. </w:t>
      </w:r>
    </w:p>
    <w:p w:rsidR="00000000" w:rsidDel="00000000" w:rsidP="00000000" w:rsidRDefault="00000000" w:rsidRPr="00000000" w14:paraId="00000428">
      <w:pPr>
        <w:numPr>
          <w:ilvl w:val="0"/>
          <w:numId w:val="22"/>
        </w:numPr>
        <w:spacing w:after="0" w:before="62" w:line="259" w:lineRule="auto"/>
        <w:ind w:left="73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Growth of plants and activity of animals is affected by atmospheric pressure </w:t>
      </w:r>
    </w:p>
    <w:p w:rsidR="00000000" w:rsidDel="00000000" w:rsidP="00000000" w:rsidRDefault="00000000" w:rsidRPr="00000000" w14:paraId="00000429">
      <w:pPr>
        <w:numPr>
          <w:ilvl w:val="0"/>
          <w:numId w:val="22"/>
        </w:numPr>
        <w:spacing w:after="0" w:before="62" w:line="259" w:lineRule="auto"/>
        <w:ind w:left="73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 rate of transpiration in plants and breathing in animals. </w:t>
      </w:r>
    </w:p>
    <w:p w:rsidR="00000000" w:rsidDel="00000000" w:rsidP="00000000" w:rsidRDefault="00000000" w:rsidRPr="00000000" w14:paraId="0000042A">
      <w:pPr>
        <w:spacing w:after="0" w:before="273" w:line="211" w:lineRule="auto"/>
        <w:ind w:left="14" w:right="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Salinity </w:t>
      </w:r>
    </w:p>
    <w:p w:rsidR="00000000" w:rsidDel="00000000" w:rsidP="00000000" w:rsidRDefault="00000000" w:rsidRPr="00000000" w14:paraId="0000042B">
      <w:pPr>
        <w:numPr>
          <w:ilvl w:val="0"/>
          <w:numId w:val="23"/>
        </w:numPr>
        <w:spacing w:after="0" w:before="62" w:line="268" w:lineRule="auto"/>
        <w:ind w:left="744" w:right="3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salt content of soil or water. </w:t>
      </w:r>
    </w:p>
    <w:p w:rsidR="00000000" w:rsidDel="00000000" w:rsidP="00000000" w:rsidRDefault="00000000" w:rsidRPr="00000000" w14:paraId="0000042C">
      <w:pPr>
        <w:numPr>
          <w:ilvl w:val="0"/>
          <w:numId w:val="23"/>
        </w:numPr>
        <w:spacing w:after="0" w:before="62" w:line="268" w:lineRule="auto"/>
        <w:ind w:left="744" w:right="3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Animals and plants living in saline conditions have special adaptations. </w:t>
      </w:r>
    </w:p>
    <w:p w:rsidR="00000000" w:rsidDel="00000000" w:rsidP="00000000" w:rsidRDefault="00000000" w:rsidRPr="00000000" w14:paraId="0000042D">
      <w:pPr>
        <w:spacing w:after="0" w:line="264" w:lineRule="auto"/>
        <w:ind w:left="4" w:right="18" w:firstLine="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Humidity </w:t>
      </w:r>
    </w:p>
    <w:p w:rsidR="00000000" w:rsidDel="00000000" w:rsidP="00000000" w:rsidRDefault="00000000" w:rsidRPr="00000000" w14:paraId="0000042E">
      <w:pPr>
        <w:numPr>
          <w:ilvl w:val="0"/>
          <w:numId w:val="24"/>
        </w:numPr>
        <w:tabs>
          <w:tab w:val="left" w:pos="720"/>
        </w:tabs>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describes the amount of moisture (water vapour) in the air. </w:t>
      </w:r>
    </w:p>
    <w:p w:rsidR="00000000" w:rsidDel="00000000" w:rsidP="00000000" w:rsidRDefault="00000000" w:rsidRPr="00000000" w14:paraId="0000042F">
      <w:pPr>
        <w:numPr>
          <w:ilvl w:val="0"/>
          <w:numId w:val="24"/>
        </w:numPr>
        <w:tabs>
          <w:tab w:val="left" w:pos="720"/>
        </w:tabs>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Humidity affects the rate of transpiration in plants and evaporation in animals. </w:t>
      </w:r>
    </w:p>
    <w:p w:rsidR="00000000" w:rsidDel="00000000" w:rsidP="00000000" w:rsidRDefault="00000000" w:rsidRPr="00000000" w14:paraId="00000430">
      <w:pPr>
        <w:spacing w:after="0" w:before="91" w:line="273" w:lineRule="auto"/>
        <w:ind w:left="24" w:right="47"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31">
      <w:pPr>
        <w:spacing w:after="0" w:before="91" w:line="273" w:lineRule="auto"/>
        <w:ind w:left="24" w:right="47"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pH </w:t>
      </w:r>
    </w:p>
    <w:p w:rsidR="00000000" w:rsidDel="00000000" w:rsidP="00000000" w:rsidRDefault="00000000" w:rsidRPr="00000000" w14:paraId="00000432">
      <w:pPr>
        <w:numPr>
          <w:ilvl w:val="0"/>
          <w:numId w:val="24"/>
        </w:numPr>
        <w:tabs>
          <w:tab w:val="left" w:pos="720"/>
        </w:tabs>
        <w:spacing w:after="0" w:before="91" w:line="273" w:lineRule="auto"/>
        <w:ind w:left="24" w:right="47" w:firstLine="336"/>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the measure of acidity or alkalinity of soil solution or water. </w:t>
      </w:r>
    </w:p>
    <w:p w:rsidR="00000000" w:rsidDel="00000000" w:rsidP="00000000" w:rsidRDefault="00000000" w:rsidRPr="00000000" w14:paraId="00000433">
      <w:pPr>
        <w:numPr>
          <w:ilvl w:val="1"/>
          <w:numId w:val="24"/>
        </w:numPr>
        <w:tabs>
          <w:tab w:val="left" w:pos="720"/>
        </w:tabs>
        <w:spacing w:after="0" w:line="259" w:lineRule="auto"/>
        <w:ind w:left="19" w:right="42" w:firstLine="336"/>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pH is very important to organisms living in water and soil. </w:t>
      </w:r>
    </w:p>
    <w:p w:rsidR="00000000" w:rsidDel="00000000" w:rsidP="00000000" w:rsidRDefault="00000000" w:rsidRPr="00000000" w14:paraId="00000434">
      <w:pPr>
        <w:numPr>
          <w:ilvl w:val="1"/>
          <w:numId w:val="24"/>
        </w:numPr>
        <w:tabs>
          <w:tab w:val="left" w:pos="720"/>
        </w:tabs>
        <w:spacing w:after="0" w:line="259" w:lineRule="auto"/>
        <w:ind w:left="19" w:right="42" w:firstLine="336"/>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prefer a neutral pH. </w:t>
      </w:r>
    </w:p>
    <w:p w:rsidR="00000000" w:rsidDel="00000000" w:rsidP="00000000" w:rsidRDefault="00000000" w:rsidRPr="00000000" w14:paraId="00000435">
      <w:pPr>
        <w:spacing w:after="0" w:before="105" w:line="264" w:lineRule="auto"/>
        <w:ind w:left="24" w:right="33" w:firstLine="0"/>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36">
      <w:pPr>
        <w:spacing w:after="0" w:before="105" w:line="264" w:lineRule="auto"/>
        <w:ind w:left="24" w:right="33" w:firstLine="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Wind:</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37">
      <w:pPr>
        <w:numPr>
          <w:ilvl w:val="0"/>
          <w:numId w:val="25"/>
        </w:numPr>
        <w:spacing w:after="0" w:before="105" w:line="264" w:lineRule="auto"/>
        <w:ind w:left="360" w:right="3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moving air currents and it influences the dispersion of certain plants by  effecting the dispersal of spores, seeds and fruits. </w:t>
      </w:r>
    </w:p>
    <w:p w:rsidR="00000000" w:rsidDel="00000000" w:rsidP="00000000" w:rsidRDefault="00000000" w:rsidRPr="00000000" w14:paraId="00000438">
      <w:pPr>
        <w:numPr>
          <w:ilvl w:val="0"/>
          <w:numId w:val="25"/>
        </w:numPr>
        <w:spacing w:after="0" w:before="105" w:line="264" w:lineRule="auto"/>
        <w:ind w:left="360" w:right="3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Air currents also modify the temperature and humidity of the surroundings. </w:t>
      </w:r>
    </w:p>
    <w:p w:rsidR="00000000" w:rsidDel="00000000" w:rsidP="00000000" w:rsidRDefault="00000000" w:rsidRPr="00000000" w14:paraId="00000439">
      <w:pPr>
        <w:spacing w:after="0" w:line="264" w:lineRule="auto"/>
        <w:ind w:left="4" w:right="18" w:firstLine="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Topography:</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3A">
      <w:pPr>
        <w:numPr>
          <w:ilvl w:val="0"/>
          <w:numId w:val="2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surface features of a place. </w:t>
      </w:r>
    </w:p>
    <w:p w:rsidR="00000000" w:rsidDel="00000000" w:rsidP="00000000" w:rsidRDefault="00000000" w:rsidRPr="00000000" w14:paraId="0000043B">
      <w:pPr>
        <w:numPr>
          <w:ilvl w:val="0"/>
          <w:numId w:val="2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topographical factors considered include altitudes, gradient (slope), depressions and hills. </w:t>
      </w:r>
    </w:p>
    <w:p w:rsidR="00000000" w:rsidDel="00000000" w:rsidP="00000000" w:rsidRDefault="00000000" w:rsidRPr="00000000" w14:paraId="0000043C">
      <w:pPr>
        <w:numPr>
          <w:ilvl w:val="0"/>
          <w:numId w:val="2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All these characteristics affect the distribution of organisms in an area </w:t>
      </w:r>
    </w:p>
    <w:p w:rsidR="00000000" w:rsidDel="00000000" w:rsidP="00000000" w:rsidRDefault="00000000" w:rsidRPr="00000000" w14:paraId="0000043D">
      <w:pPr>
        <w:numPr>
          <w:ilvl w:val="0"/>
          <w:numId w:val="2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 the leeward and windward sides of a hill. </w:t>
      </w:r>
    </w:p>
    <w:p w:rsidR="00000000" w:rsidDel="00000000" w:rsidP="00000000" w:rsidRDefault="00000000" w:rsidRPr="00000000" w14:paraId="0000043E">
      <w:pPr>
        <w:spacing w:after="0" w:line="264" w:lineRule="auto"/>
        <w:ind w:left="4" w:right="18" w:firstLine="0"/>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3F">
      <w:pPr>
        <w:spacing w:after="0" w:line="264" w:lineRule="auto"/>
        <w:ind w:left="4" w:right="18" w:firstLine="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Biotic factors:</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40">
      <w:pPr>
        <w:numPr>
          <w:ilvl w:val="0"/>
          <w:numId w:val="4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the living components in an ecosystem, </w:t>
      </w:r>
    </w:p>
    <w:p w:rsidR="00000000" w:rsidDel="00000000" w:rsidP="00000000" w:rsidRDefault="00000000" w:rsidRPr="00000000" w14:paraId="00000441">
      <w:pPr>
        <w:numPr>
          <w:ilvl w:val="0"/>
          <w:numId w:val="4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competition </w:t>
      </w:r>
    </w:p>
    <w:p w:rsidR="00000000" w:rsidDel="00000000" w:rsidP="00000000" w:rsidRDefault="00000000" w:rsidRPr="00000000" w14:paraId="00000442">
      <w:pPr>
        <w:numPr>
          <w:ilvl w:val="0"/>
          <w:numId w:val="4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predation, </w:t>
      </w:r>
    </w:p>
    <w:p w:rsidR="00000000" w:rsidDel="00000000" w:rsidP="00000000" w:rsidRDefault="00000000" w:rsidRPr="00000000" w14:paraId="00000443">
      <w:pPr>
        <w:numPr>
          <w:ilvl w:val="0"/>
          <w:numId w:val="4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symbiosis, </w:t>
      </w:r>
    </w:p>
    <w:p w:rsidR="00000000" w:rsidDel="00000000" w:rsidP="00000000" w:rsidRDefault="00000000" w:rsidRPr="00000000" w14:paraId="00000444">
      <w:pPr>
        <w:numPr>
          <w:ilvl w:val="0"/>
          <w:numId w:val="4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parasitism,</w:t>
      </w:r>
    </w:p>
    <w:p w:rsidR="00000000" w:rsidDel="00000000" w:rsidP="00000000" w:rsidRDefault="00000000" w:rsidRPr="00000000" w14:paraId="00000445">
      <w:pPr>
        <w:numPr>
          <w:ilvl w:val="0"/>
          <w:numId w:val="46"/>
        </w:numPr>
        <w:spacing w:after="0"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human activities. </w:t>
      </w:r>
    </w:p>
    <w:p w:rsidR="00000000" w:rsidDel="00000000" w:rsidP="00000000" w:rsidRDefault="00000000" w:rsidRPr="00000000" w14:paraId="00000446">
      <w:pPr>
        <w:spacing w:after="0" w:before="124" w:line="331" w:lineRule="auto"/>
        <w:ind w:left="48" w:right="2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Inter-relationships Between Organisms </w:t>
      </w:r>
    </w:p>
    <w:p w:rsidR="00000000" w:rsidDel="00000000" w:rsidP="00000000" w:rsidRDefault="00000000" w:rsidRPr="00000000" w14:paraId="00000447">
      <w:pPr>
        <w:numPr>
          <w:ilvl w:val="0"/>
          <w:numId w:val="46"/>
        </w:numPr>
        <w:spacing w:after="0" w:before="62" w:line="268" w:lineRule="auto"/>
        <w:ind w:left="720" w:right="3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relationships between organisms in a given ecosystem is primarily a feeding one. </w:t>
      </w:r>
    </w:p>
    <w:p w:rsidR="00000000" w:rsidDel="00000000" w:rsidP="00000000" w:rsidRDefault="00000000" w:rsidRPr="00000000" w14:paraId="00000448">
      <w:pPr>
        <w:numPr>
          <w:ilvl w:val="0"/>
          <w:numId w:val="46"/>
        </w:numPr>
        <w:spacing w:after="0" w:before="62" w:line="268" w:lineRule="auto"/>
        <w:ind w:left="720" w:right="3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Organisms in a particular habitat have different feeding levels referred to as trophic levels. </w:t>
      </w:r>
    </w:p>
    <w:p w:rsidR="00000000" w:rsidDel="00000000" w:rsidP="00000000" w:rsidRDefault="00000000" w:rsidRPr="00000000" w14:paraId="00000449">
      <w:pPr>
        <w:numPr>
          <w:ilvl w:val="0"/>
          <w:numId w:val="46"/>
        </w:numPr>
        <w:spacing w:after="0" w:before="62" w:line="268" w:lineRule="auto"/>
        <w:ind w:left="720" w:right="38" w:hanging="360"/>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There are two main trophic levels: </w:t>
      </w:r>
    </w:p>
    <w:p w:rsidR="00000000" w:rsidDel="00000000" w:rsidP="00000000" w:rsidRDefault="00000000" w:rsidRPr="00000000" w14:paraId="0000044A">
      <w:pPr>
        <w:spacing w:after="0" w:before="81" w:line="264" w:lineRule="auto"/>
        <w:ind w:right="23"/>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Producers: </w:t>
      </w:r>
    </w:p>
    <w:p w:rsidR="00000000" w:rsidDel="00000000" w:rsidP="00000000" w:rsidRDefault="00000000" w:rsidRPr="00000000" w14:paraId="0000044B">
      <w:pPr>
        <w:numPr>
          <w:ilvl w:val="0"/>
          <w:numId w:val="46"/>
        </w:numPr>
        <w:spacing w:after="0" w:before="81" w:line="264" w:lineRule="auto"/>
        <w:ind w:left="72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organisms that occupy the first trophic level. </w:t>
      </w:r>
    </w:p>
    <w:p w:rsidR="00000000" w:rsidDel="00000000" w:rsidP="00000000" w:rsidRDefault="00000000" w:rsidRPr="00000000" w14:paraId="0000044C">
      <w:pPr>
        <w:numPr>
          <w:ilvl w:val="0"/>
          <w:numId w:val="46"/>
        </w:numPr>
        <w:spacing w:after="0" w:before="81" w:line="264" w:lineRule="auto"/>
        <w:ind w:left="72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manufacture their own food hence are autotrophic. </w:t>
      </w:r>
    </w:p>
    <w:p w:rsidR="00000000" w:rsidDel="00000000" w:rsidP="00000000" w:rsidRDefault="00000000" w:rsidRPr="00000000" w14:paraId="0000044D">
      <w:pPr>
        <w:spacing w:after="0" w:line="264" w:lineRule="auto"/>
        <w:ind w:right="3"/>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Consumers: </w:t>
      </w:r>
    </w:p>
    <w:p w:rsidR="00000000" w:rsidDel="00000000" w:rsidP="00000000" w:rsidRDefault="00000000" w:rsidRPr="00000000" w14:paraId="0000044E">
      <w:pPr>
        <w:numPr>
          <w:ilvl w:val="0"/>
          <w:numId w:val="46"/>
        </w:numPr>
        <w:spacing w:after="0" w:line="264"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the organisms that feed on organic substances manufactured by green plants. </w:t>
      </w:r>
    </w:p>
    <w:p w:rsidR="00000000" w:rsidDel="00000000" w:rsidP="00000000" w:rsidRDefault="00000000" w:rsidRPr="00000000" w14:paraId="0000044F">
      <w:pPr>
        <w:spacing w:after="0" w:line="264" w:lineRule="auto"/>
        <w:ind w:right="3"/>
        <w:jc w:val="both"/>
        <w:rPr>
          <w:rFonts w:ascii="Candara" w:cs="Candara" w:eastAsia="Candara" w:hAnsi="Candara"/>
          <w:b w:val="1"/>
          <w:i w:val="1"/>
          <w:color w:val="000000"/>
          <w:sz w:val="24"/>
          <w:szCs w:val="24"/>
        </w:rPr>
      </w:pPr>
      <w:r w:rsidDel="00000000" w:rsidR="00000000" w:rsidRPr="00000000">
        <w:rPr>
          <w:rtl w:val="0"/>
        </w:rPr>
      </w:r>
    </w:p>
    <w:p w:rsidR="00000000" w:rsidDel="00000000" w:rsidP="00000000" w:rsidRDefault="00000000" w:rsidRPr="00000000" w14:paraId="00000450">
      <w:pPr>
        <w:spacing w:after="0" w:line="264" w:lineRule="auto"/>
        <w:ind w:right="3"/>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They occupy different trophic levels as follows: </w:t>
      </w:r>
    </w:p>
    <w:p w:rsidR="00000000" w:rsidDel="00000000" w:rsidP="00000000" w:rsidRDefault="00000000" w:rsidRPr="00000000" w14:paraId="00000451">
      <w:pPr>
        <w:numPr>
          <w:ilvl w:val="0"/>
          <w:numId w:val="46"/>
        </w:numPr>
        <w:tabs>
          <w:tab w:val="left" w:pos="720"/>
          <w:tab w:val="left" w:pos="1003"/>
        </w:tabs>
        <w:spacing w:after="0" w:line="268" w:lineRule="auto"/>
        <w:ind w:left="720" w:right="43" w:hanging="36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Primary consumers: </w:t>
      </w:r>
    </w:p>
    <w:p w:rsidR="00000000" w:rsidDel="00000000" w:rsidP="00000000" w:rsidRDefault="00000000" w:rsidRPr="00000000" w14:paraId="00000452">
      <w:pPr>
        <w:numPr>
          <w:ilvl w:val="0"/>
          <w:numId w:val="63"/>
        </w:numPr>
        <w:tabs>
          <w:tab w:val="left" w:pos="720"/>
          <w:tab w:val="left" w:pos="1003"/>
        </w:tabs>
        <w:spacing w:after="0" w:line="268" w:lineRule="auto"/>
        <w:ind w:left="360" w:right="43" w:firstLine="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herbivores and feed on green plants. </w:t>
      </w:r>
    </w:p>
    <w:p w:rsidR="00000000" w:rsidDel="00000000" w:rsidP="00000000" w:rsidRDefault="00000000" w:rsidRPr="00000000" w14:paraId="00000453">
      <w:pPr>
        <w:numPr>
          <w:ilvl w:val="0"/>
          <w:numId w:val="46"/>
        </w:numPr>
        <w:tabs>
          <w:tab w:val="left" w:pos="720"/>
          <w:tab w:val="left" w:pos="998"/>
        </w:tabs>
        <w:spacing w:after="0" w:line="264" w:lineRule="auto"/>
        <w:ind w:left="720" w:right="28" w:hanging="36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Secondary consumers: </w:t>
      </w:r>
    </w:p>
    <w:p w:rsidR="00000000" w:rsidDel="00000000" w:rsidP="00000000" w:rsidRDefault="00000000" w:rsidRPr="00000000" w14:paraId="00000454">
      <w:pPr>
        <w:numPr>
          <w:ilvl w:val="0"/>
          <w:numId w:val="54"/>
        </w:numPr>
        <w:tabs>
          <w:tab w:val="left" w:pos="720"/>
          <w:tab w:val="left" w:pos="998"/>
        </w:tabs>
        <w:spacing w:after="0" w:line="264" w:lineRule="auto"/>
        <w:ind w:left="360" w:right="28" w:firstLine="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carnivores and feed on flesh. </w:t>
      </w:r>
    </w:p>
    <w:p w:rsidR="00000000" w:rsidDel="00000000" w:rsidP="00000000" w:rsidRDefault="00000000" w:rsidRPr="00000000" w14:paraId="00000455">
      <w:pPr>
        <w:numPr>
          <w:ilvl w:val="0"/>
          <w:numId w:val="54"/>
        </w:numPr>
        <w:tabs>
          <w:tab w:val="left" w:pos="720"/>
          <w:tab w:val="left" w:pos="998"/>
        </w:tabs>
        <w:spacing w:after="0" w:line="264" w:lineRule="auto"/>
        <w:ind w:left="1080" w:right="2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First order carnivores feed on herbivores while second order carnivores feed on other carnivores, i.e., tertiary consumers. </w:t>
      </w:r>
    </w:p>
    <w:p w:rsidR="00000000" w:rsidDel="00000000" w:rsidP="00000000" w:rsidRDefault="00000000" w:rsidRPr="00000000" w14:paraId="00000456">
      <w:pPr>
        <w:numPr>
          <w:ilvl w:val="0"/>
          <w:numId w:val="46"/>
        </w:numPr>
        <w:tabs>
          <w:tab w:val="left" w:pos="720"/>
          <w:tab w:val="left" w:pos="1003"/>
        </w:tabs>
        <w:spacing w:after="0" w:before="4" w:line="259" w:lineRule="auto"/>
        <w:ind w:left="720" w:right="33" w:hanging="36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Omnivores:</w:t>
      </w:r>
    </w:p>
    <w:p w:rsidR="00000000" w:rsidDel="00000000" w:rsidP="00000000" w:rsidRDefault="00000000" w:rsidRPr="00000000" w14:paraId="00000457">
      <w:pPr>
        <w:numPr>
          <w:ilvl w:val="0"/>
          <w:numId w:val="56"/>
        </w:numPr>
        <w:tabs>
          <w:tab w:val="left" w:pos="720"/>
          <w:tab w:val="left" w:pos="1003"/>
        </w:tabs>
        <w:spacing w:after="0" w:before="4" w:line="259" w:lineRule="auto"/>
        <w:ind w:left="360" w:right="33" w:firstLine="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animals that feed on both plant and animal material. </w:t>
      </w:r>
    </w:p>
    <w:p w:rsidR="00000000" w:rsidDel="00000000" w:rsidP="00000000" w:rsidRDefault="00000000" w:rsidRPr="00000000" w14:paraId="00000458">
      <w:pPr>
        <w:numPr>
          <w:ilvl w:val="0"/>
          <w:numId w:val="56"/>
        </w:numPr>
        <w:tabs>
          <w:tab w:val="left" w:pos="720"/>
          <w:tab w:val="left" w:pos="1003"/>
        </w:tabs>
        <w:spacing w:after="0" w:before="4" w:line="259" w:lineRule="auto"/>
        <w:ind w:left="360" w:right="33" w:firstLine="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can be primary, secondary or tertiary consumers. </w:t>
      </w:r>
    </w:p>
    <w:p w:rsidR="00000000" w:rsidDel="00000000" w:rsidP="00000000" w:rsidRDefault="00000000" w:rsidRPr="00000000" w14:paraId="00000459">
      <w:pPr>
        <w:spacing w:after="0" w:before="153" w:line="264" w:lineRule="auto"/>
        <w:ind w:right="14"/>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5A">
      <w:pPr>
        <w:spacing w:after="0" w:before="153" w:line="264" w:lineRule="auto"/>
        <w:ind w:right="14"/>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Competition: </w:t>
      </w:r>
    </w:p>
    <w:p w:rsidR="00000000" w:rsidDel="00000000" w:rsidP="00000000" w:rsidRDefault="00000000" w:rsidRPr="00000000" w14:paraId="0000045B">
      <w:pPr>
        <w:numPr>
          <w:ilvl w:val="0"/>
          <w:numId w:val="46"/>
        </w:numPr>
        <w:spacing w:after="0" w:before="153"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describes the situation where two or more organisms in the same habitat require or depend on the same resources. </w:t>
      </w:r>
    </w:p>
    <w:p w:rsidR="00000000" w:rsidDel="00000000" w:rsidP="00000000" w:rsidRDefault="00000000" w:rsidRPr="00000000" w14:paraId="0000045C">
      <w:pPr>
        <w:numPr>
          <w:ilvl w:val="0"/>
          <w:numId w:val="46"/>
        </w:numPr>
        <w:spacing w:after="0" w:before="153"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Organisms in an ecosystem compete for resources like food, space, light, water and mineral nutrients. </w:t>
      </w:r>
    </w:p>
    <w:p w:rsidR="00000000" w:rsidDel="00000000" w:rsidP="00000000" w:rsidRDefault="00000000" w:rsidRPr="00000000" w14:paraId="0000045D">
      <w:pPr>
        <w:numPr>
          <w:ilvl w:val="0"/>
          <w:numId w:val="46"/>
        </w:numPr>
        <w:spacing w:after="0" w:before="153" w:line="264"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Competition takes place when the environmental resource is not adequate for all. </w:t>
      </w:r>
    </w:p>
    <w:p w:rsidR="00000000" w:rsidDel="00000000" w:rsidP="00000000" w:rsidRDefault="00000000" w:rsidRPr="00000000" w14:paraId="0000045E">
      <w:pPr>
        <w:spacing w:after="0" w:line="264" w:lineRule="auto"/>
        <w:ind w:right="28"/>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Intraspecific competition. </w:t>
      </w:r>
    </w:p>
    <w:p w:rsidR="00000000" w:rsidDel="00000000" w:rsidP="00000000" w:rsidRDefault="00000000" w:rsidRPr="00000000" w14:paraId="0000045F">
      <w:pPr>
        <w:numPr>
          <w:ilvl w:val="0"/>
          <w:numId w:val="46"/>
        </w:numPr>
        <w:spacing w:after="0" w:line="264" w:lineRule="auto"/>
        <w:ind w:left="720" w:right="2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competition between organisms of the  same species. </w:t>
      </w:r>
    </w:p>
    <w:p w:rsidR="00000000" w:rsidDel="00000000" w:rsidP="00000000" w:rsidRDefault="00000000" w:rsidRPr="00000000" w14:paraId="00000460">
      <w:pPr>
        <w:numPr>
          <w:ilvl w:val="0"/>
          <w:numId w:val="46"/>
        </w:numPr>
        <w:spacing w:after="0" w:line="264" w:lineRule="auto"/>
        <w:ind w:left="720" w:right="2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For example, maize plants in a field compete for water and nutrients among themselves. </w:t>
      </w:r>
    </w:p>
    <w:p w:rsidR="00000000" w:rsidDel="00000000" w:rsidP="00000000" w:rsidRDefault="00000000" w:rsidRPr="00000000" w14:paraId="00000461">
      <w:pPr>
        <w:spacing w:after="0" w:before="9" w:line="259" w:lineRule="auto"/>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62">
      <w:pPr>
        <w:spacing w:after="0" w:before="9" w:line="259" w:lineRule="auto"/>
        <w:jc w:val="both"/>
        <w:rPr>
          <w:rFonts w:ascii="Candara" w:cs="Candara" w:eastAsia="Candara" w:hAnsi="Candara"/>
          <w:b w:val="1"/>
          <w:color w:val="000000"/>
          <w:sz w:val="24"/>
          <w:szCs w:val="24"/>
        </w:rPr>
      </w:pPr>
      <w:r w:rsidDel="00000000" w:rsidR="00000000" w:rsidRPr="00000000">
        <w:rPr>
          <w:rFonts w:ascii="Candara" w:cs="Candara" w:eastAsia="Candara" w:hAnsi="Candara"/>
          <w:b w:val="1"/>
          <w:i w:val="1"/>
          <w:color w:val="000000"/>
          <w:sz w:val="28"/>
          <w:szCs w:val="28"/>
          <w:rtl w:val="0"/>
        </w:rPr>
        <w:t xml:space="preserve">Interspecific competition</w:t>
      </w:r>
      <w:r w:rsidDel="00000000" w:rsidR="00000000" w:rsidRPr="00000000">
        <w:rPr>
          <w:rFonts w:ascii="Candara" w:cs="Candara" w:eastAsia="Candara" w:hAnsi="Candara"/>
          <w:b w:val="1"/>
          <w:color w:val="000000"/>
          <w:sz w:val="24"/>
          <w:szCs w:val="24"/>
          <w:rtl w:val="0"/>
        </w:rPr>
        <w:t xml:space="preserve">. </w:t>
      </w:r>
    </w:p>
    <w:p w:rsidR="00000000" w:rsidDel="00000000" w:rsidP="00000000" w:rsidRDefault="00000000" w:rsidRPr="00000000" w14:paraId="00000463">
      <w:pPr>
        <w:numPr>
          <w:ilvl w:val="0"/>
          <w:numId w:val="46"/>
        </w:numPr>
        <w:spacing w:after="0" w:before="9"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b w:val="1"/>
          <w:color w:val="000000"/>
          <w:sz w:val="24"/>
          <w:szCs w:val="24"/>
          <w:rtl w:val="0"/>
        </w:rPr>
        <w:t xml:space="preserve">This refers to </w:t>
      </w:r>
      <w:r w:rsidDel="00000000" w:rsidR="00000000" w:rsidRPr="00000000">
        <w:rPr>
          <w:rFonts w:ascii="Candara" w:cs="Candara" w:eastAsia="Candara" w:hAnsi="Candara"/>
          <w:color w:val="000000"/>
          <w:sz w:val="24"/>
          <w:szCs w:val="24"/>
          <w:rtl w:val="0"/>
        </w:rPr>
        <w:t xml:space="preserve">competition between organisms of different species, e.g., different species of predators can compete for water and prey among themselves. </w:t>
      </w:r>
    </w:p>
    <w:p w:rsidR="00000000" w:rsidDel="00000000" w:rsidP="00000000" w:rsidRDefault="00000000" w:rsidRPr="00000000" w14:paraId="00000464">
      <w:pPr>
        <w:spacing w:after="0" w:line="36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Predation </w:t>
      </w:r>
    </w:p>
    <w:p w:rsidR="00000000" w:rsidDel="00000000" w:rsidP="00000000" w:rsidRDefault="00000000" w:rsidRPr="00000000" w14:paraId="00000465">
      <w:pPr>
        <w:numPr>
          <w:ilvl w:val="0"/>
          <w:numId w:val="46"/>
        </w:numPr>
        <w:spacing w:after="0" w:before="4" w:line="259"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is a relationship whereby one animal (the predator) feeds on another (the prey). </w:t>
      </w:r>
    </w:p>
    <w:p w:rsidR="00000000" w:rsidDel="00000000" w:rsidP="00000000" w:rsidRDefault="00000000" w:rsidRPr="00000000" w14:paraId="00000466">
      <w:pPr>
        <w:spacing w:after="0" w:line="364"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Saprophytism </w:t>
      </w:r>
    </w:p>
    <w:p w:rsidR="00000000" w:rsidDel="00000000" w:rsidP="00000000" w:rsidRDefault="00000000" w:rsidRPr="00000000" w14:paraId="00000467">
      <w:pPr>
        <w:numPr>
          <w:ilvl w:val="0"/>
          <w:numId w:val="46"/>
        </w:numPr>
        <w:spacing w:after="0" w:line="3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Saprophytism is the mode of nutrition common in certain species of fungi and bacteria. </w:t>
      </w:r>
    </w:p>
    <w:p w:rsidR="00000000" w:rsidDel="00000000" w:rsidP="00000000" w:rsidRDefault="00000000" w:rsidRPr="00000000" w14:paraId="00000468">
      <w:pPr>
        <w:numPr>
          <w:ilvl w:val="0"/>
          <w:numId w:val="46"/>
        </w:numPr>
        <w:spacing w:after="0" w:line="3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Such organisms feed on dead organic material and release nutrients through the process of decomposition or decay. </w:t>
      </w:r>
    </w:p>
    <w:p w:rsidR="00000000" w:rsidDel="00000000" w:rsidP="00000000" w:rsidRDefault="00000000" w:rsidRPr="00000000" w14:paraId="00000469">
      <w:pPr>
        <w:numPr>
          <w:ilvl w:val="0"/>
          <w:numId w:val="46"/>
        </w:numPr>
        <w:spacing w:after="0" w:line="3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Saprophytes produce enzymes, which digest the substrates externally. </w:t>
      </w:r>
    </w:p>
    <w:p w:rsidR="00000000" w:rsidDel="00000000" w:rsidP="00000000" w:rsidRDefault="00000000" w:rsidRPr="00000000" w14:paraId="0000046A">
      <w:pPr>
        <w:numPr>
          <w:ilvl w:val="0"/>
          <w:numId w:val="46"/>
        </w:numPr>
        <w:spacing w:after="0" w:line="364"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simpler substances are then absorbed. </w:t>
      </w:r>
    </w:p>
    <w:p w:rsidR="00000000" w:rsidDel="00000000" w:rsidP="00000000" w:rsidRDefault="00000000" w:rsidRPr="00000000" w14:paraId="0000046B">
      <w:pPr>
        <w:numPr>
          <w:ilvl w:val="0"/>
          <w:numId w:val="46"/>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Saprophytes help in reducing the accumulation of dead bodies of plants and animals. </w:t>
      </w:r>
    </w:p>
    <w:p w:rsidR="00000000" w:rsidDel="00000000" w:rsidP="00000000" w:rsidRDefault="00000000" w:rsidRPr="00000000" w14:paraId="0000046C">
      <w:pPr>
        <w:numPr>
          <w:ilvl w:val="0"/>
          <w:numId w:val="46"/>
        </w:numPr>
        <w:spacing w:after="0" w:before="4" w:line="240" w:lineRule="auto"/>
        <w:ind w:left="720" w:right="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Harmful saprophytes cause rapid decay of foods such as fruits, vegetables, milk and  meat. </w:t>
      </w:r>
    </w:p>
    <w:p w:rsidR="00000000" w:rsidDel="00000000" w:rsidP="00000000" w:rsidRDefault="00000000" w:rsidRPr="00000000" w14:paraId="0000046D">
      <w:pPr>
        <w:numPr>
          <w:ilvl w:val="0"/>
          <w:numId w:val="46"/>
        </w:numPr>
        <w:spacing w:after="0" w:before="4" w:line="240" w:lineRule="auto"/>
        <w:ind w:left="720" w:right="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damage buildings by causing wood rot. </w:t>
      </w:r>
    </w:p>
    <w:p w:rsidR="00000000" w:rsidDel="00000000" w:rsidP="00000000" w:rsidRDefault="00000000" w:rsidRPr="00000000" w14:paraId="0000046E">
      <w:pPr>
        <w:numPr>
          <w:ilvl w:val="0"/>
          <w:numId w:val="46"/>
        </w:numPr>
        <w:spacing w:after="0" w:before="4" w:line="240" w:lineRule="auto"/>
        <w:ind w:left="72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fungi produce poisonous substances called aflatoxins. </w:t>
      </w:r>
    </w:p>
    <w:p w:rsidR="00000000" w:rsidDel="00000000" w:rsidP="00000000" w:rsidRDefault="00000000" w:rsidRPr="00000000" w14:paraId="0000046F">
      <w:pPr>
        <w:numPr>
          <w:ilvl w:val="0"/>
          <w:numId w:val="46"/>
        </w:numPr>
        <w:spacing w:after="0" w:before="4" w:line="240" w:lineRule="auto"/>
        <w:ind w:left="72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substances are associated with cereal crops which are stored under warm, moist conditions.</w:t>
      </w:r>
    </w:p>
    <w:p w:rsidR="00000000" w:rsidDel="00000000" w:rsidP="00000000" w:rsidRDefault="00000000" w:rsidRPr="00000000" w14:paraId="00000470">
      <w:pPr>
        <w:numPr>
          <w:ilvl w:val="0"/>
          <w:numId w:val="46"/>
        </w:numPr>
        <w:spacing w:after="0" w:before="4" w:line="240" w:lineRule="auto"/>
        <w:ind w:left="72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If the infected grain is eaten, it may cause serious illness, and death. </w:t>
      </w:r>
    </w:p>
    <w:p w:rsidR="00000000" w:rsidDel="00000000" w:rsidP="00000000" w:rsidRDefault="00000000" w:rsidRPr="00000000" w14:paraId="00000471">
      <w:pPr>
        <w:spacing w:after="0" w:before="139"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Parasitism </w:t>
      </w:r>
    </w:p>
    <w:p w:rsidR="00000000" w:rsidDel="00000000" w:rsidP="00000000" w:rsidRDefault="00000000" w:rsidRPr="00000000" w14:paraId="00000472">
      <w:pPr>
        <w:numPr>
          <w:ilvl w:val="0"/>
          <w:numId w:val="46"/>
        </w:numPr>
        <w:spacing w:after="0" w:before="57" w:line="240" w:lineRule="auto"/>
        <w:ind w:left="72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an association between members of different species. </w:t>
      </w:r>
    </w:p>
    <w:p w:rsidR="00000000" w:rsidDel="00000000" w:rsidP="00000000" w:rsidRDefault="00000000" w:rsidRPr="00000000" w14:paraId="00000473">
      <w:pPr>
        <w:numPr>
          <w:ilvl w:val="0"/>
          <w:numId w:val="46"/>
        </w:numPr>
        <w:spacing w:after="0" w:before="57" w:line="240" w:lineRule="auto"/>
        <w:ind w:left="72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parasite lives on or in the body of another organism, the host. </w:t>
      </w:r>
    </w:p>
    <w:p w:rsidR="00000000" w:rsidDel="00000000" w:rsidP="00000000" w:rsidRDefault="00000000" w:rsidRPr="00000000" w14:paraId="00000474">
      <w:pPr>
        <w:numPr>
          <w:ilvl w:val="0"/>
          <w:numId w:val="46"/>
        </w:numPr>
        <w:spacing w:after="0" w:before="57" w:line="240" w:lineRule="auto"/>
        <w:ind w:left="72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parasite derives benefits such as food and shelter from the host but the heist suffers harm as a result. </w:t>
      </w:r>
    </w:p>
    <w:p w:rsidR="00000000" w:rsidDel="00000000" w:rsidP="00000000" w:rsidRDefault="00000000" w:rsidRPr="00000000" w14:paraId="00000475">
      <w:pPr>
        <w:spacing w:after="0" w:before="144"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Symbiosis </w:t>
      </w:r>
    </w:p>
    <w:p w:rsidR="00000000" w:rsidDel="00000000" w:rsidP="00000000" w:rsidRDefault="00000000" w:rsidRPr="00000000" w14:paraId="00000476">
      <w:pPr>
        <w:numPr>
          <w:ilvl w:val="0"/>
          <w:numId w:val="46"/>
        </w:numPr>
        <w:spacing w:after="0" w:before="62"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an association in which organisms of different species derive mutual benefit from one another. </w:t>
      </w:r>
    </w:p>
    <w:p w:rsidR="00000000" w:rsidDel="00000000" w:rsidP="00000000" w:rsidRDefault="00000000" w:rsidRPr="00000000" w14:paraId="00000477">
      <w:pPr>
        <w:numPr>
          <w:ilvl w:val="0"/>
          <w:numId w:val="46"/>
        </w:numPr>
        <w:spacing w:after="0" w:before="62"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symbiotic associations are loose and the two partners gain very little from each other. </w:t>
      </w:r>
    </w:p>
    <w:p w:rsidR="00000000" w:rsidDel="00000000" w:rsidP="00000000" w:rsidRDefault="00000000" w:rsidRPr="00000000" w14:paraId="00000478">
      <w:pPr>
        <w:numPr>
          <w:ilvl w:val="0"/>
          <w:numId w:val="46"/>
        </w:numPr>
        <w:spacing w:after="0" w:before="62"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 symbiotic associations are more intimate and the organisms show a  high degree of interdependence. </w:t>
      </w:r>
    </w:p>
    <w:p w:rsidR="00000000" w:rsidDel="00000000" w:rsidP="00000000" w:rsidRDefault="00000000" w:rsidRPr="00000000" w14:paraId="00000479">
      <w:pPr>
        <w:spacing w:after="0" w:before="62" w:line="240" w:lineRule="auto"/>
        <w:ind w:right="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Nitrogen cycle</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7A">
      <w:pPr>
        <w:numPr>
          <w:ilvl w:val="0"/>
          <w:numId w:val="64"/>
        </w:numPr>
        <w:spacing w:after="0" w:line="240" w:lineRule="auto"/>
        <w:ind w:left="768"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the interdependence of organisms on one another and the physical environment as nitrogen is traced from and back into the atmosphere </w:t>
      </w:r>
    </w:p>
    <w:p w:rsidR="00000000" w:rsidDel="00000000" w:rsidP="00000000" w:rsidRDefault="00000000" w:rsidRPr="00000000" w14:paraId="0000047B">
      <w:pPr>
        <w:numPr>
          <w:ilvl w:val="0"/>
          <w:numId w:val="46"/>
        </w:numPr>
        <w:spacing w:after="0" w:line="240"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Although nitrogen is abundant in the atmosphere, most organisms are not able to utilise it directly. </w:t>
      </w:r>
    </w:p>
    <w:p w:rsidR="00000000" w:rsidDel="00000000" w:rsidP="00000000" w:rsidRDefault="00000000" w:rsidRPr="00000000" w14:paraId="0000047C">
      <w:pPr>
        <w:numPr>
          <w:ilvl w:val="0"/>
          <w:numId w:val="46"/>
        </w:numPr>
        <w:spacing w:after="0" w:line="240"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bacteria are capable of converting atmospheric nitrogen into forms which can be used by other living  organisms. </w:t>
      </w:r>
    </w:p>
    <w:p w:rsidR="00000000" w:rsidDel="00000000" w:rsidP="00000000" w:rsidRDefault="00000000" w:rsidRPr="00000000" w14:paraId="0000047D">
      <w:pPr>
        <w:numPr>
          <w:ilvl w:val="0"/>
          <w:numId w:val="46"/>
        </w:numPr>
        <w:spacing w:after="0" w:line="240"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bacteria are referred to as </w:t>
      </w:r>
      <w:r w:rsidDel="00000000" w:rsidR="00000000" w:rsidRPr="00000000">
        <w:rPr>
          <w:rFonts w:ascii="Candara" w:cs="Candara" w:eastAsia="Candara" w:hAnsi="Candara"/>
          <w:b w:val="1"/>
          <w:color w:val="000000"/>
          <w:sz w:val="24"/>
          <w:szCs w:val="24"/>
          <w:rtl w:val="0"/>
        </w:rPr>
        <w:t xml:space="preserve">nitrogen fIxing bacteria. </w:t>
      </w:r>
      <w:r w:rsidDel="00000000" w:rsidR="00000000" w:rsidRPr="00000000">
        <w:rPr>
          <w:rtl w:val="0"/>
        </w:rPr>
      </w:r>
    </w:p>
    <w:p w:rsidR="00000000" w:rsidDel="00000000" w:rsidP="00000000" w:rsidRDefault="00000000" w:rsidRPr="00000000" w14:paraId="0000047E">
      <w:pPr>
        <w:numPr>
          <w:ilvl w:val="0"/>
          <w:numId w:val="46"/>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b w:val="1"/>
          <w:color w:val="000000"/>
          <w:sz w:val="24"/>
          <w:szCs w:val="24"/>
          <w:rtl w:val="0"/>
        </w:rPr>
        <w:t xml:space="preserve">Symbiotic nitrogen </w:t>
      </w:r>
      <w:r w:rsidDel="00000000" w:rsidR="00000000" w:rsidRPr="00000000">
        <w:rPr>
          <w:rFonts w:ascii="Candara" w:cs="Candara" w:eastAsia="Candara" w:hAnsi="Candara"/>
          <w:color w:val="000000"/>
          <w:sz w:val="24"/>
          <w:szCs w:val="24"/>
          <w:rtl w:val="0"/>
        </w:rPr>
        <w:t xml:space="preserve">fixing </w:t>
      </w:r>
      <w:r w:rsidDel="00000000" w:rsidR="00000000" w:rsidRPr="00000000">
        <w:rPr>
          <w:rFonts w:ascii="Candara" w:cs="Candara" w:eastAsia="Candara" w:hAnsi="Candara"/>
          <w:b w:val="1"/>
          <w:color w:val="000000"/>
          <w:sz w:val="24"/>
          <w:szCs w:val="24"/>
          <w:rtl w:val="0"/>
        </w:rPr>
        <w:t xml:space="preserve">bacteria </w:t>
      </w:r>
      <w:r w:rsidDel="00000000" w:rsidR="00000000" w:rsidRPr="00000000">
        <w:rPr>
          <w:rFonts w:ascii="Candara" w:cs="Candara" w:eastAsia="Candara" w:hAnsi="Candara"/>
          <w:color w:val="000000"/>
          <w:sz w:val="24"/>
          <w:szCs w:val="24"/>
          <w:rtl w:val="0"/>
        </w:rPr>
        <w:t xml:space="preserve">live in the root nodules of leguminous plants such as beans and peas.</w:t>
      </w:r>
    </w:p>
    <w:p w:rsidR="00000000" w:rsidDel="00000000" w:rsidP="00000000" w:rsidRDefault="00000000" w:rsidRPr="00000000" w14:paraId="0000047F">
      <w:pPr>
        <w:numPr>
          <w:ilvl w:val="0"/>
          <w:numId w:val="46"/>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Non-symbiotic nitrogen fixing bacteria live in the soil. </w:t>
        <w:tab/>
        <w:t xml:space="preserve"> </w:t>
      </w:r>
    </w:p>
    <w:p w:rsidR="00000000" w:rsidDel="00000000" w:rsidP="00000000" w:rsidRDefault="00000000" w:rsidRPr="00000000" w14:paraId="00000480">
      <w:pPr>
        <w:numPr>
          <w:ilvl w:val="0"/>
          <w:numId w:val="46"/>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b w:val="1"/>
          <w:color w:val="000000"/>
          <w:sz w:val="24"/>
          <w:szCs w:val="24"/>
          <w:rtl w:val="0"/>
        </w:rPr>
        <w:t xml:space="preserve">Nitrifying' bacteria </w:t>
      </w:r>
      <w:r w:rsidDel="00000000" w:rsidR="00000000" w:rsidRPr="00000000">
        <w:rPr>
          <w:rFonts w:ascii="Candara" w:cs="Candara" w:eastAsia="Candara" w:hAnsi="Candara"/>
          <w:color w:val="000000"/>
          <w:sz w:val="24"/>
          <w:szCs w:val="24"/>
          <w:rtl w:val="0"/>
        </w:rPr>
        <w:t xml:space="preserve">convert ammonia into nitrites and nitrates. </w:t>
      </w:r>
    </w:p>
    <w:p w:rsidR="00000000" w:rsidDel="00000000" w:rsidP="00000000" w:rsidRDefault="00000000" w:rsidRPr="00000000" w14:paraId="00000481">
      <w:pPr>
        <w:numPr>
          <w:ilvl w:val="0"/>
          <w:numId w:val="46"/>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b w:val="1"/>
          <w:color w:val="000000"/>
          <w:sz w:val="24"/>
          <w:szCs w:val="24"/>
          <w:rtl w:val="0"/>
        </w:rPr>
        <w:t xml:space="preserve">Denitrifying bacteria </w:t>
      </w:r>
      <w:r w:rsidDel="00000000" w:rsidR="00000000" w:rsidRPr="00000000">
        <w:rPr>
          <w:rFonts w:ascii="Candara" w:cs="Candara" w:eastAsia="Candara" w:hAnsi="Candara"/>
          <w:color w:val="000000"/>
          <w:sz w:val="24"/>
          <w:szCs w:val="24"/>
          <w:rtl w:val="0"/>
        </w:rPr>
        <w:t xml:space="preserve">convert nitrates into </w:t>
      </w:r>
      <w:r w:rsidDel="00000000" w:rsidR="00000000" w:rsidRPr="00000000">
        <w:rPr>
          <w:rFonts w:ascii="Candara" w:cs="Candara" w:eastAsia="Candara" w:hAnsi="Candara"/>
          <w:b w:val="1"/>
          <w:color w:val="000000"/>
          <w:sz w:val="24"/>
          <w:szCs w:val="24"/>
          <w:rtl w:val="0"/>
        </w:rPr>
        <w:t xml:space="preserve">atmospheric </w:t>
      </w:r>
      <w:r w:rsidDel="00000000" w:rsidR="00000000" w:rsidRPr="00000000">
        <w:rPr>
          <w:rFonts w:ascii="Candara" w:cs="Candara" w:eastAsia="Candara" w:hAnsi="Candara"/>
          <w:color w:val="000000"/>
          <w:sz w:val="24"/>
          <w:szCs w:val="24"/>
          <w:rtl w:val="0"/>
        </w:rPr>
        <w:t xml:space="preserve"> nitrogen. </w:t>
      </w:r>
    </w:p>
    <w:p w:rsidR="00000000" w:rsidDel="00000000" w:rsidP="00000000" w:rsidRDefault="00000000" w:rsidRPr="00000000" w14:paraId="00000482">
      <w:pPr>
        <w:spacing w:after="0" w:line="240" w:lineRule="auto"/>
        <w:ind w:left="91" w:firstLine="384"/>
        <w:jc w:val="both"/>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483">
      <w:pPr>
        <w:spacing w:after="0" w:line="240" w:lineRule="auto"/>
        <w:ind w:left="4" w:right="4" w:firstLine="0"/>
        <w:rPr>
          <w:rFonts w:ascii="Candara" w:cs="Candara" w:eastAsia="Candara" w:hAnsi="Candara"/>
          <w:b w:val="1"/>
          <w:color w:val="000000"/>
          <w:sz w:val="27"/>
          <w:szCs w:val="27"/>
        </w:rPr>
      </w:pPr>
      <w:r w:rsidDel="00000000" w:rsidR="00000000" w:rsidRPr="00000000">
        <w:rPr>
          <w:rFonts w:ascii="Candara" w:cs="Candara" w:eastAsia="Candara" w:hAnsi="Candara"/>
          <w:b w:val="1"/>
          <w:color w:val="000000"/>
          <w:sz w:val="27"/>
          <w:szCs w:val="27"/>
          <w:rtl w:val="0"/>
        </w:rPr>
        <w:t xml:space="preserve">Energy Flow in an Ecosystem </w:t>
      </w:r>
    </w:p>
    <w:p w:rsidR="00000000" w:rsidDel="00000000" w:rsidP="00000000" w:rsidRDefault="00000000" w:rsidRPr="00000000" w14:paraId="00000484">
      <w:pPr>
        <w:numPr>
          <w:ilvl w:val="0"/>
          <w:numId w:val="46"/>
        </w:numPr>
        <w:spacing w:after="0" w:line="240" w:lineRule="auto"/>
        <w:ind w:left="72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of the energy used in an ecosystem is derived from the sun. </w:t>
      </w:r>
    </w:p>
    <w:p w:rsidR="00000000" w:rsidDel="00000000" w:rsidP="00000000" w:rsidRDefault="00000000" w:rsidRPr="00000000" w14:paraId="00000485">
      <w:pPr>
        <w:numPr>
          <w:ilvl w:val="0"/>
          <w:numId w:val="46"/>
        </w:numPr>
        <w:spacing w:after="0" w:line="240" w:lineRule="auto"/>
        <w:ind w:left="72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Solar energy is trapped by photosynthetic plants.</w:t>
      </w:r>
    </w:p>
    <w:p w:rsidR="00000000" w:rsidDel="00000000" w:rsidP="00000000" w:rsidRDefault="00000000" w:rsidRPr="00000000" w14:paraId="00000486">
      <w:pPr>
        <w:numPr>
          <w:ilvl w:val="0"/>
          <w:numId w:val="46"/>
        </w:numPr>
        <w:spacing w:after="0" w:line="240" w:lineRule="auto"/>
        <w:ind w:left="72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flows through different trophic levels .</w:t>
      </w:r>
    </w:p>
    <w:p w:rsidR="00000000" w:rsidDel="00000000" w:rsidP="00000000" w:rsidRDefault="00000000" w:rsidRPr="00000000" w14:paraId="00000487">
      <w:pPr>
        <w:numPr>
          <w:ilvl w:val="0"/>
          <w:numId w:val="46"/>
        </w:numPr>
        <w:spacing w:after="0" w:line="240" w:lineRule="auto"/>
        <w:ind w:left="72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At each level energy is lost as heat to space and also through respiration. </w:t>
      </w:r>
    </w:p>
    <w:p w:rsidR="00000000" w:rsidDel="00000000" w:rsidP="00000000" w:rsidRDefault="00000000" w:rsidRPr="00000000" w14:paraId="00000488">
      <w:pPr>
        <w:numPr>
          <w:ilvl w:val="0"/>
          <w:numId w:val="46"/>
        </w:numPr>
        <w:spacing w:after="0" w:line="240" w:lineRule="auto"/>
        <w:ind w:left="72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Besides animals lose energy through excretion and defecation.</w:t>
      </w:r>
    </w:p>
    <w:p w:rsidR="00000000" w:rsidDel="00000000" w:rsidP="00000000" w:rsidRDefault="00000000" w:rsidRPr="00000000" w14:paraId="00000489">
      <w:pPr>
        <w:numPr>
          <w:ilvl w:val="0"/>
          <w:numId w:val="46"/>
        </w:numPr>
        <w:spacing w:after="0" w:line="240" w:lineRule="auto"/>
        <w:ind w:left="72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amount of energy passed on as food from one trophic level to another decreases progressively. </w:t>
      </w:r>
    </w:p>
    <w:p w:rsidR="00000000" w:rsidDel="00000000" w:rsidP="00000000" w:rsidRDefault="00000000" w:rsidRPr="00000000" w14:paraId="0000048A">
      <w:pPr>
        <w:numPr>
          <w:ilvl w:val="0"/>
          <w:numId w:val="46"/>
        </w:numPr>
        <w:spacing w:after="0" w:line="240" w:lineRule="auto"/>
        <w:ind w:left="72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energy in the organisms is recycled back to plants through the various nutrient or material cycles. </w:t>
      </w:r>
    </w:p>
    <w:p w:rsidR="00000000" w:rsidDel="00000000" w:rsidP="00000000" w:rsidRDefault="00000000" w:rsidRPr="00000000" w14:paraId="0000048B">
      <w:pPr>
        <w:spacing w:after="0" w:line="230" w:lineRule="auto"/>
        <w:ind w:left="115" w:right="0" w:firstLine="0"/>
        <w:rPr>
          <w:rFonts w:ascii="Candara" w:cs="Candara" w:eastAsia="Candara" w:hAnsi="Candara"/>
          <w:i w:val="1"/>
          <w:color w:val="000000"/>
          <w:sz w:val="16"/>
          <w:szCs w:val="16"/>
        </w:rPr>
      </w:pPr>
      <w:r w:rsidDel="00000000" w:rsidR="00000000" w:rsidRPr="00000000">
        <w:rPr>
          <w:rFonts w:ascii="Candara" w:cs="Candara" w:eastAsia="Candara" w:hAnsi="Candara"/>
          <w:i w:val="1"/>
          <w:color w:val="000000"/>
          <w:sz w:val="16"/>
          <w:szCs w:val="16"/>
          <w:rtl w:val="0"/>
        </w:rPr>
        <w:t xml:space="preserve"> </w:t>
      </w:r>
    </w:p>
    <w:p w:rsidR="00000000" w:rsidDel="00000000" w:rsidP="00000000" w:rsidRDefault="00000000" w:rsidRPr="00000000" w14:paraId="0000048C">
      <w:pPr>
        <w:spacing w:after="0" w:before="259" w:line="254"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Food Chains </w:t>
      </w:r>
    </w:p>
    <w:p w:rsidR="00000000" w:rsidDel="00000000" w:rsidP="00000000" w:rsidRDefault="00000000" w:rsidRPr="00000000" w14:paraId="0000048D">
      <w:pPr>
        <w:numPr>
          <w:ilvl w:val="0"/>
          <w:numId w:val="47"/>
        </w:numPr>
        <w:spacing w:after="0" w:before="81" w:line="264" w:lineRule="auto"/>
        <w:ind w:left="826" w:right="2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food chain is a linear relationship between producers and consumers. </w:t>
      </w:r>
    </w:p>
    <w:p w:rsidR="00000000" w:rsidDel="00000000" w:rsidP="00000000" w:rsidRDefault="00000000" w:rsidRPr="00000000" w14:paraId="0000048E">
      <w:pPr>
        <w:numPr>
          <w:ilvl w:val="0"/>
          <w:numId w:val="47"/>
        </w:numPr>
        <w:spacing w:after="0" w:before="81" w:line="264" w:lineRule="auto"/>
        <w:ind w:left="826" w:right="2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represents the transfer of food energy from green plants through repeated stages of eating and being eaten. </w:t>
      </w:r>
    </w:p>
    <w:p w:rsidR="00000000" w:rsidDel="00000000" w:rsidP="00000000" w:rsidRDefault="00000000" w:rsidRPr="00000000" w14:paraId="0000048F">
      <w:pPr>
        <w:spacing w:after="0" w:line="360" w:lineRule="auto"/>
        <w:ind w:left="106"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Types of Food Chain </w:t>
      </w:r>
    </w:p>
    <w:p w:rsidR="00000000" w:rsidDel="00000000" w:rsidP="00000000" w:rsidRDefault="00000000" w:rsidRPr="00000000" w14:paraId="00000490">
      <w:pPr>
        <w:numPr>
          <w:ilvl w:val="0"/>
          <w:numId w:val="48"/>
        </w:numPr>
        <w:spacing w:after="0" w:before="62" w:line="259" w:lineRule="auto"/>
        <w:ind w:left="836"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Grazing food chain - starts with green plants. </w:t>
      </w:r>
    </w:p>
    <w:p w:rsidR="00000000" w:rsidDel="00000000" w:rsidP="00000000" w:rsidRDefault="00000000" w:rsidRPr="00000000" w14:paraId="00000491">
      <w:pPr>
        <w:numPr>
          <w:ilvl w:val="0"/>
          <w:numId w:val="48"/>
        </w:numPr>
        <w:spacing w:after="0" w:before="62" w:line="259" w:lineRule="auto"/>
        <w:ind w:left="836"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Detritus food chain - starts with dead organic material (debris or detritus). </w:t>
      </w:r>
    </w:p>
    <w:p w:rsidR="00000000" w:rsidDel="00000000" w:rsidP="00000000" w:rsidRDefault="00000000" w:rsidRPr="00000000" w14:paraId="00000492">
      <w:pPr>
        <w:spacing w:after="0" w:before="244" w:line="259" w:lineRule="auto"/>
        <w:ind w:left="100" w:right="3" w:firstLine="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Detritivores: </w:t>
      </w:r>
    </w:p>
    <w:p w:rsidR="00000000" w:rsidDel="00000000" w:rsidP="00000000" w:rsidRDefault="00000000" w:rsidRPr="00000000" w14:paraId="00000493">
      <w:pPr>
        <w:numPr>
          <w:ilvl w:val="0"/>
          <w:numId w:val="49"/>
        </w:numPr>
        <w:spacing w:after="0" w:before="244" w:line="259" w:lineRule="auto"/>
        <w:ind w:left="8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Detritivores feed on organic wastes and dead matter derived from the grazing food chain. </w:t>
      </w:r>
    </w:p>
    <w:p w:rsidR="00000000" w:rsidDel="00000000" w:rsidP="00000000" w:rsidRDefault="00000000" w:rsidRPr="00000000" w14:paraId="00000494">
      <w:pPr>
        <w:numPr>
          <w:ilvl w:val="0"/>
          <w:numId w:val="49"/>
        </w:numPr>
        <w:spacing w:after="0" w:before="244" w:line="259" w:lineRule="auto"/>
        <w:ind w:left="8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Many different types of organisms feed on detritus. </w:t>
      </w:r>
    </w:p>
    <w:p w:rsidR="00000000" w:rsidDel="00000000" w:rsidP="00000000" w:rsidRDefault="00000000" w:rsidRPr="00000000" w14:paraId="00000495">
      <w:pPr>
        <w:numPr>
          <w:ilvl w:val="0"/>
          <w:numId w:val="49"/>
        </w:numPr>
        <w:spacing w:after="0" w:before="244" w:line="259" w:lineRule="auto"/>
        <w:ind w:left="8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include fungi, protozoa, insects, mites annelids and nematodes. </w:t>
      </w:r>
    </w:p>
    <w:p w:rsidR="00000000" w:rsidDel="00000000" w:rsidP="00000000" w:rsidRDefault="00000000" w:rsidRPr="00000000" w14:paraId="00000496">
      <w:pPr>
        <w:spacing w:after="0" w:line="360" w:lineRule="auto"/>
        <w:ind w:right="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97">
      <w:pPr>
        <w:spacing w:after="0" w:line="360" w:lineRule="auto"/>
        <w:ind w:left="91"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Examples of Food Chains </w:t>
      </w:r>
    </w:p>
    <w:p w:rsidR="00000000" w:rsidDel="00000000" w:rsidP="00000000" w:rsidRDefault="00000000" w:rsidRPr="00000000" w14:paraId="00000498">
      <w:pPr>
        <w:spacing w:after="0" w:line="316" w:lineRule="auto"/>
        <w:ind w:left="129" w:right="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Green plants~ aphids ~ lady-bird beetle </w:t>
      </w:r>
    </w:p>
    <w:p w:rsidR="00000000" w:rsidDel="00000000" w:rsidP="00000000" w:rsidRDefault="00000000" w:rsidRPr="00000000" w14:paraId="00000499">
      <w:pPr>
        <w:spacing w:after="0" w:line="264" w:lineRule="auto"/>
        <w:ind w:left="110" w:right="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Green plants ~antelope -lion </w:t>
      </w:r>
    </w:p>
    <w:p w:rsidR="00000000" w:rsidDel="00000000" w:rsidP="00000000" w:rsidRDefault="00000000" w:rsidRPr="00000000" w14:paraId="0000049A">
      <w:pPr>
        <w:spacing w:after="0" w:line="264" w:lineRule="auto"/>
        <w:ind w:left="110" w:right="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Algae ~Tilapia ~ kingfisher </w:t>
      </w:r>
    </w:p>
    <w:p w:rsidR="00000000" w:rsidDel="00000000" w:rsidP="00000000" w:rsidRDefault="00000000" w:rsidRPr="00000000" w14:paraId="0000049B">
      <w:pPr>
        <w:spacing w:after="0" w:line="264" w:lineRule="auto"/>
        <w:ind w:left="101" w:right="555"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Plant debris ~bacteria -eprotozoa ~ mosquito larva </w:t>
      </w:r>
    </w:p>
    <w:p w:rsidR="00000000" w:rsidDel="00000000" w:rsidP="00000000" w:rsidRDefault="00000000" w:rsidRPr="00000000" w14:paraId="0000049C">
      <w:pPr>
        <w:spacing w:after="0" w:line="264" w:lineRule="auto"/>
        <w:ind w:left="110" w:right="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Phytoplankron-eZooplankton ~ Tilapia </w:t>
      </w:r>
    </w:p>
    <w:p w:rsidR="00000000" w:rsidDel="00000000" w:rsidP="00000000" w:rsidRDefault="00000000" w:rsidRPr="00000000" w14:paraId="0000049D">
      <w:pPr>
        <w:spacing w:after="0" w:line="259" w:lineRule="auto"/>
        <w:ind w:left="345" w:right="0" w:firstLine="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Nile perch ~ Human </w:t>
      </w:r>
    </w:p>
    <w:p w:rsidR="00000000" w:rsidDel="00000000" w:rsidP="00000000" w:rsidRDefault="00000000" w:rsidRPr="00000000" w14:paraId="0000049E">
      <w:pPr>
        <w:spacing w:after="0" w:line="360" w:lineRule="auto"/>
        <w:ind w:left="91" w:right="0"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9F">
      <w:pPr>
        <w:spacing w:after="0" w:line="360" w:lineRule="auto"/>
        <w:ind w:left="91"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Food Web </w:t>
      </w:r>
    </w:p>
    <w:p w:rsidR="00000000" w:rsidDel="00000000" w:rsidP="00000000" w:rsidRDefault="00000000" w:rsidRPr="00000000" w14:paraId="000004A0">
      <w:pPr>
        <w:numPr>
          <w:ilvl w:val="0"/>
          <w:numId w:val="50"/>
        </w:numPr>
        <w:spacing w:after="0" w:line="259"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a natural community, several food chains are interlinked to form a food web. </w:t>
      </w:r>
    </w:p>
    <w:p w:rsidR="00000000" w:rsidDel="00000000" w:rsidP="00000000" w:rsidRDefault="00000000" w:rsidRPr="00000000" w14:paraId="000004A1">
      <w:pPr>
        <w:numPr>
          <w:ilvl w:val="0"/>
          <w:numId w:val="50"/>
        </w:numPr>
        <w:spacing w:after="0" w:line="259"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Several herbivores may feed on one plant .</w:t>
      </w:r>
    </w:p>
    <w:p w:rsidR="00000000" w:rsidDel="00000000" w:rsidP="00000000" w:rsidRDefault="00000000" w:rsidRPr="00000000" w14:paraId="000004A2">
      <w:pPr>
        <w:numPr>
          <w:ilvl w:val="0"/>
          <w:numId w:val="59"/>
        </w:numPr>
        <w:spacing w:after="0" w:line="297" w:lineRule="auto"/>
        <w:ind w:left="825" w:right="0" w:hanging="465"/>
        <w:rPr>
          <w:rFonts w:ascii="Candara" w:cs="Candara" w:eastAsia="Candara" w:hAnsi="Candara"/>
          <w:i w:val="1"/>
          <w:color w:val="000000"/>
          <w:sz w:val="16"/>
          <w:szCs w:val="16"/>
        </w:rPr>
      </w:pPr>
      <w:r w:rsidDel="00000000" w:rsidR="00000000" w:rsidRPr="00000000">
        <w:rPr>
          <w:rFonts w:ascii="Candara" w:cs="Candara" w:eastAsia="Candara" w:hAnsi="Candara"/>
          <w:color w:val="000000"/>
          <w:sz w:val="24"/>
          <w:szCs w:val="24"/>
          <w:rtl w:val="0"/>
        </w:rPr>
        <w:t xml:space="preserve">Similarly, a given herbivore may feed on different plants and may in turn be eaten by different carnivores. </w:t>
      </w:r>
      <w:r w:rsidDel="00000000" w:rsidR="00000000" w:rsidRPr="00000000">
        <w:rPr>
          <w:rtl w:val="0"/>
        </w:rPr>
      </w:r>
    </w:p>
    <w:p w:rsidR="00000000" w:rsidDel="00000000" w:rsidP="00000000" w:rsidRDefault="00000000" w:rsidRPr="00000000" w14:paraId="000004A3">
      <w:pPr>
        <w:spacing w:after="0" w:line="240" w:lineRule="auto"/>
        <w:ind w:right="19"/>
        <w:jc w:val="both"/>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Decomposers</w:t>
      </w:r>
      <w:r w:rsidDel="00000000" w:rsidR="00000000" w:rsidRPr="00000000">
        <w:rPr>
          <w:rFonts w:ascii="Candara" w:cs="Candara" w:eastAsia="Candara" w:hAnsi="Candara"/>
          <w:color w:val="000000"/>
          <w:sz w:val="21"/>
          <w:szCs w:val="21"/>
          <w:rtl w:val="0"/>
        </w:rPr>
        <w:t xml:space="preserve"> </w:t>
      </w:r>
    </w:p>
    <w:p w:rsidR="00000000" w:rsidDel="00000000" w:rsidP="00000000" w:rsidRDefault="00000000" w:rsidRPr="00000000" w14:paraId="000004A4">
      <w:pPr>
        <w:numPr>
          <w:ilvl w:val="0"/>
          <w:numId w:val="55"/>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mainly bacteria and fungi. </w:t>
      </w:r>
    </w:p>
    <w:p w:rsidR="00000000" w:rsidDel="00000000" w:rsidP="00000000" w:rsidRDefault="00000000" w:rsidRPr="00000000" w14:paraId="000004A5">
      <w:pPr>
        <w:numPr>
          <w:ilvl w:val="0"/>
          <w:numId w:val="55"/>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organisms feed on dead organic matter thereby causing decomposition and decay and releasing nutrients for plants. </w:t>
      </w:r>
    </w:p>
    <w:p w:rsidR="00000000" w:rsidDel="00000000" w:rsidP="00000000" w:rsidRDefault="00000000" w:rsidRPr="00000000" w14:paraId="000004A6">
      <w:pPr>
        <w:numPr>
          <w:ilvl w:val="0"/>
          <w:numId w:val="55"/>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form a link between the biotic and the abiotic components. </w:t>
      </w:r>
    </w:p>
    <w:p w:rsidR="00000000" w:rsidDel="00000000" w:rsidP="00000000" w:rsidRDefault="00000000" w:rsidRPr="00000000" w14:paraId="000004A7">
      <w:pPr>
        <w:spacing w:after="0" w:line="364" w:lineRule="auto"/>
        <w:ind w:left="9"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A8">
      <w:pPr>
        <w:spacing w:after="0" w:line="364"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Pyramid of Numbers </w:t>
      </w:r>
    </w:p>
    <w:p w:rsidR="00000000" w:rsidDel="00000000" w:rsidP="00000000" w:rsidRDefault="00000000" w:rsidRPr="00000000" w14:paraId="000004A9">
      <w:pPr>
        <w:numPr>
          <w:ilvl w:val="0"/>
          <w:numId w:val="41"/>
        </w:numPr>
        <w:spacing w:after="0"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Refers to the number of organisms in each trophic level presented in a graphic form and a pyramid shape is obtained. </w:t>
      </w:r>
    </w:p>
    <w:p w:rsidR="00000000" w:rsidDel="00000000" w:rsidP="00000000" w:rsidRDefault="00000000" w:rsidRPr="00000000" w14:paraId="000004AA">
      <w:pPr>
        <w:numPr>
          <w:ilvl w:val="0"/>
          <w:numId w:val="41"/>
        </w:numPr>
        <w:spacing w:after="0"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length of each bar is drawn proportional to the number of organisms represented at that level. </w:t>
      </w:r>
    </w:p>
    <w:p w:rsidR="00000000" w:rsidDel="00000000" w:rsidP="00000000" w:rsidRDefault="00000000" w:rsidRPr="00000000" w14:paraId="000004AB">
      <w:pPr>
        <w:numPr>
          <w:ilvl w:val="0"/>
          <w:numId w:val="41"/>
        </w:numPr>
        <w:spacing w:after="0"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because a herbivore feeds on many green plants. </w:t>
      </w:r>
    </w:p>
    <w:p w:rsidR="00000000" w:rsidDel="00000000" w:rsidP="00000000" w:rsidRDefault="00000000" w:rsidRPr="00000000" w14:paraId="000004AC">
      <w:pPr>
        <w:numPr>
          <w:ilvl w:val="0"/>
          <w:numId w:val="41"/>
        </w:numPr>
        <w:spacing w:after="0"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One carnivore also feeds on many herbivores. </w:t>
      </w:r>
    </w:p>
    <w:p w:rsidR="00000000" w:rsidDel="00000000" w:rsidP="00000000" w:rsidRDefault="00000000" w:rsidRPr="00000000" w14:paraId="000004AD">
      <w:pPr>
        <w:spacing w:after="0" w:line="264" w:lineRule="auto"/>
        <w:ind w:right="4"/>
        <w:jc w:val="both"/>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4AE">
      <w:pPr>
        <w:numPr>
          <w:ilvl w:val="0"/>
          <w:numId w:val="59"/>
        </w:numPr>
        <w:spacing w:after="0" w:line="264" w:lineRule="auto"/>
        <w:ind w:left="825" w:right="4" w:hanging="465"/>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a forest the shape of the pyramid is not perfect.</w:t>
      </w:r>
    </w:p>
    <w:p w:rsidR="00000000" w:rsidDel="00000000" w:rsidP="00000000" w:rsidRDefault="00000000" w:rsidRPr="00000000" w14:paraId="000004AF">
      <w:pPr>
        <w:numPr>
          <w:ilvl w:val="0"/>
          <w:numId w:val="41"/>
        </w:numPr>
        <w:spacing w:after="0"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This is because very many small animals such as insects, rodents and birds feed on one tree. </w:t>
      </w:r>
    </w:p>
    <w:p w:rsidR="00000000" w:rsidDel="00000000" w:rsidP="00000000" w:rsidRDefault="00000000" w:rsidRPr="00000000" w14:paraId="000004B0">
      <w:pPr>
        <w:spacing w:after="0" w:line="264" w:lineRule="auto"/>
        <w:ind w:right="4"/>
        <w:jc w:val="both"/>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4B1">
      <w:pPr>
        <w:spacing w:after="0" w:line="220" w:lineRule="auto"/>
        <w:ind w:left="2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Pyramid of Biomass </w:t>
      </w:r>
    </w:p>
    <w:p w:rsidR="00000000" w:rsidDel="00000000" w:rsidP="00000000" w:rsidRDefault="00000000" w:rsidRPr="00000000" w14:paraId="000004B2">
      <w:pPr>
        <w:numPr>
          <w:ilvl w:val="0"/>
          <w:numId w:val="42"/>
        </w:numPr>
        <w:spacing w:after="0" w:before="182" w:line="220" w:lineRule="auto"/>
        <w:ind w:left="744" w:hanging="360"/>
        <w:rPr>
          <w:rFonts w:ascii="Candara" w:cs="Candara" w:eastAsia="Candara" w:hAnsi="Candara"/>
          <w:b w:val="1"/>
          <w:i w:val="1"/>
          <w:color w:val="000000"/>
          <w:sz w:val="24"/>
          <w:szCs w:val="24"/>
        </w:rPr>
      </w:pPr>
      <w:r w:rsidDel="00000000" w:rsidR="00000000" w:rsidRPr="00000000">
        <w:rPr>
          <w:rFonts w:ascii="Candara" w:cs="Candara" w:eastAsia="Candara" w:hAnsi="Candara"/>
          <w:color w:val="000000"/>
          <w:sz w:val="24"/>
          <w:szCs w:val="24"/>
          <w:rtl w:val="0"/>
        </w:rPr>
        <w:t xml:space="preserve">This is the mass of the producers and consumers at each trophic level drawn graphically. </w:t>
      </w:r>
      <w:r w:rsidDel="00000000" w:rsidR="00000000" w:rsidRPr="00000000">
        <w:rPr>
          <w:rtl w:val="0"/>
        </w:rPr>
      </w:r>
    </w:p>
    <w:p w:rsidR="00000000" w:rsidDel="00000000" w:rsidP="00000000" w:rsidRDefault="00000000" w:rsidRPr="00000000" w14:paraId="000004B3">
      <w:pPr>
        <w:spacing w:after="0" w:line="240" w:lineRule="auto"/>
        <w:ind w:left="115"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4B4">
      <w:pPr>
        <w:spacing w:after="0" w:before="4" w:line="216"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Population Estimation Methods </w:t>
      </w:r>
    </w:p>
    <w:p w:rsidR="00000000" w:rsidDel="00000000" w:rsidP="00000000" w:rsidRDefault="00000000" w:rsidRPr="00000000" w14:paraId="000004B5">
      <w:pPr>
        <w:numPr>
          <w:ilvl w:val="0"/>
          <w:numId w:val="42"/>
        </w:numPr>
        <w:spacing w:after="0" w:before="72" w:line="264" w:lineRule="auto"/>
        <w:ind w:left="74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is important to find or estimate the sizes of the different populations in a habitat. </w:t>
      </w:r>
    </w:p>
    <w:p w:rsidR="00000000" w:rsidDel="00000000" w:rsidP="00000000" w:rsidRDefault="00000000" w:rsidRPr="00000000" w14:paraId="000004B6">
      <w:pPr>
        <w:numPr>
          <w:ilvl w:val="0"/>
          <w:numId w:val="42"/>
        </w:numPr>
        <w:spacing w:after="0" w:before="72" w:line="264" w:lineRule="auto"/>
        <w:ind w:left="74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Direct counting or head count which involves the counting of every individual, is not always applicable for all organisms .</w:t>
      </w:r>
    </w:p>
    <w:p w:rsidR="00000000" w:rsidDel="00000000" w:rsidP="00000000" w:rsidRDefault="00000000" w:rsidRPr="00000000" w14:paraId="000004B7">
      <w:pPr>
        <w:numPr>
          <w:ilvl w:val="0"/>
          <w:numId w:val="42"/>
        </w:numPr>
        <w:spacing w:after="0" w:before="72" w:line="264" w:lineRule="auto"/>
        <w:ind w:left="74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 it is impossible to count directly the numbers of grasshoppers in an area. </w:t>
      </w:r>
    </w:p>
    <w:p w:rsidR="00000000" w:rsidDel="00000000" w:rsidP="00000000" w:rsidRDefault="00000000" w:rsidRPr="00000000" w14:paraId="000004B8">
      <w:pPr>
        <w:numPr>
          <w:ilvl w:val="0"/>
          <w:numId w:val="42"/>
        </w:numPr>
        <w:spacing w:after="0" w:before="72" w:line="264" w:lineRule="auto"/>
        <w:ind w:left="74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Different sampling methods are thus used. </w:t>
      </w:r>
    </w:p>
    <w:p w:rsidR="00000000" w:rsidDel="00000000" w:rsidP="00000000" w:rsidRDefault="00000000" w:rsidRPr="00000000" w14:paraId="000004B9">
      <w:pPr>
        <w:numPr>
          <w:ilvl w:val="0"/>
          <w:numId w:val="42"/>
        </w:numPr>
        <w:spacing w:after="0" w:before="72" w:line="264" w:lineRule="auto"/>
        <w:ind w:left="74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sample acts as a representative of the whole population. . </w:t>
      </w:r>
    </w:p>
    <w:p w:rsidR="00000000" w:rsidDel="00000000" w:rsidP="00000000" w:rsidRDefault="00000000" w:rsidRPr="00000000" w14:paraId="000004BA">
      <w:pPr>
        <w:spacing w:after="0" w:line="364"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BB">
      <w:pPr>
        <w:spacing w:after="0" w:line="364"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BC">
      <w:pPr>
        <w:spacing w:after="0" w:line="364"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BD">
      <w:pPr>
        <w:spacing w:after="0" w:line="364"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Sampling Methods </w:t>
      </w:r>
    </w:p>
    <w:p w:rsidR="00000000" w:rsidDel="00000000" w:rsidP="00000000" w:rsidRDefault="00000000" w:rsidRPr="00000000" w14:paraId="000004BE">
      <w:pPr>
        <w:spacing w:after="0" w:before="192" w:line="216" w:lineRule="auto"/>
        <w:ind w:left="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Quadrat Method </w:t>
      </w:r>
    </w:p>
    <w:p w:rsidR="00000000" w:rsidDel="00000000" w:rsidP="00000000" w:rsidRDefault="00000000" w:rsidRPr="00000000" w14:paraId="000004BF">
      <w:pPr>
        <w:numPr>
          <w:ilvl w:val="0"/>
          <w:numId w:val="43"/>
        </w:numPr>
        <w:spacing w:after="0" w:before="96" w:line="259"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Quadrat is a square, made of woos metal/hard plastic. </w:t>
      </w:r>
    </w:p>
    <w:p w:rsidR="00000000" w:rsidDel="00000000" w:rsidP="00000000" w:rsidRDefault="00000000" w:rsidRPr="00000000" w14:paraId="000004C0">
      <w:pPr>
        <w:numPr>
          <w:ilvl w:val="0"/>
          <w:numId w:val="43"/>
        </w:numPr>
        <w:spacing w:after="0" w:before="96" w:line="259"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can also be established on the ground using pegs, rope/permanent coloured ink, using metre rule or measuring tape. </w:t>
      </w:r>
    </w:p>
    <w:p w:rsidR="00000000" w:rsidDel="00000000" w:rsidP="00000000" w:rsidRDefault="00000000" w:rsidRPr="00000000" w14:paraId="000004C1">
      <w:pPr>
        <w:numPr>
          <w:ilvl w:val="0"/>
          <w:numId w:val="43"/>
        </w:numPr>
        <w:spacing w:after="0" w:before="19" w:line="259"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size is usually one square metre (1M</w:t>
      </w:r>
      <w:r w:rsidDel="00000000" w:rsidR="00000000" w:rsidRPr="00000000">
        <w:rPr>
          <w:rFonts w:ascii="Candara" w:cs="Candara" w:eastAsia="Candara" w:hAnsi="Candara"/>
          <w:color w:val="000000"/>
          <w:sz w:val="24"/>
          <w:szCs w:val="24"/>
          <w:vertAlign w:val="superscript"/>
          <w:rtl w:val="0"/>
        </w:rPr>
        <w:t xml:space="preserve">2</w:t>
      </w:r>
      <w:r w:rsidDel="00000000" w:rsidR="00000000" w:rsidRPr="00000000">
        <w:rPr>
          <w:rFonts w:ascii="Candara" w:cs="Candara" w:eastAsia="Candara" w:hAnsi="Candara"/>
          <w:color w:val="000000"/>
          <w:sz w:val="24"/>
          <w:szCs w:val="24"/>
          <w:rtl w:val="0"/>
        </w:rPr>
        <w:t xml:space="preserve">), in grassland. </w:t>
      </w:r>
    </w:p>
    <w:p w:rsidR="00000000" w:rsidDel="00000000" w:rsidP="00000000" w:rsidRDefault="00000000" w:rsidRPr="00000000" w14:paraId="000004C2">
      <w:pPr>
        <w:numPr>
          <w:ilvl w:val="0"/>
          <w:numId w:val="43"/>
        </w:numPr>
        <w:spacing w:after="0" w:before="19" w:line="259"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wooded or forest habitat it is usually larger, and can reach upto 20 m</w:t>
      </w:r>
      <w:r w:rsidDel="00000000" w:rsidR="00000000" w:rsidRPr="00000000">
        <w:rPr>
          <w:rFonts w:ascii="Candara" w:cs="Candara" w:eastAsia="Candara" w:hAnsi="Candara"/>
          <w:color w:val="000000"/>
          <w:sz w:val="24"/>
          <w:szCs w:val="24"/>
          <w:vertAlign w:val="superscript"/>
          <w:rtl w:val="0"/>
        </w:rPr>
        <w:t xml:space="preserve">2</w:t>
      </w:r>
      <w:r w:rsidDel="00000000" w:rsidR="00000000" w:rsidRPr="00000000">
        <w:rPr>
          <w:rFonts w:ascii="Candara" w:cs="Candara" w:eastAsia="Candara" w:hAnsi="Candara"/>
          <w:color w:val="000000"/>
          <w:sz w:val="24"/>
          <w:szCs w:val="24"/>
          <w:rtl w:val="0"/>
        </w:rPr>
        <w:t xml:space="preserve"> depending on particular species under investigation. </w:t>
      </w:r>
    </w:p>
    <w:p w:rsidR="00000000" w:rsidDel="00000000" w:rsidP="00000000" w:rsidRDefault="00000000" w:rsidRPr="00000000" w14:paraId="000004C3">
      <w:pPr>
        <w:numPr>
          <w:ilvl w:val="0"/>
          <w:numId w:val="43"/>
        </w:numPr>
        <w:spacing w:after="0" w:before="9" w:line="264"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each species found within the quadrat is counted and recorded. </w:t>
      </w:r>
    </w:p>
    <w:p w:rsidR="00000000" w:rsidDel="00000000" w:rsidP="00000000" w:rsidRDefault="00000000" w:rsidRPr="00000000" w14:paraId="000004C4">
      <w:pPr>
        <w:numPr>
          <w:ilvl w:val="0"/>
          <w:numId w:val="43"/>
        </w:numPr>
        <w:spacing w:after="0" w:before="19" w:line="259"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Total number of organisms is then calculated by, finding the average quadrats and multiplying it with the total area of the whole habitat. </w:t>
      </w:r>
    </w:p>
    <w:p w:rsidR="00000000" w:rsidDel="00000000" w:rsidP="00000000" w:rsidRDefault="00000000" w:rsidRPr="00000000" w14:paraId="000004C5">
      <w:pPr>
        <w:numPr>
          <w:ilvl w:val="0"/>
          <w:numId w:val="43"/>
        </w:numPr>
        <w:spacing w:after="0" w:before="19" w:line="259"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quadrats and their positions is determined by the type of vegetation studied. </w:t>
      </w:r>
    </w:p>
    <w:p w:rsidR="00000000" w:rsidDel="00000000" w:rsidP="00000000" w:rsidRDefault="00000000" w:rsidRPr="00000000" w14:paraId="000004C6">
      <w:pPr>
        <w:numPr>
          <w:ilvl w:val="0"/>
          <w:numId w:val="43"/>
        </w:numPr>
        <w:spacing w:after="0" w:before="9" w:line="264"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a grassland, the quadrat frame can be thrown at random. </w:t>
      </w:r>
    </w:p>
    <w:p w:rsidR="00000000" w:rsidDel="00000000" w:rsidP="00000000" w:rsidRDefault="00000000" w:rsidRPr="00000000" w14:paraId="000004C7">
      <w:pPr>
        <w:numPr>
          <w:ilvl w:val="0"/>
          <w:numId w:val="43"/>
        </w:numPr>
        <w:spacing w:after="0" w:before="19" w:line="259"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other habitats of forest, random numbers that determine the locus at which to establish a quadrat are used. </w:t>
      </w:r>
    </w:p>
    <w:p w:rsidR="00000000" w:rsidDel="00000000" w:rsidP="00000000" w:rsidRDefault="00000000" w:rsidRPr="00000000" w14:paraId="000004C8">
      <w:pPr>
        <w:spacing w:after="0" w:line="364" w:lineRule="auto"/>
        <w:ind w:left="4"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Line Transect </w:t>
      </w:r>
    </w:p>
    <w:p w:rsidR="00000000" w:rsidDel="00000000" w:rsidP="00000000" w:rsidRDefault="00000000" w:rsidRPr="00000000" w14:paraId="000004C9">
      <w:pPr>
        <w:numPr>
          <w:ilvl w:val="0"/>
          <w:numId w:val="44"/>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line transect is a string or rope that is stretched along across the area in which all the plants that are touched are counted.</w:t>
      </w:r>
    </w:p>
    <w:p w:rsidR="00000000" w:rsidDel="00000000" w:rsidP="00000000" w:rsidRDefault="00000000" w:rsidRPr="00000000" w14:paraId="000004CA">
      <w:pPr>
        <w:numPr>
          <w:ilvl w:val="0"/>
          <w:numId w:val="44"/>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It is tied on to a pole or tent peg. </w:t>
      </w:r>
    </w:p>
    <w:p w:rsidR="00000000" w:rsidDel="00000000" w:rsidP="00000000" w:rsidRDefault="00000000" w:rsidRPr="00000000" w14:paraId="000004CB">
      <w:pPr>
        <w:numPr>
          <w:ilvl w:val="0"/>
          <w:numId w:val="44"/>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is particularly useful where there is change of populations traversing through grassland, to woodland to forest land. </w:t>
      </w:r>
    </w:p>
    <w:p w:rsidR="00000000" w:rsidDel="00000000" w:rsidP="00000000" w:rsidRDefault="00000000" w:rsidRPr="00000000" w14:paraId="000004CC">
      <w:pPr>
        <w:numPr>
          <w:ilvl w:val="0"/>
          <w:numId w:val="44"/>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method can also be used in studying the changes in growth patterns in plants over a period of time. </w:t>
      </w:r>
    </w:p>
    <w:p w:rsidR="00000000" w:rsidDel="00000000" w:rsidP="00000000" w:rsidRDefault="00000000" w:rsidRPr="00000000" w14:paraId="000004CD">
      <w:pPr>
        <w:spacing w:after="0" w:line="364" w:lineRule="auto"/>
        <w:ind w:left="4" w:right="0"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CE">
      <w:pPr>
        <w:spacing w:after="0" w:line="364" w:lineRule="auto"/>
        <w:ind w:left="4"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Belt Transect </w:t>
      </w:r>
    </w:p>
    <w:p w:rsidR="00000000" w:rsidDel="00000000" w:rsidP="00000000" w:rsidRDefault="00000000" w:rsidRPr="00000000" w14:paraId="000004CF">
      <w:pPr>
        <w:numPr>
          <w:ilvl w:val="0"/>
          <w:numId w:val="45"/>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Two line transects are set parallel to each other to enclose a strip through the habitat to be studied. </w:t>
      </w:r>
    </w:p>
    <w:p w:rsidR="00000000" w:rsidDel="00000000" w:rsidP="00000000" w:rsidRDefault="00000000" w:rsidRPr="00000000" w14:paraId="000004D0">
      <w:pPr>
        <w:numPr>
          <w:ilvl w:val="0"/>
          <w:numId w:val="45"/>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width is determined by the type of habitat, i.e., grass or forest and by the nature of investigation. </w:t>
      </w:r>
    </w:p>
    <w:p w:rsidR="00000000" w:rsidDel="00000000" w:rsidP="00000000" w:rsidRDefault="00000000" w:rsidRPr="00000000" w14:paraId="000004D1">
      <w:pPr>
        <w:numPr>
          <w:ilvl w:val="0"/>
          <w:numId w:val="45"/>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grassland it can be 0.5 m or 1 m. </w:t>
      </w:r>
    </w:p>
    <w:p w:rsidR="00000000" w:rsidDel="00000000" w:rsidP="00000000" w:rsidRDefault="00000000" w:rsidRPr="00000000" w14:paraId="000004D2">
      <w:pPr>
        <w:numPr>
          <w:ilvl w:val="0"/>
          <w:numId w:val="45"/>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Sometimes it can be 20 metres or more especially when counting large herbivores. </w:t>
      </w:r>
    </w:p>
    <w:p w:rsidR="00000000" w:rsidDel="00000000" w:rsidP="00000000" w:rsidRDefault="00000000" w:rsidRPr="00000000" w14:paraId="000004D3">
      <w:pPr>
        <w:numPr>
          <w:ilvl w:val="0"/>
          <w:numId w:val="45"/>
        </w:numPr>
        <w:spacing w:after="0" w:line="264"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organisms within the belt is counted and recorded. </w:t>
      </w:r>
    </w:p>
    <w:p w:rsidR="00000000" w:rsidDel="00000000" w:rsidP="00000000" w:rsidRDefault="00000000" w:rsidRPr="00000000" w14:paraId="000004D4">
      <w:pPr>
        <w:spacing w:after="0" w:line="264" w:lineRule="auto"/>
        <w:ind w:right="8"/>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D5">
      <w:pPr>
        <w:spacing w:after="0" w:before="264" w:line="264" w:lineRule="auto"/>
        <w:ind w:right="8"/>
        <w:jc w:val="both"/>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Capture-recapture method</w:t>
      </w:r>
      <w:r w:rsidDel="00000000" w:rsidR="00000000" w:rsidRPr="00000000">
        <w:rPr>
          <w:rtl w:val="0"/>
        </w:rPr>
      </w:r>
    </w:p>
    <w:p w:rsidR="00000000" w:rsidDel="00000000" w:rsidP="00000000" w:rsidRDefault="00000000" w:rsidRPr="00000000" w14:paraId="000004D6">
      <w:pPr>
        <w:numPr>
          <w:ilvl w:val="0"/>
          <w:numId w:val="98"/>
        </w:numPr>
        <w:spacing w:after="0"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used for animals such as fish, rodents, arthropods and birds. </w:t>
      </w:r>
    </w:p>
    <w:p w:rsidR="00000000" w:rsidDel="00000000" w:rsidP="00000000" w:rsidRDefault="00000000" w:rsidRPr="00000000" w14:paraId="000004D7">
      <w:pPr>
        <w:numPr>
          <w:ilvl w:val="0"/>
          <w:numId w:val="98"/>
        </w:numPr>
        <w:spacing w:after="0"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animals are caught, marked, counted and released. </w:t>
      </w:r>
    </w:p>
    <w:p w:rsidR="00000000" w:rsidDel="00000000" w:rsidP="00000000" w:rsidRDefault="00000000" w:rsidRPr="00000000" w14:paraId="000004D8">
      <w:pPr>
        <w:numPr>
          <w:ilvl w:val="0"/>
          <w:numId w:val="98"/>
        </w:numPr>
        <w:spacing w:after="0"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For example, grasshoppers can be caught with a net and marked using permanent ink. </w:t>
      </w:r>
    </w:p>
    <w:p w:rsidR="00000000" w:rsidDel="00000000" w:rsidP="00000000" w:rsidRDefault="00000000" w:rsidRPr="00000000" w14:paraId="000004D9">
      <w:pPr>
        <w:numPr>
          <w:ilvl w:val="0"/>
          <w:numId w:val="98"/>
        </w:numPr>
        <w:spacing w:after="0"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After sometime, the same area is sampled again, i.e., the grasshoppers are caught again. </w:t>
      </w:r>
    </w:p>
    <w:p w:rsidR="00000000" w:rsidDel="00000000" w:rsidP="00000000" w:rsidRDefault="00000000" w:rsidRPr="00000000" w14:paraId="000004DA">
      <w:pPr>
        <w:numPr>
          <w:ilvl w:val="0"/>
          <w:numId w:val="98"/>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total number caught during the second catch is recorded. </w:t>
      </w:r>
    </w:p>
    <w:p w:rsidR="00000000" w:rsidDel="00000000" w:rsidP="00000000" w:rsidRDefault="00000000" w:rsidRPr="00000000" w14:paraId="000004DB">
      <w:pPr>
        <w:spacing w:after="0" w:line="240" w:lineRule="auto"/>
        <w:ind w:right="0"/>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  The number of marked ones is also recorded: </w:t>
      </w:r>
    </w:p>
    <w:p w:rsidR="00000000" w:rsidDel="00000000" w:rsidP="00000000" w:rsidRDefault="00000000" w:rsidRPr="00000000" w14:paraId="000004DC">
      <w:pPr>
        <w:numPr>
          <w:ilvl w:val="0"/>
          <w:numId w:val="98"/>
        </w:numPr>
        <w:tabs>
          <w:tab w:val="left" w:pos="720"/>
          <w:tab w:val="left" w:pos="955"/>
        </w:tabs>
        <w:spacing w:after="0" w:line="240" w:lineRule="auto"/>
        <w:ind w:left="720" w:right="18"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Let the number caught and marked be </w:t>
      </w:r>
      <w:r w:rsidDel="00000000" w:rsidR="00000000" w:rsidRPr="00000000">
        <w:rPr>
          <w:rFonts w:ascii="Candara" w:cs="Candara" w:eastAsia="Candara" w:hAnsi="Candara"/>
          <w:i w:val="1"/>
          <w:color w:val="000000"/>
          <w:sz w:val="24"/>
          <w:szCs w:val="24"/>
          <w:rtl w:val="0"/>
        </w:rPr>
        <w:t xml:space="preserve">a. </w:t>
      </w:r>
    </w:p>
    <w:p w:rsidR="00000000" w:rsidDel="00000000" w:rsidP="00000000" w:rsidRDefault="00000000" w:rsidRPr="00000000" w14:paraId="000004DD">
      <w:pPr>
        <w:numPr>
          <w:ilvl w:val="0"/>
          <w:numId w:val="98"/>
        </w:numPr>
        <w:tabs>
          <w:tab w:val="left" w:pos="720"/>
          <w:tab w:val="left" w:pos="960"/>
        </w:tabs>
        <w:spacing w:after="0" w:line="240" w:lineRule="auto"/>
        <w:ind w:left="720" w:right="13"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The total number in the second catch be </w:t>
      </w:r>
      <w:r w:rsidDel="00000000" w:rsidR="00000000" w:rsidRPr="00000000">
        <w:rPr>
          <w:rFonts w:ascii="Candara" w:cs="Candara" w:eastAsia="Candara" w:hAnsi="Candara"/>
          <w:i w:val="1"/>
          <w:color w:val="000000"/>
          <w:sz w:val="24"/>
          <w:szCs w:val="24"/>
          <w:rtl w:val="0"/>
        </w:rPr>
        <w:t xml:space="preserve">b. </w:t>
      </w:r>
    </w:p>
    <w:p w:rsidR="00000000" w:rsidDel="00000000" w:rsidP="00000000" w:rsidRDefault="00000000" w:rsidRPr="00000000" w14:paraId="000004DE">
      <w:pPr>
        <w:numPr>
          <w:ilvl w:val="0"/>
          <w:numId w:val="98"/>
        </w:numPr>
        <w:spacing w:after="0"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marked ones in the second catch be c. </w:t>
      </w:r>
    </w:p>
    <w:p w:rsidR="00000000" w:rsidDel="00000000" w:rsidP="00000000" w:rsidRDefault="00000000" w:rsidRPr="00000000" w14:paraId="000004DF">
      <w:pPr>
        <w:numPr>
          <w:ilvl w:val="0"/>
          <w:numId w:val="98"/>
        </w:numPr>
        <w:spacing w:after="0" w:line="240" w:lineRule="auto"/>
        <w:ind w:left="720" w:right="13"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The total number of grasshoppers in the area be </w:t>
      </w:r>
      <w:r w:rsidDel="00000000" w:rsidR="00000000" w:rsidRPr="00000000">
        <w:rPr>
          <w:rFonts w:ascii="Candara" w:cs="Candara" w:eastAsia="Candara" w:hAnsi="Candara"/>
          <w:i w:val="1"/>
          <w:color w:val="000000"/>
          <w:sz w:val="24"/>
          <w:szCs w:val="24"/>
          <w:rtl w:val="0"/>
        </w:rPr>
        <w:t xml:space="preserve">T. </w:t>
      </w:r>
    </w:p>
    <w:p w:rsidR="00000000" w:rsidDel="00000000" w:rsidP="00000000" w:rsidRDefault="00000000" w:rsidRPr="00000000" w14:paraId="000004E0">
      <w:pPr>
        <w:spacing w:after="0" w:line="240" w:lineRule="auto"/>
        <w:ind w:right="13"/>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4E1">
      <w:pPr>
        <w:spacing w:after="0" w:line="264" w:lineRule="auto"/>
        <w:ind w:right="13"/>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total number </w:t>
      </w:r>
      <w:r w:rsidDel="00000000" w:rsidR="00000000" w:rsidRPr="00000000">
        <w:rPr>
          <w:rFonts w:ascii="Candara" w:cs="Candara" w:eastAsia="Candara" w:hAnsi="Candara"/>
          <w:i w:val="1"/>
          <w:color w:val="000000"/>
          <w:sz w:val="24"/>
          <w:szCs w:val="24"/>
          <w:rtl w:val="0"/>
        </w:rPr>
        <w:t xml:space="preserve">T </w:t>
      </w:r>
      <w:r w:rsidDel="00000000" w:rsidR="00000000" w:rsidRPr="00000000">
        <w:rPr>
          <w:rFonts w:ascii="Candara" w:cs="Candara" w:eastAsia="Candara" w:hAnsi="Candara"/>
          <w:color w:val="000000"/>
          <w:sz w:val="24"/>
          <w:szCs w:val="24"/>
          <w:rtl w:val="0"/>
        </w:rPr>
        <w:t xml:space="preserve">can be estimated using the following formula: </w:t>
      </w:r>
    </w:p>
    <w:p w:rsidR="00000000" w:rsidDel="00000000" w:rsidP="00000000" w:rsidRDefault="00000000" w:rsidRPr="00000000" w14:paraId="000004E2">
      <w:pPr>
        <w:spacing w:after="0" w:line="264" w:lineRule="auto"/>
        <w:ind w:right="13"/>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Total Number =</w:t>
      </w:r>
    </w:p>
    <w:p w:rsidR="00000000" w:rsidDel="00000000" w:rsidP="00000000" w:rsidRDefault="00000000" w:rsidRPr="00000000" w14:paraId="000004E3">
      <w:pPr>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pict>
          <v:shape id="_x0000_i1027" style="width:302.25pt;height:72.75pt" o:ole="" type="#_x0000_t75">
            <v:imagedata r:id="rId5" o:title=""/>
          </v:shape>
          <o:OLEObject DrawAspect="Content" r:id="rId6" ObjectID="_1485693809" ProgID="PBrush" ShapeID="_x0000_i1027" Type="Embed"/>
        </w:pict>
      </w:r>
      <w:r w:rsidDel="00000000" w:rsidR="00000000" w:rsidRPr="00000000">
        <w:rPr>
          <w:rtl w:val="0"/>
        </w:rPr>
      </w:r>
    </w:p>
    <w:p w:rsidR="00000000" w:rsidDel="00000000" w:rsidP="00000000" w:rsidRDefault="00000000" w:rsidRPr="00000000" w14:paraId="000004E4">
      <w:pPr>
        <w:spacing w:after="0" w:line="240" w:lineRule="auto"/>
        <w:ind w:right="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The following assumptions are made: </w:t>
      </w:r>
    </w:p>
    <w:p w:rsidR="00000000" w:rsidDel="00000000" w:rsidP="00000000" w:rsidRDefault="00000000" w:rsidRPr="00000000" w14:paraId="000004E5">
      <w:pPr>
        <w:numPr>
          <w:ilvl w:val="0"/>
          <w:numId w:val="58"/>
        </w:numPr>
        <w:spacing w:after="0"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No migration, i.e., no movement in and out of the study area. </w:t>
      </w:r>
    </w:p>
    <w:p w:rsidR="00000000" w:rsidDel="00000000" w:rsidP="00000000" w:rsidRDefault="00000000" w:rsidRPr="00000000" w14:paraId="000004E6">
      <w:pPr>
        <w:numPr>
          <w:ilvl w:val="0"/>
          <w:numId w:val="58"/>
        </w:numPr>
        <w:spacing w:after="0"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There is even distribution of the organisms in the study area. </w:t>
      </w:r>
    </w:p>
    <w:p w:rsidR="00000000" w:rsidDel="00000000" w:rsidP="00000000" w:rsidRDefault="00000000" w:rsidRPr="00000000" w14:paraId="000004E7">
      <w:pPr>
        <w:numPr>
          <w:ilvl w:val="0"/>
          <w:numId w:val="58"/>
        </w:numPr>
        <w:spacing w:after="0"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There is random distribution of the organisms after the first capture. </w:t>
      </w:r>
    </w:p>
    <w:p w:rsidR="00000000" w:rsidDel="00000000" w:rsidP="00000000" w:rsidRDefault="00000000" w:rsidRPr="00000000" w14:paraId="000004E8">
      <w:pPr>
        <w:numPr>
          <w:ilvl w:val="0"/>
          <w:numId w:val="58"/>
        </w:numPr>
        <w:spacing w:after="0"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No births or deaths during the activity. </w:t>
      </w:r>
    </w:p>
    <w:p w:rsidR="00000000" w:rsidDel="00000000" w:rsidP="00000000" w:rsidRDefault="00000000" w:rsidRPr="00000000" w14:paraId="000004E9">
      <w:pPr>
        <w:numPr>
          <w:ilvl w:val="0"/>
          <w:numId w:val="58"/>
        </w:numPr>
        <w:spacing w:after="0" w:line="240" w:lineRule="auto"/>
        <w:ind w:left="720" w:right="13" w:hanging="360"/>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After the estimation, the results can be used to show anyone of the following population characteristics: </w:t>
      </w:r>
    </w:p>
    <w:p w:rsidR="00000000" w:rsidDel="00000000" w:rsidP="00000000" w:rsidRDefault="00000000" w:rsidRPr="00000000" w14:paraId="000004EA">
      <w:pPr>
        <w:spacing w:after="0" w:before="4" w:line="259" w:lineRule="auto"/>
        <w:ind w:right="13"/>
        <w:jc w:val="both"/>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Density:</w:t>
      </w:r>
      <w:r w:rsidDel="00000000" w:rsidR="00000000" w:rsidRPr="00000000">
        <w:rPr>
          <w:rFonts w:ascii="Candara" w:cs="Candara" w:eastAsia="Candara" w:hAnsi="Candara"/>
          <w:color w:val="000000"/>
          <w:sz w:val="21"/>
          <w:szCs w:val="21"/>
          <w:rtl w:val="0"/>
        </w:rPr>
        <w:t xml:space="preserve"> </w:t>
      </w:r>
    </w:p>
    <w:p w:rsidR="00000000" w:rsidDel="00000000" w:rsidP="00000000" w:rsidRDefault="00000000" w:rsidRPr="00000000" w14:paraId="000004EB">
      <w:pPr>
        <w:numPr>
          <w:ilvl w:val="0"/>
          <w:numId w:val="57"/>
        </w:numPr>
        <w:spacing w:after="0" w:before="4" w:line="259" w:lineRule="auto"/>
        <w:ind w:left="72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Density is calculated by dividing the number of organisms by the size of the area studied. </w:t>
      </w:r>
    </w:p>
    <w:p w:rsidR="00000000" w:rsidDel="00000000" w:rsidP="00000000" w:rsidRDefault="00000000" w:rsidRPr="00000000" w14:paraId="000004EC">
      <w:pPr>
        <w:spacing w:after="0" w:before="4" w:line="259" w:lineRule="auto"/>
        <w:ind w:right="13"/>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Frequency</w:t>
      </w:r>
      <w:r w:rsidDel="00000000" w:rsidR="00000000" w:rsidRPr="00000000">
        <w:rPr>
          <w:rFonts w:ascii="Candara" w:cs="Candara" w:eastAsia="Candara" w:hAnsi="Candara"/>
          <w:b w:val="1"/>
          <w:i w:val="1"/>
          <w:color w:val="000000"/>
          <w:sz w:val="24"/>
          <w:szCs w:val="24"/>
          <w:rtl w:val="0"/>
        </w:rPr>
        <w:t xml:space="preserve">:</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4ED">
      <w:pPr>
        <w:numPr>
          <w:ilvl w:val="0"/>
          <w:numId w:val="57"/>
        </w:numPr>
        <w:spacing w:after="0" w:before="4" w:line="259" w:lineRule="auto"/>
        <w:ind w:left="72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Frequency is the number of times that a species occurs in the area being studied. </w:t>
      </w:r>
    </w:p>
    <w:p w:rsidR="00000000" w:rsidDel="00000000" w:rsidP="00000000" w:rsidRDefault="00000000" w:rsidRPr="00000000" w14:paraId="000004EE">
      <w:pPr>
        <w:spacing w:after="0" w:line="273" w:lineRule="auto"/>
        <w:ind w:right="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EF">
      <w:pPr>
        <w:spacing w:after="0" w:line="273" w:lineRule="auto"/>
        <w:ind w:right="0"/>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Percentage Cover</w:t>
      </w:r>
      <w:r w:rsidDel="00000000" w:rsidR="00000000" w:rsidRPr="00000000">
        <w:rPr>
          <w:rFonts w:ascii="Candara" w:cs="Candara" w:eastAsia="Candara" w:hAnsi="Candara"/>
          <w:color w:val="000000"/>
          <w:sz w:val="21"/>
          <w:szCs w:val="21"/>
          <w:rtl w:val="0"/>
        </w:rPr>
        <w:t xml:space="preserve">: </w:t>
      </w:r>
      <w:r w:rsidDel="00000000" w:rsidR="00000000" w:rsidRPr="00000000">
        <w:rPr>
          <w:rtl w:val="0"/>
        </w:rPr>
      </w:r>
    </w:p>
    <w:p w:rsidR="00000000" w:rsidDel="00000000" w:rsidP="00000000" w:rsidRDefault="00000000" w:rsidRPr="00000000" w14:paraId="000004F0">
      <w:pPr>
        <w:numPr>
          <w:ilvl w:val="0"/>
          <w:numId w:val="58"/>
        </w:numPr>
        <w:spacing w:after="0" w:line="273"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proportion of the area covered by a particular species. </w:t>
      </w:r>
    </w:p>
    <w:p w:rsidR="00000000" w:rsidDel="00000000" w:rsidP="00000000" w:rsidRDefault="00000000" w:rsidRPr="00000000" w14:paraId="000004F1">
      <w:pPr>
        <w:numPr>
          <w:ilvl w:val="0"/>
          <w:numId w:val="58"/>
        </w:numPr>
        <w:spacing w:after="0" w:line="273"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For example, a given plant species may cover the whole. of a given area. </w:t>
      </w:r>
    </w:p>
    <w:p w:rsidR="00000000" w:rsidDel="00000000" w:rsidP="00000000" w:rsidRDefault="00000000" w:rsidRPr="00000000" w14:paraId="000004F2">
      <w:pPr>
        <w:numPr>
          <w:ilvl w:val="0"/>
          <w:numId w:val="58"/>
        </w:numPr>
        <w:spacing w:after="0" w:line="273"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this case the plant is said to have 100% cover. </w:t>
      </w:r>
    </w:p>
    <w:p w:rsidR="00000000" w:rsidDel="00000000" w:rsidP="00000000" w:rsidRDefault="00000000" w:rsidRPr="00000000" w14:paraId="000004F3">
      <w:pPr>
        <w:spacing w:after="0" w:before="4" w:line="259" w:lineRule="auto"/>
        <w:ind w:right="100"/>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4F4">
      <w:pPr>
        <w:spacing w:after="0" w:before="4" w:line="259" w:lineRule="auto"/>
        <w:ind w:right="10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Dominance:</w:t>
      </w:r>
      <w:r w:rsidDel="00000000" w:rsidR="00000000" w:rsidRPr="00000000">
        <w:rPr>
          <w:rFonts w:ascii="Candara" w:cs="Candara" w:eastAsia="Candara" w:hAnsi="Candara"/>
          <w:color w:val="000000"/>
          <w:sz w:val="21"/>
          <w:szCs w:val="21"/>
          <w:rtl w:val="0"/>
        </w:rPr>
        <w:t xml:space="preserve"> </w:t>
      </w:r>
      <w:r w:rsidDel="00000000" w:rsidR="00000000" w:rsidRPr="00000000">
        <w:rPr>
          <w:rtl w:val="0"/>
        </w:rPr>
      </w:r>
    </w:p>
    <w:p w:rsidR="00000000" w:rsidDel="00000000" w:rsidP="00000000" w:rsidRDefault="00000000" w:rsidRPr="00000000" w14:paraId="000004F5">
      <w:pPr>
        <w:numPr>
          <w:ilvl w:val="0"/>
          <w:numId w:val="58"/>
        </w:numPr>
        <w:spacing w:after="0" w:before="4" w:line="259" w:lineRule="auto"/>
        <w:ind w:left="720"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term used to describe a species that exerts the most effect on others. </w:t>
      </w:r>
    </w:p>
    <w:p w:rsidR="00000000" w:rsidDel="00000000" w:rsidP="00000000" w:rsidRDefault="00000000" w:rsidRPr="00000000" w14:paraId="000004F6">
      <w:pPr>
        <w:numPr>
          <w:ilvl w:val="0"/>
          <w:numId w:val="58"/>
        </w:numPr>
        <w:spacing w:after="0" w:before="4" w:line="259" w:lineRule="auto"/>
        <w:ind w:left="720"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dominance may be in terms of high frequency or high density. </w:t>
      </w:r>
    </w:p>
    <w:p w:rsidR="00000000" w:rsidDel="00000000" w:rsidP="00000000" w:rsidRDefault="00000000" w:rsidRPr="00000000" w14:paraId="000004F7">
      <w:pPr>
        <w:spacing w:after="0" w:before="177" w:line="331" w:lineRule="auto"/>
        <w:ind w:right="220"/>
        <w:rPr>
          <w:rFonts w:ascii="Candara" w:cs="Candara" w:eastAsia="Candara" w:hAnsi="Candara"/>
          <w:b w:val="1"/>
          <w:color w:val="000000"/>
          <w:sz w:val="28"/>
          <w:szCs w:val="28"/>
        </w:rPr>
      </w:pPr>
      <w:r w:rsidDel="00000000" w:rsidR="00000000" w:rsidRPr="00000000">
        <w:rPr>
          <w:rFonts w:ascii="Candara" w:cs="Candara" w:eastAsia="Candara" w:hAnsi="Candara"/>
          <w:b w:val="1"/>
          <w:color w:val="000000"/>
          <w:sz w:val="28"/>
          <w:szCs w:val="28"/>
          <w:rtl w:val="0"/>
        </w:rPr>
        <w:t xml:space="preserve">Adaptations of Plants to </w:t>
      </w:r>
      <w:r w:rsidDel="00000000" w:rsidR="00000000" w:rsidRPr="00000000">
        <w:rPr>
          <w:rFonts w:ascii="Candara" w:cs="Candara" w:eastAsia="Candara" w:hAnsi="Candara"/>
          <w:b w:val="1"/>
          <w:color w:val="000000"/>
          <w:sz w:val="27"/>
          <w:szCs w:val="27"/>
          <w:rtl w:val="0"/>
        </w:rPr>
        <w:t xml:space="preserve">Various </w:t>
      </w:r>
      <w:r w:rsidDel="00000000" w:rsidR="00000000" w:rsidRPr="00000000">
        <w:rPr>
          <w:rFonts w:ascii="Candara" w:cs="Candara" w:eastAsia="Candara" w:hAnsi="Candara"/>
          <w:b w:val="1"/>
          <w:color w:val="000000"/>
          <w:sz w:val="28"/>
          <w:szCs w:val="28"/>
          <w:rtl w:val="0"/>
        </w:rPr>
        <w:t xml:space="preserve">Habitats </w:t>
      </w:r>
    </w:p>
    <w:p w:rsidR="00000000" w:rsidDel="00000000" w:rsidP="00000000" w:rsidRDefault="00000000" w:rsidRPr="00000000" w14:paraId="000004F8">
      <w:pPr>
        <w:numPr>
          <w:ilvl w:val="0"/>
          <w:numId w:val="98"/>
        </w:numPr>
        <w:spacing w:after="0" w:before="153" w:line="264" w:lineRule="auto"/>
        <w:ind w:left="720" w:right="7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Organisms have developed structural features that enable them to live successfully in their particular habitats. </w:t>
      </w:r>
    </w:p>
    <w:p w:rsidR="00000000" w:rsidDel="00000000" w:rsidP="00000000" w:rsidRDefault="00000000" w:rsidRPr="00000000" w14:paraId="000004F9">
      <w:pPr>
        <w:numPr>
          <w:ilvl w:val="0"/>
          <w:numId w:val="98"/>
        </w:numPr>
        <w:spacing w:after="0" w:before="153" w:line="264" w:lineRule="auto"/>
        <w:ind w:left="720" w:right="7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Plants found beneath the canopies of trees are adapted to low light intensities by having broad leaves. </w:t>
      </w:r>
    </w:p>
    <w:p w:rsidR="00000000" w:rsidDel="00000000" w:rsidP="00000000" w:rsidRDefault="00000000" w:rsidRPr="00000000" w14:paraId="000004FA">
      <w:pPr>
        <w:spacing w:after="0" w:line="364" w:lineRule="auto"/>
        <w:ind w:left="12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Xerophytes </w:t>
      </w:r>
    </w:p>
    <w:p w:rsidR="00000000" w:rsidDel="00000000" w:rsidP="00000000" w:rsidRDefault="00000000" w:rsidRPr="00000000" w14:paraId="000004FB">
      <w:pPr>
        <w:numPr>
          <w:ilvl w:val="0"/>
          <w:numId w:val="100"/>
        </w:numPr>
        <w:spacing w:after="0" w:before="62" w:line="264" w:lineRule="auto"/>
        <w:ind w:left="84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plants that grow in dry habitats, </w:t>
      </w:r>
    </w:p>
    <w:p w:rsidR="00000000" w:rsidDel="00000000" w:rsidP="00000000" w:rsidRDefault="00000000" w:rsidRPr="00000000" w14:paraId="000004FC">
      <w:pPr>
        <w:numPr>
          <w:ilvl w:val="0"/>
          <w:numId w:val="100"/>
        </w:numPr>
        <w:spacing w:after="0" w:before="62" w:line="264" w:lineRule="auto"/>
        <w:ind w:left="84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i.e., in deserts and semi-deserts. </w:t>
      </w:r>
    </w:p>
    <w:p w:rsidR="00000000" w:rsidDel="00000000" w:rsidP="00000000" w:rsidRDefault="00000000" w:rsidRPr="00000000" w14:paraId="000004FD">
      <w:pPr>
        <w:numPr>
          <w:ilvl w:val="0"/>
          <w:numId w:val="100"/>
        </w:numPr>
        <w:spacing w:after="0" w:before="62" w:line="264" w:lineRule="auto"/>
        <w:ind w:left="84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adaptations to reduce the rate of transpiration in order to save on water consumption. </w:t>
      </w:r>
    </w:p>
    <w:p w:rsidR="00000000" w:rsidDel="00000000" w:rsidP="00000000" w:rsidRDefault="00000000" w:rsidRPr="00000000" w14:paraId="000004FE">
      <w:pPr>
        <w:numPr>
          <w:ilvl w:val="0"/>
          <w:numId w:val="100"/>
        </w:numPr>
        <w:spacing w:after="0" w:before="62" w:line="264" w:lineRule="auto"/>
        <w:ind w:left="84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have water storage structures. </w:t>
      </w:r>
    </w:p>
    <w:p w:rsidR="00000000" w:rsidDel="00000000" w:rsidP="00000000" w:rsidRDefault="00000000" w:rsidRPr="00000000" w14:paraId="000004FF">
      <w:pPr>
        <w:spacing w:after="0" w:before="62" w:line="264" w:lineRule="auto"/>
        <w:ind w:left="12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500">
      <w:pPr>
        <w:spacing w:after="0" w:before="62" w:line="264" w:lineRule="auto"/>
        <w:ind w:left="12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Adaptations include: </w:t>
      </w:r>
    </w:p>
    <w:p w:rsidR="00000000" w:rsidDel="00000000" w:rsidP="00000000" w:rsidRDefault="00000000" w:rsidRPr="00000000" w14:paraId="00000501">
      <w:pPr>
        <w:numPr>
          <w:ilvl w:val="0"/>
          <w:numId w:val="99"/>
        </w:numPr>
        <w:tabs>
          <w:tab w:val="left" w:pos="115"/>
          <w:tab w:val="left" w:pos="585"/>
        </w:tabs>
        <w:spacing w:after="0" w:before="321" w:line="240" w:lineRule="auto"/>
        <w:ind w:left="900" w:right="9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Reduction of leaf surface area by having needle-like leaves, rolling up of leaves and shedding of leaves during drought to reduce water loss or transpiration. </w:t>
      </w:r>
    </w:p>
    <w:p w:rsidR="00000000" w:rsidDel="00000000" w:rsidP="00000000" w:rsidRDefault="00000000" w:rsidRPr="00000000" w14:paraId="00000502">
      <w:pPr>
        <w:numPr>
          <w:ilvl w:val="0"/>
          <w:numId w:val="99"/>
        </w:numPr>
        <w:spacing w:after="0" w:line="240" w:lineRule="auto"/>
        <w:ind w:left="900" w:right="11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Thick cuticle; epidermis consisting of several layers of cells;</w:t>
      </w:r>
    </w:p>
    <w:p w:rsidR="00000000" w:rsidDel="00000000" w:rsidP="00000000" w:rsidRDefault="00000000" w:rsidRPr="00000000" w14:paraId="00000503">
      <w:pPr>
        <w:numPr>
          <w:ilvl w:val="0"/>
          <w:numId w:val="99"/>
        </w:numPr>
        <w:spacing w:after="0" w:line="240" w:lineRule="auto"/>
        <w:ind w:left="900" w:right="11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leaves covered with wax or resin to reduce evaporation. </w:t>
      </w:r>
    </w:p>
    <w:p w:rsidR="00000000" w:rsidDel="00000000" w:rsidP="00000000" w:rsidRDefault="00000000" w:rsidRPr="00000000" w14:paraId="00000504">
      <w:pPr>
        <w:numPr>
          <w:ilvl w:val="0"/>
          <w:numId w:val="99"/>
        </w:numPr>
        <w:spacing w:after="0" w:before="4" w:line="240" w:lineRule="auto"/>
        <w:ind w:left="900"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Sunken stomata, creating spaces with humid still air to reduce water holes. </w:t>
      </w:r>
    </w:p>
    <w:p w:rsidR="00000000" w:rsidDel="00000000" w:rsidP="00000000" w:rsidRDefault="00000000" w:rsidRPr="00000000" w14:paraId="00000505">
      <w:pPr>
        <w:numPr>
          <w:ilvl w:val="0"/>
          <w:numId w:val="99"/>
        </w:numPr>
        <w:spacing w:after="0" w:before="9" w:line="240" w:lineRule="auto"/>
        <w:ind w:left="900" w:right="10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Few, small stomata, on lower epidermis to reduce water loss. </w:t>
      </w:r>
    </w:p>
    <w:p w:rsidR="00000000" w:rsidDel="00000000" w:rsidP="00000000" w:rsidRDefault="00000000" w:rsidRPr="00000000" w14:paraId="00000506">
      <w:pPr>
        <w:numPr>
          <w:ilvl w:val="0"/>
          <w:numId w:val="99"/>
        </w:numPr>
        <w:spacing w:after="0" w:before="4" w:line="240" w:lineRule="auto"/>
        <w:ind w:left="900" w:right="10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Stomata open at night (reversed stomatal rhythm) to reduce water loss .</w:t>
      </w:r>
    </w:p>
    <w:p w:rsidR="00000000" w:rsidDel="00000000" w:rsidP="00000000" w:rsidRDefault="00000000" w:rsidRPr="00000000" w14:paraId="00000507">
      <w:pPr>
        <w:numPr>
          <w:ilvl w:val="0"/>
          <w:numId w:val="99"/>
        </w:numPr>
        <w:spacing w:after="0" w:line="240" w:lineRule="auto"/>
        <w:ind w:left="900" w:right="4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Deep and extensive root systems for absorption of water. </w:t>
      </w:r>
    </w:p>
    <w:p w:rsidR="00000000" w:rsidDel="00000000" w:rsidP="00000000" w:rsidRDefault="00000000" w:rsidRPr="00000000" w14:paraId="00000508">
      <w:pPr>
        <w:numPr>
          <w:ilvl w:val="0"/>
          <w:numId w:val="99"/>
        </w:numPr>
        <w:spacing w:after="0" w:line="240" w:lineRule="auto"/>
        <w:ind w:left="900" w:right="24" w:hanging="360"/>
        <w:jc w:val="both"/>
        <w:rPr>
          <w:rFonts w:ascii="Candara" w:cs="Candara" w:eastAsia="Candara" w:hAnsi="Candara"/>
          <w:b w:val="1"/>
          <w:i w:val="1"/>
          <w:color w:val="000000"/>
          <w:sz w:val="24"/>
          <w:szCs w:val="24"/>
        </w:rPr>
      </w:pPr>
      <w:r w:rsidDel="00000000" w:rsidR="00000000" w:rsidRPr="00000000">
        <w:rPr>
          <w:rFonts w:ascii="Candara" w:cs="Candara" w:eastAsia="Candara" w:hAnsi="Candara"/>
          <w:color w:val="000000"/>
          <w:sz w:val="24"/>
          <w:szCs w:val="24"/>
          <w:rtl w:val="0"/>
        </w:rPr>
        <w:t xml:space="preserve">Development of flattened shoots and succulent tissue for water storage e.g. </w:t>
      </w:r>
      <w:r w:rsidDel="00000000" w:rsidR="00000000" w:rsidRPr="00000000">
        <w:rPr>
          <w:rFonts w:ascii="Candara" w:cs="Candara" w:eastAsia="Candara" w:hAnsi="Candara"/>
          <w:b w:val="1"/>
          <w:i w:val="1"/>
          <w:color w:val="000000"/>
          <w:sz w:val="24"/>
          <w:szCs w:val="24"/>
          <w:rtl w:val="0"/>
        </w:rPr>
        <w:t xml:space="preserve">Opuntia. </w:t>
      </w:r>
    </w:p>
    <w:p w:rsidR="00000000" w:rsidDel="00000000" w:rsidP="00000000" w:rsidRDefault="00000000" w:rsidRPr="00000000" w14:paraId="00000509">
      <w:pPr>
        <w:spacing w:after="0" w:line="364" w:lineRule="auto"/>
        <w:ind w:lef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Mesophytes </w:t>
      </w:r>
    </w:p>
    <w:p w:rsidR="00000000" w:rsidDel="00000000" w:rsidP="00000000" w:rsidRDefault="00000000" w:rsidRPr="00000000" w14:paraId="0000050A">
      <w:pPr>
        <w:spacing w:after="0" w:before="57" w:line="14.399999999999999" w:lineRule="auto"/>
        <w:ind w:left="4" w:right="14"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50B">
      <w:pPr>
        <w:numPr>
          <w:ilvl w:val="0"/>
          <w:numId w:val="92"/>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the ordinary land plants which grow in well-watered habitats. </w:t>
      </w:r>
    </w:p>
    <w:p w:rsidR="00000000" w:rsidDel="00000000" w:rsidP="00000000" w:rsidRDefault="00000000" w:rsidRPr="00000000" w14:paraId="0000050C">
      <w:pPr>
        <w:numPr>
          <w:ilvl w:val="0"/>
          <w:numId w:val="92"/>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no special adaptations. </w:t>
      </w:r>
    </w:p>
    <w:p w:rsidR="00000000" w:rsidDel="00000000" w:rsidP="00000000" w:rsidRDefault="00000000" w:rsidRPr="00000000" w14:paraId="0000050D">
      <w:pPr>
        <w:numPr>
          <w:ilvl w:val="0"/>
          <w:numId w:val="92"/>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Stomata are found on both upper and lower leaf surfaces for efficient gaseous exchange and transpiration.</w:t>
      </w:r>
    </w:p>
    <w:p w:rsidR="00000000" w:rsidDel="00000000" w:rsidP="00000000" w:rsidRDefault="00000000" w:rsidRPr="00000000" w14:paraId="0000050E">
      <w:pPr>
        <w:numPr>
          <w:ilvl w:val="0"/>
          <w:numId w:val="92"/>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However, those found in constantly wet places e.g. tropical rain forests, have features that increase transpiration. </w:t>
      </w:r>
    </w:p>
    <w:p w:rsidR="00000000" w:rsidDel="00000000" w:rsidP="00000000" w:rsidRDefault="00000000" w:rsidRPr="00000000" w14:paraId="0000050F">
      <w:pPr>
        <w:numPr>
          <w:ilvl w:val="0"/>
          <w:numId w:val="92"/>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plants are called hygrophytes. </w:t>
      </w:r>
    </w:p>
    <w:p w:rsidR="00000000" w:rsidDel="00000000" w:rsidP="00000000" w:rsidRDefault="00000000" w:rsidRPr="00000000" w14:paraId="00000510">
      <w:pPr>
        <w:numPr>
          <w:ilvl w:val="0"/>
          <w:numId w:val="92"/>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leaves are broad to increase surface areas for transpiration and thin to ensure short distance for carbon (IV) oxide to reach photosynthetic cells and for light penetration. </w:t>
      </w:r>
    </w:p>
    <w:p w:rsidR="00000000" w:rsidDel="00000000" w:rsidP="00000000" w:rsidRDefault="00000000" w:rsidRPr="00000000" w14:paraId="00000511">
      <w:pPr>
        <w:numPr>
          <w:ilvl w:val="0"/>
          <w:numId w:val="92"/>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stomata are raised above the epidermis to increase the rate of transpiration. </w:t>
      </w:r>
    </w:p>
    <w:p w:rsidR="00000000" w:rsidDel="00000000" w:rsidP="00000000" w:rsidRDefault="00000000" w:rsidRPr="00000000" w14:paraId="00000512">
      <w:pPr>
        <w:numPr>
          <w:ilvl w:val="0"/>
          <w:numId w:val="92"/>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grandular hairs or byhathodes that expel water into the saturated atmosphere. </w:t>
      </w:r>
    </w:p>
    <w:p w:rsidR="00000000" w:rsidDel="00000000" w:rsidP="00000000" w:rsidRDefault="00000000" w:rsidRPr="00000000" w14:paraId="00000513">
      <w:pPr>
        <w:numPr>
          <w:ilvl w:val="0"/>
          <w:numId w:val="92"/>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phenomenon is called guttation. </w:t>
      </w:r>
    </w:p>
    <w:p w:rsidR="00000000" w:rsidDel="00000000" w:rsidP="00000000" w:rsidRDefault="00000000" w:rsidRPr="00000000" w14:paraId="00000514">
      <w:pPr>
        <w:spacing w:after="0" w:line="364" w:lineRule="auto"/>
        <w:ind w:left="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Hydrophytes (Water plants) </w:t>
      </w:r>
    </w:p>
    <w:p w:rsidR="00000000" w:rsidDel="00000000" w:rsidP="00000000" w:rsidRDefault="00000000" w:rsidRPr="00000000" w14:paraId="00000515">
      <w:pPr>
        <w:spacing w:after="0" w:before="67" w:line="14.399999999999999" w:lineRule="auto"/>
        <w:ind w:left="9" w:right="43"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516">
      <w:pPr>
        <w:numPr>
          <w:ilvl w:val="0"/>
          <w:numId w:val="91"/>
        </w:numPr>
        <w:spacing w:after="0" w:line="259" w:lineRule="auto"/>
        <w:ind w:left="1089" w:right="43" w:hanging="549"/>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Water plants are either submerged, emergent or floating. </w:t>
      </w:r>
    </w:p>
    <w:p w:rsidR="00000000" w:rsidDel="00000000" w:rsidP="00000000" w:rsidRDefault="00000000" w:rsidRPr="00000000" w14:paraId="00000517">
      <w:pPr>
        <w:spacing w:after="0" w:line="240" w:lineRule="auto"/>
        <w:ind w:left="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Submerged Plants </w:t>
      </w:r>
    </w:p>
    <w:p w:rsidR="00000000" w:rsidDel="00000000" w:rsidP="00000000" w:rsidRDefault="00000000" w:rsidRPr="00000000" w14:paraId="00000518">
      <w:pPr>
        <w:spacing w:after="0" w:before="57" w:line="240" w:lineRule="auto"/>
        <w:ind w:left="4" w:right="14"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519">
      <w:pPr>
        <w:numPr>
          <w:ilvl w:val="0"/>
          <w:numId w:val="91"/>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leaves have an epidermis with very thin walls and a delicate cuticle. </w:t>
      </w:r>
    </w:p>
    <w:p w:rsidR="00000000" w:rsidDel="00000000" w:rsidP="00000000" w:rsidRDefault="00000000" w:rsidRPr="00000000" w14:paraId="0000051A">
      <w:pPr>
        <w:numPr>
          <w:ilvl w:val="0"/>
          <w:numId w:val="91"/>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no stomata. </w:t>
      </w:r>
    </w:p>
    <w:p w:rsidR="00000000" w:rsidDel="00000000" w:rsidP="00000000" w:rsidRDefault="00000000" w:rsidRPr="00000000" w14:paraId="0000051B">
      <w:pPr>
        <w:numPr>
          <w:ilvl w:val="0"/>
          <w:numId w:val="91"/>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Water is excreted from special glands and pores at the tips. </w:t>
      </w:r>
    </w:p>
    <w:p w:rsidR="00000000" w:rsidDel="00000000" w:rsidP="00000000" w:rsidRDefault="00000000" w:rsidRPr="00000000" w14:paraId="0000051C">
      <w:pPr>
        <w:numPr>
          <w:ilvl w:val="0"/>
          <w:numId w:val="91"/>
        </w:numPr>
        <w:spacing w:after="0" w:line="240" w:lineRule="auto"/>
        <w:ind w:left="90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 adaptations include the following: </w:t>
      </w:r>
    </w:p>
    <w:p w:rsidR="00000000" w:rsidDel="00000000" w:rsidP="00000000" w:rsidRDefault="00000000" w:rsidRPr="00000000" w14:paraId="0000051D">
      <w:pPr>
        <w:numPr>
          <w:ilvl w:val="0"/>
          <w:numId w:val="91"/>
        </w:numPr>
        <w:tabs>
          <w:tab w:val="left" w:pos="475"/>
        </w:tabs>
        <w:spacing w:after="0" w:line="240" w:lineRule="auto"/>
        <w:ind w:left="900" w:right="4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Presence of large air spaces and canals (aerenchyma) for gaseous exchange and buoyancy. </w:t>
      </w:r>
    </w:p>
    <w:p w:rsidR="00000000" w:rsidDel="00000000" w:rsidP="00000000" w:rsidRDefault="00000000" w:rsidRPr="00000000" w14:paraId="0000051E">
      <w:pPr>
        <w:numPr>
          <w:ilvl w:val="0"/>
          <w:numId w:val="91"/>
        </w:numPr>
        <w:tabs>
          <w:tab w:val="left" w:pos="475"/>
        </w:tabs>
        <w:spacing w:after="0" w:line="240" w:lineRule="auto"/>
        <w:ind w:left="900" w:right="4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plants have filamentous leaves In order to increase the surface area for absorption of light, gases and mineral salts. </w:t>
      </w:r>
    </w:p>
    <w:p w:rsidR="00000000" w:rsidDel="00000000" w:rsidP="00000000" w:rsidRDefault="00000000" w:rsidRPr="00000000" w14:paraId="0000051F">
      <w:pPr>
        <w:numPr>
          <w:ilvl w:val="0"/>
          <w:numId w:val="91"/>
        </w:numPr>
        <w:tabs>
          <w:tab w:val="left" w:pos="475"/>
        </w:tabs>
        <w:spacing w:after="0" w:line="240" w:lineRule="auto"/>
        <w:ind w:left="900" w:right="4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plants are rootless, hence support provided by water. </w:t>
      </w:r>
    </w:p>
    <w:p w:rsidR="00000000" w:rsidDel="00000000" w:rsidP="00000000" w:rsidRDefault="00000000" w:rsidRPr="00000000" w14:paraId="00000520">
      <w:pPr>
        <w:numPr>
          <w:ilvl w:val="0"/>
          <w:numId w:val="91"/>
        </w:numPr>
        <w:tabs>
          <w:tab w:val="left" w:pos="475"/>
        </w:tabs>
        <w:spacing w:after="0" w:line="240" w:lineRule="auto"/>
        <w:ind w:left="900" w:right="4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Mineral salts and water absorbed by all plant surfaces. </w:t>
      </w:r>
    </w:p>
    <w:p w:rsidR="00000000" w:rsidDel="00000000" w:rsidP="00000000" w:rsidRDefault="00000000" w:rsidRPr="00000000" w14:paraId="00000521">
      <w:pPr>
        <w:numPr>
          <w:ilvl w:val="0"/>
          <w:numId w:val="91"/>
        </w:numPr>
        <w:tabs>
          <w:tab w:val="left" w:pos="475"/>
        </w:tabs>
        <w:spacing w:after="0" w:line="240" w:lineRule="auto"/>
        <w:ind w:left="900" w:right="4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some plants, the stem and leaves are covered with a waxy substance to reduce absorption of water. e.g. </w:t>
      </w:r>
      <w:r w:rsidDel="00000000" w:rsidR="00000000" w:rsidRPr="00000000">
        <w:rPr>
          <w:rFonts w:ascii="Candara" w:cs="Candara" w:eastAsia="Candara" w:hAnsi="Candara"/>
          <w:i w:val="1"/>
          <w:color w:val="000000"/>
          <w:sz w:val="24"/>
          <w:szCs w:val="24"/>
          <w:rtl w:val="0"/>
        </w:rPr>
        <w:t xml:space="preserve">Ceratophyllum </w:t>
      </w:r>
      <w:r w:rsidDel="00000000" w:rsidR="00000000" w:rsidRPr="00000000">
        <w:rPr>
          <w:rFonts w:ascii="Candara" w:cs="Candara" w:eastAsia="Candara" w:hAnsi="Candara"/>
          <w:color w:val="000000"/>
          <w:sz w:val="24"/>
          <w:szCs w:val="24"/>
          <w:rtl w:val="0"/>
        </w:rPr>
        <w:t xml:space="preserve">and </w:t>
      </w:r>
      <w:r w:rsidDel="00000000" w:rsidR="00000000" w:rsidRPr="00000000">
        <w:rPr>
          <w:rFonts w:ascii="Candara" w:cs="Candara" w:eastAsia="Candara" w:hAnsi="Candara"/>
          <w:i w:val="1"/>
          <w:color w:val="000000"/>
          <w:sz w:val="24"/>
          <w:szCs w:val="24"/>
          <w:rtl w:val="0"/>
        </w:rPr>
        <w:t xml:space="preserve">Elodea </w:t>
      </w:r>
      <w:r w:rsidDel="00000000" w:rsidR="00000000" w:rsidRPr="00000000">
        <w:rPr>
          <w:rFonts w:ascii="Candara" w:cs="Candara" w:eastAsia="Candara" w:hAnsi="Candara"/>
          <w:color w:val="000000"/>
          <w:sz w:val="24"/>
          <w:szCs w:val="24"/>
          <w:rtl w:val="0"/>
        </w:rPr>
        <w:t xml:space="preserve">sp. </w:t>
      </w:r>
    </w:p>
    <w:p w:rsidR="00000000" w:rsidDel="00000000" w:rsidP="00000000" w:rsidRDefault="00000000" w:rsidRPr="00000000" w14:paraId="00000522">
      <w:pPr>
        <w:spacing w:after="0" w:line="240"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523">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524">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525">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Floating Plants </w:t>
      </w:r>
    </w:p>
    <w:p w:rsidR="00000000" w:rsidDel="00000000" w:rsidP="00000000" w:rsidRDefault="00000000" w:rsidRPr="00000000" w14:paraId="00000526">
      <w:pPr>
        <w:numPr>
          <w:ilvl w:val="0"/>
          <w:numId w:val="93"/>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Their structure is similar to that of mesophytes. </w:t>
      </w:r>
    </w:p>
    <w:p w:rsidR="00000000" w:rsidDel="00000000" w:rsidP="00000000" w:rsidRDefault="00000000" w:rsidRPr="00000000" w14:paraId="00000527">
      <w:pPr>
        <w:numPr>
          <w:ilvl w:val="0"/>
          <w:numId w:val="93"/>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leaves are broad to increase the surface area for water loss. </w:t>
      </w:r>
    </w:p>
    <w:p w:rsidR="00000000" w:rsidDel="00000000" w:rsidP="00000000" w:rsidRDefault="00000000" w:rsidRPr="00000000" w14:paraId="00000528">
      <w:pPr>
        <w:numPr>
          <w:ilvl w:val="0"/>
          <w:numId w:val="93"/>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more stomata on the upper surface than on the lower surface to increase rate of water loss. </w:t>
      </w:r>
    </w:p>
    <w:p w:rsidR="00000000" w:rsidDel="00000000" w:rsidP="00000000" w:rsidRDefault="00000000" w:rsidRPr="00000000" w14:paraId="00000529">
      <w:pPr>
        <w:numPr>
          <w:ilvl w:val="0"/>
          <w:numId w:val="93"/>
        </w:numPr>
        <w:spacing w:after="0" w:line="240" w:lineRule="auto"/>
        <w:ind w:left="90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Examples are </w:t>
      </w:r>
      <w:r w:rsidDel="00000000" w:rsidR="00000000" w:rsidRPr="00000000">
        <w:rPr>
          <w:rFonts w:ascii="Candara" w:cs="Candara" w:eastAsia="Candara" w:hAnsi="Candara"/>
          <w:i w:val="1"/>
          <w:color w:val="000000"/>
          <w:sz w:val="24"/>
          <w:szCs w:val="24"/>
          <w:rtl w:val="0"/>
        </w:rPr>
        <w:t xml:space="preserve">Pistia </w:t>
      </w:r>
      <w:r w:rsidDel="00000000" w:rsidR="00000000" w:rsidRPr="00000000">
        <w:rPr>
          <w:rFonts w:ascii="Candara" w:cs="Candara" w:eastAsia="Candara" w:hAnsi="Candara"/>
          <w:color w:val="000000"/>
          <w:sz w:val="24"/>
          <w:szCs w:val="24"/>
          <w:rtl w:val="0"/>
        </w:rPr>
        <w:t xml:space="preserve">sp. (water lettuce), </w:t>
      </w:r>
      <w:r w:rsidDel="00000000" w:rsidR="00000000" w:rsidRPr="00000000">
        <w:rPr>
          <w:rFonts w:ascii="Candara" w:cs="Candara" w:eastAsia="Candara" w:hAnsi="Candara"/>
          <w:i w:val="1"/>
          <w:color w:val="000000"/>
          <w:sz w:val="24"/>
          <w:szCs w:val="24"/>
          <w:rtl w:val="0"/>
        </w:rPr>
        <w:t xml:space="preserve">Salvinia </w:t>
      </w:r>
      <w:r w:rsidDel="00000000" w:rsidR="00000000" w:rsidRPr="00000000">
        <w:rPr>
          <w:rFonts w:ascii="Candara" w:cs="Candara" w:eastAsia="Candara" w:hAnsi="Candara"/>
          <w:color w:val="000000"/>
          <w:sz w:val="24"/>
          <w:szCs w:val="24"/>
          <w:rtl w:val="0"/>
        </w:rPr>
        <w:t xml:space="preserve">and </w:t>
      </w:r>
      <w:r w:rsidDel="00000000" w:rsidR="00000000" w:rsidRPr="00000000">
        <w:rPr>
          <w:rFonts w:ascii="Candara" w:cs="Candara" w:eastAsia="Candara" w:hAnsi="Candara"/>
          <w:i w:val="1"/>
          <w:color w:val="000000"/>
          <w:sz w:val="24"/>
          <w:szCs w:val="24"/>
          <w:rtl w:val="0"/>
        </w:rPr>
        <w:t xml:space="preserve">Nymphea. </w:t>
      </w:r>
      <w:r w:rsidDel="00000000" w:rsidR="00000000" w:rsidRPr="00000000">
        <w:rPr>
          <w:rtl w:val="0"/>
        </w:rPr>
      </w:r>
    </w:p>
    <w:p w:rsidR="00000000" w:rsidDel="00000000" w:rsidP="00000000" w:rsidRDefault="00000000" w:rsidRPr="00000000" w14:paraId="0000052A">
      <w:pPr>
        <w:spacing w:after="0" w:before="273" w:line="220" w:lineRule="auto"/>
        <w:ind w:left="4" w:right="12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Halophytes (Salt plants) </w:t>
      </w:r>
    </w:p>
    <w:p w:rsidR="00000000" w:rsidDel="00000000" w:rsidP="00000000" w:rsidRDefault="00000000" w:rsidRPr="00000000" w14:paraId="0000052B">
      <w:pPr>
        <w:numPr>
          <w:ilvl w:val="0"/>
          <w:numId w:val="94"/>
        </w:numPr>
        <w:spacing w:after="0" w:before="67" w:line="264" w:lineRule="auto"/>
        <w:ind w:left="724"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are plants that grow in salt marshes and on coastlines. </w:t>
      </w:r>
    </w:p>
    <w:p w:rsidR="00000000" w:rsidDel="00000000" w:rsidP="00000000" w:rsidRDefault="00000000" w:rsidRPr="00000000" w14:paraId="0000052C">
      <w:pPr>
        <w:numPr>
          <w:ilvl w:val="0"/>
          <w:numId w:val="94"/>
        </w:numPr>
        <w:spacing w:after="0" w:before="67" w:line="264" w:lineRule="auto"/>
        <w:ind w:left="724"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root cells that concentrate salts and enable them to take in water by osmosis. </w:t>
      </w:r>
    </w:p>
    <w:p w:rsidR="00000000" w:rsidDel="00000000" w:rsidP="00000000" w:rsidRDefault="00000000" w:rsidRPr="00000000" w14:paraId="0000052D">
      <w:pPr>
        <w:numPr>
          <w:ilvl w:val="0"/>
          <w:numId w:val="94"/>
        </w:numPr>
        <w:spacing w:after="0" w:before="67" w:line="264" w:lineRule="auto"/>
        <w:ind w:left="724"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salt glands which excrete salts. </w:t>
      </w:r>
    </w:p>
    <w:p w:rsidR="00000000" w:rsidDel="00000000" w:rsidP="00000000" w:rsidRDefault="00000000" w:rsidRPr="00000000" w14:paraId="0000052E">
      <w:pPr>
        <w:numPr>
          <w:ilvl w:val="0"/>
          <w:numId w:val="94"/>
        </w:numPr>
        <w:spacing w:after="0" w:before="67" w:line="264" w:lineRule="auto"/>
        <w:ind w:left="724"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Fruits have large aerenchymatous tissues for air storage that makes them float. </w:t>
      </w:r>
    </w:p>
    <w:p w:rsidR="00000000" w:rsidDel="00000000" w:rsidP="00000000" w:rsidRDefault="00000000" w:rsidRPr="00000000" w14:paraId="0000052F">
      <w:pPr>
        <w:numPr>
          <w:ilvl w:val="0"/>
          <w:numId w:val="94"/>
        </w:numPr>
        <w:spacing w:after="0" w:before="67" w:line="264" w:lineRule="auto"/>
        <w:ind w:left="724"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have shiny leaves to reduce water loss. </w:t>
      </w:r>
    </w:p>
    <w:p w:rsidR="00000000" w:rsidDel="00000000" w:rsidP="00000000" w:rsidRDefault="00000000" w:rsidRPr="00000000" w14:paraId="00000530">
      <w:pPr>
        <w:numPr>
          <w:ilvl w:val="0"/>
          <w:numId w:val="94"/>
        </w:numPr>
        <w:spacing w:after="0" w:before="67" w:line="264" w:lineRule="auto"/>
        <w:ind w:left="724"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mangrove plants have roots that spread horizontally, and send some branches into the air. </w:t>
      </w:r>
    </w:p>
    <w:p w:rsidR="00000000" w:rsidDel="00000000" w:rsidP="00000000" w:rsidRDefault="00000000" w:rsidRPr="00000000" w14:paraId="00000531">
      <w:pPr>
        <w:numPr>
          <w:ilvl w:val="0"/>
          <w:numId w:val="94"/>
        </w:numPr>
        <w:spacing w:after="0" w:before="67" w:line="264" w:lineRule="auto"/>
        <w:ind w:left="724"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aerial roots are known as breathing roots </w:t>
      </w:r>
      <w:r w:rsidDel="00000000" w:rsidR="00000000" w:rsidRPr="00000000">
        <w:rPr>
          <w:rFonts w:ascii="Candara" w:cs="Candara" w:eastAsia="Candara" w:hAnsi="Candara"/>
          <w:b w:val="1"/>
          <w:i w:val="1"/>
          <w:color w:val="000000"/>
          <w:sz w:val="28"/>
          <w:szCs w:val="28"/>
          <w:rtl w:val="0"/>
        </w:rPr>
        <w:t xml:space="preserve">or pneumatophores</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532">
      <w:pPr>
        <w:numPr>
          <w:ilvl w:val="0"/>
          <w:numId w:val="94"/>
        </w:numPr>
        <w:spacing w:after="0" w:before="67" w:line="264" w:lineRule="auto"/>
        <w:ind w:left="724"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have lenticel-Iike openings called </w:t>
      </w:r>
      <w:r w:rsidDel="00000000" w:rsidR="00000000" w:rsidRPr="00000000">
        <w:rPr>
          <w:rFonts w:ascii="Candara" w:cs="Candara" w:eastAsia="Candara" w:hAnsi="Candara"/>
          <w:b w:val="1"/>
          <w:i w:val="1"/>
          <w:color w:val="000000"/>
          <w:sz w:val="28"/>
          <w:szCs w:val="28"/>
          <w:rtl w:val="0"/>
        </w:rPr>
        <w:t xml:space="preserve">pneumatothodes</w:t>
      </w:r>
      <w:r w:rsidDel="00000000" w:rsidR="00000000" w:rsidRPr="00000000">
        <w:rPr>
          <w:rFonts w:ascii="Candara" w:cs="Candara" w:eastAsia="Candara" w:hAnsi="Candara"/>
          <w:color w:val="000000"/>
          <w:sz w:val="24"/>
          <w:szCs w:val="24"/>
          <w:rtl w:val="0"/>
        </w:rPr>
        <w:t xml:space="preserve"> through which gaseous exchange takes place. </w:t>
      </w:r>
    </w:p>
    <w:p w:rsidR="00000000" w:rsidDel="00000000" w:rsidP="00000000" w:rsidRDefault="00000000" w:rsidRPr="00000000" w14:paraId="00000533">
      <w:pPr>
        <w:spacing w:after="0" w:before="225" w:line="331" w:lineRule="auto"/>
        <w:ind w:left="19" w:right="129" w:firstLine="0"/>
        <w:rPr>
          <w:rFonts w:ascii="Candara" w:cs="Candara" w:eastAsia="Candara" w:hAnsi="Candara"/>
          <w:b w:val="1"/>
          <w:i w:val="1"/>
          <w:color w:val="000000"/>
          <w:sz w:val="36"/>
          <w:szCs w:val="36"/>
        </w:rPr>
      </w:pPr>
      <w:r w:rsidDel="00000000" w:rsidR="00000000" w:rsidRPr="00000000">
        <w:rPr>
          <w:rtl w:val="0"/>
        </w:rPr>
      </w:r>
    </w:p>
    <w:p w:rsidR="00000000" w:rsidDel="00000000" w:rsidP="00000000" w:rsidRDefault="00000000" w:rsidRPr="00000000" w14:paraId="00000534">
      <w:pPr>
        <w:spacing w:after="0" w:before="225" w:line="331" w:lineRule="auto"/>
        <w:ind w:left="19" w:right="129" w:firstLine="0"/>
        <w:rPr>
          <w:rFonts w:ascii="Candara" w:cs="Candara" w:eastAsia="Candara" w:hAnsi="Candara"/>
          <w:b w:val="1"/>
          <w:i w:val="1"/>
          <w:color w:val="000000"/>
          <w:sz w:val="36"/>
          <w:szCs w:val="36"/>
        </w:rPr>
      </w:pPr>
      <w:r w:rsidDel="00000000" w:rsidR="00000000" w:rsidRPr="00000000">
        <w:rPr>
          <w:rFonts w:ascii="Candara" w:cs="Candara" w:eastAsia="Candara" w:hAnsi="Candara"/>
          <w:b w:val="1"/>
          <w:i w:val="1"/>
          <w:color w:val="000000"/>
          <w:sz w:val="36"/>
          <w:szCs w:val="36"/>
          <w:rtl w:val="0"/>
        </w:rPr>
        <w:t xml:space="preserve">Pollution</w:t>
      </w:r>
    </w:p>
    <w:p w:rsidR="00000000" w:rsidDel="00000000" w:rsidP="00000000" w:rsidRDefault="00000000" w:rsidRPr="00000000" w14:paraId="00000535">
      <w:pPr>
        <w:spacing w:after="0" w:before="225" w:line="331" w:lineRule="auto"/>
        <w:ind w:left="19" w:right="12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Effect of Pollution on Human Beings and other Organisms </w:t>
      </w:r>
    </w:p>
    <w:p w:rsidR="00000000" w:rsidDel="00000000" w:rsidP="00000000" w:rsidRDefault="00000000" w:rsidRPr="00000000" w14:paraId="00000536">
      <w:pPr>
        <w:spacing w:after="0" w:line="384" w:lineRule="auto"/>
        <w:ind w:left="19" w:right="12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Pollution </w:t>
      </w:r>
    </w:p>
    <w:p w:rsidR="00000000" w:rsidDel="00000000" w:rsidP="00000000" w:rsidRDefault="00000000" w:rsidRPr="00000000" w14:paraId="00000537">
      <w:pPr>
        <w:numPr>
          <w:ilvl w:val="0"/>
          <w:numId w:val="96"/>
        </w:numPr>
        <w:spacing w:after="0" w:before="67" w:line="264" w:lineRule="auto"/>
        <w:ind w:left="729"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introduction of foreign material, poisonous compounds and excess nutrients or energy to the environment in harmful proportions. </w:t>
      </w:r>
    </w:p>
    <w:p w:rsidR="00000000" w:rsidDel="00000000" w:rsidP="00000000" w:rsidRDefault="00000000" w:rsidRPr="00000000" w14:paraId="00000538">
      <w:pPr>
        <w:numPr>
          <w:ilvl w:val="0"/>
          <w:numId w:val="96"/>
        </w:numPr>
        <w:spacing w:after="0" w:before="67" w:line="264" w:lineRule="auto"/>
        <w:ind w:left="729" w:right="1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Any such substance is called a pollutant. </w:t>
      </w:r>
    </w:p>
    <w:p w:rsidR="00000000" w:rsidDel="00000000" w:rsidP="00000000" w:rsidRDefault="00000000" w:rsidRPr="00000000" w14:paraId="00000539">
      <w:pPr>
        <w:spacing w:after="0" w:before="230" w:line="268" w:lineRule="auto"/>
        <w:ind w:left="14" w:right="12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Effects and Control of causes of Pollutants in Air, Water and Soil </w:t>
      </w:r>
    </w:p>
    <w:p w:rsidR="00000000" w:rsidDel="00000000" w:rsidP="00000000" w:rsidRDefault="00000000" w:rsidRPr="00000000" w14:paraId="0000053A">
      <w:pPr>
        <w:numPr>
          <w:ilvl w:val="0"/>
          <w:numId w:val="95"/>
        </w:numPr>
        <w:spacing w:after="0" w:before="72" w:line="240" w:lineRule="auto"/>
        <w:ind w:left="720" w:right="12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Industrialisation and urbanisation are the main causes of pollution. </w:t>
      </w:r>
    </w:p>
    <w:p w:rsidR="00000000" w:rsidDel="00000000" w:rsidP="00000000" w:rsidRDefault="00000000" w:rsidRPr="00000000" w14:paraId="0000053B">
      <w:pPr>
        <w:numPr>
          <w:ilvl w:val="0"/>
          <w:numId w:val="95"/>
        </w:numPr>
        <w:spacing w:after="0" w:before="72" w:line="240" w:lineRule="auto"/>
        <w:ind w:left="720" w:right="12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As human beings exploit natural resources the delicate balance in the biosphere gets disturbed. </w:t>
      </w:r>
    </w:p>
    <w:p w:rsidR="00000000" w:rsidDel="00000000" w:rsidP="00000000" w:rsidRDefault="00000000" w:rsidRPr="00000000" w14:paraId="0000053C">
      <w:pPr>
        <w:numPr>
          <w:ilvl w:val="0"/>
          <w:numId w:val="95"/>
        </w:numPr>
        <w:spacing w:after="0" w:line="240"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disturbance leads to the creation of conditions that are un-favourable to humans and other organisms. </w:t>
      </w:r>
    </w:p>
    <w:p w:rsidR="00000000" w:rsidDel="00000000" w:rsidP="00000000" w:rsidRDefault="00000000" w:rsidRPr="00000000" w14:paraId="0000053D">
      <w:pPr>
        <w:spacing w:after="0"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Sources of Pollutants </w:t>
      </w:r>
    </w:p>
    <w:p w:rsidR="00000000" w:rsidDel="00000000" w:rsidP="00000000" w:rsidRDefault="00000000" w:rsidRPr="00000000" w14:paraId="0000053E">
      <w:pPr>
        <w:numPr>
          <w:ilvl w:val="0"/>
          <w:numId w:val="97"/>
        </w:numPr>
        <w:spacing w:after="0" w:before="67" w:line="240" w:lineRule="auto"/>
        <w:ind w:left="72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Motor vehicles release carbon (II) oxide, sulphur (IV) oxide, and nitrogen oxides and hydrocarbons. </w:t>
      </w:r>
    </w:p>
    <w:p w:rsidR="00000000" w:rsidDel="00000000" w:rsidP="00000000" w:rsidRDefault="00000000" w:rsidRPr="00000000" w14:paraId="0000053F">
      <w:pPr>
        <w:numPr>
          <w:ilvl w:val="0"/>
          <w:numId w:val="97"/>
        </w:numPr>
        <w:spacing w:after="0"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Agricultural chemicals, fertilisers and pesticides. </w:t>
      </w:r>
    </w:p>
    <w:p w:rsidR="00000000" w:rsidDel="00000000" w:rsidP="00000000" w:rsidRDefault="00000000" w:rsidRPr="00000000" w14:paraId="00000540">
      <w:pPr>
        <w:numPr>
          <w:ilvl w:val="0"/>
          <w:numId w:val="97"/>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Factories, manufacturing and metal processing industries. </w:t>
      </w:r>
    </w:p>
    <w:p w:rsidR="00000000" w:rsidDel="00000000" w:rsidP="00000000" w:rsidRDefault="00000000" w:rsidRPr="00000000" w14:paraId="00000541">
      <w:pPr>
        <w:numPr>
          <w:ilvl w:val="0"/>
          <w:numId w:val="97"/>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release toxic substances and gases as well as synthetic compounds that are bio-undegradable. </w:t>
      </w:r>
    </w:p>
    <w:p w:rsidR="00000000" w:rsidDel="00000000" w:rsidP="00000000" w:rsidRDefault="00000000" w:rsidRPr="00000000" w14:paraId="00000542">
      <w:pPr>
        <w:numPr>
          <w:ilvl w:val="0"/>
          <w:numId w:val="97"/>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release solid particles or droplets of poisonous substances e.g. arsenic, beryllium, lead and cadmium. </w:t>
      </w:r>
    </w:p>
    <w:p w:rsidR="00000000" w:rsidDel="00000000" w:rsidP="00000000" w:rsidRDefault="00000000" w:rsidRPr="00000000" w14:paraId="00000543">
      <w:pPr>
        <w:numPr>
          <w:ilvl w:val="0"/>
          <w:numId w:val="97"/>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Radioactive waste: Leakages from nuclear power stations and testing sites release radioactive elements like strontium-90 which can eventually reach man through the food chain. </w:t>
      </w:r>
    </w:p>
    <w:p w:rsidR="00000000" w:rsidDel="00000000" w:rsidP="00000000" w:rsidRDefault="00000000" w:rsidRPr="00000000" w14:paraId="00000544">
      <w:pPr>
        <w:numPr>
          <w:ilvl w:val="0"/>
          <w:numId w:val="97"/>
        </w:numPr>
        <w:spacing w:after="0" w:before="9"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Domestic waste and sewage are released raw into water bodies. </w:t>
      </w:r>
    </w:p>
    <w:p w:rsidR="00000000" w:rsidDel="00000000" w:rsidP="00000000" w:rsidRDefault="00000000" w:rsidRPr="00000000" w14:paraId="00000545">
      <w:pPr>
        <w:numPr>
          <w:ilvl w:val="0"/>
          <w:numId w:val="97"/>
        </w:numPr>
        <w:spacing w:after="0" w:before="4" w:line="240"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Oil spills from accidents in the seas and leakage of oil tankers as well as from offshore drilling and storage and processing. </w:t>
      </w:r>
    </w:p>
    <w:p w:rsidR="00000000" w:rsidDel="00000000" w:rsidP="00000000" w:rsidRDefault="00000000" w:rsidRPr="00000000" w14:paraId="00000546">
      <w:pPr>
        <w:spacing w:after="0" w:before="4" w:line="240" w:lineRule="auto"/>
        <w:ind w:left="494" w:right="8" w:hanging="484"/>
        <w:jc w:val="both"/>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547">
      <w:pPr>
        <w:spacing w:after="0" w:before="4" w:line="240" w:lineRule="auto"/>
        <w:ind w:right="13"/>
        <w:jc w:val="both"/>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Water Pollution</w:t>
      </w:r>
      <w:r w:rsidDel="00000000" w:rsidR="00000000" w:rsidRPr="00000000">
        <w:rPr>
          <w:rFonts w:ascii="Candara" w:cs="Candara" w:eastAsia="Candara" w:hAnsi="Candara"/>
          <w:color w:val="000000"/>
          <w:sz w:val="21"/>
          <w:szCs w:val="21"/>
          <w:rtl w:val="0"/>
        </w:rPr>
        <w:t xml:space="preserve">. </w:t>
      </w:r>
    </w:p>
    <w:p w:rsidR="00000000" w:rsidDel="00000000" w:rsidP="00000000" w:rsidRDefault="00000000" w:rsidRPr="00000000" w14:paraId="00000548">
      <w:pPr>
        <w:numPr>
          <w:ilvl w:val="1"/>
          <w:numId w:val="97"/>
        </w:numPr>
        <w:spacing w:after="0" w:before="4" w:line="240" w:lineRule="auto"/>
        <w:ind w:left="739" w:right="13" w:hanging="244"/>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most cases, chex,pical wastes from industries are discharged into water. </w:t>
      </w:r>
    </w:p>
    <w:p w:rsidR="00000000" w:rsidDel="00000000" w:rsidP="00000000" w:rsidRDefault="00000000" w:rsidRPr="00000000" w14:paraId="00000549">
      <w:pPr>
        <w:numPr>
          <w:ilvl w:val="1"/>
          <w:numId w:val="97"/>
        </w:numPr>
        <w:spacing w:after="0" w:before="4" w:line="240" w:lineRule="auto"/>
        <w:ind w:left="739" w:right="13" w:hanging="244"/>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Toxic chemicals such as mercury compounds may be ingested by organisms. </w:t>
      </w:r>
    </w:p>
    <w:p w:rsidR="00000000" w:rsidDel="00000000" w:rsidP="00000000" w:rsidRDefault="00000000" w:rsidRPr="00000000" w14:paraId="0000054A">
      <w:pPr>
        <w:numPr>
          <w:ilvl w:val="1"/>
          <w:numId w:val="97"/>
        </w:numPr>
        <w:spacing w:after="0" w:before="4" w:line="240" w:lineRule="auto"/>
        <w:ind w:left="739" w:right="13" w:hanging="244"/>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Insecticides like DDT, and weedkillers eventually get into the water and contaminate it. </w:t>
      </w:r>
    </w:p>
    <w:p w:rsidR="00000000" w:rsidDel="00000000" w:rsidP="00000000" w:rsidRDefault="00000000" w:rsidRPr="00000000" w14:paraId="0000054B">
      <w:pPr>
        <w:numPr>
          <w:ilvl w:val="1"/>
          <w:numId w:val="97"/>
        </w:numPr>
        <w:spacing w:after="0" w:line="240" w:lineRule="auto"/>
        <w:ind w:left="734" w:right="0" w:hanging="235"/>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Oil and detergents also pollute water. </w:t>
      </w:r>
    </w:p>
    <w:p w:rsidR="00000000" w:rsidDel="00000000" w:rsidP="00000000" w:rsidRDefault="00000000" w:rsidRPr="00000000" w14:paraId="0000054C">
      <w:pPr>
        <w:numPr>
          <w:ilvl w:val="1"/>
          <w:numId w:val="97"/>
        </w:numPr>
        <w:spacing w:after="0" w:line="240" w:lineRule="auto"/>
        <w:ind w:left="734" w:right="0" w:hanging="235"/>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Excess nitrates and phosphates from sewage and fertilisers cause overgrowth of algae and bacteria in water. </w:t>
      </w:r>
    </w:p>
    <w:p w:rsidR="00000000" w:rsidDel="00000000" w:rsidP="00000000" w:rsidRDefault="00000000" w:rsidRPr="00000000" w14:paraId="0000054D">
      <w:pPr>
        <w:numPr>
          <w:ilvl w:val="1"/>
          <w:numId w:val="97"/>
        </w:numPr>
        <w:spacing w:after="0" w:line="240" w:lineRule="auto"/>
        <w:ind w:left="734" w:right="0" w:hanging="235"/>
        <w:rPr>
          <w:rFonts w:ascii="Candara" w:cs="Candara" w:eastAsia="Candara" w:hAnsi="Candara"/>
          <w:b w:val="1"/>
          <w:i w:val="1"/>
          <w:color w:val="000000"/>
          <w:sz w:val="28"/>
          <w:szCs w:val="28"/>
        </w:rPr>
      </w:pPr>
      <w:r w:rsidDel="00000000" w:rsidR="00000000" w:rsidRPr="00000000">
        <w:rPr>
          <w:rFonts w:ascii="Candara" w:cs="Candara" w:eastAsia="Candara" w:hAnsi="Candara"/>
          <w:color w:val="000000"/>
          <w:sz w:val="24"/>
          <w:szCs w:val="24"/>
          <w:rtl w:val="0"/>
        </w:rPr>
        <w:t xml:space="preserve">This is called </w:t>
      </w:r>
      <w:r w:rsidDel="00000000" w:rsidR="00000000" w:rsidRPr="00000000">
        <w:rPr>
          <w:rFonts w:ascii="Candara" w:cs="Candara" w:eastAsia="Candara" w:hAnsi="Candara"/>
          <w:b w:val="1"/>
          <w:i w:val="1"/>
          <w:color w:val="000000"/>
          <w:sz w:val="28"/>
          <w:szCs w:val="28"/>
          <w:rtl w:val="0"/>
        </w:rPr>
        <w:t xml:space="preserve">eutrophication. </w:t>
      </w:r>
    </w:p>
    <w:p w:rsidR="00000000" w:rsidDel="00000000" w:rsidP="00000000" w:rsidRDefault="00000000" w:rsidRPr="00000000" w14:paraId="0000054E">
      <w:pPr>
        <w:numPr>
          <w:ilvl w:val="1"/>
          <w:numId w:val="97"/>
        </w:numPr>
        <w:spacing w:after="0" w:line="240" w:lineRule="auto"/>
        <w:ind w:left="734" w:right="0" w:hanging="235"/>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As a result there is insufficient oxygen which causes the deaths of animals in the water. </w:t>
      </w:r>
    </w:p>
    <w:p w:rsidR="00000000" w:rsidDel="00000000" w:rsidP="00000000" w:rsidRDefault="00000000" w:rsidRPr="00000000" w14:paraId="0000054F">
      <w:pPr>
        <w:spacing w:after="0" w:before="14" w:line="240" w:lineRule="auto"/>
        <w:ind w:right="0"/>
        <w:jc w:val="both"/>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Air pollution:</w:t>
      </w:r>
      <w:r w:rsidDel="00000000" w:rsidR="00000000" w:rsidRPr="00000000">
        <w:rPr>
          <w:rFonts w:ascii="Candara" w:cs="Candara" w:eastAsia="Candara" w:hAnsi="Candara"/>
          <w:color w:val="000000"/>
          <w:sz w:val="21"/>
          <w:szCs w:val="21"/>
          <w:rtl w:val="0"/>
        </w:rPr>
        <w:t xml:space="preserve"> </w:t>
      </w:r>
    </w:p>
    <w:p w:rsidR="00000000" w:rsidDel="00000000" w:rsidP="00000000" w:rsidRDefault="00000000" w:rsidRPr="00000000" w14:paraId="00000550">
      <w:pPr>
        <w:numPr>
          <w:ilvl w:val="0"/>
          <w:numId w:val="60"/>
        </w:numPr>
        <w:spacing w:after="0" w:before="14" w:line="240" w:lineRule="auto"/>
        <w:ind w:left="90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Smoke from industries and motor vehicles contains poisonous chemicals like carbon (II) oxide, carbon (IV) oxide, sulphur (IV) oxide and oxides of nitrogen.</w:t>
      </w:r>
    </w:p>
    <w:p w:rsidR="00000000" w:rsidDel="00000000" w:rsidP="00000000" w:rsidRDefault="00000000" w:rsidRPr="00000000" w14:paraId="00000551">
      <w:pPr>
        <w:numPr>
          <w:ilvl w:val="0"/>
          <w:numId w:val="60"/>
        </w:numPr>
        <w:spacing w:after="0" w:before="14" w:line="240" w:lineRule="auto"/>
        <w:ind w:left="90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When sulphur (IV) oxide and oxides of nitrogen dissolve in rain, they fall as acid rain. </w:t>
      </w:r>
    </w:p>
    <w:p w:rsidR="00000000" w:rsidDel="00000000" w:rsidP="00000000" w:rsidRDefault="00000000" w:rsidRPr="00000000" w14:paraId="00000552">
      <w:pPr>
        <w:numPr>
          <w:ilvl w:val="0"/>
          <w:numId w:val="60"/>
        </w:numPr>
        <w:spacing w:after="0" w:before="14" w:line="240" w:lineRule="auto"/>
        <w:ind w:left="90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Accumulation of carbon (IV) oxide in the atmosphere causes the infrared light to be confined within the atmosphere, the earth's temperature rises. </w:t>
      </w:r>
    </w:p>
    <w:p w:rsidR="00000000" w:rsidDel="00000000" w:rsidP="00000000" w:rsidRDefault="00000000" w:rsidRPr="00000000" w14:paraId="00000553">
      <w:pPr>
        <w:numPr>
          <w:ilvl w:val="0"/>
          <w:numId w:val="60"/>
        </w:numPr>
        <w:spacing w:after="0" w:before="14" w:line="240" w:lineRule="auto"/>
        <w:ind w:left="90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called the greenhouse effect. </w:t>
      </w:r>
    </w:p>
    <w:p w:rsidR="00000000" w:rsidDel="00000000" w:rsidP="00000000" w:rsidRDefault="00000000" w:rsidRPr="00000000" w14:paraId="00000554">
      <w:pPr>
        <w:numPr>
          <w:ilvl w:val="0"/>
          <w:numId w:val="60"/>
        </w:numPr>
        <w:spacing w:after="0" w:before="14" w:line="240" w:lineRule="auto"/>
        <w:ind w:left="90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Carbon particles in smoke coat the leaves of plants and hinder gaseous exchange and photosynthesis. </w:t>
      </w:r>
    </w:p>
    <w:p w:rsidR="00000000" w:rsidDel="00000000" w:rsidP="00000000" w:rsidRDefault="00000000" w:rsidRPr="00000000" w14:paraId="00000555">
      <w:pPr>
        <w:numPr>
          <w:ilvl w:val="0"/>
          <w:numId w:val="60"/>
        </w:numPr>
        <w:spacing w:after="0" w:before="14" w:line="240" w:lineRule="auto"/>
        <w:ind w:left="90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particles also form smog in the air. </w:t>
      </w:r>
    </w:p>
    <w:p w:rsidR="00000000" w:rsidDel="00000000" w:rsidP="00000000" w:rsidRDefault="00000000" w:rsidRPr="00000000" w14:paraId="00000556">
      <w:pPr>
        <w:numPr>
          <w:ilvl w:val="0"/>
          <w:numId w:val="60"/>
        </w:numPr>
        <w:spacing w:after="0" w:before="14" w:line="240" w:lineRule="auto"/>
        <w:ind w:left="90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Lead compounds are from vehicle exhaust pipes. </w:t>
      </w:r>
    </w:p>
    <w:p w:rsidR="00000000" w:rsidDel="00000000" w:rsidP="00000000" w:rsidRDefault="00000000" w:rsidRPr="00000000" w14:paraId="00000557">
      <w:pPr>
        <w:numPr>
          <w:ilvl w:val="0"/>
          <w:numId w:val="60"/>
        </w:numPr>
        <w:spacing w:after="0" w:before="14" w:line="240" w:lineRule="auto"/>
        <w:ind w:left="90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All these have negative effects on man and the environment. </w:t>
      </w:r>
    </w:p>
    <w:p w:rsidR="00000000" w:rsidDel="00000000" w:rsidP="00000000" w:rsidRDefault="00000000" w:rsidRPr="00000000" w14:paraId="00000558">
      <w:pPr>
        <w:spacing w:after="0" w:before="14" w:line="240" w:lineRule="auto"/>
        <w:ind w:right="0"/>
        <w:jc w:val="both"/>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Soil/Land pollution:</w:t>
      </w:r>
      <w:r w:rsidDel="00000000" w:rsidR="00000000" w:rsidRPr="00000000">
        <w:rPr>
          <w:rtl w:val="0"/>
        </w:rPr>
      </w:r>
    </w:p>
    <w:p w:rsidR="00000000" w:rsidDel="00000000" w:rsidP="00000000" w:rsidRDefault="00000000" w:rsidRPr="00000000" w14:paraId="00000559">
      <w:pPr>
        <w:numPr>
          <w:ilvl w:val="0"/>
          <w:numId w:val="88"/>
        </w:numPr>
        <w:spacing w:after="0" w:before="14" w:line="240" w:lineRule="auto"/>
        <w:ind w:left="739" w:right="0" w:hanging="244"/>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Plastics and other man-made materials are biologically non-degradable i.e they are not acted upon by micro-organisms. </w:t>
      </w:r>
    </w:p>
    <w:p w:rsidR="00000000" w:rsidDel="00000000" w:rsidP="00000000" w:rsidRDefault="00000000" w:rsidRPr="00000000" w14:paraId="0000055A">
      <w:pPr>
        <w:numPr>
          <w:ilvl w:val="0"/>
          <w:numId w:val="88"/>
        </w:numPr>
        <w:spacing w:after="0" w:before="14" w:line="240" w:lineRule="auto"/>
        <w:ind w:left="739" w:right="0" w:hanging="244"/>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Scrap metal and slag from mines also pollute land. </w:t>
      </w:r>
    </w:p>
    <w:p w:rsidR="00000000" w:rsidDel="00000000" w:rsidP="00000000" w:rsidRDefault="00000000" w:rsidRPr="00000000" w14:paraId="0000055B">
      <w:pPr>
        <w:numPr>
          <w:ilvl w:val="0"/>
          <w:numId w:val="88"/>
        </w:numPr>
        <w:spacing w:after="0" w:line="240" w:lineRule="auto"/>
        <w:ind w:left="739" w:right="0" w:hanging="244"/>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Failure to rehabilitate mines and quarries also pollute land. </w:t>
      </w:r>
    </w:p>
    <w:p w:rsidR="00000000" w:rsidDel="00000000" w:rsidP="00000000" w:rsidRDefault="00000000" w:rsidRPr="00000000" w14:paraId="0000055C">
      <w:pPr>
        <w:spacing w:after="0" w:before="100" w:line="240" w:lineRule="auto"/>
        <w:ind w:left="24" w:right="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Effects of Pollutants to Humans and other organisms </w:t>
      </w:r>
    </w:p>
    <w:p w:rsidR="00000000" w:rsidDel="00000000" w:rsidP="00000000" w:rsidRDefault="00000000" w:rsidRPr="00000000" w14:paraId="0000055D">
      <w:pPr>
        <w:numPr>
          <w:ilvl w:val="0"/>
          <w:numId w:val="87"/>
        </w:numPr>
        <w:spacing w:after="0" w:before="4" w:line="240" w:lineRule="auto"/>
        <w:ind w:left="90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Chemical pollutants e.g. nitrogen oxides, fluorides, mercury and lead cause physiological and metabolic disorders to humans and domestic animals. </w:t>
      </w:r>
    </w:p>
    <w:p w:rsidR="00000000" w:rsidDel="00000000" w:rsidP="00000000" w:rsidRDefault="00000000" w:rsidRPr="00000000" w14:paraId="0000055E">
      <w:pPr>
        <w:numPr>
          <w:ilvl w:val="0"/>
          <w:numId w:val="87"/>
        </w:numPr>
        <w:spacing w:after="0" w:line="240" w:lineRule="auto"/>
        <w:ind w:left="90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hydrocarbons as well as radioactive pollutants acts as mutagens (cause mutations) and carcinogens induce cancer. </w:t>
      </w:r>
    </w:p>
    <w:p w:rsidR="00000000" w:rsidDel="00000000" w:rsidP="00000000" w:rsidRDefault="00000000" w:rsidRPr="00000000" w14:paraId="0000055F">
      <w:pPr>
        <w:numPr>
          <w:ilvl w:val="0"/>
          <w:numId w:val="87"/>
        </w:numPr>
        <w:spacing w:after="0" w:before="14" w:line="240" w:lineRule="auto"/>
        <w:ind w:left="90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Radioactive pollutants like strontium, caesium and lithium are absorbed into body surface and cause harm to bone marrow and the thyroid gland. </w:t>
      </w:r>
    </w:p>
    <w:p w:rsidR="00000000" w:rsidDel="00000000" w:rsidP="00000000" w:rsidRDefault="00000000" w:rsidRPr="00000000" w14:paraId="00000560">
      <w:pPr>
        <w:numPr>
          <w:ilvl w:val="0"/>
          <w:numId w:val="87"/>
        </w:numPr>
        <w:spacing w:after="0" w:before="14" w:line="240" w:lineRule="auto"/>
        <w:ind w:left="90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Communicable diseases like cholera are spread through water polluted with sewage. </w:t>
      </w:r>
    </w:p>
    <w:p w:rsidR="00000000" w:rsidDel="00000000" w:rsidP="00000000" w:rsidRDefault="00000000" w:rsidRPr="00000000" w14:paraId="00000561">
      <w:pPr>
        <w:numPr>
          <w:ilvl w:val="0"/>
          <w:numId w:val="87"/>
        </w:numPr>
        <w:spacing w:after="0" w:before="14" w:line="240" w:lineRule="auto"/>
        <w:ind w:left="90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Thermal pollution result in death of some fish due to decreased oxygen in the water. </w:t>
      </w:r>
    </w:p>
    <w:p w:rsidR="00000000" w:rsidDel="00000000" w:rsidP="00000000" w:rsidRDefault="00000000" w:rsidRPr="00000000" w14:paraId="00000562">
      <w:pPr>
        <w:numPr>
          <w:ilvl w:val="0"/>
          <w:numId w:val="87"/>
        </w:numPr>
        <w:spacing w:after="0" w:before="14" w:line="240" w:lineRule="auto"/>
        <w:ind w:left="90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Oil spills disrupt normal functioning of coastal ecosystems. </w:t>
      </w:r>
    </w:p>
    <w:p w:rsidR="00000000" w:rsidDel="00000000" w:rsidP="00000000" w:rsidRDefault="00000000" w:rsidRPr="00000000" w14:paraId="00000563">
      <w:pPr>
        <w:numPr>
          <w:ilvl w:val="0"/>
          <w:numId w:val="87"/>
        </w:numPr>
        <w:spacing w:after="0" w:before="14" w:line="240" w:lineRule="auto"/>
        <w:ind w:left="90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Birds that eat fish die due to inability to fly as feathers get covered by oil.</w:t>
      </w:r>
    </w:p>
    <w:p w:rsidR="00000000" w:rsidDel="00000000" w:rsidP="00000000" w:rsidRDefault="00000000" w:rsidRPr="00000000" w14:paraId="00000564">
      <w:pPr>
        <w:numPr>
          <w:ilvl w:val="0"/>
          <w:numId w:val="87"/>
        </w:numPr>
        <w:spacing w:after="0" w:before="14" w:line="240" w:lineRule="auto"/>
        <w:ind w:left="90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Molluscs and crustaceans on rocky shores also die. </w:t>
      </w:r>
    </w:p>
    <w:p w:rsidR="00000000" w:rsidDel="00000000" w:rsidP="00000000" w:rsidRDefault="00000000" w:rsidRPr="00000000" w14:paraId="00000565">
      <w:pPr>
        <w:spacing w:after="0" w:before="148" w:line="240" w:lineRule="auto"/>
        <w:ind w:left="18" w:right="18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Control of Air Pollution </w:t>
      </w:r>
    </w:p>
    <w:p w:rsidR="00000000" w:rsidDel="00000000" w:rsidP="00000000" w:rsidRDefault="00000000" w:rsidRPr="00000000" w14:paraId="00000566">
      <w:pPr>
        <w:numPr>
          <w:ilvl w:val="1"/>
          <w:numId w:val="87"/>
        </w:numPr>
        <w:spacing w:after="0" w:line="240" w:lineRule="auto"/>
        <w:ind w:left="900" w:right="1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of lead-free petrol and low sulphur diesel in vehicles. </w:t>
      </w:r>
    </w:p>
    <w:p w:rsidR="00000000" w:rsidDel="00000000" w:rsidP="00000000" w:rsidRDefault="00000000" w:rsidRPr="00000000" w14:paraId="00000567">
      <w:pPr>
        <w:numPr>
          <w:ilvl w:val="1"/>
          <w:numId w:val="87"/>
        </w:numPr>
        <w:spacing w:after="0" w:line="240" w:lineRule="auto"/>
        <w:ind w:left="900" w:right="1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of smokeless fuels e.g electricity or solar. </w:t>
      </w:r>
    </w:p>
    <w:p w:rsidR="00000000" w:rsidDel="00000000" w:rsidP="00000000" w:rsidRDefault="00000000" w:rsidRPr="00000000" w14:paraId="00000568">
      <w:pPr>
        <w:numPr>
          <w:ilvl w:val="1"/>
          <w:numId w:val="87"/>
        </w:numPr>
        <w:spacing w:after="0" w:line="240" w:lineRule="auto"/>
        <w:ind w:left="900" w:right="1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Filtration of waste gases to remove harmful gases. </w:t>
      </w:r>
    </w:p>
    <w:p w:rsidR="00000000" w:rsidDel="00000000" w:rsidP="00000000" w:rsidRDefault="00000000" w:rsidRPr="00000000" w14:paraId="00000569">
      <w:pPr>
        <w:numPr>
          <w:ilvl w:val="1"/>
          <w:numId w:val="87"/>
        </w:numPr>
        <w:spacing w:after="0" w:line="240" w:lineRule="auto"/>
        <w:ind w:left="900" w:right="1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Liquid dissolution of waste gases. </w:t>
      </w:r>
    </w:p>
    <w:p w:rsidR="00000000" w:rsidDel="00000000" w:rsidP="00000000" w:rsidRDefault="00000000" w:rsidRPr="00000000" w14:paraId="0000056A">
      <w:pPr>
        <w:numPr>
          <w:ilvl w:val="1"/>
          <w:numId w:val="87"/>
        </w:numPr>
        <w:spacing w:after="0" w:before="14" w:line="240" w:lineRule="auto"/>
        <w:ind w:left="90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Kenya, factories are subjected to thorough audits to ensure that they do not pollute the environment. </w:t>
      </w:r>
    </w:p>
    <w:p w:rsidR="00000000" w:rsidDel="00000000" w:rsidP="00000000" w:rsidRDefault="00000000" w:rsidRPr="00000000" w14:paraId="0000056B">
      <w:pPr>
        <w:numPr>
          <w:ilvl w:val="1"/>
          <w:numId w:val="87"/>
        </w:numPr>
        <w:spacing w:line="240" w:lineRule="auto"/>
        <w:ind w:left="90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Factories should be erected far away from residential areas. </w:t>
      </w:r>
    </w:p>
    <w:p w:rsidR="00000000" w:rsidDel="00000000" w:rsidP="00000000" w:rsidRDefault="00000000" w:rsidRPr="00000000" w14:paraId="0000056C">
      <w:pPr>
        <w:numPr>
          <w:ilvl w:val="1"/>
          <w:numId w:val="87"/>
        </w:numPr>
        <w:spacing w:line="240" w:lineRule="auto"/>
        <w:ind w:left="900" w:hanging="360"/>
        <w:rPr>
          <w:rFonts w:ascii="Candara" w:cs="Candara" w:eastAsia="Candara" w:hAnsi="Candara"/>
          <w:sz w:val="24"/>
          <w:szCs w:val="24"/>
        </w:rPr>
      </w:pPr>
      <w:r w:rsidDel="00000000" w:rsidR="00000000" w:rsidRPr="00000000">
        <w:rPr>
          <w:rFonts w:ascii="Candara" w:cs="Candara" w:eastAsia="Candara" w:hAnsi="Candara"/>
          <w:color w:val="000000"/>
          <w:sz w:val="24"/>
          <w:szCs w:val="24"/>
          <w:rtl w:val="0"/>
        </w:rPr>
        <w:t xml:space="preserve">Reduce volume or intensity of sound. </w:t>
      </w:r>
      <w:r w:rsidDel="00000000" w:rsidR="00000000" w:rsidRPr="00000000">
        <w:rPr>
          <w:rtl w:val="0"/>
        </w:rPr>
      </w:r>
    </w:p>
    <w:p w:rsidR="00000000" w:rsidDel="00000000" w:rsidP="00000000" w:rsidRDefault="00000000" w:rsidRPr="00000000" w14:paraId="0000056D">
      <w:pPr>
        <w:numPr>
          <w:ilvl w:val="1"/>
          <w:numId w:val="87"/>
        </w:numPr>
        <w:spacing w:after="0" w:line="240" w:lineRule="auto"/>
        <w:ind w:left="900" w:right="1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of ear muffs. </w:t>
      </w:r>
    </w:p>
    <w:p w:rsidR="00000000" w:rsidDel="00000000" w:rsidP="00000000" w:rsidRDefault="00000000" w:rsidRPr="00000000" w14:paraId="0000056E">
      <w:pPr>
        <w:numPr>
          <w:ilvl w:val="1"/>
          <w:numId w:val="87"/>
        </w:numPr>
        <w:spacing w:after="0" w:line="240" w:lineRule="auto"/>
        <w:ind w:left="900" w:right="1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Vehicle exhaust systems should be fitted with catalytic oxidisers. </w:t>
      </w:r>
    </w:p>
    <w:p w:rsidR="00000000" w:rsidDel="00000000" w:rsidP="00000000" w:rsidRDefault="00000000" w:rsidRPr="00000000" w14:paraId="0000056F">
      <w:pPr>
        <w:numPr>
          <w:ilvl w:val="1"/>
          <w:numId w:val="87"/>
        </w:numPr>
        <w:spacing w:after="0" w:line="240" w:lineRule="auto"/>
        <w:ind w:left="900" w:right="1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Regular servicing of vehicles to ensure complete combustion of fuel. </w:t>
      </w:r>
    </w:p>
    <w:p w:rsidR="00000000" w:rsidDel="00000000" w:rsidP="00000000" w:rsidRDefault="00000000" w:rsidRPr="00000000" w14:paraId="00000570">
      <w:pPr>
        <w:spacing w:after="0" w:before="24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Water Pollution </w:t>
      </w:r>
    </w:p>
    <w:p w:rsidR="00000000" w:rsidDel="00000000" w:rsidP="00000000" w:rsidRDefault="00000000" w:rsidRPr="00000000" w14:paraId="00000571">
      <w:pPr>
        <w:numPr>
          <w:ilvl w:val="0"/>
          <w:numId w:val="90"/>
        </w:numPr>
        <w:spacing w:after="0" w:line="240" w:lineRule="auto"/>
        <w:ind w:left="90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Treatment of sewage. </w:t>
      </w:r>
    </w:p>
    <w:p w:rsidR="00000000" w:rsidDel="00000000" w:rsidP="00000000" w:rsidRDefault="00000000" w:rsidRPr="00000000" w14:paraId="00000572">
      <w:pPr>
        <w:numPr>
          <w:ilvl w:val="0"/>
          <w:numId w:val="90"/>
        </w:numPr>
        <w:spacing w:after="0" w:line="240" w:lineRule="auto"/>
        <w:ind w:left="90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Treatment of industrial waste before discharge into water. </w:t>
      </w:r>
    </w:p>
    <w:p w:rsidR="00000000" w:rsidDel="00000000" w:rsidP="00000000" w:rsidRDefault="00000000" w:rsidRPr="00000000" w14:paraId="00000573">
      <w:pPr>
        <w:numPr>
          <w:ilvl w:val="0"/>
          <w:numId w:val="90"/>
        </w:numPr>
        <w:spacing w:after="0" w:line="240" w:lineRule="auto"/>
        <w:ind w:left="90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of controlled amounts of agrochemicals. </w:t>
      </w:r>
    </w:p>
    <w:p w:rsidR="00000000" w:rsidDel="00000000" w:rsidP="00000000" w:rsidRDefault="00000000" w:rsidRPr="00000000" w14:paraId="00000574">
      <w:pPr>
        <w:numPr>
          <w:ilvl w:val="0"/>
          <w:numId w:val="90"/>
        </w:numPr>
        <w:spacing w:after="0" w:line="240" w:lineRule="auto"/>
        <w:ind w:left="90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Organic farming and biological control. </w:t>
      </w:r>
    </w:p>
    <w:p w:rsidR="00000000" w:rsidDel="00000000" w:rsidP="00000000" w:rsidRDefault="00000000" w:rsidRPr="00000000" w14:paraId="00000575">
      <w:pPr>
        <w:numPr>
          <w:ilvl w:val="0"/>
          <w:numId w:val="90"/>
        </w:numPr>
        <w:spacing w:after="0" w:line="240" w:lineRule="auto"/>
        <w:ind w:left="90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Avoid spillage of oils and other chemicals into water. </w:t>
      </w:r>
    </w:p>
    <w:p w:rsidR="00000000" w:rsidDel="00000000" w:rsidP="00000000" w:rsidRDefault="00000000" w:rsidRPr="00000000" w14:paraId="00000576">
      <w:pPr>
        <w:numPr>
          <w:ilvl w:val="0"/>
          <w:numId w:val="90"/>
        </w:numPr>
        <w:spacing w:after="0" w:line="240" w:lineRule="auto"/>
        <w:ind w:left="90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Good water management. </w:t>
      </w:r>
    </w:p>
    <w:p w:rsidR="00000000" w:rsidDel="00000000" w:rsidP="00000000" w:rsidRDefault="00000000" w:rsidRPr="00000000" w14:paraId="00000577">
      <w:pPr>
        <w:numPr>
          <w:ilvl w:val="0"/>
          <w:numId w:val="90"/>
        </w:numPr>
        <w:spacing w:after="0" w:line="240" w:lineRule="auto"/>
        <w:ind w:left="90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Stiff penalties for oil spillage. </w:t>
      </w:r>
    </w:p>
    <w:p w:rsidR="00000000" w:rsidDel="00000000" w:rsidP="00000000" w:rsidRDefault="00000000" w:rsidRPr="00000000" w14:paraId="00000578">
      <w:pPr>
        <w:numPr>
          <w:ilvl w:val="0"/>
          <w:numId w:val="90"/>
        </w:numPr>
        <w:spacing w:after="0" w:line="240" w:lineRule="auto"/>
        <w:ind w:left="90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of </w:t>
      </w:r>
      <w:r w:rsidDel="00000000" w:rsidR="00000000" w:rsidRPr="00000000">
        <w:rPr>
          <w:rFonts w:ascii="Candara" w:cs="Candara" w:eastAsia="Candara" w:hAnsi="Candara"/>
          <w:i w:val="1"/>
          <w:color w:val="000000"/>
          <w:sz w:val="24"/>
          <w:szCs w:val="24"/>
          <w:rtl w:val="0"/>
        </w:rPr>
        <w:t xml:space="preserve">Pseudomonas </w:t>
      </w:r>
      <w:r w:rsidDel="00000000" w:rsidR="00000000" w:rsidRPr="00000000">
        <w:rPr>
          <w:rFonts w:ascii="Candara" w:cs="Candara" w:eastAsia="Candara" w:hAnsi="Candara"/>
          <w:color w:val="000000"/>
          <w:sz w:val="24"/>
          <w:szCs w:val="24"/>
          <w:rtl w:val="0"/>
        </w:rPr>
        <w:t xml:space="preserve">bacteria that naturally feed on oil and break it up. </w:t>
      </w:r>
    </w:p>
    <w:p w:rsidR="00000000" w:rsidDel="00000000" w:rsidP="00000000" w:rsidRDefault="00000000" w:rsidRPr="00000000" w14:paraId="00000579">
      <w:pPr>
        <w:spacing w:after="0" w:before="254" w:line="225" w:lineRule="auto"/>
        <w:ind w:left="9"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Soil Pollution </w:t>
      </w:r>
    </w:p>
    <w:p w:rsidR="00000000" w:rsidDel="00000000" w:rsidP="00000000" w:rsidRDefault="00000000" w:rsidRPr="00000000" w14:paraId="0000057A">
      <w:pPr>
        <w:numPr>
          <w:ilvl w:val="0"/>
          <w:numId w:val="89"/>
        </w:numPr>
        <w:tabs>
          <w:tab w:val="left" w:pos="900"/>
        </w:tabs>
        <w:spacing w:after="0" w:before="67" w:line="273" w:lineRule="auto"/>
        <w:ind w:left="1440" w:right="27" w:hanging="90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Addition of lime to farms to counteract the effect of agrochemicals. </w:t>
      </w:r>
    </w:p>
    <w:p w:rsidR="00000000" w:rsidDel="00000000" w:rsidP="00000000" w:rsidRDefault="00000000" w:rsidRPr="00000000" w14:paraId="0000057B">
      <w:pPr>
        <w:numPr>
          <w:ilvl w:val="0"/>
          <w:numId w:val="89"/>
        </w:numPr>
        <w:tabs>
          <w:tab w:val="left" w:pos="900"/>
        </w:tabs>
        <w:spacing w:after="0" w:line="288" w:lineRule="auto"/>
        <w:ind w:left="1440" w:right="0" w:hanging="90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Recycling of solid waste. </w:t>
      </w:r>
    </w:p>
    <w:p w:rsidR="00000000" w:rsidDel="00000000" w:rsidP="00000000" w:rsidRDefault="00000000" w:rsidRPr="00000000" w14:paraId="0000057C">
      <w:pPr>
        <w:numPr>
          <w:ilvl w:val="0"/>
          <w:numId w:val="89"/>
        </w:numPr>
        <w:tabs>
          <w:tab w:val="left" w:pos="900"/>
        </w:tabs>
        <w:spacing w:after="0" w:line="288" w:lineRule="auto"/>
        <w:ind w:left="1440" w:right="0" w:hanging="90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Compacting and incineration of solid waste. </w:t>
      </w:r>
    </w:p>
    <w:p w:rsidR="00000000" w:rsidDel="00000000" w:rsidP="00000000" w:rsidRDefault="00000000" w:rsidRPr="00000000" w14:paraId="0000057D">
      <w:pPr>
        <w:numPr>
          <w:ilvl w:val="0"/>
          <w:numId w:val="89"/>
        </w:numPr>
        <w:tabs>
          <w:tab w:val="left" w:pos="900"/>
        </w:tabs>
        <w:spacing w:after="0" w:line="288" w:lineRule="auto"/>
        <w:ind w:left="1440" w:right="0" w:hanging="90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of biodegradable materials and chemicals. </w:t>
      </w:r>
    </w:p>
    <w:p w:rsidR="00000000" w:rsidDel="00000000" w:rsidP="00000000" w:rsidRDefault="00000000" w:rsidRPr="00000000" w14:paraId="0000057E">
      <w:pPr>
        <w:numPr>
          <w:ilvl w:val="0"/>
          <w:numId w:val="89"/>
        </w:numPr>
        <w:tabs>
          <w:tab w:val="left" w:pos="900"/>
        </w:tabs>
        <w:spacing w:after="0" w:line="288" w:lineRule="auto"/>
        <w:ind w:left="1440" w:right="0" w:hanging="90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Good soil management to avoid soil erosion. </w:t>
      </w:r>
    </w:p>
    <w:p w:rsidR="00000000" w:rsidDel="00000000" w:rsidP="00000000" w:rsidRDefault="00000000" w:rsidRPr="00000000" w14:paraId="0000057F">
      <w:pPr>
        <w:spacing w:after="0" w:before="225" w:line="291.99999999999994" w:lineRule="auto"/>
        <w:ind w:left="14"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Human Diseases </w:t>
      </w:r>
    </w:p>
    <w:p w:rsidR="00000000" w:rsidDel="00000000" w:rsidP="00000000" w:rsidRDefault="00000000" w:rsidRPr="00000000" w14:paraId="00000580">
      <w:pPr>
        <w:numPr>
          <w:ilvl w:val="0"/>
          <w:numId w:val="89"/>
        </w:numPr>
        <w:spacing w:after="0" w:before="158" w:line="278.00000000000006" w:lineRule="auto"/>
        <w:ind w:left="90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term disease denotes any condition or disorder that disrupts the steady state of well being of the body. </w:t>
      </w:r>
    </w:p>
    <w:p w:rsidR="00000000" w:rsidDel="00000000" w:rsidP="00000000" w:rsidRDefault="00000000" w:rsidRPr="00000000" w14:paraId="00000581">
      <w:pPr>
        <w:numPr>
          <w:ilvl w:val="0"/>
          <w:numId w:val="89"/>
        </w:numPr>
        <w:spacing w:after="0" w:before="9" w:line="278.00000000000006" w:lineRule="auto"/>
        <w:ind w:left="90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Health is a state of physical, mental and emotional well being in the internal environment of the body. </w:t>
      </w:r>
    </w:p>
    <w:p w:rsidR="00000000" w:rsidDel="00000000" w:rsidP="00000000" w:rsidRDefault="00000000" w:rsidRPr="00000000" w14:paraId="00000582">
      <w:pPr>
        <w:numPr>
          <w:ilvl w:val="0"/>
          <w:numId w:val="89"/>
        </w:numPr>
        <w:spacing w:after="0" w:before="9" w:line="278.00000000000006" w:lineRule="auto"/>
        <w:ind w:left="90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of the causes of diseases are due to entry of pathogens and parasites. </w:t>
      </w:r>
    </w:p>
    <w:p w:rsidR="00000000" w:rsidDel="00000000" w:rsidP="00000000" w:rsidRDefault="00000000" w:rsidRPr="00000000" w14:paraId="00000583">
      <w:pPr>
        <w:numPr>
          <w:ilvl w:val="0"/>
          <w:numId w:val="89"/>
        </w:numPr>
        <w:spacing w:after="0" w:before="9" w:line="278.00000000000006" w:lineRule="auto"/>
        <w:ind w:left="90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Pathogens include bacteria, viruses, protozoa and fungi. </w:t>
      </w:r>
    </w:p>
    <w:p w:rsidR="00000000" w:rsidDel="00000000" w:rsidP="00000000" w:rsidRDefault="00000000" w:rsidRPr="00000000" w14:paraId="00000584">
      <w:pPr>
        <w:numPr>
          <w:ilvl w:val="0"/>
          <w:numId w:val="89"/>
        </w:numPr>
        <w:spacing w:after="0" w:before="9" w:line="278.00000000000006" w:lineRule="auto"/>
        <w:ind w:left="90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Parasites are organisms which live on or in the body of another organisms. </w:t>
      </w:r>
    </w:p>
    <w:p w:rsidR="00000000" w:rsidDel="00000000" w:rsidP="00000000" w:rsidRDefault="00000000" w:rsidRPr="00000000" w14:paraId="00000585">
      <w:pPr>
        <w:numPr>
          <w:ilvl w:val="0"/>
          <w:numId w:val="89"/>
        </w:numPr>
        <w:spacing w:after="0" w:before="9" w:line="278.00000000000006" w:lineRule="auto"/>
        <w:ind w:left="90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Vectors are animals that carry the pathogen from are person to another. </w:t>
      </w:r>
    </w:p>
    <w:p w:rsidR="00000000" w:rsidDel="00000000" w:rsidP="00000000" w:rsidRDefault="00000000" w:rsidRPr="00000000" w14:paraId="00000586">
      <w:pPr>
        <w:numPr>
          <w:ilvl w:val="0"/>
          <w:numId w:val="89"/>
        </w:numPr>
        <w:spacing w:after="0" w:before="9" w:line="278.00000000000006" w:lineRule="auto"/>
        <w:ind w:left="90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Most are ectoparasites that transmit the disease as they feed. </w:t>
      </w:r>
    </w:p>
    <w:p w:rsidR="00000000" w:rsidDel="00000000" w:rsidP="00000000" w:rsidRDefault="00000000" w:rsidRPr="00000000" w14:paraId="00000587">
      <w:pPr>
        <w:spacing w:after="0" w:before="220" w:line="244"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Bacterial Diseases </w:t>
      </w:r>
    </w:p>
    <w:p w:rsidR="00000000" w:rsidDel="00000000" w:rsidP="00000000" w:rsidRDefault="00000000" w:rsidRPr="00000000" w14:paraId="00000588">
      <w:pPr>
        <w:tabs>
          <w:tab w:val="left" w:pos="10"/>
          <w:tab w:val="left" w:pos="572"/>
        </w:tabs>
        <w:spacing w:after="0" w:line="369"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Cholera </w:t>
      </w:r>
    </w:p>
    <w:p w:rsidR="00000000" w:rsidDel="00000000" w:rsidP="00000000" w:rsidRDefault="00000000" w:rsidRPr="00000000" w14:paraId="00000589">
      <w:pPr>
        <w:numPr>
          <w:ilvl w:val="0"/>
          <w:numId w:val="83"/>
        </w:numPr>
        <w:spacing w:after="0" w:line="278.00000000000006" w:lineRule="auto"/>
        <w:ind w:left="730" w:right="8" w:hanging="360"/>
        <w:jc w:val="both"/>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Causative agent a bacterium </w:t>
      </w:r>
      <w:r w:rsidDel="00000000" w:rsidR="00000000" w:rsidRPr="00000000">
        <w:rPr>
          <w:rFonts w:ascii="Candara" w:cs="Candara" w:eastAsia="Candara" w:hAnsi="Candara"/>
          <w:i w:val="1"/>
          <w:color w:val="000000"/>
          <w:sz w:val="24"/>
          <w:szCs w:val="24"/>
          <w:rtl w:val="0"/>
        </w:rPr>
        <w:t xml:space="preserve">Vibrio cholerae. </w:t>
      </w:r>
    </w:p>
    <w:p w:rsidR="00000000" w:rsidDel="00000000" w:rsidP="00000000" w:rsidRDefault="00000000" w:rsidRPr="00000000" w14:paraId="0000058A">
      <w:pPr>
        <w:numPr>
          <w:ilvl w:val="0"/>
          <w:numId w:val="83"/>
        </w:numPr>
        <w:spacing w:after="0" w:line="278.00000000000006" w:lineRule="auto"/>
        <w:ind w:left="73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Transmission - It is spread through water and food contaminated by human faeces containing the bacteria. </w:t>
      </w:r>
    </w:p>
    <w:p w:rsidR="00000000" w:rsidDel="00000000" w:rsidP="00000000" w:rsidRDefault="00000000" w:rsidRPr="00000000" w14:paraId="0000058B">
      <w:pPr>
        <w:spacing w:after="0" w:line="278.00000000000006" w:lineRule="auto"/>
        <w:ind w:right="8"/>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  The bacteria produce a powerful toxin, enterotoxin, that causes inflammation of the   wall of the intestine leading to: </w:t>
      </w:r>
    </w:p>
    <w:p w:rsidR="00000000" w:rsidDel="00000000" w:rsidP="00000000" w:rsidRDefault="00000000" w:rsidRPr="00000000" w14:paraId="0000058C">
      <w:pPr>
        <w:numPr>
          <w:ilvl w:val="0"/>
          <w:numId w:val="83"/>
        </w:numPr>
        <w:spacing w:after="0" w:line="288" w:lineRule="auto"/>
        <w:ind w:left="73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Severe diarrhoea that leads to excessive water loss from body. </w:t>
      </w:r>
    </w:p>
    <w:p w:rsidR="00000000" w:rsidDel="00000000" w:rsidP="00000000" w:rsidRDefault="00000000" w:rsidRPr="00000000" w14:paraId="0000058D">
      <w:pPr>
        <w:numPr>
          <w:ilvl w:val="0"/>
          <w:numId w:val="83"/>
        </w:numPr>
        <w:spacing w:after="0" w:line="273" w:lineRule="auto"/>
        <w:ind w:left="73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Abdominal pain </w:t>
      </w:r>
    </w:p>
    <w:p w:rsidR="00000000" w:rsidDel="00000000" w:rsidP="00000000" w:rsidRDefault="00000000" w:rsidRPr="00000000" w14:paraId="0000058E">
      <w:pPr>
        <w:numPr>
          <w:ilvl w:val="0"/>
          <w:numId w:val="83"/>
        </w:numPr>
        <w:spacing w:after="0" w:line="273" w:lineRule="auto"/>
        <w:ind w:left="73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Vomiting </w:t>
      </w:r>
    </w:p>
    <w:p w:rsidR="00000000" w:rsidDel="00000000" w:rsidP="00000000" w:rsidRDefault="00000000" w:rsidRPr="00000000" w14:paraId="0000058F">
      <w:pPr>
        <w:numPr>
          <w:ilvl w:val="0"/>
          <w:numId w:val="83"/>
        </w:numPr>
        <w:spacing w:after="0" w:line="273" w:lineRule="auto"/>
        <w:ind w:left="73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Dehydration which may lead to death. </w:t>
      </w:r>
    </w:p>
    <w:p w:rsidR="00000000" w:rsidDel="00000000" w:rsidP="00000000" w:rsidRDefault="00000000" w:rsidRPr="00000000" w14:paraId="00000590">
      <w:pPr>
        <w:spacing w:after="0" w:before="201" w:line="264" w:lineRule="auto"/>
        <w:ind w:left="9" w:righ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Prevention and Control </w:t>
      </w:r>
    </w:p>
    <w:p w:rsidR="00000000" w:rsidDel="00000000" w:rsidP="00000000" w:rsidRDefault="00000000" w:rsidRPr="00000000" w14:paraId="00000591">
      <w:pPr>
        <w:numPr>
          <w:ilvl w:val="0"/>
          <w:numId w:val="81"/>
        </w:numPr>
        <w:spacing w:after="0" w:before="62" w:line="268" w:lineRule="auto"/>
        <w:ind w:left="729"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Adequate sanitation such as water purification sewage treatment and proper disposal of human faeces. </w:t>
      </w:r>
    </w:p>
    <w:p w:rsidR="00000000" w:rsidDel="00000000" w:rsidP="00000000" w:rsidRDefault="00000000" w:rsidRPr="00000000" w14:paraId="00000592">
      <w:pPr>
        <w:numPr>
          <w:ilvl w:val="0"/>
          <w:numId w:val="81"/>
        </w:numPr>
        <w:spacing w:after="0" w:line="278.00000000000006" w:lineRule="auto"/>
        <w:ind w:left="729"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Public and personal hygiene e.g washing hands before meals and washing fruits and vegetables, boiling drinking water. </w:t>
      </w:r>
    </w:p>
    <w:p w:rsidR="00000000" w:rsidDel="00000000" w:rsidP="00000000" w:rsidRDefault="00000000" w:rsidRPr="00000000" w14:paraId="00000593">
      <w:pPr>
        <w:spacing w:after="0" w:line="364" w:lineRule="auto"/>
        <w:ind w:left="1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Vaccination </w:t>
      </w:r>
    </w:p>
    <w:p w:rsidR="00000000" w:rsidDel="00000000" w:rsidP="00000000" w:rsidRDefault="00000000" w:rsidRPr="00000000" w14:paraId="00000594">
      <w:pPr>
        <w:numPr>
          <w:ilvl w:val="0"/>
          <w:numId w:val="84"/>
        </w:numPr>
        <w:spacing w:after="0" w:before="67" w:line="259" w:lineRule="auto"/>
        <w:ind w:left="73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Carriers should be identified, isolated and treated during outbreaks. </w:t>
      </w:r>
    </w:p>
    <w:p w:rsidR="00000000" w:rsidDel="00000000" w:rsidP="00000000" w:rsidRDefault="00000000" w:rsidRPr="00000000" w14:paraId="00000595">
      <w:pPr>
        <w:spacing w:after="0" w:before="244" w:line="220" w:lineRule="auto"/>
        <w:ind w:left="18"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Treatment </w:t>
      </w:r>
    </w:p>
    <w:p w:rsidR="00000000" w:rsidDel="00000000" w:rsidP="00000000" w:rsidRDefault="00000000" w:rsidRPr="00000000" w14:paraId="00000596">
      <w:pPr>
        <w:numPr>
          <w:ilvl w:val="0"/>
          <w:numId w:val="82"/>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of appropriate antibiotics. </w:t>
      </w:r>
    </w:p>
    <w:p w:rsidR="00000000" w:rsidDel="00000000" w:rsidP="00000000" w:rsidRDefault="00000000" w:rsidRPr="00000000" w14:paraId="00000597">
      <w:pPr>
        <w:numPr>
          <w:ilvl w:val="0"/>
          <w:numId w:val="82"/>
        </w:numPr>
        <w:spacing w:after="0" w:line="259"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Correcting fluid loss by injecting fluids or by administration of oral rehydration solutions. </w:t>
      </w:r>
    </w:p>
    <w:p w:rsidR="00000000" w:rsidDel="00000000" w:rsidP="00000000" w:rsidRDefault="00000000" w:rsidRPr="00000000" w14:paraId="00000598">
      <w:pPr>
        <w:spacing w:after="0" w:before="288" w:line="225" w:lineRule="auto"/>
        <w:ind w:left="2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Typhoid </w:t>
      </w:r>
    </w:p>
    <w:p w:rsidR="00000000" w:rsidDel="00000000" w:rsidP="00000000" w:rsidRDefault="00000000" w:rsidRPr="00000000" w14:paraId="00000599">
      <w:pPr>
        <w:numPr>
          <w:ilvl w:val="0"/>
          <w:numId w:val="86"/>
        </w:numPr>
        <w:spacing w:after="0" w:line="264" w:lineRule="auto"/>
        <w:ind w:left="720" w:right="4"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Causative agent. </w:t>
      </w:r>
      <w:r w:rsidDel="00000000" w:rsidR="00000000" w:rsidRPr="00000000">
        <w:rPr>
          <w:rtl w:val="0"/>
        </w:rPr>
      </w:r>
    </w:p>
    <w:p w:rsidR="00000000" w:rsidDel="00000000" w:rsidP="00000000" w:rsidRDefault="00000000" w:rsidRPr="00000000" w14:paraId="0000059A">
      <w:pPr>
        <w:numPr>
          <w:ilvl w:val="0"/>
          <w:numId w:val="86"/>
        </w:numPr>
        <w:spacing w:after="0" w:line="264" w:lineRule="auto"/>
        <w:ind w:left="720" w:right="4"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The disease is caused by </w:t>
      </w:r>
      <w:r w:rsidDel="00000000" w:rsidR="00000000" w:rsidRPr="00000000">
        <w:rPr>
          <w:rFonts w:ascii="Candara" w:cs="Candara" w:eastAsia="Candara" w:hAnsi="Candara"/>
          <w:i w:val="1"/>
          <w:color w:val="000000"/>
          <w:sz w:val="24"/>
          <w:szCs w:val="24"/>
          <w:rtl w:val="0"/>
        </w:rPr>
        <w:t xml:space="preserve">Salmonella typhi. </w:t>
      </w:r>
    </w:p>
    <w:p w:rsidR="00000000" w:rsidDel="00000000" w:rsidP="00000000" w:rsidRDefault="00000000" w:rsidRPr="00000000" w14:paraId="0000059B">
      <w:pPr>
        <w:numPr>
          <w:ilvl w:val="0"/>
          <w:numId w:val="86"/>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Transmission is through contaminated water and food. </w:t>
      </w:r>
    </w:p>
    <w:p w:rsidR="00000000" w:rsidDel="00000000" w:rsidP="00000000" w:rsidRDefault="00000000" w:rsidRPr="00000000" w14:paraId="0000059C">
      <w:pPr>
        <w:numPr>
          <w:ilvl w:val="0"/>
          <w:numId w:val="86"/>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is also transmitted by certain 'e.g foods, e.g. oysters, mussels and shell fish. </w:t>
      </w:r>
    </w:p>
    <w:p w:rsidR="00000000" w:rsidDel="00000000" w:rsidP="00000000" w:rsidRDefault="00000000" w:rsidRPr="00000000" w14:paraId="0000059D">
      <w:pPr>
        <w:spacing w:after="0" w:before="244" w:line="225" w:lineRule="auto"/>
        <w:ind w:left="23"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Symptoms </w:t>
      </w:r>
    </w:p>
    <w:p w:rsidR="00000000" w:rsidDel="00000000" w:rsidP="00000000" w:rsidRDefault="00000000" w:rsidRPr="00000000" w14:paraId="0000059E">
      <w:pPr>
        <w:numPr>
          <w:ilvl w:val="0"/>
          <w:numId w:val="85"/>
        </w:numPr>
        <w:spacing w:after="0" w:line="288"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Fever </w:t>
      </w:r>
    </w:p>
    <w:p w:rsidR="00000000" w:rsidDel="00000000" w:rsidP="00000000" w:rsidRDefault="00000000" w:rsidRPr="00000000" w14:paraId="0000059F">
      <w:pPr>
        <w:numPr>
          <w:ilvl w:val="0"/>
          <w:numId w:val="85"/>
        </w:numPr>
        <w:spacing w:after="0" w:line="22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Muscle pains </w:t>
      </w:r>
    </w:p>
    <w:p w:rsidR="00000000" w:rsidDel="00000000" w:rsidP="00000000" w:rsidRDefault="00000000" w:rsidRPr="00000000" w14:paraId="000005A0">
      <w:pPr>
        <w:numPr>
          <w:ilvl w:val="0"/>
          <w:numId w:val="85"/>
        </w:numPr>
        <w:spacing w:after="0" w:line="288"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Headache </w:t>
      </w:r>
    </w:p>
    <w:p w:rsidR="00000000" w:rsidDel="00000000" w:rsidP="00000000" w:rsidRDefault="00000000" w:rsidRPr="00000000" w14:paraId="000005A1">
      <w:pPr>
        <w:numPr>
          <w:ilvl w:val="0"/>
          <w:numId w:val="85"/>
        </w:numPr>
        <w:spacing w:after="0" w:line="22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Spots on the trunk of the body </w:t>
      </w:r>
    </w:p>
    <w:p w:rsidR="00000000" w:rsidDel="00000000" w:rsidP="00000000" w:rsidRDefault="00000000" w:rsidRPr="00000000" w14:paraId="000005A2">
      <w:pPr>
        <w:numPr>
          <w:ilvl w:val="0"/>
          <w:numId w:val="85"/>
        </w:numPr>
        <w:spacing w:after="0" w:line="288"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Diarrhoea </w:t>
      </w:r>
    </w:p>
    <w:p w:rsidR="00000000" w:rsidDel="00000000" w:rsidP="00000000" w:rsidRDefault="00000000" w:rsidRPr="00000000" w14:paraId="000005A3">
      <w:pPr>
        <w:numPr>
          <w:ilvl w:val="0"/>
          <w:numId w:val="85"/>
        </w:numPr>
        <w:spacing w:after="0" w:line="22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severe cases mental confusion may result and death. </w:t>
      </w:r>
    </w:p>
    <w:p w:rsidR="00000000" w:rsidDel="00000000" w:rsidP="00000000" w:rsidRDefault="00000000" w:rsidRPr="00000000" w14:paraId="000005A4">
      <w:pPr>
        <w:spacing w:after="0" w:before="297" w:line="225" w:lineRule="auto"/>
        <w:ind w:left="23" w:firstLine="0"/>
        <w:rPr>
          <w:rFonts w:ascii="Candara" w:cs="Candara" w:eastAsia="Candara" w:hAnsi="Candara"/>
          <w:b w:val="1"/>
          <w:color w:val="000000"/>
          <w:sz w:val="28"/>
          <w:szCs w:val="28"/>
        </w:rPr>
      </w:pPr>
      <w:r w:rsidDel="00000000" w:rsidR="00000000" w:rsidRPr="00000000">
        <w:rPr>
          <w:rFonts w:ascii="Candara" w:cs="Candara" w:eastAsia="Candara" w:hAnsi="Candara"/>
          <w:b w:val="1"/>
          <w:color w:val="000000"/>
          <w:sz w:val="28"/>
          <w:szCs w:val="28"/>
          <w:rtl w:val="0"/>
        </w:rPr>
        <w:t xml:space="preserve">     Prevention </w:t>
      </w:r>
    </w:p>
    <w:p w:rsidR="00000000" w:rsidDel="00000000" w:rsidP="00000000" w:rsidRDefault="00000000" w:rsidRPr="00000000" w14:paraId="000005A5">
      <w:pPr>
        <w:numPr>
          <w:ilvl w:val="0"/>
          <w:numId w:val="76"/>
        </w:numPr>
        <w:spacing w:after="0" w:line="225"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Boil drinking water. </w:t>
      </w:r>
    </w:p>
    <w:p w:rsidR="00000000" w:rsidDel="00000000" w:rsidP="00000000" w:rsidRDefault="00000000" w:rsidRPr="00000000" w14:paraId="000005A6">
      <w:pPr>
        <w:numPr>
          <w:ilvl w:val="0"/>
          <w:numId w:val="76"/>
        </w:numPr>
        <w:spacing w:after="0" w:line="225"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Proper sewage treatnient. </w:t>
      </w:r>
    </w:p>
    <w:p w:rsidR="00000000" w:rsidDel="00000000" w:rsidP="00000000" w:rsidRDefault="00000000" w:rsidRPr="00000000" w14:paraId="000005A7">
      <w:pPr>
        <w:spacing w:after="0" w:before="9" w:line="14.399999999999999" w:lineRule="auto"/>
        <w:ind w:left="46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5A8">
      <w:pPr>
        <w:numPr>
          <w:ilvl w:val="0"/>
          <w:numId w:val="76"/>
        </w:numPr>
        <w:spacing w:after="0" w:line="259"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Proper disposal of faeces, if not flushed use deep pit latrines. </w:t>
      </w:r>
    </w:p>
    <w:p w:rsidR="00000000" w:rsidDel="00000000" w:rsidP="00000000" w:rsidRDefault="00000000" w:rsidRPr="00000000" w14:paraId="000005A9">
      <w:pPr>
        <w:spacing w:after="0" w:before="4" w:line="14.399999999999999" w:lineRule="auto"/>
        <w:ind w:left="469" w:right="1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5AA">
      <w:pPr>
        <w:numPr>
          <w:ilvl w:val="0"/>
          <w:numId w:val="76"/>
        </w:numPr>
        <w:spacing w:after="0" w:line="259"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Observe personal hygiene e.g. washing hands before meals. </w:t>
      </w:r>
    </w:p>
    <w:p w:rsidR="00000000" w:rsidDel="00000000" w:rsidP="00000000" w:rsidRDefault="00000000" w:rsidRPr="00000000" w14:paraId="000005AB">
      <w:pPr>
        <w:numPr>
          <w:ilvl w:val="0"/>
          <w:numId w:val="76"/>
        </w:numPr>
        <w:spacing w:after="0" w:line="259"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Washing fruits and vegetables. </w:t>
      </w:r>
    </w:p>
    <w:p w:rsidR="00000000" w:rsidDel="00000000" w:rsidP="00000000" w:rsidRDefault="00000000" w:rsidRPr="00000000" w14:paraId="000005AC">
      <w:pPr>
        <w:spacing w:after="0" w:line="417" w:lineRule="auto"/>
        <w:ind w:left="22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Treatment </w:t>
      </w:r>
    </w:p>
    <w:p w:rsidR="00000000" w:rsidDel="00000000" w:rsidP="00000000" w:rsidRDefault="00000000" w:rsidRPr="00000000" w14:paraId="000005AD">
      <w:pPr>
        <w:numPr>
          <w:ilvl w:val="0"/>
          <w:numId w:val="78"/>
        </w:numPr>
        <w:tabs>
          <w:tab w:val="left" w:pos="720"/>
        </w:tabs>
        <w:spacing w:after="0" w:line="264" w:lineRule="auto"/>
        <w:ind w:left="935" w:hanging="575"/>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of appropriate antibiotics. </w:t>
      </w:r>
    </w:p>
    <w:p w:rsidR="00000000" w:rsidDel="00000000" w:rsidP="00000000" w:rsidRDefault="00000000" w:rsidRPr="00000000" w14:paraId="000005AE">
      <w:pPr>
        <w:spacing w:after="0" w:before="124" w:line="14.399999999999999" w:lineRule="auto"/>
        <w:ind w:left="201" w:right="2937" w:firstLine="0"/>
        <w:rPr>
          <w:rFonts w:ascii="Candara" w:cs="Candara" w:eastAsia="Candara" w:hAnsi="Candara"/>
          <w:color w:val="000000"/>
          <w:sz w:val="20"/>
          <w:szCs w:val="20"/>
        </w:rPr>
      </w:pPr>
      <w:r w:rsidDel="00000000" w:rsidR="00000000" w:rsidRPr="00000000">
        <w:rPr>
          <w:rtl w:val="0"/>
        </w:rPr>
      </w:r>
    </w:p>
    <w:p w:rsidR="00000000" w:rsidDel="00000000" w:rsidP="00000000" w:rsidRDefault="00000000" w:rsidRPr="00000000" w14:paraId="000005AF">
      <w:pPr>
        <w:spacing w:after="0" w:line="249" w:lineRule="auto"/>
        <w:ind w:left="201" w:right="2937"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Protozoa </w:t>
      </w:r>
    </w:p>
    <w:p w:rsidR="00000000" w:rsidDel="00000000" w:rsidP="00000000" w:rsidRDefault="00000000" w:rsidRPr="00000000" w14:paraId="000005B0">
      <w:pPr>
        <w:spacing w:after="0" w:line="249" w:lineRule="auto"/>
        <w:ind w:left="201" w:right="2937"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Malaria </w:t>
      </w:r>
    </w:p>
    <w:p w:rsidR="00000000" w:rsidDel="00000000" w:rsidP="00000000" w:rsidRDefault="00000000" w:rsidRPr="00000000" w14:paraId="000005B1">
      <w:pPr>
        <w:spacing w:after="0" w:before="9" w:line="14.399999999999999" w:lineRule="auto"/>
        <w:ind w:left="196" w:right="14" w:firstLine="0"/>
        <w:rPr>
          <w:rFonts w:ascii="Candara" w:cs="Candara" w:eastAsia="Candara" w:hAnsi="Candara"/>
          <w:color w:val="000000"/>
          <w:sz w:val="25"/>
          <w:szCs w:val="25"/>
        </w:rPr>
      </w:pPr>
      <w:r w:rsidDel="00000000" w:rsidR="00000000" w:rsidRPr="00000000">
        <w:rPr>
          <w:rtl w:val="0"/>
        </w:rPr>
      </w:r>
    </w:p>
    <w:p w:rsidR="00000000" w:rsidDel="00000000" w:rsidP="00000000" w:rsidRDefault="00000000" w:rsidRPr="00000000" w14:paraId="000005B2">
      <w:pPr>
        <w:numPr>
          <w:ilvl w:val="0"/>
          <w:numId w:val="78"/>
        </w:numPr>
        <w:spacing w:after="0" w:line="259" w:lineRule="auto"/>
        <w:ind w:left="935"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Malaria is caused by the protozoan plasmodium. </w:t>
      </w:r>
    </w:p>
    <w:p w:rsidR="00000000" w:rsidDel="00000000" w:rsidP="00000000" w:rsidRDefault="00000000" w:rsidRPr="00000000" w14:paraId="000005B3">
      <w:pPr>
        <w:numPr>
          <w:ilvl w:val="0"/>
          <w:numId w:val="78"/>
        </w:numPr>
        <w:spacing w:after="0" w:line="259" w:lineRule="auto"/>
        <w:ind w:left="935"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most common species of plasmodium are </w:t>
      </w:r>
      <w:r w:rsidDel="00000000" w:rsidR="00000000" w:rsidRPr="00000000">
        <w:rPr>
          <w:rFonts w:ascii="Candara" w:cs="Candara" w:eastAsia="Candara" w:hAnsi="Candara"/>
          <w:i w:val="1"/>
          <w:color w:val="000000"/>
          <w:sz w:val="24"/>
          <w:szCs w:val="24"/>
          <w:rtl w:val="0"/>
        </w:rPr>
        <w:t xml:space="preserve">P. falciparum, P. vivax, P. rnalariae </w:t>
      </w:r>
      <w:r w:rsidDel="00000000" w:rsidR="00000000" w:rsidRPr="00000000">
        <w:rPr>
          <w:rFonts w:ascii="Candara" w:cs="Candara" w:eastAsia="Candara" w:hAnsi="Candara"/>
          <w:color w:val="000000"/>
          <w:sz w:val="24"/>
          <w:szCs w:val="24"/>
          <w:rtl w:val="0"/>
        </w:rPr>
        <w:t xml:space="preserve">and </w:t>
      </w:r>
      <w:r w:rsidDel="00000000" w:rsidR="00000000" w:rsidRPr="00000000">
        <w:rPr>
          <w:rFonts w:ascii="Candara" w:cs="Candara" w:eastAsia="Candara" w:hAnsi="Candara"/>
          <w:i w:val="1"/>
          <w:color w:val="000000"/>
          <w:sz w:val="24"/>
          <w:szCs w:val="24"/>
          <w:rtl w:val="0"/>
        </w:rPr>
        <w:t xml:space="preserve">P. ovale </w:t>
      </w:r>
      <w:r w:rsidDel="00000000" w:rsidR="00000000" w:rsidRPr="00000000">
        <w:rPr>
          <w:rFonts w:ascii="Candara" w:cs="Candara" w:eastAsia="Candara" w:hAnsi="Candara"/>
          <w:color w:val="000000"/>
          <w:sz w:val="24"/>
          <w:szCs w:val="24"/>
          <w:rtl w:val="0"/>
        </w:rPr>
        <w:t xml:space="preserve">with varying degree of severity. </w:t>
      </w:r>
    </w:p>
    <w:p w:rsidR="00000000" w:rsidDel="00000000" w:rsidP="00000000" w:rsidRDefault="00000000" w:rsidRPr="00000000" w14:paraId="000005B4">
      <w:pPr>
        <w:spacing w:after="0" w:line="264" w:lineRule="auto"/>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      Transmission </w:t>
      </w:r>
    </w:p>
    <w:p w:rsidR="00000000" w:rsidDel="00000000" w:rsidP="00000000" w:rsidRDefault="00000000" w:rsidRPr="00000000" w14:paraId="000005B5">
      <w:pPr>
        <w:numPr>
          <w:ilvl w:val="0"/>
          <w:numId w:val="78"/>
        </w:numPr>
        <w:spacing w:after="0" w:line="264" w:lineRule="auto"/>
        <w:ind w:left="93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by female anopheles mosquito as it gets a blood meal. </w:t>
      </w:r>
    </w:p>
    <w:p w:rsidR="00000000" w:rsidDel="00000000" w:rsidP="00000000" w:rsidRDefault="00000000" w:rsidRPr="00000000" w14:paraId="000005B6">
      <w:pPr>
        <w:spacing w:after="0" w:line="264"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Symptoms </w:t>
      </w:r>
    </w:p>
    <w:p w:rsidR="00000000" w:rsidDel="00000000" w:rsidP="00000000" w:rsidRDefault="00000000" w:rsidRPr="00000000" w14:paraId="000005B7">
      <w:pPr>
        <w:spacing w:after="0" w:before="9" w:line="14.399999999999999" w:lineRule="auto"/>
        <w:ind w:left="196" w:right="1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5B8">
      <w:pPr>
        <w:numPr>
          <w:ilvl w:val="0"/>
          <w:numId w:val="78"/>
        </w:numPr>
        <w:spacing w:after="0" w:line="259" w:lineRule="auto"/>
        <w:ind w:left="935"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Headache, sweating, shivering, high temperature </w:t>
      </w:r>
      <w:r w:rsidDel="00000000" w:rsidR="00000000" w:rsidRPr="00000000">
        <w:rPr>
          <w:rFonts w:ascii="Candara" w:cs="Candara" w:eastAsia="Candara" w:hAnsi="Candara"/>
          <w:i w:val="1"/>
          <w:color w:val="000000"/>
          <w:sz w:val="24"/>
          <w:szCs w:val="24"/>
          <w:rtl w:val="0"/>
        </w:rPr>
        <w:t xml:space="preserve">(40-41 </w:t>
      </w:r>
      <w:r w:rsidDel="00000000" w:rsidR="00000000" w:rsidRPr="00000000">
        <w:rPr>
          <w:rFonts w:ascii="Candara" w:cs="Candara" w:eastAsia="Candara" w:hAnsi="Candara"/>
          <w:color w:val="000000"/>
          <w:sz w:val="24"/>
          <w:szCs w:val="24"/>
          <w:rtl w:val="0"/>
        </w:rPr>
        <w:t xml:space="preserve">0C) chills and joint pains. </w:t>
      </w:r>
    </w:p>
    <w:p w:rsidR="00000000" w:rsidDel="00000000" w:rsidP="00000000" w:rsidRDefault="00000000" w:rsidRPr="00000000" w14:paraId="000005B9">
      <w:pPr>
        <w:numPr>
          <w:ilvl w:val="0"/>
          <w:numId w:val="78"/>
        </w:numPr>
        <w:spacing w:after="0" w:line="259" w:lineRule="auto"/>
        <w:ind w:left="935"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abdomen becomes tender due to destruction of red blood cells by the parasites . </w:t>
      </w:r>
    </w:p>
    <w:p w:rsidR="00000000" w:rsidDel="00000000" w:rsidP="00000000" w:rsidRDefault="00000000" w:rsidRPr="00000000" w14:paraId="000005BA">
      <w:pPr>
        <w:spacing w:after="0" w:line="192" w:lineRule="auto"/>
        <w:ind w:left="220"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5BB">
      <w:pPr>
        <w:spacing w:after="0" w:line="192" w:lineRule="auto"/>
        <w:ind w:left="22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Prevention </w:t>
      </w:r>
    </w:p>
    <w:p w:rsidR="00000000" w:rsidDel="00000000" w:rsidP="00000000" w:rsidRDefault="00000000" w:rsidRPr="00000000" w14:paraId="000005BC">
      <w:pPr>
        <w:spacing w:after="0" w:before="4" w:line="14.399999999999999" w:lineRule="auto"/>
        <w:ind w:left="469" w:right="14" w:firstLine="0"/>
        <w:rPr>
          <w:rFonts w:ascii="Candara" w:cs="Candara" w:eastAsia="Candara" w:hAnsi="Candara"/>
          <w:color w:val="000000"/>
          <w:sz w:val="20"/>
          <w:szCs w:val="20"/>
        </w:rPr>
      </w:pPr>
      <w:r w:rsidDel="00000000" w:rsidR="00000000" w:rsidRPr="00000000">
        <w:rPr>
          <w:rtl w:val="0"/>
        </w:rPr>
      </w:r>
    </w:p>
    <w:p w:rsidR="00000000" w:rsidDel="00000000" w:rsidP="00000000" w:rsidRDefault="00000000" w:rsidRPr="00000000" w14:paraId="000005BD">
      <w:pPr>
        <w:numPr>
          <w:ilvl w:val="0"/>
          <w:numId w:val="78"/>
        </w:numPr>
        <w:spacing w:after="0" w:line="259" w:lineRule="auto"/>
        <w:ind w:left="935"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Destroy breeding grounds for mosquitoes by clearing bushes and draining stagnant water. </w:t>
      </w:r>
    </w:p>
    <w:p w:rsidR="00000000" w:rsidDel="00000000" w:rsidP="00000000" w:rsidRDefault="00000000" w:rsidRPr="00000000" w14:paraId="000005BE">
      <w:pPr>
        <w:spacing w:after="0" w:before="9" w:line="14.399999999999999" w:lineRule="auto"/>
        <w:ind w:left="46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5BF">
      <w:pPr>
        <w:numPr>
          <w:ilvl w:val="0"/>
          <w:numId w:val="78"/>
        </w:numPr>
        <w:spacing w:after="0" w:line="259" w:lineRule="auto"/>
        <w:ind w:left="93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Kill mosquito larvae by spraying water surfaces with oil. </w:t>
      </w:r>
    </w:p>
    <w:p w:rsidR="00000000" w:rsidDel="00000000" w:rsidP="00000000" w:rsidRDefault="00000000" w:rsidRPr="00000000" w14:paraId="000005C0">
      <w:pPr>
        <w:numPr>
          <w:ilvl w:val="0"/>
          <w:numId w:val="78"/>
        </w:numPr>
        <w:spacing w:after="0" w:line="264" w:lineRule="auto"/>
        <w:ind w:left="93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insecticides to kill adult mosquitoes </w:t>
      </w:r>
    </w:p>
    <w:p w:rsidR="00000000" w:rsidDel="00000000" w:rsidP="00000000" w:rsidRDefault="00000000" w:rsidRPr="00000000" w14:paraId="000005C1">
      <w:pPr>
        <w:spacing w:after="0" w:before="9" w:line="14.399999999999999" w:lineRule="auto"/>
        <w:ind w:left="46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5C2">
      <w:pPr>
        <w:numPr>
          <w:ilvl w:val="0"/>
          <w:numId w:val="78"/>
        </w:numPr>
        <w:spacing w:after="0" w:line="259" w:lineRule="auto"/>
        <w:ind w:left="93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Sleeping under a mosquito net. </w:t>
      </w:r>
    </w:p>
    <w:p w:rsidR="00000000" w:rsidDel="00000000" w:rsidP="00000000" w:rsidRDefault="00000000" w:rsidRPr="00000000" w14:paraId="000005C3">
      <w:pPr>
        <w:spacing w:after="0" w:before="9" w:line="14.399999999999999" w:lineRule="auto"/>
        <w:ind w:left="46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5C4">
      <w:pPr>
        <w:numPr>
          <w:ilvl w:val="0"/>
          <w:numId w:val="78"/>
        </w:numPr>
        <w:spacing w:after="0" w:line="259" w:lineRule="auto"/>
        <w:ind w:left="935"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Take preventive drugs. </w:t>
      </w:r>
    </w:p>
    <w:p w:rsidR="00000000" w:rsidDel="00000000" w:rsidP="00000000" w:rsidRDefault="00000000" w:rsidRPr="00000000" w14:paraId="000005C5">
      <w:pPr>
        <w:spacing w:after="0" w:before="144" w:line="14.399999999999999" w:lineRule="auto"/>
        <w:ind w:left="220" w:firstLine="0"/>
        <w:rPr>
          <w:rFonts w:ascii="Candara" w:cs="Candara" w:eastAsia="Candara" w:hAnsi="Candara"/>
          <w:color w:val="000000"/>
          <w:sz w:val="20"/>
          <w:szCs w:val="20"/>
        </w:rPr>
      </w:pPr>
      <w:r w:rsidDel="00000000" w:rsidR="00000000" w:rsidRPr="00000000">
        <w:rPr>
          <w:rtl w:val="0"/>
        </w:rPr>
      </w:r>
    </w:p>
    <w:p w:rsidR="00000000" w:rsidDel="00000000" w:rsidP="00000000" w:rsidRDefault="00000000" w:rsidRPr="00000000" w14:paraId="000005C6">
      <w:pPr>
        <w:spacing w:after="0" w:line="192" w:lineRule="auto"/>
        <w:ind w:left="22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Treatment </w:t>
      </w:r>
    </w:p>
    <w:p w:rsidR="00000000" w:rsidDel="00000000" w:rsidP="00000000" w:rsidRDefault="00000000" w:rsidRPr="00000000" w14:paraId="000005C7">
      <w:pPr>
        <w:spacing w:after="0" w:before="28" w:line="14.399999999999999" w:lineRule="auto"/>
        <w:ind w:left="224" w:right="398" w:firstLine="0"/>
        <w:rPr>
          <w:rFonts w:ascii="Candara" w:cs="Candara" w:eastAsia="Candara" w:hAnsi="Candara"/>
          <w:color w:val="000000"/>
          <w:sz w:val="20"/>
          <w:szCs w:val="20"/>
        </w:rPr>
      </w:pPr>
      <w:r w:rsidDel="00000000" w:rsidR="00000000" w:rsidRPr="00000000">
        <w:rPr>
          <w:rtl w:val="0"/>
        </w:rPr>
      </w:r>
    </w:p>
    <w:p w:rsidR="00000000" w:rsidDel="00000000" w:rsidP="00000000" w:rsidRDefault="00000000" w:rsidRPr="00000000" w14:paraId="000005C8">
      <w:pPr>
        <w:numPr>
          <w:ilvl w:val="0"/>
          <w:numId w:val="78"/>
        </w:numPr>
        <w:spacing w:after="0" w:line="259" w:lineRule="auto"/>
        <w:ind w:left="935" w:right="39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Use appropriate anti-malarial drugs. </w:t>
      </w:r>
    </w:p>
    <w:p w:rsidR="00000000" w:rsidDel="00000000" w:rsidP="00000000" w:rsidRDefault="00000000" w:rsidRPr="00000000" w14:paraId="000005C9">
      <w:pPr>
        <w:spacing w:after="0" w:line="259" w:lineRule="auto"/>
        <w:ind w:left="224" w:right="398" w:firstLine="0"/>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5CA">
      <w:pPr>
        <w:spacing w:after="0" w:line="259" w:lineRule="auto"/>
        <w:ind w:left="224" w:right="398" w:firstLine="0"/>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5CB">
      <w:pPr>
        <w:spacing w:after="0" w:line="259" w:lineRule="auto"/>
        <w:ind w:left="224" w:right="398" w:firstLine="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Amoebic dysentry (Amoebiasis) </w:t>
      </w:r>
    </w:p>
    <w:p w:rsidR="00000000" w:rsidDel="00000000" w:rsidP="00000000" w:rsidRDefault="00000000" w:rsidRPr="00000000" w14:paraId="000005CC">
      <w:pPr>
        <w:spacing w:after="0" w:line="417" w:lineRule="auto"/>
        <w:ind w:left="22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Cause </w:t>
      </w:r>
    </w:p>
    <w:p w:rsidR="00000000" w:rsidDel="00000000" w:rsidP="00000000" w:rsidRDefault="00000000" w:rsidRPr="00000000" w14:paraId="000005CD">
      <w:pPr>
        <w:spacing w:after="0" w:before="9" w:line="14.399999999999999" w:lineRule="auto"/>
        <w:ind w:left="200" w:right="14" w:firstLine="0"/>
        <w:rPr>
          <w:rFonts w:ascii="Candara" w:cs="Candara" w:eastAsia="Candara" w:hAnsi="Candara"/>
          <w:color w:val="000000"/>
          <w:sz w:val="20"/>
          <w:szCs w:val="20"/>
        </w:rPr>
      </w:pPr>
      <w:r w:rsidDel="00000000" w:rsidR="00000000" w:rsidRPr="00000000">
        <w:rPr>
          <w:rtl w:val="0"/>
        </w:rPr>
      </w:r>
    </w:p>
    <w:p w:rsidR="00000000" w:rsidDel="00000000" w:rsidP="00000000" w:rsidRDefault="00000000" w:rsidRPr="00000000" w14:paraId="000005CE">
      <w:pPr>
        <w:numPr>
          <w:ilvl w:val="0"/>
          <w:numId w:val="78"/>
        </w:numPr>
        <w:spacing w:after="0" w:line="259" w:lineRule="auto"/>
        <w:ind w:left="935"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disease is caused by </w:t>
      </w:r>
      <w:r w:rsidDel="00000000" w:rsidR="00000000" w:rsidRPr="00000000">
        <w:rPr>
          <w:rFonts w:ascii="Candara" w:cs="Candara" w:eastAsia="Candara" w:hAnsi="Candara"/>
          <w:i w:val="1"/>
          <w:color w:val="000000"/>
          <w:sz w:val="24"/>
          <w:szCs w:val="24"/>
          <w:rtl w:val="0"/>
        </w:rPr>
        <w:t xml:space="preserve">Entamoeba histolytica.</w:t>
      </w:r>
      <w:r w:rsidDel="00000000" w:rsidR="00000000" w:rsidRPr="00000000">
        <w:rPr>
          <w:rtl w:val="0"/>
        </w:rPr>
      </w:r>
    </w:p>
    <w:p w:rsidR="00000000" w:rsidDel="00000000" w:rsidP="00000000" w:rsidRDefault="00000000" w:rsidRPr="00000000" w14:paraId="000005CF">
      <w:pPr>
        <w:numPr>
          <w:ilvl w:val="0"/>
          <w:numId w:val="78"/>
        </w:numPr>
        <w:spacing w:after="0" w:line="259" w:lineRule="auto"/>
        <w:ind w:left="935" w:right="14" w:hanging="360"/>
        <w:jc w:val="both"/>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 </w:t>
      </w:r>
      <w:r w:rsidDel="00000000" w:rsidR="00000000" w:rsidRPr="00000000">
        <w:rPr>
          <w:rFonts w:ascii="Candara" w:cs="Candara" w:eastAsia="Candara" w:hAnsi="Candara"/>
          <w:color w:val="000000"/>
          <w:sz w:val="24"/>
          <w:szCs w:val="24"/>
          <w:rtl w:val="0"/>
        </w:rPr>
        <w:t xml:space="preserve">The parasites live in the intestinal tract but may occasionally spread to the liver. </w:t>
      </w:r>
    </w:p>
    <w:p w:rsidR="00000000" w:rsidDel="00000000" w:rsidP="00000000" w:rsidRDefault="00000000" w:rsidRPr="00000000" w14:paraId="000005D0">
      <w:pPr>
        <w:numPr>
          <w:ilvl w:val="0"/>
          <w:numId w:val="78"/>
        </w:numPr>
        <w:spacing w:after="0" w:line="259" w:lineRule="auto"/>
        <w:ind w:left="935"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Transmission - They are transmitted through contaminated water and food especially salads. </w:t>
      </w:r>
      <w:r w:rsidDel="00000000" w:rsidR="00000000" w:rsidRPr="00000000">
        <w:rPr>
          <w:rFonts w:ascii="Candara" w:cs="Candara" w:eastAsia="Candara" w:hAnsi="Candara"/>
          <w:color w:val="000000"/>
          <w:sz w:val="17"/>
          <w:szCs w:val="17"/>
          <w:rtl w:val="0"/>
        </w:rPr>
        <w:tab/>
      </w:r>
      <w:r w:rsidDel="00000000" w:rsidR="00000000" w:rsidRPr="00000000">
        <w:rPr>
          <w:rFonts w:ascii="Candara" w:cs="Candara" w:eastAsia="Candara" w:hAnsi="Candara"/>
          <w:i w:val="1"/>
          <w:color w:val="000000"/>
          <w:sz w:val="20"/>
          <w:szCs w:val="20"/>
          <w:rtl w:val="0"/>
        </w:rPr>
        <w:t xml:space="preserve"> </w:t>
      </w:r>
      <w:r w:rsidDel="00000000" w:rsidR="00000000" w:rsidRPr="00000000">
        <w:rPr>
          <w:rtl w:val="0"/>
        </w:rPr>
      </w:r>
    </w:p>
    <w:p w:rsidR="00000000" w:rsidDel="00000000" w:rsidP="00000000" w:rsidRDefault="00000000" w:rsidRPr="00000000" w14:paraId="000005D1">
      <w:pPr>
        <w:spacing w:after="0" w:line="268" w:lineRule="auto"/>
        <w:ind w:right="42"/>
        <w:rPr>
          <w:rFonts w:ascii="Candara" w:cs="Candara" w:eastAsia="Candara" w:hAnsi="Candara"/>
          <w:color w:val="000000"/>
          <w:sz w:val="20"/>
          <w:szCs w:val="20"/>
        </w:rPr>
      </w:pPr>
      <w:r w:rsidDel="00000000" w:rsidR="00000000" w:rsidRPr="00000000">
        <w:rPr>
          <w:rFonts w:ascii="Candara" w:cs="Candara" w:eastAsia="Candara" w:hAnsi="Candara"/>
          <w:color w:val="000000"/>
          <w:sz w:val="17"/>
          <w:szCs w:val="17"/>
          <w:rtl w:val="0"/>
        </w:rPr>
        <w:t xml:space="preserve">             </w:t>
      </w:r>
      <w:r w:rsidDel="00000000" w:rsidR="00000000" w:rsidRPr="00000000">
        <w:rPr>
          <w:rFonts w:ascii="Candara" w:cs="Candara" w:eastAsia="Candara" w:hAnsi="Candara"/>
          <w:b w:val="1"/>
          <w:i w:val="1"/>
          <w:color w:val="000000"/>
          <w:sz w:val="28"/>
          <w:szCs w:val="28"/>
          <w:rtl w:val="0"/>
        </w:rPr>
        <w:t xml:space="preserve">Symptoms –</w:t>
      </w:r>
      <w:r w:rsidDel="00000000" w:rsidR="00000000" w:rsidRPr="00000000">
        <w:rPr>
          <w:rFonts w:ascii="Candara" w:cs="Candara" w:eastAsia="Candara" w:hAnsi="Candara"/>
          <w:color w:val="000000"/>
          <w:sz w:val="20"/>
          <w:szCs w:val="20"/>
          <w:rtl w:val="0"/>
        </w:rPr>
        <w:t xml:space="preserve"> </w:t>
      </w:r>
    </w:p>
    <w:p w:rsidR="00000000" w:rsidDel="00000000" w:rsidP="00000000" w:rsidRDefault="00000000" w:rsidRPr="00000000" w14:paraId="000005D2">
      <w:pPr>
        <w:numPr>
          <w:ilvl w:val="0"/>
          <w:numId w:val="78"/>
        </w:numPr>
        <w:spacing w:after="0" w:line="268" w:lineRule="auto"/>
        <w:ind w:left="935" w:right="4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Abdominal pain, nausea and diarrhoea. </w:t>
      </w:r>
    </w:p>
    <w:p w:rsidR="00000000" w:rsidDel="00000000" w:rsidP="00000000" w:rsidRDefault="00000000" w:rsidRPr="00000000" w14:paraId="000005D3">
      <w:pPr>
        <w:numPr>
          <w:ilvl w:val="0"/>
          <w:numId w:val="78"/>
        </w:numPr>
        <w:spacing w:after="0" w:line="268" w:lineRule="auto"/>
        <w:ind w:left="935" w:right="4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parasites cause ulceration of the intestinal tract, which results in diarrhoea. </w:t>
      </w:r>
    </w:p>
    <w:p w:rsidR="00000000" w:rsidDel="00000000" w:rsidP="00000000" w:rsidRDefault="00000000" w:rsidRPr="00000000" w14:paraId="000005D4">
      <w:pPr>
        <w:spacing w:after="0" w:before="182" w:line="14.399999999999999" w:lineRule="auto"/>
        <w:ind w:left="14" w:right="42" w:firstLine="0"/>
        <w:rPr>
          <w:rFonts w:ascii="Candara" w:cs="Candara" w:eastAsia="Candara" w:hAnsi="Candara"/>
          <w:color w:val="000000"/>
          <w:sz w:val="20"/>
          <w:szCs w:val="20"/>
        </w:rPr>
      </w:pPr>
      <w:r w:rsidDel="00000000" w:rsidR="00000000" w:rsidRPr="00000000">
        <w:rPr>
          <w:rtl w:val="0"/>
        </w:rPr>
      </w:r>
    </w:p>
    <w:p w:rsidR="00000000" w:rsidDel="00000000" w:rsidP="00000000" w:rsidRDefault="00000000" w:rsidRPr="00000000" w14:paraId="000005D5">
      <w:pPr>
        <w:spacing w:after="0" w:line="216" w:lineRule="auto"/>
        <w:ind w:left="14" w:right="42"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Prevention and control </w:t>
      </w:r>
    </w:p>
    <w:p w:rsidR="00000000" w:rsidDel="00000000" w:rsidP="00000000" w:rsidRDefault="00000000" w:rsidRPr="00000000" w14:paraId="000005D6">
      <w:pPr>
        <w:numPr>
          <w:ilvl w:val="0"/>
          <w:numId w:val="77"/>
        </w:numPr>
        <w:spacing w:after="0" w:line="259" w:lineRule="auto"/>
        <w:ind w:left="1080" w:right="4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Proper disposal of human faeces. </w:t>
      </w:r>
    </w:p>
    <w:p w:rsidR="00000000" w:rsidDel="00000000" w:rsidP="00000000" w:rsidRDefault="00000000" w:rsidRPr="00000000" w14:paraId="000005D7">
      <w:pPr>
        <w:numPr>
          <w:ilvl w:val="0"/>
          <w:numId w:val="77"/>
        </w:numPr>
        <w:spacing w:after="0" w:line="259" w:lineRule="auto"/>
        <w:ind w:left="1080" w:right="4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Boiling water before drinking. </w:t>
      </w:r>
    </w:p>
    <w:p w:rsidR="00000000" w:rsidDel="00000000" w:rsidP="00000000" w:rsidRDefault="00000000" w:rsidRPr="00000000" w14:paraId="000005D8">
      <w:pPr>
        <w:numPr>
          <w:ilvl w:val="0"/>
          <w:numId w:val="77"/>
        </w:numPr>
        <w:spacing w:after="0" w:line="259" w:lineRule="auto"/>
        <w:ind w:left="1080" w:right="4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Personal hygiene e.g. washing hands before meals. </w:t>
      </w:r>
    </w:p>
    <w:p w:rsidR="00000000" w:rsidDel="00000000" w:rsidP="00000000" w:rsidRDefault="00000000" w:rsidRPr="00000000" w14:paraId="000005D9">
      <w:pPr>
        <w:numPr>
          <w:ilvl w:val="0"/>
          <w:numId w:val="77"/>
        </w:numPr>
        <w:spacing w:after="0" w:line="264" w:lineRule="auto"/>
        <w:ind w:left="1080" w:right="4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Washing vegetables and steaming particularly salads and fruits before eating. </w:t>
      </w:r>
    </w:p>
    <w:p w:rsidR="00000000" w:rsidDel="00000000" w:rsidP="00000000" w:rsidRDefault="00000000" w:rsidRPr="00000000" w14:paraId="000005DA">
      <w:pPr>
        <w:spacing w:after="0" w:before="153" w:line="14.399999999999999" w:lineRule="auto"/>
        <w:ind w:left="4" w:right="42"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5DB">
      <w:pPr>
        <w:spacing w:after="0" w:line="216" w:lineRule="auto"/>
        <w:ind w:right="42"/>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Treatment </w:t>
      </w:r>
    </w:p>
    <w:p w:rsidR="00000000" w:rsidDel="00000000" w:rsidP="00000000" w:rsidRDefault="00000000" w:rsidRPr="00000000" w14:paraId="000005DC">
      <w:pPr>
        <w:numPr>
          <w:ilvl w:val="0"/>
          <w:numId w:val="77"/>
        </w:numPr>
        <w:spacing w:after="0" w:line="259" w:lineRule="auto"/>
        <w:ind w:left="1080" w:right="4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Treatment of infected people with appropriate drugs. </w:t>
      </w:r>
    </w:p>
    <w:p w:rsidR="00000000" w:rsidDel="00000000" w:rsidP="00000000" w:rsidRDefault="00000000" w:rsidRPr="00000000" w14:paraId="000005DD">
      <w:pPr>
        <w:spacing w:after="0" w:before="129" w:line="14.399999999999999" w:lineRule="auto"/>
        <w:ind w:right="1981"/>
        <w:rPr>
          <w:rFonts w:ascii="Candara" w:cs="Candara" w:eastAsia="Candara" w:hAnsi="Candara"/>
          <w:color w:val="000000"/>
          <w:sz w:val="20"/>
          <w:szCs w:val="20"/>
        </w:rPr>
      </w:pPr>
      <w:r w:rsidDel="00000000" w:rsidR="00000000" w:rsidRPr="00000000">
        <w:rPr>
          <w:rtl w:val="0"/>
        </w:rPr>
      </w:r>
    </w:p>
    <w:p w:rsidR="00000000" w:rsidDel="00000000" w:rsidP="00000000" w:rsidRDefault="00000000" w:rsidRPr="00000000" w14:paraId="000005DE">
      <w:pPr>
        <w:spacing w:after="0" w:line="259" w:lineRule="auto"/>
        <w:ind w:right="1981"/>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Parasitic Diseases </w:t>
      </w:r>
    </w:p>
    <w:p w:rsidR="00000000" w:rsidDel="00000000" w:rsidP="00000000" w:rsidRDefault="00000000" w:rsidRPr="00000000" w14:paraId="000005DF">
      <w:pPr>
        <w:spacing w:after="0" w:line="259" w:lineRule="auto"/>
        <w:ind w:right="1981"/>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5E0">
      <w:pPr>
        <w:spacing w:after="0" w:line="259" w:lineRule="auto"/>
        <w:ind w:right="1981"/>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Ascaris lumbricoides </w:t>
      </w:r>
    </w:p>
    <w:p w:rsidR="00000000" w:rsidDel="00000000" w:rsidP="00000000" w:rsidRDefault="00000000" w:rsidRPr="00000000" w14:paraId="000005E1">
      <w:pPr>
        <w:spacing w:after="0" w:before="4" w:line="14.399999999999999" w:lineRule="auto"/>
        <w:ind w:left="4" w:right="42"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5E2">
      <w:pPr>
        <w:numPr>
          <w:ilvl w:val="0"/>
          <w:numId w:val="77"/>
        </w:numPr>
        <w:spacing w:after="0" w:line="264" w:lineRule="auto"/>
        <w:ind w:left="1080" w:right="42" w:hanging="360"/>
        <w:jc w:val="both"/>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Ascaris lumbricoides </w:t>
      </w:r>
      <w:r w:rsidDel="00000000" w:rsidR="00000000" w:rsidRPr="00000000">
        <w:rPr>
          <w:rFonts w:ascii="Candara" w:cs="Candara" w:eastAsia="Candara" w:hAnsi="Candara"/>
          <w:color w:val="000000"/>
          <w:sz w:val="24"/>
          <w:szCs w:val="24"/>
          <w:rtl w:val="0"/>
        </w:rPr>
        <w:t xml:space="preserve">lives in the intestines of a man or pig, feeding on the digested food of the host. </w:t>
      </w:r>
    </w:p>
    <w:p w:rsidR="00000000" w:rsidDel="00000000" w:rsidP="00000000" w:rsidRDefault="00000000" w:rsidRPr="00000000" w14:paraId="000005E3">
      <w:pPr>
        <w:numPr>
          <w:ilvl w:val="0"/>
          <w:numId w:val="77"/>
        </w:numPr>
        <w:spacing w:after="0" w:line="264" w:lineRule="auto"/>
        <w:ind w:left="1080" w:right="4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body of the worm is tapered at both ends. </w:t>
      </w:r>
    </w:p>
    <w:p w:rsidR="00000000" w:rsidDel="00000000" w:rsidP="00000000" w:rsidRDefault="00000000" w:rsidRPr="00000000" w14:paraId="000005E4">
      <w:pPr>
        <w:numPr>
          <w:ilvl w:val="0"/>
          <w:numId w:val="77"/>
        </w:numPr>
        <w:spacing w:after="0" w:line="264" w:lineRule="auto"/>
        <w:ind w:left="1080" w:right="4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female is longer than the male. </w:t>
      </w:r>
    </w:p>
    <w:p w:rsidR="00000000" w:rsidDel="00000000" w:rsidP="00000000" w:rsidRDefault="00000000" w:rsidRPr="00000000" w14:paraId="000005E5">
      <w:pPr>
        <w:spacing w:after="0" w:line="216" w:lineRule="auto"/>
        <w:ind w:right="47"/>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Mode of transmission </w:t>
      </w:r>
    </w:p>
    <w:p w:rsidR="00000000" w:rsidDel="00000000" w:rsidP="00000000" w:rsidRDefault="00000000" w:rsidRPr="00000000" w14:paraId="000005E6">
      <w:pPr>
        <w:spacing w:after="0" w:before="124" w:line="14.399999999999999" w:lineRule="auto"/>
        <w:ind w:left="5" w:right="47"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5E7">
      <w:pPr>
        <w:numPr>
          <w:ilvl w:val="0"/>
          <w:numId w:val="80"/>
        </w:numPr>
        <w:spacing w:after="0" w:line="264" w:lineRule="auto"/>
        <w:ind w:left="1080" w:right="4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host eats food contaminated with the eggs, the embryo worms hatch out in the intestine. </w:t>
      </w:r>
    </w:p>
    <w:p w:rsidR="00000000" w:rsidDel="00000000" w:rsidP="00000000" w:rsidRDefault="00000000" w:rsidRPr="00000000" w14:paraId="000005E8">
      <w:pPr>
        <w:numPr>
          <w:ilvl w:val="0"/>
          <w:numId w:val="80"/>
        </w:numPr>
        <w:spacing w:after="0" w:line="264" w:lineRule="auto"/>
        <w:ind w:left="1080" w:right="4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embryo worms then bore into the blood vessels of the intestine. </w:t>
      </w:r>
    </w:p>
    <w:p w:rsidR="00000000" w:rsidDel="00000000" w:rsidP="00000000" w:rsidRDefault="00000000" w:rsidRPr="00000000" w14:paraId="000005E9">
      <w:pPr>
        <w:numPr>
          <w:ilvl w:val="0"/>
          <w:numId w:val="80"/>
        </w:numPr>
        <w:spacing w:after="0" w:line="264" w:lineRule="auto"/>
        <w:ind w:left="1080" w:right="4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carried in the bloodstream to the heart and then into the lungs. </w:t>
      </w:r>
    </w:p>
    <w:p w:rsidR="00000000" w:rsidDel="00000000" w:rsidP="00000000" w:rsidRDefault="00000000" w:rsidRPr="00000000" w14:paraId="000005EA">
      <w:pPr>
        <w:numPr>
          <w:ilvl w:val="0"/>
          <w:numId w:val="80"/>
        </w:numPr>
        <w:spacing w:after="0" w:line="264" w:lineRule="auto"/>
        <w:ind w:left="1080" w:right="4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As they travel through the bloodstream, they grow in size. </w:t>
      </w:r>
    </w:p>
    <w:p w:rsidR="00000000" w:rsidDel="00000000" w:rsidP="00000000" w:rsidRDefault="00000000" w:rsidRPr="00000000" w14:paraId="000005EB">
      <w:pPr>
        <w:numPr>
          <w:ilvl w:val="0"/>
          <w:numId w:val="80"/>
        </w:numPr>
        <w:spacing w:after="0" w:line="264" w:lineRule="auto"/>
        <w:ind w:left="1080" w:right="4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After sometime, the worms are coughed out from the air passages and into the oesophagus. </w:t>
      </w:r>
    </w:p>
    <w:p w:rsidR="00000000" w:rsidDel="00000000" w:rsidP="00000000" w:rsidRDefault="00000000" w:rsidRPr="00000000" w14:paraId="000005EC">
      <w:pPr>
        <w:numPr>
          <w:ilvl w:val="0"/>
          <w:numId w:val="80"/>
        </w:numPr>
        <w:spacing w:after="0" w:line="264" w:lineRule="auto"/>
        <w:ind w:left="1080" w:right="4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are then swallowed, eventually finding their way into the intestines where they grow into mature worms. </w:t>
      </w:r>
    </w:p>
    <w:p w:rsidR="00000000" w:rsidDel="00000000" w:rsidP="00000000" w:rsidRDefault="00000000" w:rsidRPr="00000000" w14:paraId="000005ED">
      <w:pPr>
        <w:spacing w:after="0" w:before="345" w:line="225" w:lineRule="auto"/>
        <w:ind w:left="9" w:right="5"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Effects of Ascaris lumbricoides on the host </w:t>
      </w:r>
    </w:p>
    <w:p w:rsidR="00000000" w:rsidDel="00000000" w:rsidP="00000000" w:rsidRDefault="00000000" w:rsidRPr="00000000" w14:paraId="000005EE">
      <w:pPr>
        <w:numPr>
          <w:ilvl w:val="0"/>
          <w:numId w:val="79"/>
        </w:numPr>
        <w:spacing w:after="0" w:before="67" w:line="259" w:lineRule="auto"/>
        <w:ind w:left="108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parasites feed on the host's digested food. </w:t>
      </w:r>
    </w:p>
    <w:p w:rsidR="00000000" w:rsidDel="00000000" w:rsidP="00000000" w:rsidRDefault="00000000" w:rsidRPr="00000000" w14:paraId="000005EF">
      <w:pPr>
        <w:numPr>
          <w:ilvl w:val="0"/>
          <w:numId w:val="79"/>
        </w:numPr>
        <w:spacing w:after="0" w:before="67" w:line="259" w:lineRule="auto"/>
        <w:ind w:left="108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results in malnutrition especially in children. </w:t>
      </w:r>
    </w:p>
    <w:p w:rsidR="00000000" w:rsidDel="00000000" w:rsidP="00000000" w:rsidRDefault="00000000" w:rsidRPr="00000000" w14:paraId="000005F0">
      <w:pPr>
        <w:numPr>
          <w:ilvl w:val="0"/>
          <w:numId w:val="79"/>
        </w:numPr>
        <w:spacing w:after="0" w:before="67" w:line="259" w:lineRule="auto"/>
        <w:ind w:left="108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If the worms are too many, they may block the intestine and interfere with digestion. </w:t>
      </w:r>
    </w:p>
    <w:p w:rsidR="00000000" w:rsidDel="00000000" w:rsidP="00000000" w:rsidRDefault="00000000" w:rsidRPr="00000000" w14:paraId="000005F1">
      <w:pPr>
        <w:numPr>
          <w:ilvl w:val="0"/>
          <w:numId w:val="79"/>
        </w:numPr>
        <w:spacing w:after="0" w:before="67" w:line="259" w:lineRule="auto"/>
        <w:ind w:left="108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worms sometimes wander along the alimentary canal and may pass through the nose or mouth. </w:t>
      </w:r>
    </w:p>
    <w:p w:rsidR="00000000" w:rsidDel="00000000" w:rsidP="00000000" w:rsidRDefault="00000000" w:rsidRPr="00000000" w14:paraId="000005F2">
      <w:pPr>
        <w:numPr>
          <w:ilvl w:val="0"/>
          <w:numId w:val="79"/>
        </w:numPr>
        <w:spacing w:after="0" w:before="67" w:line="259" w:lineRule="auto"/>
        <w:ind w:left="108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this way, they interfere with breathing and may cause serious illness. </w:t>
      </w:r>
    </w:p>
    <w:p w:rsidR="00000000" w:rsidDel="00000000" w:rsidP="00000000" w:rsidRDefault="00000000" w:rsidRPr="00000000" w14:paraId="000005F3">
      <w:pPr>
        <w:numPr>
          <w:ilvl w:val="0"/>
          <w:numId w:val="79"/>
        </w:numPr>
        <w:spacing w:after="0" w:line="259" w:lineRule="auto"/>
        <w:ind w:left="108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larvae may cause severe internal bleeding as they penetrate the wall of the intestine. </w:t>
      </w:r>
    </w:p>
    <w:p w:rsidR="00000000" w:rsidDel="00000000" w:rsidP="00000000" w:rsidRDefault="00000000" w:rsidRPr="00000000" w14:paraId="000005F4">
      <w:pPr>
        <w:spacing w:after="0" w:before="139" w:line="216" w:lineRule="auto"/>
        <w:ind w:left="42"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w:t>
      </w:r>
    </w:p>
    <w:p w:rsidR="00000000" w:rsidDel="00000000" w:rsidP="00000000" w:rsidRDefault="00000000" w:rsidRPr="00000000" w14:paraId="000005F5">
      <w:pPr>
        <w:spacing w:after="0" w:before="139" w:line="216"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Adaptive Characteristics </w:t>
      </w:r>
    </w:p>
    <w:p w:rsidR="00000000" w:rsidDel="00000000" w:rsidP="00000000" w:rsidRDefault="00000000" w:rsidRPr="00000000" w14:paraId="000005F6">
      <w:pPr>
        <w:numPr>
          <w:ilvl w:val="0"/>
          <w:numId w:val="72"/>
        </w:numPr>
        <w:spacing w:after="0" w:before="67" w:line="259" w:lineRule="auto"/>
        <w:ind w:left="108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female lays as many as 25 million eggs. </w:t>
      </w:r>
    </w:p>
    <w:p w:rsidR="00000000" w:rsidDel="00000000" w:rsidP="00000000" w:rsidRDefault="00000000" w:rsidRPr="00000000" w14:paraId="000005F7">
      <w:pPr>
        <w:numPr>
          <w:ilvl w:val="0"/>
          <w:numId w:val="72"/>
        </w:numPr>
        <w:spacing w:after="0" w:before="67" w:line="259" w:lineRule="auto"/>
        <w:ind w:left="108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ensures the continuation of the species. </w:t>
      </w:r>
    </w:p>
    <w:p w:rsidR="00000000" w:rsidDel="00000000" w:rsidP="00000000" w:rsidRDefault="00000000" w:rsidRPr="00000000" w14:paraId="000005F8">
      <w:pPr>
        <w:numPr>
          <w:ilvl w:val="0"/>
          <w:numId w:val="72"/>
        </w:numPr>
        <w:spacing w:after="0" w:line="259" w:lineRule="auto"/>
        <w:ind w:left="108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Eggs are covered by a protective cuticle that prevents them from dehydration. </w:t>
      </w:r>
    </w:p>
    <w:p w:rsidR="00000000" w:rsidDel="00000000" w:rsidP="00000000" w:rsidRDefault="00000000" w:rsidRPr="00000000" w14:paraId="000005F9">
      <w:pPr>
        <w:numPr>
          <w:ilvl w:val="0"/>
          <w:numId w:val="72"/>
        </w:numPr>
        <w:spacing w:after="0" w:line="259" w:lineRule="auto"/>
        <w:ind w:left="108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adult worms tolerate low oxygen concentration. </w:t>
      </w:r>
    </w:p>
    <w:p w:rsidR="00000000" w:rsidDel="00000000" w:rsidP="00000000" w:rsidRDefault="00000000" w:rsidRPr="00000000" w14:paraId="000005FA">
      <w:pPr>
        <w:numPr>
          <w:ilvl w:val="0"/>
          <w:numId w:val="72"/>
        </w:numPr>
        <w:spacing w:after="0" w:line="259" w:lineRule="auto"/>
        <w:ind w:left="108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Have mouth parts for sucking food and other fluids in the intestines. </w:t>
      </w:r>
    </w:p>
    <w:p w:rsidR="00000000" w:rsidDel="00000000" w:rsidP="00000000" w:rsidRDefault="00000000" w:rsidRPr="00000000" w14:paraId="000005FB">
      <w:pPr>
        <w:numPr>
          <w:ilvl w:val="0"/>
          <w:numId w:val="72"/>
        </w:numPr>
        <w:spacing w:after="0" w:before="67" w:line="259" w:lineRule="auto"/>
        <w:ind w:left="108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Has a thick cuticle or pellicle to protect it from digestive enzymes produced by the host. </w:t>
      </w:r>
    </w:p>
    <w:p w:rsidR="00000000" w:rsidDel="00000000" w:rsidP="00000000" w:rsidRDefault="00000000" w:rsidRPr="00000000" w14:paraId="000005FC">
      <w:pPr>
        <w:spacing w:after="0" w:line="374" w:lineRule="auto"/>
        <w:ind w:left="52"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Control and Prevention </w:t>
      </w:r>
    </w:p>
    <w:p w:rsidR="00000000" w:rsidDel="00000000" w:rsidP="00000000" w:rsidRDefault="00000000" w:rsidRPr="00000000" w14:paraId="000005FD">
      <w:pPr>
        <w:numPr>
          <w:ilvl w:val="0"/>
          <w:numId w:val="71"/>
        </w:numPr>
        <w:spacing w:after="0" w:line="326" w:lineRule="auto"/>
        <w:ind w:left="758" w:hanging="37.99999999999997"/>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Personal hygiene e.g. washing hands before eating. </w:t>
      </w:r>
    </w:p>
    <w:p w:rsidR="00000000" w:rsidDel="00000000" w:rsidP="00000000" w:rsidRDefault="00000000" w:rsidRPr="00000000" w14:paraId="000005FE">
      <w:pPr>
        <w:numPr>
          <w:ilvl w:val="0"/>
          <w:numId w:val="71"/>
        </w:numPr>
        <w:spacing w:after="0" w:line="259" w:lineRule="auto"/>
        <w:ind w:left="758" w:hanging="37.99999999999997"/>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Proper disposal of faeces. </w:t>
      </w:r>
    </w:p>
    <w:p w:rsidR="00000000" w:rsidDel="00000000" w:rsidP="00000000" w:rsidRDefault="00000000" w:rsidRPr="00000000" w14:paraId="000005FF">
      <w:pPr>
        <w:numPr>
          <w:ilvl w:val="0"/>
          <w:numId w:val="71"/>
        </w:numPr>
        <w:spacing w:after="0" w:line="259" w:lineRule="auto"/>
        <w:ind w:left="758" w:hanging="37.99999999999997"/>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Washing of fruits and vegetables. </w:t>
      </w:r>
    </w:p>
    <w:p w:rsidR="00000000" w:rsidDel="00000000" w:rsidP="00000000" w:rsidRDefault="00000000" w:rsidRPr="00000000" w14:paraId="00000600">
      <w:pPr>
        <w:spacing w:after="0" w:line="374" w:lineRule="auto"/>
        <w:ind w:left="52"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Treatment </w:t>
      </w:r>
    </w:p>
    <w:p w:rsidR="00000000" w:rsidDel="00000000" w:rsidP="00000000" w:rsidRDefault="00000000" w:rsidRPr="00000000" w14:paraId="00000601">
      <w:pPr>
        <w:numPr>
          <w:ilvl w:val="0"/>
          <w:numId w:val="74"/>
        </w:numPr>
        <w:spacing w:after="0" w:before="81" w:line="259" w:lineRule="auto"/>
        <w:ind w:left="108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Deworm using appropriate drugs ant-helmintics. </w:t>
      </w:r>
    </w:p>
    <w:p w:rsidR="00000000" w:rsidDel="00000000" w:rsidP="00000000" w:rsidRDefault="00000000" w:rsidRPr="00000000" w14:paraId="00000602">
      <w:pPr>
        <w:spacing w:after="0" w:line="374"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03">
      <w:pPr>
        <w:spacing w:after="0" w:line="374"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Schistosoma </w:t>
      </w:r>
    </w:p>
    <w:p w:rsidR="00000000" w:rsidDel="00000000" w:rsidP="00000000" w:rsidRDefault="00000000" w:rsidRPr="00000000" w14:paraId="00000604">
      <w:pPr>
        <w:numPr>
          <w:ilvl w:val="0"/>
          <w:numId w:val="73"/>
        </w:numPr>
        <w:spacing w:after="0" w:line="326"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Schistosoma or bilharzia worm is a flat worm, parasitic on human beings and fresh water snails. (Biomphalaria and Bulinus.)</w:t>
      </w:r>
    </w:p>
    <w:p w:rsidR="00000000" w:rsidDel="00000000" w:rsidP="00000000" w:rsidRDefault="00000000" w:rsidRPr="00000000" w14:paraId="00000605">
      <w:pPr>
        <w:numPr>
          <w:ilvl w:val="0"/>
          <w:numId w:val="73"/>
        </w:numPr>
        <w:spacing w:after="0" w:line="326"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The snail act as intermediate host. </w:t>
      </w:r>
    </w:p>
    <w:p w:rsidR="00000000" w:rsidDel="00000000" w:rsidP="00000000" w:rsidRDefault="00000000" w:rsidRPr="00000000" w14:paraId="00000606">
      <w:pPr>
        <w:spacing w:after="0" w:before="57" w:line="14.399999999999999"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607">
      <w:pPr>
        <w:spacing w:after="0" w:before="187" w:line="216"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Mode of Transmission </w:t>
      </w:r>
    </w:p>
    <w:p w:rsidR="00000000" w:rsidDel="00000000" w:rsidP="00000000" w:rsidRDefault="00000000" w:rsidRPr="00000000" w14:paraId="00000608">
      <w:pPr>
        <w:numPr>
          <w:ilvl w:val="0"/>
          <w:numId w:val="75"/>
        </w:numPr>
        <w:spacing w:after="0" w:before="62" w:line="264"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Schistosomiasis also known as a bilharsiasis is caused by several species of the genus schistosoma. </w:t>
      </w:r>
    </w:p>
    <w:p w:rsidR="00000000" w:rsidDel="00000000" w:rsidP="00000000" w:rsidRDefault="00000000" w:rsidRPr="00000000" w14:paraId="00000609">
      <w:pPr>
        <w:numPr>
          <w:ilvl w:val="0"/>
          <w:numId w:val="75"/>
        </w:numPr>
        <w:spacing w:after="0" w:before="62" w:line="264"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Schistosoma haematobium </w:t>
      </w:r>
      <w:r w:rsidDel="00000000" w:rsidR="00000000" w:rsidRPr="00000000">
        <w:rPr>
          <w:rFonts w:ascii="Candara" w:cs="Candara" w:eastAsia="Candara" w:hAnsi="Candara"/>
          <w:color w:val="000000"/>
          <w:sz w:val="24"/>
          <w:szCs w:val="24"/>
          <w:rtl w:val="0"/>
        </w:rPr>
        <w:t xml:space="preserve">infects the urinary system mainly the bladder </w:t>
      </w:r>
    </w:p>
    <w:p w:rsidR="00000000" w:rsidDel="00000000" w:rsidP="00000000" w:rsidRDefault="00000000" w:rsidRPr="00000000" w14:paraId="0000060A">
      <w:pPr>
        <w:numPr>
          <w:ilvl w:val="0"/>
          <w:numId w:val="75"/>
        </w:numPr>
        <w:spacing w:after="0" w:before="62" w:line="264"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 </w:t>
      </w:r>
      <w:r w:rsidDel="00000000" w:rsidR="00000000" w:rsidRPr="00000000">
        <w:rPr>
          <w:rFonts w:ascii="Candara" w:cs="Candara" w:eastAsia="Candara" w:hAnsi="Candara"/>
          <w:i w:val="1"/>
          <w:color w:val="000000"/>
          <w:sz w:val="24"/>
          <w:szCs w:val="24"/>
          <w:rtl w:val="0"/>
        </w:rPr>
        <w:t xml:space="preserve">japonicum </w:t>
      </w:r>
      <w:r w:rsidDel="00000000" w:rsidR="00000000" w:rsidRPr="00000000">
        <w:rPr>
          <w:rFonts w:ascii="Candara" w:cs="Candara" w:eastAsia="Candara" w:hAnsi="Candara"/>
          <w:color w:val="000000"/>
          <w:sz w:val="24"/>
          <w:szCs w:val="24"/>
          <w:rtl w:val="0"/>
        </w:rPr>
        <w:t xml:space="preserve">and S. </w:t>
      </w:r>
      <w:r w:rsidDel="00000000" w:rsidR="00000000" w:rsidRPr="00000000">
        <w:rPr>
          <w:rFonts w:ascii="Candara" w:cs="Candara" w:eastAsia="Candara" w:hAnsi="Candara"/>
          <w:i w:val="1"/>
          <w:color w:val="000000"/>
          <w:sz w:val="24"/>
          <w:szCs w:val="24"/>
          <w:rtl w:val="0"/>
        </w:rPr>
        <w:t xml:space="preserve">mansoni </w:t>
      </w:r>
      <w:r w:rsidDel="00000000" w:rsidR="00000000" w:rsidRPr="00000000">
        <w:rPr>
          <w:rFonts w:ascii="Candara" w:cs="Candara" w:eastAsia="Candara" w:hAnsi="Candara"/>
          <w:color w:val="000000"/>
          <w:sz w:val="24"/>
          <w:szCs w:val="24"/>
          <w:rtl w:val="0"/>
        </w:rPr>
        <w:t xml:space="preserve">both infect the intestines. </w:t>
      </w:r>
    </w:p>
    <w:p w:rsidR="00000000" w:rsidDel="00000000" w:rsidP="00000000" w:rsidRDefault="00000000" w:rsidRPr="00000000" w14:paraId="0000060B">
      <w:pPr>
        <w:numPr>
          <w:ilvl w:val="0"/>
          <w:numId w:val="75"/>
        </w:numPr>
        <w:spacing w:after="0" w:before="62" w:line="264"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Schistosoma haemotobium </w:t>
      </w:r>
      <w:r w:rsidDel="00000000" w:rsidR="00000000" w:rsidRPr="00000000">
        <w:rPr>
          <w:rFonts w:ascii="Candara" w:cs="Candara" w:eastAsia="Candara" w:hAnsi="Candara"/>
          <w:color w:val="000000"/>
          <w:sz w:val="24"/>
          <w:szCs w:val="24"/>
          <w:rtl w:val="0"/>
        </w:rPr>
        <w:t xml:space="preserve">is common in East Africa where irrigation is practised and where slow moving fresh water streams harbour snails. </w:t>
      </w:r>
    </w:p>
    <w:p w:rsidR="00000000" w:rsidDel="00000000" w:rsidP="00000000" w:rsidRDefault="00000000" w:rsidRPr="00000000" w14:paraId="0000060C">
      <w:pPr>
        <w:numPr>
          <w:ilvl w:val="0"/>
          <w:numId w:val="75"/>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is spread through contamination of water by faeces and urine from infected persons. </w:t>
      </w:r>
    </w:p>
    <w:p w:rsidR="00000000" w:rsidDel="00000000" w:rsidP="00000000" w:rsidRDefault="00000000" w:rsidRPr="00000000" w14:paraId="0000060D">
      <w:pPr>
        <w:numPr>
          <w:ilvl w:val="0"/>
          <w:numId w:val="75"/>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embryo (miracidium) that hatch in water penetrates into snails of the species </w:t>
      </w:r>
      <w:r w:rsidDel="00000000" w:rsidR="00000000" w:rsidRPr="00000000">
        <w:rPr>
          <w:rFonts w:ascii="Candara" w:cs="Candara" w:eastAsia="Candara" w:hAnsi="Candara"/>
          <w:i w:val="1"/>
          <w:color w:val="000000"/>
          <w:sz w:val="24"/>
          <w:szCs w:val="24"/>
          <w:rtl w:val="0"/>
        </w:rPr>
        <w:t xml:space="preserve">Biompharahia </w:t>
      </w:r>
      <w:r w:rsidDel="00000000" w:rsidR="00000000" w:rsidRPr="00000000">
        <w:rPr>
          <w:rFonts w:ascii="Candara" w:cs="Candara" w:eastAsia="Candara" w:hAnsi="Candara"/>
          <w:color w:val="000000"/>
          <w:sz w:val="24"/>
          <w:szCs w:val="24"/>
          <w:rtl w:val="0"/>
        </w:rPr>
        <w:t xml:space="preserve">and </w:t>
      </w:r>
      <w:r w:rsidDel="00000000" w:rsidR="00000000" w:rsidRPr="00000000">
        <w:rPr>
          <w:rFonts w:ascii="Candara" w:cs="Candara" w:eastAsia="Candara" w:hAnsi="Candara"/>
          <w:i w:val="1"/>
          <w:color w:val="000000"/>
          <w:sz w:val="24"/>
          <w:szCs w:val="24"/>
          <w:rtl w:val="0"/>
        </w:rPr>
        <w:t xml:space="preserve">Bulinus.</w:t>
      </w:r>
      <w:r w:rsidDel="00000000" w:rsidR="00000000" w:rsidRPr="00000000">
        <w:rPr>
          <w:rtl w:val="0"/>
        </w:rPr>
      </w:r>
    </w:p>
    <w:p w:rsidR="00000000" w:rsidDel="00000000" w:rsidP="00000000" w:rsidRDefault="00000000" w:rsidRPr="00000000" w14:paraId="0000060E">
      <w:pPr>
        <w:numPr>
          <w:ilvl w:val="0"/>
          <w:numId w:val="75"/>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 </w:t>
      </w:r>
      <w:r w:rsidDel="00000000" w:rsidR="00000000" w:rsidRPr="00000000">
        <w:rPr>
          <w:rFonts w:ascii="Candara" w:cs="Candara" w:eastAsia="Candara" w:hAnsi="Candara"/>
          <w:color w:val="000000"/>
          <w:sz w:val="24"/>
          <w:szCs w:val="24"/>
          <w:rtl w:val="0"/>
        </w:rPr>
        <w:t xml:space="preserve">Inside the snail's body, the miracidium undergoes development and multiple fission to produce rediae. </w:t>
      </w:r>
    </w:p>
    <w:p w:rsidR="00000000" w:rsidDel="00000000" w:rsidP="00000000" w:rsidRDefault="00000000" w:rsidRPr="00000000" w14:paraId="0000060F">
      <w:pPr>
        <w:numPr>
          <w:ilvl w:val="0"/>
          <w:numId w:val="75"/>
        </w:numPr>
        <w:spacing w:after="0" w:line="259"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rediae are released into the water and develop to form cercariae which infect human through: </w:t>
      </w:r>
    </w:p>
    <w:p w:rsidR="00000000" w:rsidDel="00000000" w:rsidP="00000000" w:rsidRDefault="00000000" w:rsidRPr="00000000" w14:paraId="00000610">
      <w:pPr>
        <w:numPr>
          <w:ilvl w:val="0"/>
          <w:numId w:val="66"/>
        </w:numPr>
        <w:tabs>
          <w:tab w:val="left" w:pos="1080"/>
        </w:tabs>
        <w:spacing w:after="0" w:line="259" w:lineRule="auto"/>
        <w:ind w:left="720" w:firstLine="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Drinking the water </w:t>
      </w:r>
    </w:p>
    <w:p w:rsidR="00000000" w:rsidDel="00000000" w:rsidP="00000000" w:rsidRDefault="00000000" w:rsidRPr="00000000" w14:paraId="00000611">
      <w:pPr>
        <w:numPr>
          <w:ilvl w:val="0"/>
          <w:numId w:val="66"/>
        </w:numPr>
        <w:tabs>
          <w:tab w:val="left" w:pos="720"/>
          <w:tab w:val="left" w:pos="1080"/>
        </w:tabs>
        <w:spacing w:after="0" w:before="9" w:line="249" w:lineRule="auto"/>
        <w:ind w:left="720" w:right="14" w:firstLine="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Wading in water; </w:t>
      </w:r>
    </w:p>
    <w:p w:rsidR="00000000" w:rsidDel="00000000" w:rsidP="00000000" w:rsidRDefault="00000000" w:rsidRPr="00000000" w14:paraId="00000612">
      <w:pPr>
        <w:numPr>
          <w:ilvl w:val="0"/>
          <w:numId w:val="66"/>
        </w:numPr>
        <w:tabs>
          <w:tab w:val="left" w:pos="1080"/>
        </w:tabs>
        <w:spacing w:after="0" w:before="9" w:line="249" w:lineRule="auto"/>
        <w:ind w:left="720" w:right="14" w:firstLine="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Bathing in snail-infested water. </w:t>
      </w:r>
    </w:p>
    <w:p w:rsidR="00000000" w:rsidDel="00000000" w:rsidP="00000000" w:rsidRDefault="00000000" w:rsidRPr="00000000" w14:paraId="00000613">
      <w:pPr>
        <w:numPr>
          <w:ilvl w:val="0"/>
          <w:numId w:val="75"/>
        </w:numPr>
        <w:tabs>
          <w:tab w:val="left" w:pos="720"/>
        </w:tabs>
        <w:spacing w:after="0" w:before="9" w:line="249"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cercaria burrows through the skin and enters blood vessel. </w:t>
      </w:r>
    </w:p>
    <w:p w:rsidR="00000000" w:rsidDel="00000000" w:rsidP="00000000" w:rsidRDefault="00000000" w:rsidRPr="00000000" w14:paraId="00000614">
      <w:pPr>
        <w:spacing w:after="0" w:line="264" w:lineRule="auto"/>
        <w:ind w:left="36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615">
      <w:pPr>
        <w:spacing w:after="0" w:line="374" w:lineRule="auto"/>
        <w:ind w:left="38"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Effects on the host </w:t>
      </w:r>
    </w:p>
    <w:p w:rsidR="00000000" w:rsidDel="00000000" w:rsidP="00000000" w:rsidRDefault="00000000" w:rsidRPr="00000000" w14:paraId="00000616">
      <w:pPr>
        <w:numPr>
          <w:ilvl w:val="0"/>
          <w:numId w:val="65"/>
        </w:numPr>
        <w:spacing w:after="0" w:before="52" w:line="268"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Inflammation of tissues where egg lodge. </w:t>
      </w:r>
    </w:p>
    <w:p w:rsidR="00000000" w:rsidDel="00000000" w:rsidP="00000000" w:rsidRDefault="00000000" w:rsidRPr="00000000" w14:paraId="00000617">
      <w:pPr>
        <w:numPr>
          <w:ilvl w:val="0"/>
          <w:numId w:val="65"/>
        </w:numPr>
        <w:spacing w:after="0" w:before="52" w:line="268"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Ulceration where eggs calcify. </w:t>
      </w:r>
    </w:p>
    <w:p w:rsidR="00000000" w:rsidDel="00000000" w:rsidP="00000000" w:rsidRDefault="00000000" w:rsidRPr="00000000" w14:paraId="00000618">
      <w:pPr>
        <w:numPr>
          <w:ilvl w:val="0"/>
          <w:numId w:val="65"/>
        </w:numPr>
        <w:spacing w:after="0" w:line="264"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Egg block small arteries in lungs leading to less aeration of blood. </w:t>
      </w:r>
    </w:p>
    <w:p w:rsidR="00000000" w:rsidDel="00000000" w:rsidP="00000000" w:rsidRDefault="00000000" w:rsidRPr="00000000" w14:paraId="00000619">
      <w:pPr>
        <w:numPr>
          <w:ilvl w:val="0"/>
          <w:numId w:val="65"/>
        </w:numPr>
        <w:spacing w:after="0" w:line="264"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body turns blue - a condition known as cyanosis. </w:t>
      </w:r>
    </w:p>
    <w:p w:rsidR="00000000" w:rsidDel="00000000" w:rsidP="00000000" w:rsidRDefault="00000000" w:rsidRPr="00000000" w14:paraId="0000061A">
      <w:pPr>
        <w:numPr>
          <w:ilvl w:val="0"/>
          <w:numId w:val="65"/>
        </w:numPr>
        <w:spacing w:after="0" w:line="268"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If eggs lodge in heart or brain, lesions formed can lead to death. </w:t>
      </w:r>
    </w:p>
    <w:p w:rsidR="00000000" w:rsidDel="00000000" w:rsidP="00000000" w:rsidRDefault="00000000" w:rsidRPr="00000000" w14:paraId="0000061B">
      <w:pPr>
        <w:numPr>
          <w:ilvl w:val="0"/>
          <w:numId w:val="65"/>
        </w:numPr>
        <w:spacing w:after="0" w:line="264"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Bleeding occurs as the worms burrow into blood vessels (faeces or urine has blood). </w:t>
      </w:r>
    </w:p>
    <w:p w:rsidR="00000000" w:rsidDel="00000000" w:rsidP="00000000" w:rsidRDefault="00000000" w:rsidRPr="00000000" w14:paraId="0000061C">
      <w:pPr>
        <w:numPr>
          <w:ilvl w:val="0"/>
          <w:numId w:val="65"/>
        </w:numPr>
        <w:spacing w:after="0" w:line="225"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Pain and difficulty in passing out urine. </w:t>
      </w:r>
    </w:p>
    <w:p w:rsidR="00000000" w:rsidDel="00000000" w:rsidP="00000000" w:rsidRDefault="00000000" w:rsidRPr="00000000" w14:paraId="0000061D">
      <w:pPr>
        <w:numPr>
          <w:ilvl w:val="0"/>
          <w:numId w:val="65"/>
        </w:numPr>
        <w:spacing w:after="0" w:line="225"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Nausea and vomiting. </w:t>
      </w:r>
    </w:p>
    <w:p w:rsidR="00000000" w:rsidDel="00000000" w:rsidP="00000000" w:rsidRDefault="00000000" w:rsidRPr="00000000" w14:paraId="0000061E">
      <w:pPr>
        <w:numPr>
          <w:ilvl w:val="0"/>
          <w:numId w:val="65"/>
        </w:numPr>
        <w:spacing w:after="0" w:line="225"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When eggs lodge in liver ulceration results in liver cirrhosis. </w:t>
      </w:r>
    </w:p>
    <w:p w:rsidR="00000000" w:rsidDel="00000000" w:rsidP="00000000" w:rsidRDefault="00000000" w:rsidRPr="00000000" w14:paraId="0000061F">
      <w:pPr>
        <w:numPr>
          <w:ilvl w:val="0"/>
          <w:numId w:val="65"/>
        </w:numPr>
        <w:spacing w:after="0" w:line="268"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Death eventually occurs. </w:t>
      </w:r>
    </w:p>
    <w:p w:rsidR="00000000" w:rsidDel="00000000" w:rsidP="00000000" w:rsidRDefault="00000000" w:rsidRPr="00000000" w14:paraId="00000620">
      <w:pPr>
        <w:spacing w:after="0" w:before="398" w:line="235" w:lineRule="auto"/>
        <w:ind w:lef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Adaptive Characteristics </w:t>
      </w:r>
    </w:p>
    <w:p w:rsidR="00000000" w:rsidDel="00000000" w:rsidP="00000000" w:rsidRDefault="00000000" w:rsidRPr="00000000" w14:paraId="00000621">
      <w:pPr>
        <w:numPr>
          <w:ilvl w:val="0"/>
          <w:numId w:val="68"/>
        </w:numPr>
        <w:spacing w:after="0" w:before="38" w:line="264"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female has a thin body and fits into small blood vessels to lay eggs. </w:t>
      </w:r>
    </w:p>
    <w:p w:rsidR="00000000" w:rsidDel="00000000" w:rsidP="00000000" w:rsidRDefault="00000000" w:rsidRPr="00000000" w14:paraId="00000622">
      <w:pPr>
        <w:numPr>
          <w:ilvl w:val="0"/>
          <w:numId w:val="68"/>
        </w:numPr>
        <w:spacing w:after="0" w:before="38" w:line="264"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Eggs are able to burrow out of blood vessel into intestine lumen. </w:t>
      </w:r>
    </w:p>
    <w:p w:rsidR="00000000" w:rsidDel="00000000" w:rsidP="00000000" w:rsidRDefault="00000000" w:rsidRPr="00000000" w14:paraId="00000623">
      <w:pPr>
        <w:numPr>
          <w:ilvl w:val="0"/>
          <w:numId w:val="68"/>
        </w:numPr>
        <w:spacing w:after="0" w:before="9" w:line="259"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Many eggs are laid to ensure the survival of the parasite. </w:t>
      </w:r>
    </w:p>
    <w:p w:rsidR="00000000" w:rsidDel="00000000" w:rsidP="00000000" w:rsidRDefault="00000000" w:rsidRPr="00000000" w14:paraId="00000624">
      <w:pPr>
        <w:numPr>
          <w:ilvl w:val="0"/>
          <w:numId w:val="68"/>
        </w:numPr>
        <w:spacing w:after="0" w:before="38" w:line="264"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Large numbers of cercariae are released by snail.  </w:t>
      </w:r>
    </w:p>
    <w:p w:rsidR="00000000" w:rsidDel="00000000" w:rsidP="00000000" w:rsidRDefault="00000000" w:rsidRPr="00000000" w14:paraId="00000625">
      <w:pPr>
        <w:numPr>
          <w:ilvl w:val="0"/>
          <w:numId w:val="68"/>
        </w:numPr>
        <w:spacing w:after="0" w:before="28" w:line="259"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miracidia and cercariae larvae have glands that secrete lytic enzymes which soften the tissue to allow for penetration into host. </w:t>
      </w:r>
    </w:p>
    <w:p w:rsidR="00000000" w:rsidDel="00000000" w:rsidP="00000000" w:rsidRDefault="00000000" w:rsidRPr="00000000" w14:paraId="00000626">
      <w:pPr>
        <w:numPr>
          <w:ilvl w:val="0"/>
          <w:numId w:val="68"/>
        </w:numPr>
        <w:spacing w:after="0" w:before="28" w:line="259"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male has a gynecophoric canal that carries the female to ensure that eggs are fertilised before being shed. </w:t>
      </w:r>
    </w:p>
    <w:p w:rsidR="00000000" w:rsidDel="00000000" w:rsidP="00000000" w:rsidRDefault="00000000" w:rsidRPr="00000000" w14:paraId="00000627">
      <w:pPr>
        <w:numPr>
          <w:ilvl w:val="0"/>
          <w:numId w:val="68"/>
        </w:numPr>
        <w:spacing w:after="0" w:line="273"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Has suckers for attachment. </w:t>
      </w:r>
    </w:p>
    <w:p w:rsidR="00000000" w:rsidDel="00000000" w:rsidP="00000000" w:rsidRDefault="00000000" w:rsidRPr="00000000" w14:paraId="00000628">
      <w:pPr>
        <w:spacing w:after="0" w:line="360" w:lineRule="auto"/>
        <w:ind w:left="1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Prevention and Control </w:t>
      </w:r>
    </w:p>
    <w:p w:rsidR="00000000" w:rsidDel="00000000" w:rsidP="00000000" w:rsidRDefault="00000000" w:rsidRPr="00000000" w14:paraId="00000629">
      <w:pPr>
        <w:numPr>
          <w:ilvl w:val="0"/>
          <w:numId w:val="67"/>
        </w:numPr>
        <w:spacing w:after="0" w:line="268"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Drain all stagnant water </w:t>
      </w:r>
    </w:p>
    <w:p w:rsidR="00000000" w:rsidDel="00000000" w:rsidP="00000000" w:rsidRDefault="00000000" w:rsidRPr="00000000" w14:paraId="0000062A">
      <w:pPr>
        <w:numPr>
          <w:ilvl w:val="0"/>
          <w:numId w:val="67"/>
        </w:numPr>
        <w:spacing w:after="0" w:line="259"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Boil drinking water. </w:t>
      </w:r>
    </w:p>
    <w:p w:rsidR="00000000" w:rsidDel="00000000" w:rsidP="00000000" w:rsidRDefault="00000000" w:rsidRPr="00000000" w14:paraId="0000062B">
      <w:pPr>
        <w:numPr>
          <w:ilvl w:val="0"/>
          <w:numId w:val="67"/>
        </w:numPr>
        <w:spacing w:after="0" w:line="264"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Do not wade bare feet in water. </w:t>
      </w:r>
    </w:p>
    <w:p w:rsidR="00000000" w:rsidDel="00000000" w:rsidP="00000000" w:rsidRDefault="00000000" w:rsidRPr="00000000" w14:paraId="0000062C">
      <w:pPr>
        <w:numPr>
          <w:ilvl w:val="0"/>
          <w:numId w:val="67"/>
        </w:numPr>
        <w:spacing w:after="0" w:line="264"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Wear long rubber boots and gloves (for those who work in rice fields). </w:t>
      </w:r>
    </w:p>
    <w:p w:rsidR="00000000" w:rsidDel="00000000" w:rsidP="00000000" w:rsidRDefault="00000000" w:rsidRPr="00000000" w14:paraId="0000062D">
      <w:pPr>
        <w:numPr>
          <w:ilvl w:val="0"/>
          <w:numId w:val="67"/>
        </w:numPr>
        <w:spacing w:after="0" w:line="225"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Eliminate snails, by spraying with molluscides. </w:t>
      </w:r>
    </w:p>
    <w:p w:rsidR="00000000" w:rsidDel="00000000" w:rsidP="00000000" w:rsidRDefault="00000000" w:rsidRPr="00000000" w14:paraId="0000062E">
      <w:pPr>
        <w:numPr>
          <w:ilvl w:val="0"/>
          <w:numId w:val="67"/>
        </w:numPr>
        <w:spacing w:after="0" w:line="259"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Reporting to doctor early when symptoms appear for early treatment. </w:t>
      </w:r>
    </w:p>
    <w:p w:rsidR="00000000" w:rsidDel="00000000" w:rsidP="00000000" w:rsidRDefault="00000000" w:rsidRPr="00000000" w14:paraId="0000062F">
      <w:pPr>
        <w:tabs>
          <w:tab w:val="left" w:pos="2400"/>
          <w:tab w:val="left" w:pos="3542"/>
        </w:tabs>
        <w:spacing w:after="0" w:line="244" w:lineRule="auto"/>
        <w:rPr>
          <w:rFonts w:ascii="Candara" w:cs="Candara" w:eastAsia="Candara" w:hAnsi="Candara"/>
          <w:i w:val="1"/>
          <w:color w:val="000000"/>
          <w:sz w:val="20"/>
          <w:szCs w:val="20"/>
        </w:rPr>
      </w:pPr>
      <w:r w:rsidDel="00000000" w:rsidR="00000000" w:rsidRPr="00000000">
        <w:rPr>
          <w:rFonts w:ascii="Candara" w:cs="Candara" w:eastAsia="Candara" w:hAnsi="Candara"/>
          <w:color w:val="000000"/>
          <w:sz w:val="16"/>
          <w:szCs w:val="16"/>
          <w:rtl w:val="0"/>
        </w:rPr>
        <w:tab/>
      </w:r>
      <w:r w:rsidDel="00000000" w:rsidR="00000000" w:rsidRPr="00000000">
        <w:rPr>
          <w:rFonts w:ascii="Candara" w:cs="Candara" w:eastAsia="Candara" w:hAnsi="Candara"/>
          <w:i w:val="1"/>
          <w:color w:val="000000"/>
          <w:sz w:val="20"/>
          <w:szCs w:val="20"/>
          <w:rtl w:val="0"/>
        </w:rPr>
        <w:t xml:space="preserve"> </w:t>
      </w:r>
    </w:p>
    <w:p w:rsidR="00000000" w:rsidDel="00000000" w:rsidP="00000000" w:rsidRDefault="00000000" w:rsidRPr="00000000" w14:paraId="00000630">
      <w:pPr>
        <w:spacing w:after="0" w:before="254" w:line="288" w:lineRule="auto"/>
        <w:ind w:left="4" w:righ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31">
      <w:pPr>
        <w:spacing w:after="0" w:before="254" w:line="288" w:lineRule="auto"/>
        <w:ind w:left="4" w:righ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32">
      <w:pPr>
        <w:spacing w:after="0" w:before="254" w:line="288" w:lineRule="auto"/>
        <w:ind w:left="4" w:right="4" w:firstLine="0"/>
        <w:rPr>
          <w:rFonts w:ascii="Candara" w:cs="Candara" w:eastAsia="Candara" w:hAnsi="Candara"/>
          <w:b w:val="1"/>
          <w:i w:val="1"/>
          <w:color w:val="000000"/>
          <w:sz w:val="32"/>
          <w:szCs w:val="32"/>
        </w:rPr>
      </w:pPr>
      <w:r w:rsidDel="00000000" w:rsidR="00000000" w:rsidRPr="00000000">
        <w:rPr>
          <w:rFonts w:ascii="Candara" w:cs="Candara" w:eastAsia="Candara" w:hAnsi="Candara"/>
          <w:b w:val="1"/>
          <w:i w:val="1"/>
          <w:color w:val="000000"/>
          <w:sz w:val="32"/>
          <w:szCs w:val="32"/>
          <w:rtl w:val="0"/>
        </w:rPr>
        <w:t xml:space="preserve">Practical Activities </w:t>
      </w:r>
    </w:p>
    <w:p w:rsidR="00000000" w:rsidDel="00000000" w:rsidP="00000000" w:rsidRDefault="00000000" w:rsidRPr="00000000" w14:paraId="00000633">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Ecology is best studied outdoors. </w:t>
      </w:r>
    </w:p>
    <w:p w:rsidR="00000000" w:rsidDel="00000000" w:rsidP="00000000" w:rsidRDefault="00000000" w:rsidRPr="00000000" w14:paraId="00000634">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Students identify a habitat within or near the school compound, e.g. a flower bed. </w:t>
      </w:r>
    </w:p>
    <w:p w:rsidR="00000000" w:rsidDel="00000000" w:rsidP="00000000" w:rsidRDefault="00000000" w:rsidRPr="00000000" w14:paraId="00000635">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quadrat method is used. </w:t>
      </w:r>
    </w:p>
    <w:p w:rsidR="00000000" w:rsidDel="00000000" w:rsidP="00000000" w:rsidRDefault="00000000" w:rsidRPr="00000000" w14:paraId="00000636">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Observation and recording of the various animals as well as their feeding habits is done. </w:t>
      </w:r>
    </w:p>
    <w:p w:rsidR="00000000" w:rsidDel="00000000" w:rsidP="00000000" w:rsidRDefault="00000000" w:rsidRPr="00000000" w14:paraId="00000637">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Birds that feed on the plants or arthropods in the area studied are noted through observation of habitat at various times of the day. </w:t>
      </w:r>
    </w:p>
    <w:p w:rsidR="00000000" w:rsidDel="00000000" w:rsidP="00000000" w:rsidRDefault="00000000" w:rsidRPr="00000000" w14:paraId="00000638">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Food chains are constructed e.g green plants ~ caterpillar ~ lizard and many others involving all organisms in the area. </w:t>
      </w:r>
    </w:p>
    <w:p w:rsidR="00000000" w:rsidDel="00000000" w:rsidP="00000000" w:rsidRDefault="00000000" w:rsidRPr="00000000" w14:paraId="00000639">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numbers of animals in 1 m</w:t>
      </w:r>
      <w:r w:rsidDel="00000000" w:rsidR="00000000" w:rsidRPr="00000000">
        <w:rPr>
          <w:rFonts w:ascii="Candara" w:cs="Candara" w:eastAsia="Candara" w:hAnsi="Candara"/>
          <w:color w:val="000000"/>
          <w:sz w:val="24"/>
          <w:szCs w:val="24"/>
          <w:vertAlign w:val="superscript"/>
          <w:rtl w:val="0"/>
        </w:rPr>
        <w:t xml:space="preserve">2</w:t>
      </w:r>
      <w:r w:rsidDel="00000000" w:rsidR="00000000" w:rsidRPr="00000000">
        <w:rPr>
          <w:rFonts w:ascii="Candara" w:cs="Candara" w:eastAsia="Candara" w:hAnsi="Candara"/>
          <w:color w:val="000000"/>
          <w:sz w:val="24"/>
          <w:szCs w:val="24"/>
          <w:rtl w:val="0"/>
        </w:rPr>
        <w:t xml:space="preserve"> is counted directly or estimated e.g small arthropods like black ants. </w:t>
      </w:r>
    </w:p>
    <w:p w:rsidR="00000000" w:rsidDel="00000000" w:rsidP="00000000" w:rsidRDefault="00000000" w:rsidRPr="00000000" w14:paraId="0000063A">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plants is easily counted and recorded and ratio of consumers to producers calculated. </w:t>
      </w:r>
    </w:p>
    <w:p w:rsidR="00000000" w:rsidDel="00000000" w:rsidP="00000000" w:rsidRDefault="00000000" w:rsidRPr="00000000" w14:paraId="0000063B">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will be noted that in terms of numbers where invertebrates are involved, there are very many consumers of one plant. </w:t>
      </w:r>
    </w:p>
    <w:p w:rsidR="00000000" w:rsidDel="00000000" w:rsidP="00000000" w:rsidRDefault="00000000" w:rsidRPr="00000000" w14:paraId="0000063C">
      <w:pPr>
        <w:numPr>
          <w:ilvl w:val="0"/>
          <w:numId w:val="68"/>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Several other quadrats are established and studied and averages calculated. </w:t>
      </w:r>
    </w:p>
    <w:p w:rsidR="00000000" w:rsidDel="00000000" w:rsidP="00000000" w:rsidRDefault="00000000" w:rsidRPr="00000000" w14:paraId="0000063D">
      <w:pPr>
        <w:spacing w:after="0" w:line="360" w:lineRule="auto"/>
        <w:ind w:left="14" w:righ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3E">
      <w:pPr>
        <w:spacing w:after="0" w:line="360" w:lineRule="auto"/>
        <w:ind w:right="4"/>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Adaptions to Habitat </w:t>
      </w:r>
    </w:p>
    <w:p w:rsidR="00000000" w:rsidDel="00000000" w:rsidP="00000000" w:rsidRDefault="00000000" w:rsidRPr="00000000" w14:paraId="0000063F">
      <w:pPr>
        <w:spacing w:after="0" w:line="360" w:lineRule="auto"/>
        <w:ind w:left="14" w:righ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Hydrophytes </w:t>
      </w:r>
    </w:p>
    <w:p w:rsidR="00000000" w:rsidDel="00000000" w:rsidP="00000000" w:rsidRDefault="00000000" w:rsidRPr="00000000" w14:paraId="00000640">
      <w:pPr>
        <w:numPr>
          <w:ilvl w:val="0"/>
          <w:numId w:val="70"/>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Specimen of hydrophytes e.g water lily is observed. </w:t>
      </w:r>
    </w:p>
    <w:p w:rsidR="00000000" w:rsidDel="00000000" w:rsidP="00000000" w:rsidRDefault="00000000" w:rsidRPr="00000000" w14:paraId="00000641">
      <w:pPr>
        <w:numPr>
          <w:ilvl w:val="0"/>
          <w:numId w:val="70"/>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Students should note the poorly developed root systems and broad leaves. </w:t>
      </w:r>
    </w:p>
    <w:p w:rsidR="00000000" w:rsidDel="00000000" w:rsidP="00000000" w:rsidRDefault="00000000" w:rsidRPr="00000000" w14:paraId="00000642">
      <w:pPr>
        <w:numPr>
          <w:ilvl w:val="0"/>
          <w:numId w:val="70"/>
        </w:numPr>
        <w:spacing w:after="0" w:before="67" w:line="264"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Stomata distribution on leaf surface is studied through microscopy or by emersing a leaf in hot water and counting number of bubbles evolved. </w:t>
      </w:r>
    </w:p>
    <w:p w:rsidR="00000000" w:rsidDel="00000000" w:rsidP="00000000" w:rsidRDefault="00000000" w:rsidRPr="00000000" w14:paraId="00000643">
      <w:pPr>
        <w:spacing w:after="0" w:before="4" w:line="264" w:lineRule="auto"/>
        <w:ind w:right="8"/>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Mesophytes – </w:t>
      </w:r>
    </w:p>
    <w:p w:rsidR="00000000" w:rsidDel="00000000" w:rsidP="00000000" w:rsidRDefault="00000000" w:rsidRPr="00000000" w14:paraId="00000644">
      <w:pPr>
        <w:numPr>
          <w:ilvl w:val="0"/>
          <w:numId w:val="70"/>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Ordinary plants e.g bean hibiscus and zebrina can be studied. </w:t>
      </w:r>
    </w:p>
    <w:p w:rsidR="00000000" w:rsidDel="00000000" w:rsidP="00000000" w:rsidRDefault="00000000" w:rsidRPr="00000000" w14:paraId="00000645">
      <w:pPr>
        <w:numPr>
          <w:ilvl w:val="0"/>
          <w:numId w:val="70"/>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Size of leaves is noted and stomata distribution studied. </w:t>
      </w:r>
    </w:p>
    <w:p w:rsidR="00000000" w:rsidDel="00000000" w:rsidP="00000000" w:rsidRDefault="00000000" w:rsidRPr="00000000" w14:paraId="00000646">
      <w:pPr>
        <w:spacing w:after="0" w:before="4" w:line="264" w:lineRule="auto"/>
        <w:ind w:left="360" w:right="8" w:firstLine="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Xerophytes </w:t>
      </w:r>
    </w:p>
    <w:p w:rsidR="00000000" w:rsidDel="00000000" w:rsidP="00000000" w:rsidRDefault="00000000" w:rsidRPr="00000000" w14:paraId="00000647">
      <w:pPr>
        <w:numPr>
          <w:ilvl w:val="0"/>
          <w:numId w:val="70"/>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Specimen include </w:t>
      </w:r>
      <w:r w:rsidDel="00000000" w:rsidR="00000000" w:rsidRPr="00000000">
        <w:rPr>
          <w:rFonts w:ascii="Candara" w:cs="Candara" w:eastAsia="Candara" w:hAnsi="Candara"/>
          <w:i w:val="1"/>
          <w:color w:val="000000"/>
          <w:sz w:val="24"/>
          <w:szCs w:val="24"/>
          <w:rtl w:val="0"/>
        </w:rPr>
        <w:t xml:space="preserve">Euphorbia, </w:t>
      </w:r>
      <w:r w:rsidDel="00000000" w:rsidR="00000000" w:rsidRPr="00000000">
        <w:rPr>
          <w:rFonts w:ascii="Candara" w:cs="Candara" w:eastAsia="Candara" w:hAnsi="Candara"/>
          <w:color w:val="000000"/>
          <w:sz w:val="24"/>
          <w:szCs w:val="24"/>
          <w:rtl w:val="0"/>
        </w:rPr>
        <w:t xml:space="preserve">cactus and sisal which are easily available. </w:t>
      </w:r>
    </w:p>
    <w:p w:rsidR="00000000" w:rsidDel="00000000" w:rsidP="00000000" w:rsidRDefault="00000000" w:rsidRPr="00000000" w14:paraId="00000648">
      <w:pPr>
        <w:numPr>
          <w:ilvl w:val="0"/>
          <w:numId w:val="70"/>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root system e.g in sisal is noted as shallow but extensive. </w:t>
      </w:r>
    </w:p>
    <w:p w:rsidR="00000000" w:rsidDel="00000000" w:rsidP="00000000" w:rsidRDefault="00000000" w:rsidRPr="00000000" w14:paraId="00000649">
      <w:pPr>
        <w:numPr>
          <w:ilvl w:val="0"/>
          <w:numId w:val="70"/>
        </w:numPr>
        <w:spacing w:after="0" w:before="4" w:line="264"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will be noted that sisal has fleshy leaves and stem while cactus and </w:t>
      </w:r>
      <w:r w:rsidDel="00000000" w:rsidR="00000000" w:rsidRPr="00000000">
        <w:rPr>
          <w:rFonts w:ascii="Candara" w:cs="Candara" w:eastAsia="Candara" w:hAnsi="Candara"/>
          <w:i w:val="1"/>
          <w:color w:val="000000"/>
          <w:sz w:val="24"/>
          <w:szCs w:val="24"/>
          <w:rtl w:val="0"/>
        </w:rPr>
        <w:t xml:space="preserve">Euphorbia </w:t>
      </w:r>
      <w:r w:rsidDel="00000000" w:rsidR="00000000" w:rsidRPr="00000000">
        <w:rPr>
          <w:rFonts w:ascii="Candara" w:cs="Candara" w:eastAsia="Candara" w:hAnsi="Candara"/>
          <w:color w:val="000000"/>
          <w:sz w:val="24"/>
          <w:szCs w:val="24"/>
          <w:rtl w:val="0"/>
        </w:rPr>
        <w:t xml:space="preserve">have fleshy stem but leaves are reduced to small hair-like structures. </w:t>
      </w:r>
    </w:p>
    <w:p w:rsidR="00000000" w:rsidDel="00000000" w:rsidP="00000000" w:rsidRDefault="00000000" w:rsidRPr="00000000" w14:paraId="0000064A">
      <w:pPr>
        <w:spacing w:after="0" w:before="264" w:line="268" w:lineRule="auto"/>
        <w:ind w:right="19"/>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Comparison of Root nodules from fertile and poor soils </w:t>
      </w:r>
    </w:p>
    <w:p w:rsidR="00000000" w:rsidDel="00000000" w:rsidP="00000000" w:rsidRDefault="00000000" w:rsidRPr="00000000" w14:paraId="0000064B">
      <w:pPr>
        <w:spacing w:after="0" w:before="62" w:line="264" w:lineRule="auto"/>
        <w:ind w:left="14" w:right="4" w:firstLine="0"/>
        <w:jc w:val="both"/>
        <w:rPr>
          <w:rFonts w:ascii="Candara" w:cs="Candara" w:eastAsia="Candara" w:hAnsi="Candara"/>
          <w:color w:val="000000"/>
          <w:sz w:val="21"/>
          <w:szCs w:val="21"/>
        </w:rPr>
      </w:pPr>
      <w:r w:rsidDel="00000000" w:rsidR="00000000" w:rsidRPr="00000000">
        <w:rPr>
          <w:rFonts w:ascii="Candara" w:cs="Candara" w:eastAsia="Candara" w:hAnsi="Candara"/>
          <w:b w:val="1"/>
          <w:i w:val="1"/>
          <w:color w:val="000000"/>
          <w:sz w:val="28"/>
          <w:szCs w:val="28"/>
          <w:rtl w:val="0"/>
        </w:rPr>
        <w:t xml:space="preserve">Root nodules</w:t>
      </w:r>
      <w:r w:rsidDel="00000000" w:rsidR="00000000" w:rsidRPr="00000000">
        <w:rPr>
          <w:rFonts w:ascii="Candara" w:cs="Candara" w:eastAsia="Candara" w:hAnsi="Candara"/>
          <w:color w:val="000000"/>
          <w:sz w:val="21"/>
          <w:szCs w:val="21"/>
          <w:rtl w:val="0"/>
        </w:rPr>
        <w:t xml:space="preserve"> – </w:t>
      </w:r>
    </w:p>
    <w:p w:rsidR="00000000" w:rsidDel="00000000" w:rsidP="00000000" w:rsidRDefault="00000000" w:rsidRPr="00000000" w14:paraId="0000064C">
      <w:pPr>
        <w:numPr>
          <w:ilvl w:val="0"/>
          <w:numId w:val="69"/>
        </w:numPr>
        <w:spacing w:after="0" w:before="62"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Are swellings on roots of leguminous plants. </w:t>
      </w:r>
    </w:p>
    <w:p w:rsidR="00000000" w:rsidDel="00000000" w:rsidP="00000000" w:rsidRDefault="00000000" w:rsidRPr="00000000" w14:paraId="0000064D">
      <w:pPr>
        <w:numPr>
          <w:ilvl w:val="0"/>
          <w:numId w:val="69"/>
        </w:numPr>
        <w:spacing w:after="0" w:before="62"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Soil fertility determines number of root nodules per plant. </w:t>
      </w:r>
    </w:p>
    <w:p w:rsidR="00000000" w:rsidDel="00000000" w:rsidP="00000000" w:rsidRDefault="00000000" w:rsidRPr="00000000" w14:paraId="0000064E">
      <w:pPr>
        <w:numPr>
          <w:ilvl w:val="0"/>
          <w:numId w:val="69"/>
        </w:numPr>
        <w:spacing w:after="0" w:before="62"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Bean plants are best used in this study.</w:t>
      </w:r>
    </w:p>
    <w:p w:rsidR="00000000" w:rsidDel="00000000" w:rsidP="00000000" w:rsidRDefault="00000000" w:rsidRPr="00000000" w14:paraId="0000064F">
      <w:pPr>
        <w:numPr>
          <w:ilvl w:val="0"/>
          <w:numId w:val="69"/>
        </w:numPr>
        <w:spacing w:after="0" w:before="62"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One plot can be manured while the other is not. </w:t>
      </w:r>
    </w:p>
    <w:p w:rsidR="00000000" w:rsidDel="00000000" w:rsidP="00000000" w:rsidRDefault="00000000" w:rsidRPr="00000000" w14:paraId="00000650">
      <w:pPr>
        <w:numPr>
          <w:ilvl w:val="0"/>
          <w:numId w:val="69"/>
        </w:numPr>
        <w:spacing w:after="0" w:before="62"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Similar seeds are planted in the two plots. </w:t>
      </w:r>
    </w:p>
    <w:p w:rsidR="00000000" w:rsidDel="00000000" w:rsidP="00000000" w:rsidRDefault="00000000" w:rsidRPr="00000000" w14:paraId="00000651">
      <w:pPr>
        <w:numPr>
          <w:ilvl w:val="0"/>
          <w:numId w:val="69"/>
        </w:numPr>
        <w:spacing w:after="0" w:before="62"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plants are uprooted when fully mature (vegetatively) i.e any time after flowering and before drying. </w:t>
      </w:r>
    </w:p>
    <w:p w:rsidR="00000000" w:rsidDel="00000000" w:rsidP="00000000" w:rsidRDefault="00000000" w:rsidRPr="00000000" w14:paraId="00000652">
      <w:pPr>
        <w:numPr>
          <w:ilvl w:val="0"/>
          <w:numId w:val="69"/>
        </w:numPr>
        <w:spacing w:after="0" w:before="62"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nodules per plant is counted. </w:t>
      </w:r>
    </w:p>
    <w:p w:rsidR="00000000" w:rsidDel="00000000" w:rsidP="00000000" w:rsidRDefault="00000000" w:rsidRPr="00000000" w14:paraId="00000653">
      <w:pPr>
        <w:numPr>
          <w:ilvl w:val="0"/>
          <w:numId w:val="69"/>
        </w:numPr>
        <w:spacing w:after="0" w:before="62"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 average for each plot is calculated. </w:t>
      </w:r>
    </w:p>
    <w:p w:rsidR="00000000" w:rsidDel="00000000" w:rsidP="00000000" w:rsidRDefault="00000000" w:rsidRPr="00000000" w14:paraId="00000654">
      <w:pPr>
        <w:numPr>
          <w:ilvl w:val="0"/>
          <w:numId w:val="69"/>
        </w:numPr>
        <w:spacing w:after="0" w:before="62" w:line="264" w:lineRule="auto"/>
        <w:ind w:left="73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is noted that the beans from fertile soil have more and large nodules than those grown in poor soils. </w:t>
      </w:r>
    </w:p>
    <w:p w:rsidR="00000000" w:rsidDel="00000000" w:rsidP="00000000" w:rsidRDefault="00000000" w:rsidRPr="00000000" w14:paraId="00000655">
      <w:pPr>
        <w:spacing w:after="0" w:before="100" w:line="264" w:lineRule="auto"/>
        <w:ind w:right="9"/>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Estimation of Population using Sampling Methods </w:t>
      </w:r>
    </w:p>
    <w:p w:rsidR="00000000" w:rsidDel="00000000" w:rsidP="00000000" w:rsidRDefault="00000000" w:rsidRPr="00000000" w14:paraId="00000656">
      <w:pPr>
        <w:numPr>
          <w:ilvl w:val="0"/>
          <w:numId w:val="62"/>
        </w:numPr>
        <w:spacing w:after="0" w:before="62" w:line="264" w:lineRule="auto"/>
        <w:ind w:left="734" w:right="4"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The number of organisms both producers and the various consumers is recorded in each area studied e.g. using a quadrat. </w:t>
      </w:r>
    </w:p>
    <w:p w:rsidR="00000000" w:rsidDel="00000000" w:rsidP="00000000" w:rsidRDefault="00000000" w:rsidRPr="00000000" w14:paraId="00000657">
      <w:pPr>
        <w:numPr>
          <w:ilvl w:val="0"/>
          <w:numId w:val="62"/>
        </w:numPr>
        <w:spacing w:after="0" w:before="62" w:line="264" w:lineRule="auto"/>
        <w:ind w:left="734" w:right="4"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The total area of the habitat studied is measured. </w:t>
      </w:r>
    </w:p>
    <w:p w:rsidR="00000000" w:rsidDel="00000000" w:rsidP="00000000" w:rsidRDefault="00000000" w:rsidRPr="00000000" w14:paraId="00000658">
      <w:pPr>
        <w:numPr>
          <w:ilvl w:val="0"/>
          <w:numId w:val="62"/>
        </w:numPr>
        <w:spacing w:after="0" w:before="62" w:line="264" w:lineRule="auto"/>
        <w:ind w:left="734" w:right="4"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The average number of organisms per quadrat (1 m</w:t>
      </w:r>
      <w:r w:rsidDel="00000000" w:rsidR="00000000" w:rsidRPr="00000000">
        <w:rPr>
          <w:rFonts w:ascii="Candara" w:cs="Candara" w:eastAsia="Candara" w:hAnsi="Candara"/>
          <w:color w:val="000000"/>
          <w:vertAlign w:val="superscript"/>
          <w:rtl w:val="0"/>
        </w:rPr>
        <w:t xml:space="preserve">2</w:t>
      </w:r>
      <w:r w:rsidDel="00000000" w:rsidR="00000000" w:rsidRPr="00000000">
        <w:rPr>
          <w:rFonts w:ascii="Candara" w:cs="Candara" w:eastAsia="Candara" w:hAnsi="Candara"/>
          <w:color w:val="000000"/>
          <w:rtl w:val="0"/>
        </w:rPr>
        <w:t xml:space="preserve">) is calculated after establishing as many quadrats as are necessary to cover the area adequately. </w:t>
      </w:r>
    </w:p>
    <w:p w:rsidR="00000000" w:rsidDel="00000000" w:rsidP="00000000" w:rsidRDefault="00000000" w:rsidRPr="00000000" w14:paraId="00000659">
      <w:pPr>
        <w:numPr>
          <w:ilvl w:val="0"/>
          <w:numId w:val="62"/>
        </w:numPr>
        <w:spacing w:after="0" w:before="62" w:line="264" w:lineRule="auto"/>
        <w:ind w:left="734" w:right="4"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Total population of organisms is calculated from the area. </w:t>
      </w:r>
    </w:p>
    <w:p w:rsidR="00000000" w:rsidDel="00000000" w:rsidP="00000000" w:rsidRDefault="00000000" w:rsidRPr="00000000" w14:paraId="0000065A">
      <w:pPr>
        <w:numPr>
          <w:ilvl w:val="0"/>
          <w:numId w:val="62"/>
        </w:numPr>
        <w:spacing w:after="0" w:before="62" w:line="264" w:lineRule="auto"/>
        <w:ind w:left="734" w:right="4"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Abiotic environment is studied within the area sampled. </w:t>
      </w:r>
    </w:p>
    <w:p w:rsidR="00000000" w:rsidDel="00000000" w:rsidP="00000000" w:rsidRDefault="00000000" w:rsidRPr="00000000" w14:paraId="0000065B">
      <w:pPr>
        <w:numPr>
          <w:ilvl w:val="0"/>
          <w:numId w:val="62"/>
        </w:numPr>
        <w:spacing w:after="0" w:before="62" w:line="264" w:lineRule="auto"/>
        <w:ind w:left="734" w:right="4"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Air temperature soil surface temperature are taken and recorded. </w:t>
      </w:r>
    </w:p>
    <w:p w:rsidR="00000000" w:rsidDel="00000000" w:rsidP="00000000" w:rsidRDefault="00000000" w:rsidRPr="00000000" w14:paraId="0000065C">
      <w:pPr>
        <w:numPr>
          <w:ilvl w:val="0"/>
          <w:numId w:val="62"/>
        </w:numPr>
        <w:spacing w:after="0" w:before="62" w:line="264" w:lineRule="auto"/>
        <w:ind w:left="734" w:right="4"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This is best done at different times of day, i.e., morning afternoon and evening. </w:t>
      </w:r>
    </w:p>
    <w:p w:rsidR="00000000" w:rsidDel="00000000" w:rsidP="00000000" w:rsidRDefault="00000000" w:rsidRPr="00000000" w14:paraId="0000065D">
      <w:pPr>
        <w:numPr>
          <w:ilvl w:val="0"/>
          <w:numId w:val="62"/>
        </w:numPr>
        <w:spacing w:after="0" w:before="62" w:line="264" w:lineRule="auto"/>
        <w:ind w:left="734" w:right="4"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Any variations are noted. </w:t>
      </w:r>
    </w:p>
    <w:p w:rsidR="00000000" w:rsidDel="00000000" w:rsidP="00000000" w:rsidRDefault="00000000" w:rsidRPr="00000000" w14:paraId="0000065E">
      <w:pPr>
        <w:numPr>
          <w:ilvl w:val="0"/>
          <w:numId w:val="62"/>
        </w:numPr>
        <w:spacing w:after="0" w:before="4" w:line="264" w:lineRule="auto"/>
        <w:ind w:left="734" w:right="13"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pH of the soil is measured using pH distilled water to make a solution. </w:t>
      </w:r>
    </w:p>
    <w:p w:rsidR="00000000" w:rsidDel="00000000" w:rsidP="00000000" w:rsidRDefault="00000000" w:rsidRPr="00000000" w14:paraId="0000065F">
      <w:pPr>
        <w:numPr>
          <w:ilvl w:val="0"/>
          <w:numId w:val="62"/>
        </w:numPr>
        <w:spacing w:after="0" w:before="4" w:line="264" w:lineRule="auto"/>
        <w:ind w:left="734" w:right="13"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Litmus papers can be used to indicate if soil is acidic or alkaline, but pH paper or meter gives more precise pH values. </w:t>
      </w:r>
    </w:p>
    <w:p w:rsidR="00000000" w:rsidDel="00000000" w:rsidP="00000000" w:rsidRDefault="00000000" w:rsidRPr="00000000" w14:paraId="00000660">
      <w:pPr>
        <w:numPr>
          <w:ilvl w:val="0"/>
          <w:numId w:val="62"/>
        </w:numPr>
        <w:spacing w:after="0" w:before="4" w:line="264" w:lineRule="auto"/>
        <w:ind w:left="734" w:right="13"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Humidity is measured using anhydrous blue cobalt chloride paper which gives a mere indication of level of humidity. </w:t>
      </w:r>
    </w:p>
    <w:p w:rsidR="00000000" w:rsidDel="00000000" w:rsidP="00000000" w:rsidRDefault="00000000" w:rsidRPr="00000000" w14:paraId="00000661">
      <w:pPr>
        <w:numPr>
          <w:ilvl w:val="0"/>
          <w:numId w:val="62"/>
        </w:numPr>
        <w:spacing w:after="0" w:before="4" w:line="264" w:lineRule="auto"/>
        <w:ind w:left="734" w:right="13"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A windsock is used to give an indication of direction of wind. </w:t>
      </w:r>
    </w:p>
    <w:p w:rsidR="00000000" w:rsidDel="00000000" w:rsidP="00000000" w:rsidRDefault="00000000" w:rsidRPr="00000000" w14:paraId="00000662">
      <w:pPr>
        <w:numPr>
          <w:ilvl w:val="0"/>
          <w:numId w:val="62"/>
        </w:numPr>
        <w:spacing w:after="0" w:before="4" w:line="264" w:lineRule="auto"/>
        <w:ind w:left="734" w:right="13"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As all the abiotic factors are recorded observations are made to find the relationships between behaviour of organism and the environmental factors for example: </w:t>
      </w:r>
    </w:p>
    <w:p w:rsidR="00000000" w:rsidDel="00000000" w:rsidP="00000000" w:rsidRDefault="00000000" w:rsidRPr="00000000" w14:paraId="00000663">
      <w:pPr>
        <w:numPr>
          <w:ilvl w:val="0"/>
          <w:numId w:val="61"/>
        </w:numPr>
        <w:spacing w:after="0" w:line="268" w:lineRule="auto"/>
        <w:ind w:left="1080" w:right="3"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The temperature affects the behaviour of animals. </w:t>
      </w:r>
    </w:p>
    <w:p w:rsidR="00000000" w:rsidDel="00000000" w:rsidP="00000000" w:rsidRDefault="00000000" w:rsidRPr="00000000" w14:paraId="00000664">
      <w:pPr>
        <w:numPr>
          <w:ilvl w:val="0"/>
          <w:numId w:val="61"/>
        </w:numPr>
        <w:spacing w:after="0" w:line="268" w:lineRule="auto"/>
        <w:ind w:left="1080" w:right="3"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The direction of wind will affect growth of plants. </w:t>
      </w:r>
    </w:p>
    <w:p w:rsidR="00000000" w:rsidDel="00000000" w:rsidP="00000000" w:rsidRDefault="00000000" w:rsidRPr="00000000" w14:paraId="00000665">
      <w:pPr>
        <w:numPr>
          <w:ilvl w:val="0"/>
          <w:numId w:val="61"/>
        </w:numPr>
        <w:spacing w:after="0" w:line="264" w:lineRule="auto"/>
        <w:ind w:left="1080" w:right="13" w:hanging="360"/>
        <w:jc w:val="both"/>
        <w:rPr>
          <w:rFonts w:ascii="Candara" w:cs="Candara" w:eastAsia="Candara" w:hAnsi="Candara"/>
          <w:color w:val="000000"/>
        </w:rPr>
      </w:pPr>
      <w:r w:rsidDel="00000000" w:rsidR="00000000" w:rsidRPr="00000000">
        <w:rPr>
          <w:rFonts w:ascii="Candara" w:cs="Candara" w:eastAsia="Candara" w:hAnsi="Candara"/>
          <w:color w:val="000000"/>
          <w:rtl w:val="0"/>
        </w:rPr>
        <w:t xml:space="preserve">The level of humidity determines the type, number and distribution of organisms in an area. </w:t>
      </w:r>
    </w:p>
    <w:p w:rsidR="00000000" w:rsidDel="00000000" w:rsidP="00000000" w:rsidRDefault="00000000" w:rsidRPr="00000000" w14:paraId="00000666">
      <w:pPr>
        <w:spacing w:after="0" w:before="235" w:line="240" w:lineRule="auto"/>
        <w:ind w:left="14" w:right="4"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667">
      <w:pPr>
        <w:spacing w:after="0" w:before="288" w:line="240" w:lineRule="auto"/>
        <w:ind w:right="5"/>
        <w:jc w:val="center"/>
        <w:rPr>
          <w:rFonts w:ascii="Candara" w:cs="Candara" w:eastAsia="Candara" w:hAnsi="Candara"/>
          <w:b w:val="1"/>
          <w:color w:val="000000"/>
          <w:sz w:val="36"/>
          <w:szCs w:val="36"/>
        </w:rPr>
      </w:pPr>
      <w:r w:rsidDel="00000000" w:rsidR="00000000" w:rsidRPr="00000000">
        <w:rPr>
          <w:rtl w:val="0"/>
        </w:rPr>
      </w:r>
    </w:p>
    <w:p w:rsidR="00000000" w:rsidDel="00000000" w:rsidP="00000000" w:rsidRDefault="00000000" w:rsidRPr="00000000" w14:paraId="00000668">
      <w:pPr>
        <w:spacing w:after="0" w:before="288" w:line="240" w:lineRule="auto"/>
        <w:ind w:right="5"/>
        <w:jc w:val="center"/>
        <w:rPr>
          <w:rFonts w:ascii="Candara" w:cs="Candara" w:eastAsia="Candara" w:hAnsi="Candara"/>
          <w:b w:val="1"/>
          <w:color w:val="000000"/>
          <w:sz w:val="36"/>
          <w:szCs w:val="36"/>
        </w:rPr>
      </w:pPr>
      <w:r w:rsidDel="00000000" w:rsidR="00000000" w:rsidRPr="00000000">
        <w:rPr>
          <w:rtl w:val="0"/>
        </w:rPr>
      </w:r>
    </w:p>
    <w:p w:rsidR="00000000" w:rsidDel="00000000" w:rsidP="00000000" w:rsidRDefault="00000000" w:rsidRPr="00000000" w14:paraId="00000669">
      <w:pPr>
        <w:spacing w:after="0" w:before="288" w:line="240" w:lineRule="auto"/>
        <w:ind w:right="5"/>
        <w:jc w:val="center"/>
        <w:rPr>
          <w:rFonts w:ascii="Candara" w:cs="Candara" w:eastAsia="Candara" w:hAnsi="Candara"/>
          <w:b w:val="1"/>
          <w:color w:val="000000"/>
          <w:sz w:val="36"/>
          <w:szCs w:val="36"/>
        </w:rPr>
      </w:pPr>
      <w:r w:rsidDel="00000000" w:rsidR="00000000" w:rsidRPr="00000000">
        <w:rPr>
          <w:rtl w:val="0"/>
        </w:rPr>
      </w:r>
    </w:p>
    <w:p w:rsidR="00000000" w:rsidDel="00000000" w:rsidP="00000000" w:rsidRDefault="00000000" w:rsidRPr="00000000" w14:paraId="0000066A">
      <w:pPr>
        <w:spacing w:after="0" w:before="288" w:line="240" w:lineRule="auto"/>
        <w:ind w:right="5"/>
        <w:jc w:val="center"/>
        <w:rPr>
          <w:rFonts w:ascii="Candara" w:cs="Candara" w:eastAsia="Candara" w:hAnsi="Candara"/>
          <w:b w:val="1"/>
          <w:color w:val="000000"/>
          <w:sz w:val="36"/>
          <w:szCs w:val="36"/>
        </w:rPr>
      </w:pPr>
      <w:r w:rsidDel="00000000" w:rsidR="00000000" w:rsidRPr="00000000">
        <w:rPr>
          <w:rtl w:val="0"/>
        </w:rPr>
      </w:r>
    </w:p>
    <w:p w:rsidR="00000000" w:rsidDel="00000000" w:rsidP="00000000" w:rsidRDefault="00000000" w:rsidRPr="00000000" w14:paraId="0000066B">
      <w:pPr>
        <w:spacing w:after="0" w:before="288" w:line="240" w:lineRule="auto"/>
        <w:ind w:right="5"/>
        <w:jc w:val="center"/>
        <w:rPr>
          <w:rFonts w:ascii="Candara" w:cs="Candara" w:eastAsia="Candara" w:hAnsi="Candara"/>
          <w:b w:val="1"/>
          <w:color w:val="000000"/>
          <w:sz w:val="36"/>
          <w:szCs w:val="36"/>
        </w:rPr>
      </w:pPr>
      <w:r w:rsidDel="00000000" w:rsidR="00000000" w:rsidRPr="00000000">
        <w:rPr>
          <w:rtl w:val="0"/>
        </w:rPr>
      </w:r>
    </w:p>
    <w:p w:rsidR="00000000" w:rsidDel="00000000" w:rsidP="00000000" w:rsidRDefault="00000000" w:rsidRPr="00000000" w14:paraId="0000066C">
      <w:pPr>
        <w:spacing w:after="0" w:before="288" w:line="240" w:lineRule="auto"/>
        <w:ind w:right="5"/>
        <w:jc w:val="center"/>
        <w:rPr>
          <w:rFonts w:ascii="Candara" w:cs="Candara" w:eastAsia="Candara" w:hAnsi="Candara"/>
          <w:b w:val="1"/>
          <w:color w:val="000000"/>
          <w:sz w:val="36"/>
          <w:szCs w:val="36"/>
        </w:rPr>
      </w:pPr>
      <w:r w:rsidDel="00000000" w:rsidR="00000000" w:rsidRPr="00000000">
        <w:rPr>
          <w:rtl w:val="0"/>
        </w:rPr>
      </w:r>
    </w:p>
    <w:p w:rsidR="00000000" w:rsidDel="00000000" w:rsidP="00000000" w:rsidRDefault="00000000" w:rsidRPr="00000000" w14:paraId="0000066D">
      <w:pPr>
        <w:spacing w:after="0" w:before="288" w:line="240" w:lineRule="auto"/>
        <w:ind w:right="5"/>
        <w:jc w:val="center"/>
        <w:rPr>
          <w:rFonts w:ascii="Candara" w:cs="Candara" w:eastAsia="Candara" w:hAnsi="Candara"/>
          <w:b w:val="1"/>
          <w:color w:val="000000"/>
          <w:sz w:val="36"/>
          <w:szCs w:val="36"/>
        </w:rPr>
      </w:pPr>
      <w:r w:rsidDel="00000000" w:rsidR="00000000" w:rsidRPr="00000000">
        <w:rPr>
          <w:rFonts w:ascii="Candara" w:cs="Candara" w:eastAsia="Candara" w:hAnsi="Candara"/>
          <w:b w:val="1"/>
          <w:color w:val="000000"/>
          <w:sz w:val="36"/>
          <w:szCs w:val="36"/>
          <w:rtl w:val="0"/>
        </w:rPr>
        <w:t xml:space="preserve">REPRODUCTION IN PLANTS AND ANIMALS</w:t>
      </w:r>
    </w:p>
    <w:p w:rsidR="00000000" w:rsidDel="00000000" w:rsidP="00000000" w:rsidRDefault="00000000" w:rsidRPr="00000000" w14:paraId="0000066E">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Introduction</w:t>
      </w:r>
    </w:p>
    <w:p w:rsidR="00000000" w:rsidDel="00000000" w:rsidP="00000000" w:rsidRDefault="00000000" w:rsidRPr="00000000" w14:paraId="0000066F">
      <w:pPr>
        <w:numPr>
          <w:ilvl w:val="0"/>
          <w:numId w:val="157"/>
        </w:numPr>
        <w:spacing w:after="0" w:line="240" w:lineRule="auto"/>
        <w:ind w:left="108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process by which mature individuals produce offspring is called reproduction. </w:t>
      </w:r>
    </w:p>
    <w:p w:rsidR="00000000" w:rsidDel="00000000" w:rsidP="00000000" w:rsidRDefault="00000000" w:rsidRPr="00000000" w14:paraId="00000670">
      <w:pPr>
        <w:numPr>
          <w:ilvl w:val="0"/>
          <w:numId w:val="157"/>
        </w:numPr>
        <w:spacing w:after="0" w:line="240" w:lineRule="auto"/>
        <w:ind w:left="108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Reproduction is a characteristic of all living organisms and prevents extinction of a species. </w:t>
      </w:r>
    </w:p>
    <w:p w:rsidR="00000000" w:rsidDel="00000000" w:rsidP="00000000" w:rsidRDefault="00000000" w:rsidRPr="00000000" w14:paraId="00000671">
      <w:pPr>
        <w:numPr>
          <w:ilvl w:val="0"/>
          <w:numId w:val="157"/>
        </w:numPr>
        <w:spacing w:after="0" w:line="240" w:lineRule="auto"/>
        <w:ind w:left="108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There are two types of reproduction: sexual and asexual reproduction. </w:t>
      </w:r>
    </w:p>
    <w:p w:rsidR="00000000" w:rsidDel="00000000" w:rsidP="00000000" w:rsidRDefault="00000000" w:rsidRPr="00000000" w14:paraId="00000672">
      <w:pPr>
        <w:numPr>
          <w:ilvl w:val="0"/>
          <w:numId w:val="157"/>
        </w:numPr>
        <w:spacing w:after="0" w:line="240" w:lineRule="auto"/>
        <w:ind w:left="108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Sexual reproduction involves the fusion of male and female gametes to form a zygote. </w:t>
      </w:r>
    </w:p>
    <w:p w:rsidR="00000000" w:rsidDel="00000000" w:rsidP="00000000" w:rsidRDefault="00000000" w:rsidRPr="00000000" w14:paraId="00000673">
      <w:pPr>
        <w:numPr>
          <w:ilvl w:val="0"/>
          <w:numId w:val="157"/>
        </w:numPr>
        <w:spacing w:after="0" w:line="240" w:lineRule="auto"/>
        <w:ind w:left="108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Asexual reproduction does not involve gametes. </w:t>
      </w:r>
    </w:p>
    <w:p w:rsidR="00000000" w:rsidDel="00000000" w:rsidP="00000000" w:rsidRDefault="00000000" w:rsidRPr="00000000" w14:paraId="00000674">
      <w:pPr>
        <w:spacing w:after="0" w:before="216" w:line="240" w:lineRule="auto"/>
        <w:ind w:lef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Cell Division </w:t>
      </w:r>
    </w:p>
    <w:p w:rsidR="00000000" w:rsidDel="00000000" w:rsidP="00000000" w:rsidRDefault="00000000" w:rsidRPr="00000000" w14:paraId="00000675">
      <w:pPr>
        <w:numPr>
          <w:ilvl w:val="0"/>
          <w:numId w:val="160"/>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Cell division starts with division of nucleus. </w:t>
      </w:r>
    </w:p>
    <w:p w:rsidR="00000000" w:rsidDel="00000000" w:rsidP="00000000" w:rsidRDefault="00000000" w:rsidRPr="00000000" w14:paraId="00000676">
      <w:pPr>
        <w:numPr>
          <w:ilvl w:val="0"/>
          <w:numId w:val="160"/>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the nucleus are a number of thread-like structures called chromosomes, which occur in pairs known as homologous chromosomes. </w:t>
      </w:r>
    </w:p>
    <w:p w:rsidR="00000000" w:rsidDel="00000000" w:rsidP="00000000" w:rsidRDefault="00000000" w:rsidRPr="00000000" w14:paraId="00000677">
      <w:pPr>
        <w:numPr>
          <w:ilvl w:val="0"/>
          <w:numId w:val="160"/>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chromosome contains-genes that determine the characteristics of an organism. </w:t>
      </w:r>
    </w:p>
    <w:p w:rsidR="00000000" w:rsidDel="00000000" w:rsidP="00000000" w:rsidRDefault="00000000" w:rsidRPr="00000000" w14:paraId="00000678">
      <w:pPr>
        <w:numPr>
          <w:ilvl w:val="0"/>
          <w:numId w:val="160"/>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cells in each organism contains a specific number of chromosomes. </w:t>
      </w:r>
    </w:p>
    <w:p w:rsidR="00000000" w:rsidDel="00000000" w:rsidP="00000000" w:rsidRDefault="00000000" w:rsidRPr="00000000" w14:paraId="00000679">
      <w:pPr>
        <w:spacing w:after="0" w:line="240" w:lineRule="auto"/>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There are two types of cell division: </w:t>
      </w:r>
    </w:p>
    <w:p w:rsidR="00000000" w:rsidDel="00000000" w:rsidP="00000000" w:rsidRDefault="00000000" w:rsidRPr="00000000" w14:paraId="0000067A">
      <w:pPr>
        <w:spacing w:after="0" w:line="240" w:lineRule="auto"/>
        <w:ind w:right="9"/>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Mitosis </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67B">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takes place in all body cells of an organism to bring about increase in number of cells, resulting in growth and repair. </w:t>
      </w:r>
    </w:p>
    <w:p w:rsidR="00000000" w:rsidDel="00000000" w:rsidP="00000000" w:rsidRDefault="00000000" w:rsidRPr="00000000" w14:paraId="0000067C">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chromosomes in daughter cells remain the same as that in the mother cell. </w:t>
      </w:r>
    </w:p>
    <w:p w:rsidR="00000000" w:rsidDel="00000000" w:rsidP="00000000" w:rsidRDefault="00000000" w:rsidRPr="00000000" w14:paraId="0000067D">
      <w:pPr>
        <w:spacing w:after="0" w:line="240" w:lineRule="auto"/>
        <w:ind w:right="9"/>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Meiosis –</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67E">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type of cell division takes place in reproductive organs (gonads) to produce gametes. </w:t>
      </w:r>
    </w:p>
    <w:p w:rsidR="00000000" w:rsidDel="00000000" w:rsidP="00000000" w:rsidRDefault="00000000" w:rsidRPr="00000000" w14:paraId="0000067F">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chromosomes in the gamete is half that in the mother cell. </w:t>
      </w:r>
    </w:p>
    <w:p w:rsidR="00000000" w:rsidDel="00000000" w:rsidP="00000000" w:rsidRDefault="00000000" w:rsidRPr="00000000" w14:paraId="00000680">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Mitosis </w:t>
      </w:r>
    </w:p>
    <w:p w:rsidR="00000000" w:rsidDel="00000000" w:rsidP="00000000" w:rsidRDefault="00000000" w:rsidRPr="00000000" w14:paraId="00000681">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Mitosis is divided into four main stages. </w:t>
      </w:r>
    </w:p>
    <w:p w:rsidR="00000000" w:rsidDel="00000000" w:rsidP="00000000" w:rsidRDefault="00000000" w:rsidRPr="00000000" w14:paraId="00000682">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Prophase, Metaphase, Anaphase and Telophase. </w:t>
      </w:r>
    </w:p>
    <w:p w:rsidR="00000000" w:rsidDel="00000000" w:rsidP="00000000" w:rsidRDefault="00000000" w:rsidRPr="00000000" w14:paraId="00000683">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These stages of cell division occur in a smooth and continuous pattern. </w:t>
      </w:r>
    </w:p>
    <w:p w:rsidR="00000000" w:rsidDel="00000000" w:rsidP="00000000" w:rsidRDefault="00000000" w:rsidRPr="00000000" w14:paraId="00000684">
      <w:pPr>
        <w:spacing w:after="0" w:line="240" w:lineRule="auto"/>
        <w:ind w:right="9"/>
        <w:jc w:val="both"/>
        <w:rPr>
          <w:rFonts w:ascii="Candara" w:cs="Candara" w:eastAsia="Candara" w:hAnsi="Candara"/>
          <w:b w:val="1"/>
          <w:color w:val="000000"/>
          <w:sz w:val="28"/>
          <w:szCs w:val="28"/>
        </w:rPr>
      </w:pPr>
      <w:r w:rsidDel="00000000" w:rsidR="00000000" w:rsidRPr="00000000">
        <w:rPr>
          <w:rtl w:val="0"/>
        </w:rPr>
      </w:r>
    </w:p>
    <w:p w:rsidR="00000000" w:rsidDel="00000000" w:rsidP="00000000" w:rsidRDefault="00000000" w:rsidRPr="00000000" w14:paraId="00000685">
      <w:pPr>
        <w:spacing w:after="0" w:line="240" w:lineRule="auto"/>
        <w:ind w:right="9"/>
        <w:jc w:val="both"/>
        <w:rPr>
          <w:rFonts w:ascii="Candara" w:cs="Candara" w:eastAsia="Candara" w:hAnsi="Candara"/>
          <w:color w:val="000000"/>
          <w:sz w:val="24"/>
          <w:szCs w:val="24"/>
        </w:rPr>
      </w:pPr>
      <w:r w:rsidDel="00000000" w:rsidR="00000000" w:rsidRPr="00000000">
        <w:rPr>
          <w:rFonts w:ascii="Candara" w:cs="Candara" w:eastAsia="Candara" w:hAnsi="Candara"/>
          <w:b w:val="1"/>
          <w:color w:val="000000"/>
          <w:sz w:val="28"/>
          <w:szCs w:val="28"/>
          <w:rtl w:val="0"/>
        </w:rPr>
        <w:t xml:space="preserve">Interphase </w:t>
      </w:r>
      <w:r w:rsidDel="00000000" w:rsidR="00000000" w:rsidRPr="00000000">
        <w:rPr>
          <w:rtl w:val="0"/>
        </w:rPr>
      </w:r>
    </w:p>
    <w:p w:rsidR="00000000" w:rsidDel="00000000" w:rsidP="00000000" w:rsidRDefault="00000000" w:rsidRPr="00000000" w14:paraId="00000686">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term interphase is used to describe the state of the nucleus when the cell is just about to divide. </w:t>
      </w:r>
    </w:p>
    <w:p w:rsidR="00000000" w:rsidDel="00000000" w:rsidP="00000000" w:rsidRDefault="00000000" w:rsidRPr="00000000" w14:paraId="00000687">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During this time the following take place: </w:t>
      </w:r>
    </w:p>
    <w:p w:rsidR="00000000" w:rsidDel="00000000" w:rsidP="00000000" w:rsidRDefault="00000000" w:rsidRPr="00000000" w14:paraId="00000688">
      <w:pPr>
        <w:numPr>
          <w:ilvl w:val="0"/>
          <w:numId w:val="159"/>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Replication of genetic material so that daughter cells will have the same number of chromosomes as the parent cell. </w:t>
      </w:r>
    </w:p>
    <w:p w:rsidR="00000000" w:rsidDel="00000000" w:rsidP="00000000" w:rsidRDefault="00000000" w:rsidRPr="00000000" w14:paraId="00000689">
      <w:pPr>
        <w:numPr>
          <w:ilvl w:val="0"/>
          <w:numId w:val="159"/>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Division of cell organelles such as mitochondria, ribosomes and centrioles. </w:t>
      </w:r>
    </w:p>
    <w:p w:rsidR="00000000" w:rsidDel="00000000" w:rsidP="00000000" w:rsidRDefault="00000000" w:rsidRPr="00000000" w14:paraId="0000068A">
      <w:pPr>
        <w:numPr>
          <w:ilvl w:val="0"/>
          <w:numId w:val="159"/>
        </w:numPr>
        <w:spacing w:after="0" w:before="4"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Energy for cell division is synthesised and stored in form of Adenosine Triphosphate (ATP) to drive the cell through the entire process. </w:t>
      </w:r>
    </w:p>
    <w:p w:rsidR="00000000" w:rsidDel="00000000" w:rsidP="00000000" w:rsidRDefault="00000000" w:rsidRPr="00000000" w14:paraId="0000068B">
      <w:pPr>
        <w:numPr>
          <w:ilvl w:val="0"/>
          <w:numId w:val="159"/>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During. interphase, the following observations can be made: </w:t>
      </w:r>
    </w:p>
    <w:p w:rsidR="00000000" w:rsidDel="00000000" w:rsidP="00000000" w:rsidRDefault="00000000" w:rsidRPr="00000000" w14:paraId="0000068C">
      <w:pPr>
        <w:numPr>
          <w:ilvl w:val="0"/>
          <w:numId w:val="159"/>
        </w:numPr>
        <w:spacing w:after="0" w:before="14"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Chromosomes are seen as long, thin, coiled thread-like structures. </w:t>
      </w:r>
    </w:p>
    <w:p w:rsidR="00000000" w:rsidDel="00000000" w:rsidP="00000000" w:rsidRDefault="00000000" w:rsidRPr="00000000" w14:paraId="0000068D">
      <w:pPr>
        <w:numPr>
          <w:ilvl w:val="0"/>
          <w:numId w:val="159"/>
        </w:numPr>
        <w:spacing w:after="0" w:before="14"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Nuclear membrane and nucleolus are intact. </w:t>
      </w:r>
    </w:p>
    <w:p w:rsidR="00000000" w:rsidDel="00000000" w:rsidP="00000000" w:rsidRDefault="00000000" w:rsidRPr="00000000" w14:paraId="0000068E">
      <w:pPr>
        <w:spacing w:after="0" w:before="14" w:line="240" w:lineRule="auto"/>
        <w:ind w:right="0"/>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Prophase </w:t>
      </w:r>
      <w:r w:rsidDel="00000000" w:rsidR="00000000" w:rsidRPr="00000000">
        <w:rPr>
          <w:rtl w:val="0"/>
        </w:rPr>
      </w:r>
    </w:p>
    <w:p w:rsidR="00000000" w:rsidDel="00000000" w:rsidP="00000000" w:rsidRDefault="00000000" w:rsidRPr="00000000" w14:paraId="0000068F">
      <w:pPr>
        <w:numPr>
          <w:ilvl w:val="0"/>
          <w:numId w:val="159"/>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chromosomes shorten and thicken. </w:t>
      </w:r>
    </w:p>
    <w:p w:rsidR="00000000" w:rsidDel="00000000" w:rsidP="00000000" w:rsidRDefault="00000000" w:rsidRPr="00000000" w14:paraId="00000690">
      <w:pPr>
        <w:numPr>
          <w:ilvl w:val="0"/>
          <w:numId w:val="15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chromosome is seen to consist of a pair of chromatids joined at a point called centromere. </w:t>
      </w:r>
    </w:p>
    <w:p w:rsidR="00000000" w:rsidDel="00000000" w:rsidP="00000000" w:rsidRDefault="00000000" w:rsidRPr="00000000" w14:paraId="00000691">
      <w:pPr>
        <w:numPr>
          <w:ilvl w:val="0"/>
          <w:numId w:val="159"/>
        </w:numPr>
        <w:spacing w:after="0" w:before="4"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Centrioles (in animal cells) separate and move to opposite poles of the cell. </w:t>
      </w:r>
    </w:p>
    <w:p w:rsidR="00000000" w:rsidDel="00000000" w:rsidP="00000000" w:rsidRDefault="00000000" w:rsidRPr="00000000" w14:paraId="00000692">
      <w:pPr>
        <w:numPr>
          <w:ilvl w:val="0"/>
          <w:numId w:val="159"/>
        </w:numPr>
        <w:spacing w:after="0" w:before="4"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centre of the nucleus is referred to as the equator. </w:t>
      </w:r>
    </w:p>
    <w:p w:rsidR="00000000" w:rsidDel="00000000" w:rsidP="00000000" w:rsidRDefault="00000000" w:rsidRPr="00000000" w14:paraId="00000693">
      <w:pPr>
        <w:numPr>
          <w:ilvl w:val="0"/>
          <w:numId w:val="159"/>
        </w:numPr>
        <w:spacing w:after="0" w:before="4"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Spindle fibres begin to form, and connect the centriole pairs to the opposite poles. </w:t>
      </w:r>
    </w:p>
    <w:p w:rsidR="00000000" w:rsidDel="00000000" w:rsidP="00000000" w:rsidRDefault="00000000" w:rsidRPr="00000000" w14:paraId="00000694">
      <w:pPr>
        <w:numPr>
          <w:ilvl w:val="0"/>
          <w:numId w:val="159"/>
        </w:numPr>
        <w:spacing w:after="0" w:before="4"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nucleolus and nuclear membrane disintegrate and disappear.</w:t>
      </w:r>
    </w:p>
    <w:p w:rsidR="00000000" w:rsidDel="00000000" w:rsidP="00000000" w:rsidRDefault="00000000" w:rsidRPr="00000000" w14:paraId="00000695">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Metaphase </w:t>
      </w:r>
    </w:p>
    <w:p w:rsidR="00000000" w:rsidDel="00000000" w:rsidP="00000000" w:rsidRDefault="00000000" w:rsidRPr="00000000" w14:paraId="00000696">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Spindle fibres lengthen.</w:t>
      </w:r>
    </w:p>
    <w:p w:rsidR="00000000" w:rsidDel="00000000" w:rsidP="00000000" w:rsidRDefault="00000000" w:rsidRPr="00000000" w14:paraId="00000697">
      <w:pPr>
        <w:numPr>
          <w:ilvl w:val="0"/>
          <w:numId w:val="159"/>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animal cells they attach to the centrioles at both poles. </w:t>
      </w:r>
    </w:p>
    <w:p w:rsidR="00000000" w:rsidDel="00000000" w:rsidP="00000000" w:rsidRDefault="00000000" w:rsidRPr="00000000" w14:paraId="00000698">
      <w:pPr>
        <w:numPr>
          <w:ilvl w:val="0"/>
          <w:numId w:val="15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chromosome moves to the equatorial plane and is attached to the spindle fibres by the centromeres. </w:t>
      </w:r>
    </w:p>
    <w:p w:rsidR="00000000" w:rsidDel="00000000" w:rsidP="00000000" w:rsidRDefault="00000000" w:rsidRPr="00000000" w14:paraId="00000699">
      <w:pPr>
        <w:numPr>
          <w:ilvl w:val="0"/>
          <w:numId w:val="15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Chromatids begin to separate at the centromere. </w:t>
      </w:r>
    </w:p>
    <w:p w:rsidR="00000000" w:rsidDel="00000000" w:rsidP="00000000" w:rsidRDefault="00000000" w:rsidRPr="00000000" w14:paraId="0000069A">
      <w:pPr>
        <w:spacing w:after="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9B">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Anaphase </w:t>
      </w:r>
    </w:p>
    <w:p w:rsidR="00000000" w:rsidDel="00000000" w:rsidP="00000000" w:rsidRDefault="00000000" w:rsidRPr="00000000" w14:paraId="0000069C">
      <w:pPr>
        <w:numPr>
          <w:ilvl w:val="0"/>
          <w:numId w:val="52"/>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Chromatids separate and migrate to the opposite poles due to the shortening of spindle fibres .</w:t>
      </w:r>
    </w:p>
    <w:p w:rsidR="00000000" w:rsidDel="00000000" w:rsidP="00000000" w:rsidRDefault="00000000" w:rsidRPr="00000000" w14:paraId="0000069D">
      <w:pPr>
        <w:numPr>
          <w:ilvl w:val="0"/>
          <w:numId w:val="52"/>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Chromatids becomes a chromosome. </w:t>
      </w:r>
    </w:p>
    <w:p w:rsidR="00000000" w:rsidDel="00000000" w:rsidP="00000000" w:rsidRDefault="00000000" w:rsidRPr="00000000" w14:paraId="0000069E">
      <w:pPr>
        <w:numPr>
          <w:ilvl w:val="0"/>
          <w:numId w:val="52"/>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animal cell, the cell membrane starts to constrict. </w:t>
      </w:r>
    </w:p>
    <w:p w:rsidR="00000000" w:rsidDel="00000000" w:rsidP="00000000" w:rsidRDefault="00000000" w:rsidRPr="00000000" w14:paraId="0000069F">
      <w:pPr>
        <w:spacing w:after="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A0">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Telophase </w:t>
      </w:r>
    </w:p>
    <w:p w:rsidR="00000000" w:rsidDel="00000000" w:rsidP="00000000" w:rsidRDefault="00000000" w:rsidRPr="00000000" w14:paraId="000006A1">
      <w:pPr>
        <w:numPr>
          <w:ilvl w:val="0"/>
          <w:numId w:val="51"/>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cell divides into two.</w:t>
      </w:r>
    </w:p>
    <w:p w:rsidR="00000000" w:rsidDel="00000000" w:rsidP="00000000" w:rsidRDefault="00000000" w:rsidRPr="00000000" w14:paraId="000006A2">
      <w:pPr>
        <w:numPr>
          <w:ilvl w:val="0"/>
          <w:numId w:val="51"/>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animal cells it occurs through cleavage of cell membrane. </w:t>
      </w:r>
    </w:p>
    <w:p w:rsidR="00000000" w:rsidDel="00000000" w:rsidP="00000000" w:rsidRDefault="00000000" w:rsidRPr="00000000" w14:paraId="000006A3">
      <w:pPr>
        <w:numPr>
          <w:ilvl w:val="0"/>
          <w:numId w:val="51"/>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plants cells, it is due to deposition of cellulose along the equator of the cell.(Cell plate formation). </w:t>
      </w:r>
    </w:p>
    <w:p w:rsidR="00000000" w:rsidDel="00000000" w:rsidP="00000000" w:rsidRDefault="00000000" w:rsidRPr="00000000" w14:paraId="000006A4">
      <w:pPr>
        <w:numPr>
          <w:ilvl w:val="0"/>
          <w:numId w:val="5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nuclear membrane forms around each set of chromosome. </w:t>
      </w:r>
    </w:p>
    <w:p w:rsidR="00000000" w:rsidDel="00000000" w:rsidP="00000000" w:rsidRDefault="00000000" w:rsidRPr="00000000" w14:paraId="000006A5">
      <w:pPr>
        <w:numPr>
          <w:ilvl w:val="0"/>
          <w:numId w:val="5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Chromosomes later become less distinct. </w:t>
      </w:r>
    </w:p>
    <w:p w:rsidR="00000000" w:rsidDel="00000000" w:rsidP="00000000" w:rsidRDefault="00000000" w:rsidRPr="00000000" w14:paraId="000006A6">
      <w:pPr>
        <w:spacing w:after="0" w:before="518"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Significance of Mitosis </w:t>
      </w:r>
    </w:p>
    <w:p w:rsidR="00000000" w:rsidDel="00000000" w:rsidP="00000000" w:rsidRDefault="00000000" w:rsidRPr="00000000" w14:paraId="000006A7">
      <w:pPr>
        <w:numPr>
          <w:ilvl w:val="0"/>
          <w:numId w:val="53"/>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brings about the growth of an organism: </w:t>
      </w:r>
    </w:p>
    <w:p w:rsidR="00000000" w:rsidDel="00000000" w:rsidP="00000000" w:rsidRDefault="00000000" w:rsidRPr="00000000" w14:paraId="000006A8">
      <w:pPr>
        <w:numPr>
          <w:ilvl w:val="0"/>
          <w:numId w:val="53"/>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brings about asexual reproduction. </w:t>
      </w:r>
    </w:p>
    <w:p w:rsidR="00000000" w:rsidDel="00000000" w:rsidP="00000000" w:rsidRDefault="00000000" w:rsidRPr="00000000" w14:paraId="000006A9">
      <w:pPr>
        <w:numPr>
          <w:ilvl w:val="0"/>
          <w:numId w:val="53"/>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Ensures that the chromosome number is retained. </w:t>
      </w:r>
    </w:p>
    <w:p w:rsidR="00000000" w:rsidDel="00000000" w:rsidP="00000000" w:rsidRDefault="00000000" w:rsidRPr="00000000" w14:paraId="000006AA">
      <w:pPr>
        <w:numPr>
          <w:ilvl w:val="0"/>
          <w:numId w:val="53"/>
        </w:numPr>
        <w:spacing w:after="0"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Ensures that the chromosomal constitution of the offspring is the same as the parents. </w:t>
      </w:r>
    </w:p>
    <w:p w:rsidR="00000000" w:rsidDel="00000000" w:rsidP="00000000" w:rsidRDefault="00000000" w:rsidRPr="00000000" w14:paraId="000006AB">
      <w:pPr>
        <w:spacing w:after="0" w:before="187"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Meiosis </w:t>
      </w:r>
    </w:p>
    <w:p w:rsidR="00000000" w:rsidDel="00000000" w:rsidP="00000000" w:rsidRDefault="00000000" w:rsidRPr="00000000" w14:paraId="000006AC">
      <w:pPr>
        <w:numPr>
          <w:ilvl w:val="0"/>
          <w:numId w:val="34"/>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Meiosis involves two divisions of the parental cell resulting into four daughter cells. </w:t>
      </w:r>
    </w:p>
    <w:p w:rsidR="00000000" w:rsidDel="00000000" w:rsidP="00000000" w:rsidRDefault="00000000" w:rsidRPr="00000000" w14:paraId="000006AD">
      <w:pPr>
        <w:numPr>
          <w:ilvl w:val="0"/>
          <w:numId w:val="34"/>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mother cell has the diploid number of chromosomes. </w:t>
      </w:r>
    </w:p>
    <w:p w:rsidR="00000000" w:rsidDel="00000000" w:rsidP="00000000" w:rsidRDefault="00000000" w:rsidRPr="00000000" w14:paraId="000006AE">
      <w:pPr>
        <w:numPr>
          <w:ilvl w:val="0"/>
          <w:numId w:val="34"/>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four cells (gametes) have half the number of chromosomes (haploid) that the mother cell had. </w:t>
      </w:r>
    </w:p>
    <w:p w:rsidR="00000000" w:rsidDel="00000000" w:rsidP="00000000" w:rsidRDefault="00000000" w:rsidRPr="00000000" w14:paraId="000006AF">
      <w:pPr>
        <w:numPr>
          <w:ilvl w:val="0"/>
          <w:numId w:val="34"/>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the first meiotic division there is a reduction in the chromosome number because homologous chromosomes and not chromatids separate. </w:t>
      </w:r>
    </w:p>
    <w:p w:rsidR="00000000" w:rsidDel="00000000" w:rsidP="00000000" w:rsidRDefault="00000000" w:rsidRPr="00000000" w14:paraId="000006B0">
      <w:pPr>
        <w:numPr>
          <w:ilvl w:val="0"/>
          <w:numId w:val="34"/>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division has four stages </w:t>
      </w:r>
      <w:r w:rsidDel="00000000" w:rsidR="00000000" w:rsidRPr="00000000">
        <w:rPr>
          <w:rFonts w:ascii="Candara" w:cs="Candara" w:eastAsia="Candara" w:hAnsi="Candara"/>
          <w:b w:val="1"/>
          <w:i w:val="1"/>
          <w:color w:val="000000"/>
          <w:sz w:val="28"/>
          <w:szCs w:val="28"/>
          <w:rtl w:val="0"/>
        </w:rPr>
        <w:t xml:space="preserve">Prophase, Metaphase, Anaphase and Telophase.</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6B1">
      <w:pPr>
        <w:spacing w:after="0" w:line="240" w:lineRule="auto"/>
        <w:ind w:right="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B2">
      <w:pPr>
        <w:spacing w:after="0"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Interphase </w:t>
      </w:r>
    </w:p>
    <w:p w:rsidR="00000000" w:rsidDel="00000000" w:rsidP="00000000" w:rsidRDefault="00000000" w:rsidRPr="00000000" w14:paraId="000006B3">
      <w:pPr>
        <w:numPr>
          <w:ilvl w:val="0"/>
          <w:numId w:val="34"/>
        </w:numPr>
        <w:spacing w:after="0" w:before="62"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As in mitosis the cell prepares for division. </w:t>
      </w:r>
    </w:p>
    <w:p w:rsidR="00000000" w:rsidDel="00000000" w:rsidP="00000000" w:rsidRDefault="00000000" w:rsidRPr="00000000" w14:paraId="000006B4">
      <w:pPr>
        <w:numPr>
          <w:ilvl w:val="0"/>
          <w:numId w:val="34"/>
        </w:numPr>
        <w:spacing w:after="0" w:before="62"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involves replication of chromosomes, organelles and build up of energy to be used during the meiotic division. </w:t>
      </w:r>
    </w:p>
    <w:p w:rsidR="00000000" w:rsidDel="00000000" w:rsidP="00000000" w:rsidRDefault="00000000" w:rsidRPr="00000000" w14:paraId="000006B5">
      <w:pPr>
        <w:spacing w:after="0" w:line="240" w:lineRule="auto"/>
        <w:ind w:left="9"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First Meiotic division </w:t>
      </w:r>
    </w:p>
    <w:p w:rsidR="00000000" w:rsidDel="00000000" w:rsidP="00000000" w:rsidRDefault="00000000" w:rsidRPr="00000000" w14:paraId="000006B6">
      <w:pPr>
        <w:spacing w:after="0" w:before="206" w:line="240" w:lineRule="auto"/>
        <w:ind w:left="9"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Prophase I</w:t>
      </w:r>
    </w:p>
    <w:p w:rsidR="00000000" w:rsidDel="00000000" w:rsidP="00000000" w:rsidRDefault="00000000" w:rsidRPr="00000000" w14:paraId="000006B7">
      <w:pPr>
        <w:numPr>
          <w:ilvl w:val="0"/>
          <w:numId w:val="33"/>
        </w:numPr>
        <w:spacing w:after="0" w:before="72" w:line="240"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Homologous chromosomes lie side by side in the process of synapsis forming pairs called bivalents. </w:t>
      </w:r>
    </w:p>
    <w:p w:rsidR="00000000" w:rsidDel="00000000" w:rsidP="00000000" w:rsidRDefault="00000000" w:rsidRPr="00000000" w14:paraId="000006B8">
      <w:pPr>
        <w:numPr>
          <w:ilvl w:val="0"/>
          <w:numId w:val="33"/>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Chromosomes shorten and thicken hence become more visible. </w:t>
      </w:r>
    </w:p>
    <w:p w:rsidR="00000000" w:rsidDel="00000000" w:rsidP="00000000" w:rsidRDefault="00000000" w:rsidRPr="00000000" w14:paraId="000006B9">
      <w:pPr>
        <w:numPr>
          <w:ilvl w:val="0"/>
          <w:numId w:val="33"/>
        </w:numPr>
        <w:spacing w:after="0" w:before="4"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Chromosomes may become coiled around each other and the chromatids may remain in contact at points called chiasmata (singular chiasma). </w:t>
      </w:r>
    </w:p>
    <w:p w:rsidR="00000000" w:rsidDel="00000000" w:rsidP="00000000" w:rsidRDefault="00000000" w:rsidRPr="00000000" w14:paraId="000006BA">
      <w:pPr>
        <w:numPr>
          <w:ilvl w:val="0"/>
          <w:numId w:val="33"/>
        </w:numPr>
        <w:spacing w:after="0" w:before="153" w:line="240" w:lineRule="auto"/>
        <w:ind w:left="720" w:right="1511"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Chromatids cross-over at the chiasmata exchanging chromatid portions. Important genetic changes usually result.</w:t>
      </w:r>
      <w:r w:rsidDel="00000000" w:rsidR="00000000" w:rsidRPr="00000000">
        <w:rPr>
          <w:rFonts w:ascii="Candara" w:cs="Candara" w:eastAsia="Candara" w:hAnsi="Candara"/>
          <w:i w:val="1"/>
          <w:color w:val="000000"/>
          <w:sz w:val="24"/>
          <w:szCs w:val="24"/>
          <w:rtl w:val="0"/>
        </w:rPr>
        <w:t xml:space="preserve"> </w:t>
      </w:r>
    </w:p>
    <w:p w:rsidR="00000000" w:rsidDel="00000000" w:rsidP="00000000" w:rsidRDefault="00000000" w:rsidRPr="00000000" w14:paraId="000006BB">
      <w:pPr>
        <w:spacing w:after="0" w:before="187" w:line="240" w:lineRule="auto"/>
        <w:ind w:right="42"/>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Metaphase I </w:t>
      </w:r>
    </w:p>
    <w:p w:rsidR="00000000" w:rsidDel="00000000" w:rsidP="00000000" w:rsidRDefault="00000000" w:rsidRPr="00000000" w14:paraId="000006BC">
      <w:pPr>
        <w:numPr>
          <w:ilvl w:val="0"/>
          <w:numId w:val="36"/>
        </w:numPr>
        <w:spacing w:after="0" w:before="76" w:line="240" w:lineRule="auto"/>
        <w:ind w:left="917" w:right="42" w:hanging="557"/>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Spindle fibres are fully formed and attached to the centromeres. </w:t>
      </w:r>
    </w:p>
    <w:p w:rsidR="00000000" w:rsidDel="00000000" w:rsidP="00000000" w:rsidRDefault="00000000" w:rsidRPr="00000000" w14:paraId="000006BD">
      <w:pPr>
        <w:numPr>
          <w:ilvl w:val="0"/>
          <w:numId w:val="36"/>
        </w:numPr>
        <w:spacing w:after="0" w:line="240" w:lineRule="auto"/>
        <w:ind w:left="917" w:right="42" w:hanging="557"/>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bivalents move to the equator of the spindles. </w:t>
      </w:r>
    </w:p>
    <w:p w:rsidR="00000000" w:rsidDel="00000000" w:rsidP="00000000" w:rsidRDefault="00000000" w:rsidRPr="00000000" w14:paraId="000006BE">
      <w:pPr>
        <w:spacing w:after="0" w:before="244" w:line="240" w:lineRule="auto"/>
        <w:ind w:right="23"/>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Anaphase I </w:t>
      </w:r>
    </w:p>
    <w:p w:rsidR="00000000" w:rsidDel="00000000" w:rsidP="00000000" w:rsidRDefault="00000000" w:rsidRPr="00000000" w14:paraId="000006BF">
      <w:pPr>
        <w:numPr>
          <w:ilvl w:val="0"/>
          <w:numId w:val="35"/>
        </w:numPr>
        <w:spacing w:after="0" w:before="96" w:line="240" w:lineRule="auto"/>
        <w:ind w:left="744"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Homologous chromosomes separate and migrate to opposite poles. </w:t>
      </w:r>
    </w:p>
    <w:p w:rsidR="00000000" w:rsidDel="00000000" w:rsidP="00000000" w:rsidRDefault="00000000" w:rsidRPr="00000000" w14:paraId="000006C0">
      <w:pPr>
        <w:numPr>
          <w:ilvl w:val="0"/>
          <w:numId w:val="35"/>
        </w:numPr>
        <w:spacing w:after="0" w:before="96" w:line="240" w:lineRule="auto"/>
        <w:ind w:left="744"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brought about by shortening of spindle fibres hence pulling the chromosomes. </w:t>
      </w:r>
    </w:p>
    <w:p w:rsidR="00000000" w:rsidDel="00000000" w:rsidP="00000000" w:rsidRDefault="00000000" w:rsidRPr="00000000" w14:paraId="000006C1">
      <w:pPr>
        <w:numPr>
          <w:ilvl w:val="0"/>
          <w:numId w:val="35"/>
        </w:numPr>
        <w:spacing w:after="0" w:before="4" w:line="240" w:lineRule="auto"/>
        <w:ind w:left="744" w:right="27"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number of chromosomes at each pole is half the number in the mother cell. </w:t>
      </w:r>
    </w:p>
    <w:p w:rsidR="00000000" w:rsidDel="00000000" w:rsidP="00000000" w:rsidRDefault="00000000" w:rsidRPr="00000000" w14:paraId="000006C2">
      <w:pPr>
        <w:spacing w:after="0" w:before="312" w:line="240" w:lineRule="auto"/>
        <w:ind w:right="18"/>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Telophase I </w:t>
      </w:r>
    </w:p>
    <w:p w:rsidR="00000000" w:rsidDel="00000000" w:rsidP="00000000" w:rsidRDefault="00000000" w:rsidRPr="00000000" w14:paraId="000006C3">
      <w:pPr>
        <w:numPr>
          <w:ilvl w:val="0"/>
          <w:numId w:val="38"/>
        </w:numPr>
        <w:spacing w:after="0" w:before="72" w:line="240" w:lineRule="auto"/>
        <w:ind w:left="754" w:right="2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Cytoplasm divides to separate the two daughter cells. </w:t>
      </w:r>
    </w:p>
    <w:p w:rsidR="00000000" w:rsidDel="00000000" w:rsidP="00000000" w:rsidRDefault="00000000" w:rsidRPr="00000000" w14:paraId="000006C4">
      <w:pPr>
        <w:spacing w:after="0" w:before="254" w:line="240" w:lineRule="auto"/>
        <w:ind w:right="4"/>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Second Meiotic Division </w:t>
      </w:r>
    </w:p>
    <w:p w:rsidR="00000000" w:rsidDel="00000000" w:rsidP="00000000" w:rsidRDefault="00000000" w:rsidRPr="00000000" w14:paraId="000006C5">
      <w:pPr>
        <w:numPr>
          <w:ilvl w:val="0"/>
          <w:numId w:val="38"/>
        </w:numPr>
        <w:spacing w:after="0" w:before="67" w:line="240" w:lineRule="auto"/>
        <w:ind w:left="75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Usually the two daughter cells go into a short resting stage (interphase) </w:t>
      </w:r>
    </w:p>
    <w:p w:rsidR="00000000" w:rsidDel="00000000" w:rsidP="00000000" w:rsidRDefault="00000000" w:rsidRPr="00000000" w14:paraId="000006C6">
      <w:pPr>
        <w:numPr>
          <w:ilvl w:val="0"/>
          <w:numId w:val="38"/>
        </w:numPr>
        <w:spacing w:after="0" w:before="67" w:line="240" w:lineRule="auto"/>
        <w:ind w:left="75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but sometimes the chromosomes remain condensed and the daughter cells go straight into metaphase of second meiotic division. </w:t>
      </w:r>
    </w:p>
    <w:p w:rsidR="00000000" w:rsidDel="00000000" w:rsidP="00000000" w:rsidRDefault="00000000" w:rsidRPr="00000000" w14:paraId="000006C7">
      <w:pPr>
        <w:numPr>
          <w:ilvl w:val="0"/>
          <w:numId w:val="38"/>
        </w:numPr>
        <w:spacing w:after="0" w:before="67" w:line="240" w:lineRule="auto"/>
        <w:ind w:left="754"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second meiotic division takes place just like mitosis. </w:t>
      </w:r>
    </w:p>
    <w:p w:rsidR="00000000" w:rsidDel="00000000" w:rsidP="00000000" w:rsidRDefault="00000000" w:rsidRPr="00000000" w14:paraId="000006C8">
      <w:pPr>
        <w:spacing w:after="0" w:before="220" w:line="240" w:lineRule="auto"/>
        <w:ind w:left="34"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Prophase II </w:t>
      </w:r>
    </w:p>
    <w:p w:rsidR="00000000" w:rsidDel="00000000" w:rsidP="00000000" w:rsidRDefault="00000000" w:rsidRPr="00000000" w14:paraId="000006C9">
      <w:pPr>
        <w:numPr>
          <w:ilvl w:val="0"/>
          <w:numId w:val="37"/>
        </w:numPr>
        <w:spacing w:after="0" w:before="72" w:line="240" w:lineRule="auto"/>
        <w:ind w:left="759"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chromosome is seen as a pair of chromatids. </w:t>
      </w:r>
    </w:p>
    <w:p w:rsidR="00000000" w:rsidDel="00000000" w:rsidP="00000000" w:rsidRDefault="00000000" w:rsidRPr="00000000" w14:paraId="000006CA">
      <w:pPr>
        <w:spacing w:after="0" w:before="168" w:line="240" w:lineRule="auto"/>
        <w:ind w:right="18"/>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Metaphase II </w:t>
      </w:r>
    </w:p>
    <w:p w:rsidR="00000000" w:rsidDel="00000000" w:rsidP="00000000" w:rsidRDefault="00000000" w:rsidRPr="00000000" w14:paraId="000006CB">
      <w:pPr>
        <w:numPr>
          <w:ilvl w:val="0"/>
          <w:numId w:val="37"/>
        </w:numPr>
        <w:spacing w:after="0" w:before="72" w:line="240" w:lineRule="auto"/>
        <w:ind w:left="759" w:right="2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Spindle forms and are attached to the chromatids at the centromeres. </w:t>
      </w:r>
    </w:p>
    <w:p w:rsidR="00000000" w:rsidDel="00000000" w:rsidP="00000000" w:rsidRDefault="00000000" w:rsidRPr="00000000" w14:paraId="000006CC">
      <w:pPr>
        <w:numPr>
          <w:ilvl w:val="0"/>
          <w:numId w:val="37"/>
        </w:numPr>
        <w:spacing w:after="0" w:before="4" w:line="240" w:lineRule="auto"/>
        <w:ind w:left="759" w:right="22"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Chromatids move to the equator. </w:t>
      </w:r>
    </w:p>
    <w:p w:rsidR="00000000" w:rsidDel="00000000" w:rsidP="00000000" w:rsidRDefault="00000000" w:rsidRPr="00000000" w14:paraId="000006CD">
      <w:pPr>
        <w:spacing w:after="0" w:before="177" w:line="240" w:lineRule="auto"/>
        <w:ind w:right="18"/>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Anaphase II </w:t>
      </w:r>
    </w:p>
    <w:p w:rsidR="00000000" w:rsidDel="00000000" w:rsidP="00000000" w:rsidRDefault="00000000" w:rsidRPr="00000000" w14:paraId="000006CE">
      <w:pPr>
        <w:numPr>
          <w:ilvl w:val="0"/>
          <w:numId w:val="40"/>
        </w:numPr>
        <w:spacing w:after="0" w:before="96" w:line="240" w:lineRule="auto"/>
        <w:ind w:left="734"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Sister chromatids separate from each other </w:t>
      </w:r>
    </w:p>
    <w:p w:rsidR="00000000" w:rsidDel="00000000" w:rsidP="00000000" w:rsidRDefault="00000000" w:rsidRPr="00000000" w14:paraId="000006CF">
      <w:pPr>
        <w:numPr>
          <w:ilvl w:val="0"/>
          <w:numId w:val="40"/>
        </w:numPr>
        <w:spacing w:after="0" w:before="96" w:line="240" w:lineRule="auto"/>
        <w:ind w:left="734" w:right="18" w:hanging="360"/>
        <w:jc w:val="both"/>
        <w:rPr>
          <w:rFonts w:ascii="Candara" w:cs="Candara" w:eastAsia="Candara" w:hAnsi="Candara"/>
          <w:color w:val="000000"/>
          <w:sz w:val="21"/>
          <w:szCs w:val="21"/>
        </w:rPr>
      </w:pPr>
      <w:r w:rsidDel="00000000" w:rsidR="00000000" w:rsidRPr="00000000">
        <w:rPr>
          <w:rFonts w:ascii="Candara" w:cs="Candara" w:eastAsia="Candara" w:hAnsi="Candara"/>
          <w:color w:val="000000"/>
          <w:sz w:val="24"/>
          <w:szCs w:val="24"/>
          <w:rtl w:val="0"/>
        </w:rPr>
        <w:t xml:space="preserve">Then move to opposite poles, pulled by the shortening of the spindle fibres.</w:t>
      </w:r>
      <w:r w:rsidDel="00000000" w:rsidR="00000000" w:rsidRPr="00000000">
        <w:rPr>
          <w:rFonts w:ascii="Candara" w:cs="Candara" w:eastAsia="Candara" w:hAnsi="Candara"/>
          <w:color w:val="000000"/>
          <w:sz w:val="21"/>
          <w:szCs w:val="21"/>
          <w:rtl w:val="0"/>
        </w:rPr>
        <w:t xml:space="preserve"> </w:t>
      </w:r>
    </w:p>
    <w:p w:rsidR="00000000" w:rsidDel="00000000" w:rsidP="00000000" w:rsidRDefault="00000000" w:rsidRPr="00000000" w14:paraId="000006D0">
      <w:pPr>
        <w:spacing w:after="0" w:before="172"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Telophase II </w:t>
      </w:r>
    </w:p>
    <w:p w:rsidR="00000000" w:rsidDel="00000000" w:rsidP="00000000" w:rsidRDefault="00000000" w:rsidRPr="00000000" w14:paraId="000006D1">
      <w:pPr>
        <w:numPr>
          <w:ilvl w:val="0"/>
          <w:numId w:val="39"/>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spindle apparatus disappears. </w:t>
      </w:r>
    </w:p>
    <w:p w:rsidR="00000000" w:rsidDel="00000000" w:rsidP="00000000" w:rsidRDefault="00000000" w:rsidRPr="00000000" w14:paraId="000006D2">
      <w:pPr>
        <w:numPr>
          <w:ilvl w:val="0"/>
          <w:numId w:val="39"/>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nucleolus reappears and nuclear membrane is formed around each set of chromatids. </w:t>
      </w:r>
    </w:p>
    <w:p w:rsidR="00000000" w:rsidDel="00000000" w:rsidP="00000000" w:rsidRDefault="00000000" w:rsidRPr="00000000" w14:paraId="000006D3">
      <w:pPr>
        <w:numPr>
          <w:ilvl w:val="0"/>
          <w:numId w:val="39"/>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chromatids become chromosomes. </w:t>
      </w:r>
    </w:p>
    <w:p w:rsidR="00000000" w:rsidDel="00000000" w:rsidP="00000000" w:rsidRDefault="00000000" w:rsidRPr="00000000" w14:paraId="000006D4">
      <w:pPr>
        <w:numPr>
          <w:ilvl w:val="0"/>
          <w:numId w:val="39"/>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Cytoplasm divides and four daughter cells are formed. </w:t>
      </w:r>
    </w:p>
    <w:p w:rsidR="00000000" w:rsidDel="00000000" w:rsidP="00000000" w:rsidRDefault="00000000" w:rsidRPr="00000000" w14:paraId="000006D5">
      <w:pPr>
        <w:numPr>
          <w:ilvl w:val="0"/>
          <w:numId w:val="39"/>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has a haploid number of chromosomes. </w:t>
      </w:r>
    </w:p>
    <w:p w:rsidR="00000000" w:rsidDel="00000000" w:rsidP="00000000" w:rsidRDefault="00000000" w:rsidRPr="00000000" w14:paraId="000006D6">
      <w:pPr>
        <w:spacing w:after="0" w:before="211" w:line="240" w:lineRule="auto"/>
        <w:ind w:left="134"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Significance of Meiosis </w:t>
      </w:r>
    </w:p>
    <w:p w:rsidR="00000000" w:rsidDel="00000000" w:rsidP="00000000" w:rsidRDefault="00000000" w:rsidRPr="00000000" w14:paraId="000006D7">
      <w:pPr>
        <w:numPr>
          <w:ilvl w:val="0"/>
          <w:numId w:val="32"/>
        </w:numPr>
        <w:spacing w:after="0" w:before="62" w:line="240" w:lineRule="auto"/>
        <w:ind w:left="720" w:right="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Meiosis brings about formation of gametes that contain half the number of chromosomes as the parent cells. </w:t>
      </w:r>
    </w:p>
    <w:p w:rsidR="00000000" w:rsidDel="00000000" w:rsidP="00000000" w:rsidRDefault="00000000" w:rsidRPr="00000000" w14:paraId="000006D8">
      <w:pPr>
        <w:numPr>
          <w:ilvl w:val="0"/>
          <w:numId w:val="32"/>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helps to restore the diploid chromosomal constitution in a species at fertilisation. </w:t>
      </w:r>
    </w:p>
    <w:p w:rsidR="00000000" w:rsidDel="00000000" w:rsidP="00000000" w:rsidRDefault="00000000" w:rsidRPr="00000000" w14:paraId="000006D9">
      <w:pPr>
        <w:numPr>
          <w:ilvl w:val="0"/>
          <w:numId w:val="32"/>
        </w:numPr>
        <w:spacing w:after="0" w:line="240" w:lineRule="auto"/>
        <w:ind w:left="720" w:right="1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brings about new gene combinations that lead to genetic variation in the offsprings. </w:t>
      </w:r>
    </w:p>
    <w:p w:rsidR="00000000" w:rsidDel="00000000" w:rsidP="00000000" w:rsidRDefault="00000000" w:rsidRPr="00000000" w14:paraId="000006DA">
      <w:pPr>
        <w:spacing w:after="0" w:before="225"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Asexual Reproduction </w:t>
      </w:r>
    </w:p>
    <w:p w:rsidR="00000000" w:rsidDel="00000000" w:rsidP="00000000" w:rsidRDefault="00000000" w:rsidRPr="00000000" w14:paraId="000006DB">
      <w:pPr>
        <w:numPr>
          <w:ilvl w:val="0"/>
          <w:numId w:val="31"/>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Asexual reproduction is the formation of offspring from a single parent. </w:t>
      </w:r>
    </w:p>
    <w:p w:rsidR="00000000" w:rsidDel="00000000" w:rsidP="00000000" w:rsidRDefault="00000000" w:rsidRPr="00000000" w14:paraId="000006DC">
      <w:pPr>
        <w:numPr>
          <w:ilvl w:val="0"/>
          <w:numId w:val="31"/>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offspring are identical to the parent. </w:t>
      </w:r>
    </w:p>
    <w:p w:rsidR="00000000" w:rsidDel="00000000" w:rsidP="00000000" w:rsidRDefault="00000000" w:rsidRPr="00000000" w14:paraId="000006DD">
      <w:pPr>
        <w:spacing w:after="0" w:line="240" w:lineRule="auto"/>
        <w:ind w:right="0"/>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   Types of asexual reproduction. </w:t>
      </w:r>
    </w:p>
    <w:p w:rsidR="00000000" w:rsidDel="00000000" w:rsidP="00000000" w:rsidRDefault="00000000" w:rsidRPr="00000000" w14:paraId="000006DE">
      <w:pPr>
        <w:numPr>
          <w:ilvl w:val="0"/>
          <w:numId w:val="31"/>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Binary fission in amoeba. </w:t>
      </w:r>
    </w:p>
    <w:p w:rsidR="00000000" w:rsidDel="00000000" w:rsidP="00000000" w:rsidRDefault="00000000" w:rsidRPr="00000000" w14:paraId="000006DF">
      <w:pPr>
        <w:numPr>
          <w:ilvl w:val="0"/>
          <w:numId w:val="31"/>
        </w:numPr>
        <w:spacing w:after="0" w:line="240" w:lineRule="auto"/>
        <w:ind w:left="720" w:right="0"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Spore formation in </w:t>
      </w:r>
      <w:r w:rsidDel="00000000" w:rsidR="00000000" w:rsidRPr="00000000">
        <w:rPr>
          <w:rFonts w:ascii="Candara" w:cs="Candara" w:eastAsia="Candara" w:hAnsi="Candara"/>
          <w:i w:val="1"/>
          <w:color w:val="000000"/>
          <w:sz w:val="24"/>
          <w:szCs w:val="24"/>
          <w:rtl w:val="0"/>
        </w:rPr>
        <w:t xml:space="preserve">Rhizopus. </w:t>
      </w:r>
    </w:p>
    <w:p w:rsidR="00000000" w:rsidDel="00000000" w:rsidP="00000000" w:rsidRDefault="00000000" w:rsidRPr="00000000" w14:paraId="000006E0">
      <w:pPr>
        <w:numPr>
          <w:ilvl w:val="0"/>
          <w:numId w:val="31"/>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Budding in yeast. </w:t>
      </w:r>
    </w:p>
    <w:p w:rsidR="00000000" w:rsidDel="00000000" w:rsidP="00000000" w:rsidRDefault="00000000" w:rsidRPr="00000000" w14:paraId="000006E1">
      <w:pPr>
        <w:spacing w:after="0" w:line="240" w:lineRule="auto"/>
        <w:ind w:left="139"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Binary fission </w:t>
      </w:r>
    </w:p>
    <w:p w:rsidR="00000000" w:rsidDel="00000000" w:rsidP="00000000" w:rsidRDefault="00000000" w:rsidRPr="00000000" w14:paraId="000006E2">
      <w:pPr>
        <w:numPr>
          <w:ilvl w:val="0"/>
          <w:numId w:val="8"/>
        </w:numPr>
        <w:spacing w:after="0" w:line="240"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involves the division of the parent organism into two daughter cells. </w:t>
      </w:r>
    </w:p>
    <w:p w:rsidR="00000000" w:rsidDel="00000000" w:rsidP="00000000" w:rsidRDefault="00000000" w:rsidRPr="00000000" w14:paraId="000006E3">
      <w:pPr>
        <w:numPr>
          <w:ilvl w:val="0"/>
          <w:numId w:val="8"/>
        </w:numPr>
        <w:spacing w:after="0" w:line="240"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nucleus first divides into two and then the cytoplasm separates into two portions </w:t>
      </w:r>
    </w:p>
    <w:p w:rsidR="00000000" w:rsidDel="00000000" w:rsidP="00000000" w:rsidRDefault="00000000" w:rsidRPr="00000000" w14:paraId="000006E4">
      <w:pPr>
        <w:numPr>
          <w:ilvl w:val="0"/>
          <w:numId w:val="8"/>
        </w:numPr>
        <w:spacing w:after="0" w:line="240" w:lineRule="auto"/>
        <w:ind w:left="720" w:right="1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Binary fission also occurs in bacteria, </w:t>
      </w:r>
      <w:r w:rsidDel="00000000" w:rsidR="00000000" w:rsidRPr="00000000">
        <w:rPr>
          <w:rFonts w:ascii="Candara" w:cs="Candara" w:eastAsia="Candara" w:hAnsi="Candara"/>
          <w:i w:val="1"/>
          <w:color w:val="000000"/>
          <w:sz w:val="24"/>
          <w:szCs w:val="24"/>
          <w:rtl w:val="0"/>
        </w:rPr>
        <w:t xml:space="preserve">Paramecium, Trypanosoma </w:t>
      </w:r>
      <w:r w:rsidDel="00000000" w:rsidR="00000000" w:rsidRPr="00000000">
        <w:rPr>
          <w:rFonts w:ascii="Candara" w:cs="Candara" w:eastAsia="Candara" w:hAnsi="Candara"/>
          <w:color w:val="000000"/>
          <w:sz w:val="24"/>
          <w:szCs w:val="24"/>
          <w:rtl w:val="0"/>
        </w:rPr>
        <w:t xml:space="preserve">and </w:t>
      </w:r>
      <w:r w:rsidDel="00000000" w:rsidR="00000000" w:rsidRPr="00000000">
        <w:rPr>
          <w:rFonts w:ascii="Candara" w:cs="Candara" w:eastAsia="Candara" w:hAnsi="Candara"/>
          <w:i w:val="1"/>
          <w:color w:val="000000"/>
          <w:sz w:val="24"/>
          <w:szCs w:val="24"/>
          <w:rtl w:val="0"/>
        </w:rPr>
        <w:t xml:space="preserve">Euglena. </w:t>
      </w:r>
      <w:r w:rsidDel="00000000" w:rsidR="00000000" w:rsidRPr="00000000">
        <w:rPr>
          <w:rtl w:val="0"/>
        </w:rPr>
      </w:r>
    </w:p>
    <w:p w:rsidR="00000000" w:rsidDel="00000000" w:rsidP="00000000" w:rsidRDefault="00000000" w:rsidRPr="00000000" w14:paraId="000006E5">
      <w:pPr>
        <w:spacing w:after="0" w:line="240" w:lineRule="auto"/>
        <w:ind w:right="13"/>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Spore formation in Rhizopus </w:t>
      </w:r>
    </w:p>
    <w:p w:rsidR="00000000" w:rsidDel="00000000" w:rsidP="00000000" w:rsidRDefault="00000000" w:rsidRPr="00000000" w14:paraId="000006E6">
      <w:pPr>
        <w:numPr>
          <w:ilvl w:val="0"/>
          <w:numId w:val="14"/>
        </w:numPr>
        <w:spacing w:after="0"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Rhizopus </w:t>
      </w:r>
      <w:r w:rsidDel="00000000" w:rsidR="00000000" w:rsidRPr="00000000">
        <w:rPr>
          <w:rFonts w:ascii="Candara" w:cs="Candara" w:eastAsia="Candara" w:hAnsi="Candara"/>
          <w:color w:val="000000"/>
          <w:sz w:val="24"/>
          <w:szCs w:val="24"/>
          <w:rtl w:val="0"/>
        </w:rPr>
        <w:t xml:space="preserve">is a saprophytic fungus which grows on various substrate such as bread, rotting fruits or other decaying organic matter. </w:t>
      </w:r>
    </w:p>
    <w:p w:rsidR="00000000" w:rsidDel="00000000" w:rsidP="00000000" w:rsidRDefault="00000000" w:rsidRPr="00000000" w14:paraId="000006E7">
      <w:pPr>
        <w:numPr>
          <w:ilvl w:val="0"/>
          <w:numId w:val="14"/>
        </w:numPr>
        <w:spacing w:after="0"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vegetative body is called mycelium which has many branched threads called hyphae. </w:t>
      </w:r>
    </w:p>
    <w:p w:rsidR="00000000" w:rsidDel="00000000" w:rsidP="00000000" w:rsidRDefault="00000000" w:rsidRPr="00000000" w14:paraId="000006E8">
      <w:pPr>
        <w:numPr>
          <w:ilvl w:val="0"/>
          <w:numId w:val="14"/>
        </w:numPr>
        <w:spacing w:after="0"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Horizontal hyphae are called stolons. </w:t>
      </w:r>
    </w:p>
    <w:p w:rsidR="00000000" w:rsidDel="00000000" w:rsidP="00000000" w:rsidRDefault="00000000" w:rsidRPr="00000000" w14:paraId="000006E9">
      <w:pPr>
        <w:numPr>
          <w:ilvl w:val="0"/>
          <w:numId w:val="14"/>
        </w:numPr>
        <w:spacing w:after="0"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Vertical hyphae are called sporangiophore.</w:t>
      </w:r>
    </w:p>
    <w:p w:rsidR="00000000" w:rsidDel="00000000" w:rsidP="00000000" w:rsidRDefault="00000000" w:rsidRPr="00000000" w14:paraId="000006EA">
      <w:pPr>
        <w:numPr>
          <w:ilvl w:val="0"/>
          <w:numId w:val="14"/>
        </w:numPr>
        <w:spacing w:after="0"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The tips of sporangiophore become swollen to form sporangia, the spore bearing structure. </w:t>
      </w:r>
    </w:p>
    <w:p w:rsidR="00000000" w:rsidDel="00000000" w:rsidP="00000000" w:rsidRDefault="00000000" w:rsidRPr="00000000" w14:paraId="000006EB">
      <w:pPr>
        <w:numPr>
          <w:ilvl w:val="0"/>
          <w:numId w:val="14"/>
        </w:numPr>
        <w:spacing w:after="0"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sporangium contains many spores. </w:t>
      </w:r>
    </w:p>
    <w:p w:rsidR="00000000" w:rsidDel="00000000" w:rsidP="00000000" w:rsidRDefault="00000000" w:rsidRPr="00000000" w14:paraId="000006EC">
      <w:pPr>
        <w:numPr>
          <w:ilvl w:val="0"/>
          <w:numId w:val="14"/>
        </w:numPr>
        <w:spacing w:after="0" w:before="182" w:line="240" w:lineRule="auto"/>
        <w:ind w:left="720" w:right="1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As it matures and ripens, it turns black in colour. </w:t>
      </w:r>
    </w:p>
    <w:p w:rsidR="00000000" w:rsidDel="00000000" w:rsidP="00000000" w:rsidRDefault="00000000" w:rsidRPr="00000000" w14:paraId="000006ED">
      <w:pPr>
        <w:numPr>
          <w:ilvl w:val="0"/>
          <w:numId w:val="1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When fully mature the sporangium wall burst and release spores which are dispersed by wind or insects. </w:t>
      </w:r>
    </w:p>
    <w:p w:rsidR="00000000" w:rsidDel="00000000" w:rsidP="00000000" w:rsidRDefault="00000000" w:rsidRPr="00000000" w14:paraId="000006EE">
      <w:pPr>
        <w:numPr>
          <w:ilvl w:val="0"/>
          <w:numId w:val="14"/>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When spores land on moist substratum, they germinate and grow into a new </w:t>
      </w:r>
      <w:r w:rsidDel="00000000" w:rsidR="00000000" w:rsidRPr="00000000">
        <w:rPr>
          <w:rFonts w:ascii="Candara" w:cs="Candara" w:eastAsia="Candara" w:hAnsi="Candara"/>
          <w:i w:val="1"/>
          <w:color w:val="000000"/>
          <w:sz w:val="24"/>
          <w:szCs w:val="24"/>
          <w:rtl w:val="0"/>
        </w:rPr>
        <w:t xml:space="preserve">Rhizopus </w:t>
      </w:r>
      <w:r w:rsidDel="00000000" w:rsidR="00000000" w:rsidRPr="00000000">
        <w:rPr>
          <w:rFonts w:ascii="Candara" w:cs="Candara" w:eastAsia="Candara" w:hAnsi="Candara"/>
          <w:color w:val="000000"/>
          <w:sz w:val="24"/>
          <w:szCs w:val="24"/>
          <w:rtl w:val="0"/>
        </w:rPr>
        <w:t xml:space="preserve">and start another generation.</w:t>
      </w:r>
    </w:p>
    <w:p w:rsidR="00000000" w:rsidDel="00000000" w:rsidP="00000000" w:rsidRDefault="00000000" w:rsidRPr="00000000" w14:paraId="000006EF">
      <w:pPr>
        <w:spacing w:after="0" w:line="240" w:lineRule="auto"/>
        <w:ind w:right="13"/>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F0">
      <w:pPr>
        <w:spacing w:after="0" w:line="240" w:lineRule="auto"/>
        <w:ind w:right="13"/>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Spore formation in ferns </w:t>
      </w:r>
    </w:p>
    <w:p w:rsidR="00000000" w:rsidDel="00000000" w:rsidP="00000000" w:rsidRDefault="00000000" w:rsidRPr="00000000" w14:paraId="000006F1">
      <w:pPr>
        <w:spacing w:after="0" w:before="57" w:line="240" w:lineRule="auto"/>
        <w:ind w:left="14" w:right="13"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6F2">
      <w:pPr>
        <w:numPr>
          <w:ilvl w:val="0"/>
          <w:numId w:val="13"/>
        </w:numPr>
        <w:spacing w:after="0" w:line="240" w:lineRule="auto"/>
        <w:ind w:left="72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fern plant is called a sporophyte. </w:t>
      </w:r>
    </w:p>
    <w:p w:rsidR="00000000" w:rsidDel="00000000" w:rsidP="00000000" w:rsidRDefault="00000000" w:rsidRPr="00000000" w14:paraId="000006F3">
      <w:pPr>
        <w:numPr>
          <w:ilvl w:val="0"/>
          <w:numId w:val="13"/>
        </w:numPr>
        <w:spacing w:after="0" w:line="240" w:lineRule="auto"/>
        <w:ind w:left="720" w:right="1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On the lower side of the mature leaves are sari (Singular: sorus) which bear spores. </w:t>
      </w:r>
    </w:p>
    <w:p w:rsidR="00000000" w:rsidDel="00000000" w:rsidP="00000000" w:rsidRDefault="00000000" w:rsidRPr="00000000" w14:paraId="000006F4">
      <w:pPr>
        <w:spacing w:after="0" w:line="240" w:lineRule="auto"/>
        <w:ind w:right="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F5">
      <w:pPr>
        <w:spacing w:after="0"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Budding in Yeast </w:t>
      </w:r>
    </w:p>
    <w:p w:rsidR="00000000" w:rsidDel="00000000" w:rsidP="00000000" w:rsidRDefault="00000000" w:rsidRPr="00000000" w14:paraId="000006F6">
      <w:pPr>
        <w:spacing w:after="0" w:before="57" w:line="240" w:lineRule="auto"/>
        <w:ind w:left="38" w:right="0"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6F7">
      <w:pPr>
        <w:numPr>
          <w:ilvl w:val="0"/>
          <w:numId w:val="16"/>
        </w:numPr>
        <w:spacing w:after="0" w:line="240" w:lineRule="auto"/>
        <w:ind w:left="720" w:right="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Budding involves the formation of a protrusion called a bud from the body of the organism. </w:t>
      </w:r>
    </w:p>
    <w:p w:rsidR="00000000" w:rsidDel="00000000" w:rsidP="00000000" w:rsidRDefault="00000000" w:rsidRPr="00000000" w14:paraId="000006F8">
      <w:pPr>
        <w:numPr>
          <w:ilvl w:val="0"/>
          <w:numId w:val="16"/>
        </w:numPr>
        <w:spacing w:after="0" w:line="240" w:lineRule="auto"/>
        <w:ind w:left="72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bud separates from the parent cell, in yeast budding goes on so fast and the first bud starts to form another bud before the separation. </w:t>
      </w:r>
    </w:p>
    <w:p w:rsidR="00000000" w:rsidDel="00000000" w:rsidP="00000000" w:rsidRDefault="00000000" w:rsidRPr="00000000" w14:paraId="000006F9">
      <w:pPr>
        <w:numPr>
          <w:ilvl w:val="0"/>
          <w:numId w:val="16"/>
        </w:numPr>
        <w:spacing w:after="0" w:line="240" w:lineRule="auto"/>
        <w:ind w:left="72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short chain or mass of cells is formed. </w:t>
      </w:r>
    </w:p>
    <w:p w:rsidR="00000000" w:rsidDel="00000000" w:rsidP="00000000" w:rsidRDefault="00000000" w:rsidRPr="00000000" w14:paraId="000006FA">
      <w:pPr>
        <w:spacing w:after="0" w:line="240" w:lineRule="auto"/>
        <w:ind w:right="23"/>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6FB">
      <w:pPr>
        <w:spacing w:after="0" w:line="240" w:lineRule="auto"/>
        <w:ind w:right="23"/>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Sexual Reproduction in Plants </w:t>
      </w:r>
    </w:p>
    <w:p w:rsidR="00000000" w:rsidDel="00000000" w:rsidP="00000000" w:rsidRDefault="00000000" w:rsidRPr="00000000" w14:paraId="000006FC">
      <w:pPr>
        <w:numPr>
          <w:ilvl w:val="0"/>
          <w:numId w:val="14"/>
        </w:numPr>
        <w:spacing w:after="0" w:line="240" w:lineRule="auto"/>
        <w:ind w:left="72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flowering plants, the flower is the reproductive organ which is a specialised shoot consisting of a modified stem and leaves. </w:t>
      </w:r>
    </w:p>
    <w:p w:rsidR="00000000" w:rsidDel="00000000" w:rsidP="00000000" w:rsidRDefault="00000000" w:rsidRPr="00000000" w14:paraId="000006FD">
      <w:pPr>
        <w:numPr>
          <w:ilvl w:val="0"/>
          <w:numId w:val="14"/>
        </w:numPr>
        <w:spacing w:after="0" w:line="240" w:lineRule="auto"/>
        <w:ind w:left="720" w:right="23"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stem-like part is the pedicel and receptacle, while modified leaves form corolla and calyx. </w:t>
      </w:r>
    </w:p>
    <w:p w:rsidR="00000000" w:rsidDel="00000000" w:rsidP="00000000" w:rsidRDefault="00000000" w:rsidRPr="00000000" w14:paraId="000006FE">
      <w:pPr>
        <w:spacing w:after="0" w:line="240" w:lineRule="auto"/>
        <w:ind w:left="298" w:right="23" w:firstLine="0"/>
        <w:jc w:val="both"/>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6FF">
      <w:pPr>
        <w:spacing w:after="0" w:line="240" w:lineRule="auto"/>
        <w:ind w:right="9"/>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8"/>
          <w:szCs w:val="28"/>
          <w:rtl w:val="0"/>
        </w:rPr>
        <w:t xml:space="preserve">Structure of a flower </w:t>
      </w:r>
      <w:r w:rsidDel="00000000" w:rsidR="00000000" w:rsidRPr="00000000">
        <w:rPr>
          <w:rtl w:val="0"/>
        </w:rPr>
      </w:r>
    </w:p>
    <w:p w:rsidR="00000000" w:rsidDel="00000000" w:rsidP="00000000" w:rsidRDefault="00000000" w:rsidRPr="00000000" w14:paraId="00000700">
      <w:pPr>
        <w:numPr>
          <w:ilvl w:val="0"/>
          <w:numId w:val="15"/>
        </w:numPr>
        <w:spacing w:after="0" w:line="240"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typical flower consists of the following parts: </w:t>
      </w:r>
    </w:p>
    <w:p w:rsidR="00000000" w:rsidDel="00000000" w:rsidP="00000000" w:rsidRDefault="00000000" w:rsidRPr="00000000" w14:paraId="00000701">
      <w:pPr>
        <w:spacing w:after="0" w:before="9" w:line="240" w:lineRule="auto"/>
        <w:ind w:left="494" w:right="2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02">
      <w:pPr>
        <w:spacing w:after="0" w:line="240" w:lineRule="auto"/>
        <w:ind w:left="360" w:right="24" w:firstLine="0"/>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Calyx – </w:t>
      </w:r>
    </w:p>
    <w:p w:rsidR="00000000" w:rsidDel="00000000" w:rsidP="00000000" w:rsidRDefault="00000000" w:rsidRPr="00000000" w14:paraId="00000703">
      <w:pPr>
        <w:numPr>
          <w:ilvl w:val="0"/>
          <w:numId w:val="15"/>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made up of sepals. </w:t>
      </w:r>
    </w:p>
    <w:p w:rsidR="00000000" w:rsidDel="00000000" w:rsidP="00000000" w:rsidRDefault="00000000" w:rsidRPr="00000000" w14:paraId="00000704">
      <w:pPr>
        <w:numPr>
          <w:ilvl w:val="0"/>
          <w:numId w:val="15"/>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enclose and protect the flower when it is in a bud. Some flowers have an outer whorl made of sepal-like structures called epicalyx. </w:t>
      </w:r>
    </w:p>
    <w:p w:rsidR="00000000" w:rsidDel="00000000" w:rsidP="00000000" w:rsidRDefault="00000000" w:rsidRPr="00000000" w14:paraId="00000705">
      <w:pPr>
        <w:spacing w:after="0" w:before="9" w:line="240" w:lineRule="auto"/>
        <w:ind w:left="494" w:right="2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06">
      <w:pPr>
        <w:spacing w:after="0" w:line="240" w:lineRule="auto"/>
        <w:ind w:left="360" w:right="24" w:firstLine="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Corolla –</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07">
      <w:pPr>
        <w:numPr>
          <w:ilvl w:val="0"/>
          <w:numId w:val="18"/>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consists of petals. The petals are brightly coloured in insect - pollinated flowers. </w:t>
      </w:r>
    </w:p>
    <w:p w:rsidR="00000000" w:rsidDel="00000000" w:rsidP="00000000" w:rsidRDefault="00000000" w:rsidRPr="00000000" w14:paraId="00000708">
      <w:pPr>
        <w:spacing w:after="0" w:before="9" w:line="240" w:lineRule="auto"/>
        <w:ind w:left="494" w:right="2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09">
      <w:pPr>
        <w:spacing w:after="0" w:line="240" w:lineRule="auto"/>
        <w:ind w:left="360" w:right="24" w:firstLine="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Androecium</w:t>
      </w:r>
      <w:r w:rsidDel="00000000" w:rsidR="00000000" w:rsidRPr="00000000">
        <w:rPr>
          <w:rFonts w:ascii="Candara" w:cs="Candara" w:eastAsia="Candara" w:hAnsi="Candara"/>
          <w:color w:val="000000"/>
          <w:sz w:val="24"/>
          <w:szCs w:val="24"/>
          <w:rtl w:val="0"/>
        </w:rPr>
        <w:t xml:space="preserve"> – </w:t>
      </w:r>
    </w:p>
    <w:p w:rsidR="00000000" w:rsidDel="00000000" w:rsidP="00000000" w:rsidRDefault="00000000" w:rsidRPr="00000000" w14:paraId="0000070A">
      <w:pPr>
        <w:numPr>
          <w:ilvl w:val="0"/>
          <w:numId w:val="15"/>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the male part of the flower. It consists of stamens. </w:t>
      </w:r>
    </w:p>
    <w:p w:rsidR="00000000" w:rsidDel="00000000" w:rsidP="00000000" w:rsidRDefault="00000000" w:rsidRPr="00000000" w14:paraId="0000070B">
      <w:pPr>
        <w:numPr>
          <w:ilvl w:val="0"/>
          <w:numId w:val="15"/>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stamen consists of a filament whose end has an anther. </w:t>
      </w:r>
    </w:p>
    <w:p w:rsidR="00000000" w:rsidDel="00000000" w:rsidP="00000000" w:rsidRDefault="00000000" w:rsidRPr="00000000" w14:paraId="0000070C">
      <w:pPr>
        <w:numPr>
          <w:ilvl w:val="0"/>
          <w:numId w:val="15"/>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Inside the anther are pollen sacs which contain pollen grains. </w:t>
      </w:r>
    </w:p>
    <w:p w:rsidR="00000000" w:rsidDel="00000000" w:rsidP="00000000" w:rsidRDefault="00000000" w:rsidRPr="00000000" w14:paraId="0000070D">
      <w:pPr>
        <w:spacing w:after="0" w:before="9" w:line="240" w:lineRule="auto"/>
        <w:ind w:left="494" w:right="24"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0E">
      <w:pPr>
        <w:spacing w:after="0" w:line="240" w:lineRule="auto"/>
        <w:ind w:left="360" w:right="24" w:firstLine="0"/>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Gynoecium (pistil)</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0F">
      <w:pPr>
        <w:numPr>
          <w:ilvl w:val="0"/>
          <w:numId w:val="17"/>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the female part of the flower. </w:t>
      </w:r>
    </w:p>
    <w:p w:rsidR="00000000" w:rsidDel="00000000" w:rsidP="00000000" w:rsidRDefault="00000000" w:rsidRPr="00000000" w14:paraId="00000710">
      <w:pPr>
        <w:numPr>
          <w:ilvl w:val="0"/>
          <w:numId w:val="17"/>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consists of one or more carpels. </w:t>
      </w:r>
    </w:p>
    <w:p w:rsidR="00000000" w:rsidDel="00000000" w:rsidP="00000000" w:rsidRDefault="00000000" w:rsidRPr="00000000" w14:paraId="00000711">
      <w:pPr>
        <w:numPr>
          <w:ilvl w:val="0"/>
          <w:numId w:val="17"/>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carpel consists of an ovary, a sty</w:t>
      </w:r>
      <w:sdt>
        <w:sdtPr>
          <w:tag w:val="goog_rdk_0"/>
        </w:sdtPr>
        <w:sdtContent>
          <w:del w:author="Mordecai Ngumbau" w:id="0" w:date="2021-04-28T07:28:01Z">
            <w:r w:rsidDel="00000000" w:rsidR="00000000" w:rsidRPr="00000000">
              <w:rPr>
                <w:rFonts w:ascii="Candara" w:cs="Candara" w:eastAsia="Candara" w:hAnsi="Candara"/>
                <w:color w:val="000000"/>
                <w:sz w:val="24"/>
                <w:szCs w:val="24"/>
                <w:rtl w:val="0"/>
              </w:rPr>
              <w:delText xml:space="preserve"> </w:delText>
            </w:r>
          </w:del>
        </w:sdtContent>
      </w:sdt>
      <w:r w:rsidDel="00000000" w:rsidR="00000000" w:rsidRPr="00000000">
        <w:rPr>
          <w:rFonts w:ascii="Candara" w:cs="Candara" w:eastAsia="Candara" w:hAnsi="Candara"/>
          <w:color w:val="000000"/>
          <w:sz w:val="24"/>
          <w:szCs w:val="24"/>
          <w:rtl w:val="0"/>
        </w:rPr>
        <w:t xml:space="preserve">le and a stigma. </w:t>
      </w:r>
    </w:p>
    <w:p w:rsidR="00000000" w:rsidDel="00000000" w:rsidP="00000000" w:rsidRDefault="00000000" w:rsidRPr="00000000" w14:paraId="00000712">
      <w:pPr>
        <w:numPr>
          <w:ilvl w:val="0"/>
          <w:numId w:val="17"/>
        </w:numPr>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ovary contains ovules which become seeds after fertilisation. </w:t>
      </w:r>
    </w:p>
    <w:p w:rsidR="00000000" w:rsidDel="00000000" w:rsidP="00000000" w:rsidRDefault="00000000" w:rsidRPr="00000000" w14:paraId="00000713">
      <w:pPr>
        <w:numPr>
          <w:ilvl w:val="0"/>
          <w:numId w:val="15"/>
        </w:numPr>
        <w:spacing w:after="0" w:line="240" w:lineRule="auto"/>
        <w:ind w:left="720" w:right="2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w:t>
      </w:r>
      <w:r w:rsidDel="00000000" w:rsidR="00000000" w:rsidRPr="00000000">
        <w:rPr>
          <w:rFonts w:ascii="Candara" w:cs="Candara" w:eastAsia="Candara" w:hAnsi="Candara"/>
          <w:b w:val="1"/>
          <w:i w:val="1"/>
          <w:color w:val="000000"/>
          <w:sz w:val="28"/>
          <w:szCs w:val="28"/>
          <w:rtl w:val="0"/>
        </w:rPr>
        <w:t xml:space="preserve">monocarpous pistil</w:t>
      </w:r>
      <w:r w:rsidDel="00000000" w:rsidR="00000000" w:rsidRPr="00000000">
        <w:rPr>
          <w:rFonts w:ascii="Candara" w:cs="Candara" w:eastAsia="Candara" w:hAnsi="Candara"/>
          <w:color w:val="000000"/>
          <w:sz w:val="24"/>
          <w:szCs w:val="24"/>
          <w:rtl w:val="0"/>
        </w:rPr>
        <w:t xml:space="preserve"> has one carpel e.g.  beans. </w:t>
      </w:r>
    </w:p>
    <w:p w:rsidR="00000000" w:rsidDel="00000000" w:rsidP="00000000" w:rsidRDefault="00000000" w:rsidRPr="00000000" w14:paraId="00000714">
      <w:pPr>
        <w:numPr>
          <w:ilvl w:val="0"/>
          <w:numId w:val="15"/>
        </w:numPr>
        <w:spacing w:after="0" w:line="240"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A polycarpous pistil</w:t>
      </w:r>
      <w:r w:rsidDel="00000000" w:rsidR="00000000" w:rsidRPr="00000000">
        <w:rPr>
          <w:rFonts w:ascii="Candara" w:cs="Candara" w:eastAsia="Candara" w:hAnsi="Candara"/>
          <w:color w:val="000000"/>
          <w:sz w:val="24"/>
          <w:szCs w:val="24"/>
          <w:rtl w:val="0"/>
        </w:rPr>
        <w:t xml:space="preserve"> has many carpels. </w:t>
      </w:r>
    </w:p>
    <w:p w:rsidR="00000000" w:rsidDel="00000000" w:rsidP="00000000" w:rsidRDefault="00000000" w:rsidRPr="00000000" w14:paraId="00000715">
      <w:pPr>
        <w:numPr>
          <w:ilvl w:val="0"/>
          <w:numId w:val="15"/>
        </w:numPr>
        <w:spacing w:after="0" w:line="240"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If the carpe</w:t>
      </w:r>
      <w:sdt>
        <w:sdtPr>
          <w:tag w:val="goog_rdk_1"/>
        </w:sdtPr>
        <w:sdtContent>
          <w:ins w:author="Mordecai Ngumbau" w:id="1" w:date="2021-04-28T07:27:58Z">
            <w:r w:rsidDel="00000000" w:rsidR="00000000" w:rsidRPr="00000000">
              <w:rPr>
                <w:rFonts w:ascii="Candara" w:cs="Candara" w:eastAsia="Candara" w:hAnsi="Candara"/>
                <w:color w:val="000000"/>
                <w:sz w:val="24"/>
                <w:szCs w:val="24"/>
                <w:rtl w:val="0"/>
              </w:rPr>
              <w:t xml:space="preserve">l</w:t>
            </w:r>
          </w:ins>
        </w:sdtContent>
      </w:sdt>
      <w:r w:rsidDel="00000000" w:rsidR="00000000" w:rsidRPr="00000000">
        <w:rPr>
          <w:rFonts w:ascii="Candara" w:cs="Candara" w:eastAsia="Candara" w:hAnsi="Candara"/>
          <w:color w:val="000000"/>
          <w:sz w:val="24"/>
          <w:szCs w:val="24"/>
          <w:rtl w:val="0"/>
        </w:rPr>
        <w:t xml:space="preserve">s are free, it is called </w:t>
      </w:r>
      <w:r w:rsidDel="00000000" w:rsidR="00000000" w:rsidRPr="00000000">
        <w:rPr>
          <w:rFonts w:ascii="Candara" w:cs="Candara" w:eastAsia="Candara" w:hAnsi="Candara"/>
          <w:b w:val="1"/>
          <w:i w:val="1"/>
          <w:color w:val="000000"/>
          <w:sz w:val="28"/>
          <w:szCs w:val="28"/>
          <w:rtl w:val="0"/>
        </w:rPr>
        <w:t xml:space="preserve">apocarpous</w:t>
      </w:r>
      <w:r w:rsidDel="00000000" w:rsidR="00000000" w:rsidRPr="00000000">
        <w:rPr>
          <w:rFonts w:ascii="Candara" w:cs="Candara" w:eastAsia="Candara" w:hAnsi="Candara"/>
          <w:color w:val="000000"/>
          <w:sz w:val="24"/>
          <w:szCs w:val="24"/>
          <w:rtl w:val="0"/>
        </w:rPr>
        <w:t xml:space="preserve"> as in rose and </w:t>
      </w:r>
      <w:r w:rsidDel="00000000" w:rsidR="00000000" w:rsidRPr="00000000">
        <w:rPr>
          <w:rFonts w:ascii="Candara" w:cs="Candara" w:eastAsia="Candara" w:hAnsi="Candara"/>
          <w:i w:val="1"/>
          <w:color w:val="000000"/>
          <w:sz w:val="24"/>
          <w:szCs w:val="24"/>
          <w:rtl w:val="0"/>
        </w:rPr>
        <w:t xml:space="preserve">Bryophyllum, </w:t>
      </w:r>
      <w:r w:rsidDel="00000000" w:rsidR="00000000" w:rsidRPr="00000000">
        <w:rPr>
          <w:rtl w:val="0"/>
        </w:rPr>
      </w:r>
    </w:p>
    <w:p w:rsidR="00000000" w:rsidDel="00000000" w:rsidP="00000000" w:rsidRDefault="00000000" w:rsidRPr="00000000" w14:paraId="00000716">
      <w:pPr>
        <w:numPr>
          <w:ilvl w:val="0"/>
          <w:numId w:val="15"/>
        </w:numPr>
        <w:spacing w:after="0" w:line="240"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carpels that are fused it is called </w:t>
      </w:r>
      <w:r w:rsidDel="00000000" w:rsidR="00000000" w:rsidRPr="00000000">
        <w:rPr>
          <w:rFonts w:ascii="Candara" w:cs="Candara" w:eastAsia="Candara" w:hAnsi="Candara"/>
          <w:b w:val="1"/>
          <w:i w:val="1"/>
          <w:color w:val="000000"/>
          <w:sz w:val="28"/>
          <w:szCs w:val="28"/>
          <w:rtl w:val="0"/>
        </w:rPr>
        <w:t xml:space="preserve">syncarpous </w:t>
      </w:r>
      <w:r w:rsidDel="00000000" w:rsidR="00000000" w:rsidRPr="00000000">
        <w:rPr>
          <w:rFonts w:ascii="Candara" w:cs="Candara" w:eastAsia="Candara" w:hAnsi="Candara"/>
          <w:color w:val="000000"/>
          <w:sz w:val="24"/>
          <w:szCs w:val="24"/>
          <w:rtl w:val="0"/>
        </w:rPr>
        <w:t xml:space="preserve">as in </w:t>
      </w:r>
      <w:r w:rsidDel="00000000" w:rsidR="00000000" w:rsidRPr="00000000">
        <w:rPr>
          <w:rFonts w:ascii="Candara" w:cs="Candara" w:eastAsia="Candara" w:hAnsi="Candara"/>
          <w:i w:val="1"/>
          <w:color w:val="000000"/>
          <w:sz w:val="24"/>
          <w:szCs w:val="24"/>
          <w:rtl w:val="0"/>
        </w:rPr>
        <w:t xml:space="preserve">Hibiscus. </w:t>
      </w:r>
      <w:r w:rsidDel="00000000" w:rsidR="00000000" w:rsidRPr="00000000">
        <w:rPr>
          <w:rtl w:val="0"/>
        </w:rPr>
      </w:r>
    </w:p>
    <w:p w:rsidR="00000000" w:rsidDel="00000000" w:rsidP="00000000" w:rsidRDefault="00000000" w:rsidRPr="00000000" w14:paraId="00000717">
      <w:pPr>
        <w:numPr>
          <w:ilvl w:val="0"/>
          <w:numId w:val="15"/>
        </w:numPr>
        <w:spacing w:after="0" w:line="240" w:lineRule="auto"/>
        <w:ind w:left="720" w:right="14" w:hanging="360"/>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A complete flower</w:t>
      </w:r>
      <w:r w:rsidDel="00000000" w:rsidR="00000000" w:rsidRPr="00000000">
        <w:rPr>
          <w:rFonts w:ascii="Candara" w:cs="Candara" w:eastAsia="Candara" w:hAnsi="Candara"/>
          <w:color w:val="000000"/>
          <w:sz w:val="24"/>
          <w:szCs w:val="24"/>
          <w:rtl w:val="0"/>
        </w:rPr>
        <w:t xml:space="preserve"> has all the four floral parts. </w:t>
      </w:r>
    </w:p>
    <w:p w:rsidR="00000000" w:rsidDel="00000000" w:rsidP="00000000" w:rsidRDefault="00000000" w:rsidRPr="00000000" w14:paraId="00000718">
      <w:pPr>
        <w:numPr>
          <w:ilvl w:val="0"/>
          <w:numId w:val="15"/>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regular flower can be divided into two halves by any vertical section passing through the centre. e.g. morning glory. </w:t>
      </w:r>
    </w:p>
    <w:p w:rsidR="00000000" w:rsidDel="00000000" w:rsidP="00000000" w:rsidRDefault="00000000" w:rsidRPr="00000000" w14:paraId="00000719">
      <w:pPr>
        <w:numPr>
          <w:ilvl w:val="0"/>
          <w:numId w:val="15"/>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Irregular flower can be divided into two halves in only one plane e.g. crotalaria. </w:t>
      </w:r>
    </w:p>
    <w:p w:rsidR="00000000" w:rsidDel="00000000" w:rsidP="00000000" w:rsidRDefault="00000000" w:rsidRPr="00000000" w14:paraId="0000071A">
      <w:pPr>
        <w:spacing w:after="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1B">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Pollination </w:t>
      </w:r>
    </w:p>
    <w:p w:rsidR="00000000" w:rsidDel="00000000" w:rsidP="00000000" w:rsidRDefault="00000000" w:rsidRPr="00000000" w14:paraId="0000071C">
      <w:pPr>
        <w:numPr>
          <w:ilvl w:val="0"/>
          <w:numId w:val="20"/>
        </w:numPr>
        <w:spacing w:after="0" w:line="240" w:lineRule="auto"/>
        <w:ind w:left="724"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transfer of pollen grains from the anther to the stigma. </w:t>
      </w:r>
    </w:p>
    <w:p w:rsidR="00000000" w:rsidDel="00000000" w:rsidP="00000000" w:rsidRDefault="00000000" w:rsidRPr="00000000" w14:paraId="0000071D">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Types of pollination </w:t>
      </w:r>
    </w:p>
    <w:p w:rsidR="00000000" w:rsidDel="00000000" w:rsidP="00000000" w:rsidRDefault="00000000" w:rsidRPr="00000000" w14:paraId="0000071E">
      <w:pPr>
        <w:numPr>
          <w:ilvl w:val="0"/>
          <w:numId w:val="20"/>
        </w:numPr>
        <w:spacing w:after="0" w:line="240" w:lineRule="auto"/>
        <w:ind w:left="724" w:hanging="360"/>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Self pollination</w:t>
      </w:r>
      <w:r w:rsidDel="00000000" w:rsidR="00000000" w:rsidRPr="00000000">
        <w:rPr>
          <w:rFonts w:ascii="Candara" w:cs="Candara" w:eastAsia="Candara" w:hAnsi="Candara"/>
          <w:color w:val="000000"/>
          <w:sz w:val="24"/>
          <w:szCs w:val="24"/>
          <w:rtl w:val="0"/>
        </w:rPr>
        <w:t xml:space="preserve"> is the transfer of pollen grains from the anther of one flower to the stigma of the same flower. </w:t>
      </w:r>
    </w:p>
    <w:p w:rsidR="00000000" w:rsidDel="00000000" w:rsidP="00000000" w:rsidRDefault="00000000" w:rsidRPr="00000000" w14:paraId="0000071F">
      <w:pPr>
        <w:numPr>
          <w:ilvl w:val="0"/>
          <w:numId w:val="20"/>
        </w:numPr>
        <w:spacing w:after="0" w:line="240" w:lineRule="auto"/>
        <w:ind w:left="724" w:hanging="360"/>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Cross-pollination</w:t>
      </w:r>
      <w:r w:rsidDel="00000000" w:rsidR="00000000" w:rsidRPr="00000000">
        <w:rPr>
          <w:rFonts w:ascii="Candara" w:cs="Candara" w:eastAsia="Candara" w:hAnsi="Candara"/>
          <w:color w:val="000000"/>
          <w:sz w:val="24"/>
          <w:szCs w:val="24"/>
          <w:rtl w:val="0"/>
        </w:rPr>
        <w:t xml:space="preserve"> is the transfer of pollen grains from the anther of one flower to the stigma of a different flower, of the same species. </w:t>
      </w:r>
    </w:p>
    <w:p w:rsidR="00000000" w:rsidDel="00000000" w:rsidP="00000000" w:rsidRDefault="00000000" w:rsidRPr="00000000" w14:paraId="00000720">
      <w:pPr>
        <w:spacing w:after="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21">
      <w:pPr>
        <w:spacing w:after="0" w:line="240"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Agents of pollination </w:t>
      </w:r>
    </w:p>
    <w:p w:rsidR="00000000" w:rsidDel="00000000" w:rsidP="00000000" w:rsidRDefault="00000000" w:rsidRPr="00000000" w14:paraId="00000722">
      <w:pPr>
        <w:spacing w:after="0" w:before="62" w:line="240" w:lineRule="auto"/>
        <w:ind w:left="9" w:firstLine="0"/>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723">
      <w:pPr>
        <w:numPr>
          <w:ilvl w:val="0"/>
          <w:numId w:val="19"/>
        </w:numPr>
        <w:spacing w:after="0" w:line="240" w:lineRule="auto"/>
        <w:ind w:left="7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Agents of pollination include wind, insects, birds and  mammals. </w:t>
      </w:r>
    </w:p>
    <w:p w:rsidR="00000000" w:rsidDel="00000000" w:rsidP="00000000" w:rsidRDefault="00000000" w:rsidRPr="00000000" w14:paraId="00000724">
      <w:pPr>
        <w:numPr>
          <w:ilvl w:val="0"/>
          <w:numId w:val="19"/>
        </w:numPr>
        <w:spacing w:after="0" w:line="240" w:lineRule="auto"/>
        <w:ind w:left="72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Insect pollinators include bees, butterflies and mosquitoes. </w:t>
      </w:r>
    </w:p>
    <w:p w:rsidR="00000000" w:rsidDel="00000000" w:rsidP="00000000" w:rsidRDefault="00000000" w:rsidRPr="00000000" w14:paraId="00000725">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26">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Mechanisms that hinder self-pollination </w:t>
      </w:r>
    </w:p>
    <w:p w:rsidR="00000000" w:rsidDel="00000000" w:rsidP="00000000" w:rsidRDefault="00000000" w:rsidRPr="00000000" w14:paraId="00000727">
      <w:pPr>
        <w:numPr>
          <w:ilvl w:val="0"/>
          <w:numId w:val="12"/>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Stamens ripen early and release their pollen grains before the stigma, mature. This is called protandry e.g. in sunflower. </w:t>
      </w:r>
    </w:p>
    <w:p w:rsidR="00000000" w:rsidDel="00000000" w:rsidP="00000000" w:rsidRDefault="00000000" w:rsidRPr="00000000" w14:paraId="00000728">
      <w:pPr>
        <w:numPr>
          <w:ilvl w:val="0"/>
          <w:numId w:val="12"/>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stigma matures earlier and dries before the anthers release the pollen grains. </w:t>
      </w:r>
    </w:p>
    <w:p w:rsidR="00000000" w:rsidDel="00000000" w:rsidP="00000000" w:rsidRDefault="00000000" w:rsidRPr="00000000" w14:paraId="00000729">
      <w:pPr>
        <w:numPr>
          <w:ilvl w:val="0"/>
          <w:numId w:val="12"/>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called protogyny and is common in grasses. </w:t>
      </w:r>
    </w:p>
    <w:p w:rsidR="00000000" w:rsidDel="00000000" w:rsidP="00000000" w:rsidRDefault="00000000" w:rsidRPr="00000000" w14:paraId="0000072A">
      <w:pPr>
        <w:numPr>
          <w:ilvl w:val="0"/>
          <w:numId w:val="12"/>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Self sterility or incompatibility </w:t>
      </w:r>
    </w:p>
    <w:p w:rsidR="00000000" w:rsidDel="00000000" w:rsidP="00000000" w:rsidRDefault="00000000" w:rsidRPr="00000000" w14:paraId="0000072B">
      <w:pPr>
        <w:numPr>
          <w:ilvl w:val="0"/>
          <w:numId w:val="12"/>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Pollen grains are sterile to the stigma of the same flower, e.g. in maize flower. </w:t>
      </w:r>
    </w:p>
    <w:p w:rsidR="00000000" w:rsidDel="00000000" w:rsidP="00000000" w:rsidRDefault="00000000" w:rsidRPr="00000000" w14:paraId="0000072C">
      <w:pPr>
        <w:numPr>
          <w:ilvl w:val="0"/>
          <w:numId w:val="12"/>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Shorter stamens than pistils. </w:t>
      </w:r>
    </w:p>
    <w:p w:rsidR="00000000" w:rsidDel="00000000" w:rsidP="00000000" w:rsidRDefault="00000000" w:rsidRPr="00000000" w14:paraId="0000072D">
      <w:pPr>
        <w:spacing w:after="0" w:line="240" w:lineRule="auto"/>
        <w:ind w:left="360"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2E">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Fertilisation in Plants </w:t>
      </w:r>
    </w:p>
    <w:p w:rsidR="00000000" w:rsidDel="00000000" w:rsidP="00000000" w:rsidRDefault="00000000" w:rsidRPr="00000000" w14:paraId="0000072F">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pollen grain contains the generative nucleus and a tube nucleus. </w:t>
      </w:r>
    </w:p>
    <w:p w:rsidR="00000000" w:rsidDel="00000000" w:rsidP="00000000" w:rsidRDefault="00000000" w:rsidRPr="00000000" w14:paraId="00000730">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When the pollen grain lands on the stigma, it absorbs nutrient and germinates forming a pollen tube. </w:t>
      </w:r>
    </w:p>
    <w:p w:rsidR="00000000" w:rsidDel="00000000" w:rsidP="00000000" w:rsidRDefault="00000000" w:rsidRPr="00000000" w14:paraId="00000731">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pollen tube grows through the style pushing its way between the cells. </w:t>
      </w:r>
    </w:p>
    <w:p w:rsidR="00000000" w:rsidDel="00000000" w:rsidP="00000000" w:rsidRDefault="00000000" w:rsidRPr="00000000" w14:paraId="00000732">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gets nourishment from these cells. </w:t>
      </w:r>
    </w:p>
    <w:p w:rsidR="00000000" w:rsidDel="00000000" w:rsidP="00000000" w:rsidRDefault="00000000" w:rsidRPr="00000000" w14:paraId="00000733">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tube nucleus occupies the position at the tip of the growing pollen tube. </w:t>
      </w:r>
    </w:p>
    <w:p w:rsidR="00000000" w:rsidDel="00000000" w:rsidP="00000000" w:rsidRDefault="00000000" w:rsidRPr="00000000" w14:paraId="00000734">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generative nucleus follows behind the tube nucleus, and divides to form two male gamete nuclei. </w:t>
      </w:r>
    </w:p>
    <w:p w:rsidR="00000000" w:rsidDel="00000000" w:rsidP="00000000" w:rsidRDefault="00000000" w:rsidRPr="00000000" w14:paraId="00000735">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pollen tube enters the ovule through the micropyle. </w:t>
      </w:r>
    </w:p>
    <w:p w:rsidR="00000000" w:rsidDel="00000000" w:rsidP="00000000" w:rsidRDefault="00000000" w:rsidRPr="00000000" w14:paraId="00000736">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When the pollen tube penetrates the ovule disintegrates and the pollen tube bursts open leaving a clear way for the male nuclei. </w:t>
      </w:r>
    </w:p>
    <w:p w:rsidR="00000000" w:rsidDel="00000000" w:rsidP="00000000" w:rsidRDefault="00000000" w:rsidRPr="00000000" w14:paraId="00000737">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One male nucleus fuses with the egg cell nucleus to form a diploid zygote which develops into an embryo. </w:t>
      </w:r>
    </w:p>
    <w:p w:rsidR="00000000" w:rsidDel="00000000" w:rsidP="00000000" w:rsidRDefault="00000000" w:rsidRPr="00000000" w14:paraId="00000738">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other male gamete nucleus fuses with the polar nucleus to form a triploid nucleus which forms the primary endosperm. </w:t>
      </w:r>
    </w:p>
    <w:p w:rsidR="00000000" w:rsidDel="00000000" w:rsidP="00000000" w:rsidRDefault="00000000" w:rsidRPr="00000000" w14:paraId="00000739">
      <w:pPr>
        <w:numPr>
          <w:ilvl w:val="0"/>
          <w:numId w:val="191"/>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called double fertilisation. </w:t>
      </w:r>
    </w:p>
    <w:p w:rsidR="00000000" w:rsidDel="00000000" w:rsidP="00000000" w:rsidRDefault="00000000" w:rsidRPr="00000000" w14:paraId="0000073A">
      <w:pPr>
        <w:spacing w:after="0" w:line="240" w:lineRule="auto"/>
        <w:ind w:right="4"/>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3B">
      <w:pPr>
        <w:spacing w:after="0" w:line="240" w:lineRule="auto"/>
        <w:ind w:right="4"/>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After fertilisation the following changes take place in a flower: </w:t>
      </w:r>
    </w:p>
    <w:p w:rsidR="00000000" w:rsidDel="00000000" w:rsidP="00000000" w:rsidRDefault="00000000" w:rsidRPr="00000000" w14:paraId="0000073C">
      <w:pPr>
        <w:numPr>
          <w:ilvl w:val="0"/>
          <w:numId w:val="19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integuments develops into seed coat (testa). </w:t>
      </w:r>
    </w:p>
    <w:p w:rsidR="00000000" w:rsidDel="00000000" w:rsidP="00000000" w:rsidRDefault="00000000" w:rsidRPr="00000000" w14:paraId="0000073D">
      <w:pPr>
        <w:numPr>
          <w:ilvl w:val="0"/>
          <w:numId w:val="19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zygote develops into an embryo. </w:t>
      </w:r>
    </w:p>
    <w:p w:rsidR="00000000" w:rsidDel="00000000" w:rsidP="00000000" w:rsidRDefault="00000000" w:rsidRPr="00000000" w14:paraId="0000073E">
      <w:pPr>
        <w:numPr>
          <w:ilvl w:val="0"/>
          <w:numId w:val="19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triploid nucleus develops into an endosperm. </w:t>
      </w:r>
    </w:p>
    <w:p w:rsidR="00000000" w:rsidDel="00000000" w:rsidP="00000000" w:rsidRDefault="00000000" w:rsidRPr="00000000" w14:paraId="0000073F">
      <w:pPr>
        <w:numPr>
          <w:ilvl w:val="0"/>
          <w:numId w:val="19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ovules become seeds. </w:t>
      </w:r>
    </w:p>
    <w:p w:rsidR="00000000" w:rsidDel="00000000" w:rsidP="00000000" w:rsidRDefault="00000000" w:rsidRPr="00000000" w14:paraId="00000740">
      <w:pPr>
        <w:numPr>
          <w:ilvl w:val="0"/>
          <w:numId w:val="19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The ovary develops into a fruit. </w:t>
      </w:r>
    </w:p>
    <w:p w:rsidR="00000000" w:rsidDel="00000000" w:rsidP="00000000" w:rsidRDefault="00000000" w:rsidRPr="00000000" w14:paraId="00000741">
      <w:pPr>
        <w:numPr>
          <w:ilvl w:val="0"/>
          <w:numId w:val="191"/>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ovary wall develops into pericarp. </w:t>
      </w:r>
    </w:p>
    <w:p w:rsidR="00000000" w:rsidDel="00000000" w:rsidP="00000000" w:rsidRDefault="00000000" w:rsidRPr="00000000" w14:paraId="00000742">
      <w:pPr>
        <w:numPr>
          <w:ilvl w:val="0"/>
          <w:numId w:val="191"/>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style, dries up and falls off leaving a scar. </w:t>
      </w:r>
    </w:p>
    <w:p w:rsidR="00000000" w:rsidDel="00000000" w:rsidP="00000000" w:rsidRDefault="00000000" w:rsidRPr="00000000" w14:paraId="00000743">
      <w:pPr>
        <w:numPr>
          <w:ilvl w:val="0"/>
          <w:numId w:val="191"/>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corolla, calyx and stamens dry up and fall off.</w:t>
      </w:r>
    </w:p>
    <w:p w:rsidR="00000000" w:rsidDel="00000000" w:rsidP="00000000" w:rsidRDefault="00000000" w:rsidRPr="00000000" w14:paraId="00000744">
      <w:pPr>
        <w:numPr>
          <w:ilvl w:val="0"/>
          <w:numId w:val="191"/>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In some the calyx persists. </w:t>
      </w:r>
    </w:p>
    <w:p w:rsidR="00000000" w:rsidDel="00000000" w:rsidP="00000000" w:rsidRDefault="00000000" w:rsidRPr="00000000" w14:paraId="00000745">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Fruit formation </w:t>
      </w:r>
    </w:p>
    <w:p w:rsidR="00000000" w:rsidDel="00000000" w:rsidP="00000000" w:rsidRDefault="00000000" w:rsidRPr="00000000" w14:paraId="00000746">
      <w:pPr>
        <w:spacing w:after="0" w:before="57" w:line="240" w:lineRule="auto"/>
        <w:ind w:left="9" w:right="9"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747">
      <w:pPr>
        <w:numPr>
          <w:ilvl w:val="0"/>
          <w:numId w:val="189"/>
        </w:numPr>
        <w:spacing w:after="0" w:line="240" w:lineRule="auto"/>
        <w:ind w:left="729"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Fruit development without fertilisation is called parthenocarpy </w:t>
      </w:r>
    </w:p>
    <w:p w:rsidR="00000000" w:rsidDel="00000000" w:rsidP="00000000" w:rsidRDefault="00000000" w:rsidRPr="00000000" w14:paraId="00000748">
      <w:pPr>
        <w:numPr>
          <w:ilvl w:val="0"/>
          <w:numId w:val="189"/>
        </w:numPr>
        <w:spacing w:after="0" w:line="240" w:lineRule="auto"/>
        <w:ind w:left="729"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 as in pineapples and bananas. </w:t>
      </w:r>
    </w:p>
    <w:p w:rsidR="00000000" w:rsidDel="00000000" w:rsidP="00000000" w:rsidRDefault="00000000" w:rsidRPr="00000000" w14:paraId="00000749">
      <w:pPr>
        <w:numPr>
          <w:ilvl w:val="0"/>
          <w:numId w:val="189"/>
        </w:numPr>
        <w:spacing w:after="0" w:line="240" w:lineRule="auto"/>
        <w:ind w:left="729"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Such fruits do not have seeds. </w:t>
      </w:r>
    </w:p>
    <w:p w:rsidR="00000000" w:rsidDel="00000000" w:rsidP="00000000" w:rsidRDefault="00000000" w:rsidRPr="00000000" w14:paraId="0000074A">
      <w:pPr>
        <w:spacing w:after="0" w:line="240" w:lineRule="auto"/>
        <w:rPr>
          <w:rFonts w:ascii="Candara" w:cs="Candara" w:eastAsia="Candara" w:hAnsi="Candara"/>
          <w:color w:val="000000"/>
          <w:sz w:val="17"/>
          <w:szCs w:val="17"/>
        </w:rPr>
      </w:pPr>
      <w:r w:rsidDel="00000000" w:rsidR="00000000" w:rsidRPr="00000000">
        <w:rPr>
          <w:rtl w:val="0"/>
        </w:rPr>
      </w:r>
    </w:p>
    <w:p w:rsidR="00000000" w:rsidDel="00000000" w:rsidP="00000000" w:rsidRDefault="00000000" w:rsidRPr="00000000" w14:paraId="0000074B">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Classification of fruits </w:t>
      </w:r>
    </w:p>
    <w:p w:rsidR="00000000" w:rsidDel="00000000" w:rsidP="00000000" w:rsidRDefault="00000000" w:rsidRPr="00000000" w14:paraId="0000074C">
      <w:pPr>
        <w:spacing w:after="0" w:before="57" w:line="240" w:lineRule="auto"/>
        <w:ind w:left="9" w:right="9" w:firstLine="0"/>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74D">
      <w:pPr>
        <w:numPr>
          <w:ilvl w:val="0"/>
          <w:numId w:val="196"/>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False fruits develops from other parts such as calyx, corolla and receptacle, </w:t>
      </w:r>
    </w:p>
    <w:p w:rsidR="00000000" w:rsidDel="00000000" w:rsidP="00000000" w:rsidRDefault="00000000" w:rsidRPr="00000000" w14:paraId="0000074E">
      <w:pPr>
        <w:numPr>
          <w:ilvl w:val="0"/>
          <w:numId w:val="196"/>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 apple and pineapple which develops from an inflorescence. </w:t>
      </w:r>
    </w:p>
    <w:p w:rsidR="00000000" w:rsidDel="00000000" w:rsidP="00000000" w:rsidRDefault="00000000" w:rsidRPr="00000000" w14:paraId="0000074F">
      <w:pPr>
        <w:numPr>
          <w:ilvl w:val="0"/>
          <w:numId w:val="196"/>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True fruits develop from the ovary, e.g. bean fruit (pod). </w:t>
      </w:r>
    </w:p>
    <w:p w:rsidR="00000000" w:rsidDel="00000000" w:rsidP="00000000" w:rsidRDefault="00000000" w:rsidRPr="00000000" w14:paraId="00000750">
      <w:pPr>
        <w:numPr>
          <w:ilvl w:val="0"/>
          <w:numId w:val="196"/>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True fruits can be divided into fleshy or succulent fruits e.g. berries and drupes and dry fruits. </w:t>
      </w:r>
    </w:p>
    <w:p w:rsidR="00000000" w:rsidDel="00000000" w:rsidP="00000000" w:rsidRDefault="00000000" w:rsidRPr="00000000" w14:paraId="00000751">
      <w:pPr>
        <w:numPr>
          <w:ilvl w:val="0"/>
          <w:numId w:val="196"/>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dry ones can be divided into Dehiscent which split open to release seeds and indehiscent which do not open. </w:t>
      </w:r>
    </w:p>
    <w:p w:rsidR="00000000" w:rsidDel="00000000" w:rsidP="00000000" w:rsidRDefault="00000000" w:rsidRPr="00000000" w14:paraId="00000752">
      <w:pPr>
        <w:spacing w:after="0" w:line="240" w:lineRule="auto"/>
        <w:ind w:left="14" w:firstLine="240"/>
        <w:jc w:val="both"/>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53">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54">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55">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56">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57">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58">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59">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5A">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5B">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Types of fruits</w:t>
      </w:r>
    </w:p>
    <w:tbl>
      <w:tblPr>
        <w:tblStyle w:val="Table3"/>
        <w:tblW w:w="8131.0" w:type="dxa"/>
        <w:jc w:val="left"/>
        <w:tblInd w:w="0.0" w:type="dxa"/>
        <w:tblLayout w:type="fixed"/>
        <w:tblLook w:val="0000"/>
      </w:tblPr>
      <w:tblGrid>
        <w:gridCol w:w="1795"/>
        <w:gridCol w:w="4041"/>
        <w:gridCol w:w="2295"/>
        <w:tblGridChange w:id="0">
          <w:tblGrid>
            <w:gridCol w:w="1795"/>
            <w:gridCol w:w="4041"/>
            <w:gridCol w:w="2295"/>
          </w:tblGrid>
        </w:tblGridChange>
      </w:tblGrid>
      <w:tr>
        <w:trPr>
          <w:trHeight w:val="35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C">
            <w:pPr>
              <w:spacing w:after="0" w:line="240" w:lineRule="auto"/>
              <w:ind w:left="86" w:firstLine="0"/>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Type of fruit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D">
            <w:pPr>
              <w:spacing w:after="0" w:line="240" w:lineRule="auto"/>
              <w:ind w:left="96" w:firstLine="0"/>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Structure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E">
            <w:pPr>
              <w:spacing w:after="0" w:line="240" w:lineRule="auto"/>
              <w:ind w:left="76" w:firstLine="0"/>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Example </w:t>
            </w:r>
          </w:p>
        </w:tc>
      </w:tr>
      <w:tr>
        <w:trPr>
          <w:trHeight w:val="3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F">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Berry Fleshy-succulent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0">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Ovary fleshy, thin skinned juicy with many seeds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1">
            <w:pPr>
              <w:spacing w:after="0" w:line="240" w:lineRule="auto"/>
              <w:ind w:left="7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Tomato, orange, Sodom apple </w:t>
            </w:r>
          </w:p>
        </w:tc>
      </w:tr>
      <w:tr>
        <w:trPr>
          <w:trHeight w:val="312"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62">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Drupe fleshy-succulent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63">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Outer layer fleshy, inner layer hard, endosing one or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64">
            <w:pPr>
              <w:spacing w:after="0" w:line="240" w:lineRule="auto"/>
              <w:ind w:left="7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Mango, plum </w:t>
            </w:r>
          </w:p>
        </w:tc>
      </w:tr>
      <w:tr>
        <w:trPr>
          <w:trHeight w:val="249"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65">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66">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more seeds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67">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8">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Pod Dehiscent (dry)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9">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Ovary wall thin, contains many seeds. Splits when ripe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A">
            <w:pPr>
              <w:spacing w:after="0" w:line="240" w:lineRule="auto"/>
              <w:ind w:left="7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Bean, pea </w:t>
            </w:r>
          </w:p>
        </w:tc>
      </w:tr>
      <w:tr>
        <w:trPr>
          <w:trHeight w:val="302"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6B">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Schizocarp Dehiscent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6C">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The ripe fruit breaks up into small one seeded parts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6D">
            <w:pPr>
              <w:spacing w:after="0" w:line="240" w:lineRule="auto"/>
              <w:ind w:left="7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Castor oil </w:t>
            </w:r>
          </w:p>
        </w:tc>
      </w:tr>
      <w:tr>
        <w:trPr>
          <w:trHeight w:val="264"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6E">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(dry)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6F">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70">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5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1">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Caryopsil Dry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2">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Pericarp and seed coat are fused to form thin covering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3">
            <w:pPr>
              <w:spacing w:after="0" w:line="240" w:lineRule="auto"/>
              <w:ind w:left="7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Maize grain </w:t>
            </w:r>
          </w:p>
        </w:tc>
      </w:tr>
      <w:tr>
        <w:trPr>
          <w:trHeight w:val="278"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74">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Cypsela Dry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75">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One seeded fruit. The calyx persists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76">
            <w:pPr>
              <w:spacing w:after="0" w:line="240" w:lineRule="auto"/>
              <w:ind w:left="7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Bidens, Tridax </w:t>
            </w:r>
          </w:p>
        </w:tc>
      </w:tr>
      <w:tr>
        <w:trPr>
          <w:trHeight w:val="27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77">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indehiscent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78">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79">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3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A">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Pome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B">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Outer fleshy layer develops from calyx and receptacle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C">
            <w:pPr>
              <w:spacing w:after="0" w:line="240" w:lineRule="auto"/>
              <w:ind w:left="7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Pear, apple </w:t>
            </w:r>
          </w:p>
        </w:tc>
      </w:tr>
      <w:tr>
        <w:trPr>
          <w:trHeight w:val="35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D">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Multiple fruit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E">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Formed from several flowers in a cluster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F">
            <w:pPr>
              <w:spacing w:after="0" w:line="240" w:lineRule="auto"/>
              <w:ind w:left="7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Pineapple </w:t>
            </w:r>
          </w:p>
        </w:tc>
      </w:tr>
      <w:tr>
        <w:trPr>
          <w:trHeight w:val="288"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80">
            <w:pPr>
              <w:spacing w:after="0" w:line="240" w:lineRule="auto"/>
              <w:ind w:left="8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Achene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781">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Ovary wall separated from seed </w:t>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782">
            <w:pPr>
              <w:spacing w:after="0" w:line="240" w:lineRule="auto"/>
              <w:ind w:left="7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Sunflower </w:t>
            </w:r>
          </w:p>
        </w:tc>
      </w:tr>
      <w:tr>
        <w:trPr>
          <w:trHeight w:val="15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83">
            <w:pPr>
              <w:spacing w:after="0" w:line="240" w:lineRule="auto"/>
              <w:jc w:val="center"/>
              <w:rPr>
                <w:rFonts w:ascii="Candara" w:cs="Candara" w:eastAsia="Candara" w:hAnsi="Candara"/>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84">
            <w:pPr>
              <w:spacing w:after="0" w:line="240" w:lineRule="auto"/>
              <w:jc w:val="center"/>
              <w:rPr>
                <w:rFonts w:ascii="Candara" w:cs="Candara" w:eastAsia="Candara" w:hAnsi="Candara"/>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785">
            <w:pPr>
              <w:spacing w:after="0" w:line="240" w:lineRule="auto"/>
              <w:jc w:val="right"/>
              <w:rPr>
                <w:rFonts w:ascii="Candara" w:cs="Candara" w:eastAsia="Candara" w:hAnsi="Candara"/>
                <w:color w:val="000000"/>
                <w:sz w:val="16"/>
                <w:szCs w:val="16"/>
              </w:rPr>
            </w:pPr>
            <w:r w:rsidDel="00000000" w:rsidR="00000000" w:rsidRPr="00000000">
              <w:rPr>
                <w:rFonts w:ascii="Candara" w:cs="Candara" w:eastAsia="Candara" w:hAnsi="Candara"/>
                <w:color w:val="000000"/>
                <w:sz w:val="16"/>
                <w:szCs w:val="16"/>
                <w:rtl w:val="0"/>
              </w:rPr>
              <w:t xml:space="preserve">.---1 </w:t>
            </w:r>
          </w:p>
        </w:tc>
      </w:tr>
    </w:tbl>
    <w:p w:rsidR="00000000" w:rsidDel="00000000" w:rsidP="00000000" w:rsidRDefault="00000000" w:rsidRPr="00000000" w14:paraId="00000786">
      <w:pPr>
        <w:spacing w:after="0" w:line="240" w:lineRule="auto"/>
        <w:ind w:left="14" w:firstLine="240"/>
        <w:jc w:val="both"/>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787">
      <w:pPr>
        <w:spacing w:after="0" w:line="240" w:lineRule="auto"/>
        <w:ind w:left="14" w:firstLine="240"/>
        <w:jc w:val="both"/>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788">
      <w:pPr>
        <w:spacing w:after="0" w:line="240" w:lineRule="auto"/>
        <w:ind w:left="1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Placentation </w:t>
      </w:r>
    </w:p>
    <w:p w:rsidR="00000000" w:rsidDel="00000000" w:rsidP="00000000" w:rsidRDefault="00000000" w:rsidRPr="00000000" w14:paraId="00000789">
      <w:pPr>
        <w:numPr>
          <w:ilvl w:val="0"/>
          <w:numId w:val="195"/>
        </w:numPr>
        <w:spacing w:after="0" w:line="240" w:lineRule="auto"/>
        <w:ind w:left="720" w:right="1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the arrangement of the ovules in an ovary. </w:t>
      </w:r>
    </w:p>
    <w:p w:rsidR="00000000" w:rsidDel="00000000" w:rsidP="00000000" w:rsidRDefault="00000000" w:rsidRPr="00000000" w14:paraId="0000078A">
      <w:pPr>
        <w:spacing w:after="0" w:line="240" w:lineRule="auto"/>
        <w:ind w:right="14"/>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Marginal placentation</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8B">
      <w:pPr>
        <w:numPr>
          <w:ilvl w:val="0"/>
          <w:numId w:val="195"/>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placenta appears as one ridge on the ovary wall e.g. bean. </w:t>
      </w:r>
    </w:p>
    <w:p w:rsidR="00000000" w:rsidDel="00000000" w:rsidP="00000000" w:rsidRDefault="00000000" w:rsidRPr="00000000" w14:paraId="0000078C">
      <w:pPr>
        <w:spacing w:after="0" w:line="240" w:lineRule="auto"/>
        <w:ind w:right="14"/>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Parietal placentation</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8D">
      <w:pPr>
        <w:numPr>
          <w:ilvl w:val="0"/>
          <w:numId w:val="195"/>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placenta is on the ridges on ovary wall. </w:t>
      </w:r>
    </w:p>
    <w:p w:rsidR="00000000" w:rsidDel="00000000" w:rsidP="00000000" w:rsidRDefault="00000000" w:rsidRPr="00000000" w14:paraId="0000078E">
      <w:pPr>
        <w:numPr>
          <w:ilvl w:val="0"/>
          <w:numId w:val="195"/>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Ovules are in them e.g. pawpaw. </w:t>
      </w:r>
    </w:p>
    <w:p w:rsidR="00000000" w:rsidDel="00000000" w:rsidP="00000000" w:rsidRDefault="00000000" w:rsidRPr="00000000" w14:paraId="0000078F">
      <w:pPr>
        <w:spacing w:after="0" w:line="240" w:lineRule="auto"/>
        <w:ind w:right="14"/>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Axile placentation</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90">
      <w:pPr>
        <w:numPr>
          <w:ilvl w:val="0"/>
          <w:numId w:val="198"/>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placenta is in the centre. </w:t>
      </w:r>
    </w:p>
    <w:p w:rsidR="00000000" w:rsidDel="00000000" w:rsidP="00000000" w:rsidRDefault="00000000" w:rsidRPr="00000000" w14:paraId="00000791">
      <w:pPr>
        <w:numPr>
          <w:ilvl w:val="0"/>
          <w:numId w:val="198"/>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Ovary is divided into a number of loculi. e.g. orange. </w:t>
      </w:r>
    </w:p>
    <w:p w:rsidR="00000000" w:rsidDel="00000000" w:rsidP="00000000" w:rsidRDefault="00000000" w:rsidRPr="00000000" w14:paraId="00000792">
      <w:pPr>
        <w:spacing w:after="0" w:line="240" w:lineRule="auto"/>
        <w:ind w:right="14"/>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Basal placentation.</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93">
      <w:pPr>
        <w:numPr>
          <w:ilvl w:val="0"/>
          <w:numId w:val="195"/>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placenta is formed at the base of the ovary e.g. sunflower. </w:t>
      </w:r>
    </w:p>
    <w:p w:rsidR="00000000" w:rsidDel="00000000" w:rsidP="00000000" w:rsidRDefault="00000000" w:rsidRPr="00000000" w14:paraId="00000794">
      <w:pPr>
        <w:spacing w:after="0" w:line="240" w:lineRule="auto"/>
        <w:ind w:right="14"/>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Free Central placentation</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95">
      <w:pPr>
        <w:numPr>
          <w:ilvl w:val="0"/>
          <w:numId w:val="195"/>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Placenta is in the centre of the ovary. </w:t>
      </w:r>
    </w:p>
    <w:p w:rsidR="00000000" w:rsidDel="00000000" w:rsidP="00000000" w:rsidRDefault="00000000" w:rsidRPr="00000000" w14:paraId="00000796">
      <w:pPr>
        <w:numPr>
          <w:ilvl w:val="0"/>
          <w:numId w:val="195"/>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There are no loculi e.g. in primrose. </w:t>
      </w:r>
    </w:p>
    <w:p w:rsidR="00000000" w:rsidDel="00000000" w:rsidP="00000000" w:rsidRDefault="00000000" w:rsidRPr="00000000" w14:paraId="00000797">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98">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Methods of fruit and seed dispersal </w:t>
      </w:r>
    </w:p>
    <w:p w:rsidR="00000000" w:rsidDel="00000000" w:rsidP="00000000" w:rsidRDefault="00000000" w:rsidRPr="00000000" w14:paraId="00000799">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Animal dispersal </w:t>
      </w:r>
    </w:p>
    <w:p w:rsidR="00000000" w:rsidDel="00000000" w:rsidP="00000000" w:rsidRDefault="00000000" w:rsidRPr="00000000" w14:paraId="0000079A">
      <w:pPr>
        <w:numPr>
          <w:ilvl w:val="0"/>
          <w:numId w:val="197"/>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Fleshy fruits are eaten by animals. </w:t>
      </w:r>
    </w:p>
    <w:p w:rsidR="00000000" w:rsidDel="00000000" w:rsidP="00000000" w:rsidRDefault="00000000" w:rsidRPr="00000000" w14:paraId="0000079B">
      <w:pPr>
        <w:numPr>
          <w:ilvl w:val="0"/>
          <w:numId w:val="197"/>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Animals are attracted to the fruits by the bright colour, scent or the fact that it is edible. </w:t>
      </w:r>
    </w:p>
    <w:p w:rsidR="00000000" w:rsidDel="00000000" w:rsidP="00000000" w:rsidRDefault="00000000" w:rsidRPr="00000000" w14:paraId="0000079C">
      <w:pPr>
        <w:numPr>
          <w:ilvl w:val="0"/>
          <w:numId w:val="197"/>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seeds pass through the digestive tract undamaged and are passed out with faeces. E.g. tomatoes and guavas. </w:t>
      </w:r>
    </w:p>
    <w:p w:rsidR="00000000" w:rsidDel="00000000" w:rsidP="00000000" w:rsidRDefault="00000000" w:rsidRPr="00000000" w14:paraId="0000079D">
      <w:pPr>
        <w:numPr>
          <w:ilvl w:val="0"/>
          <w:numId w:val="197"/>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Such seeds have hard, resistant seed coats. </w:t>
      </w:r>
    </w:p>
    <w:p w:rsidR="00000000" w:rsidDel="00000000" w:rsidP="00000000" w:rsidRDefault="00000000" w:rsidRPr="00000000" w14:paraId="0000079E">
      <w:pPr>
        <w:numPr>
          <w:ilvl w:val="0"/>
          <w:numId w:val="197"/>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Others have fruits with hooks or spines that stick on animal fur or on clothes. </w:t>
      </w:r>
    </w:p>
    <w:p w:rsidR="00000000" w:rsidDel="00000000" w:rsidP="00000000" w:rsidRDefault="00000000" w:rsidRPr="00000000" w14:paraId="0000079F">
      <w:pPr>
        <w:numPr>
          <w:ilvl w:val="0"/>
          <w:numId w:val="197"/>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Later the seeds are brushed of or fall off on their own e.g. </w:t>
      </w:r>
      <w:r w:rsidDel="00000000" w:rsidR="00000000" w:rsidRPr="00000000">
        <w:rPr>
          <w:rFonts w:ascii="Candara" w:cs="Candara" w:eastAsia="Candara" w:hAnsi="Candara"/>
          <w:i w:val="1"/>
          <w:color w:val="000000"/>
          <w:sz w:val="24"/>
          <w:szCs w:val="24"/>
          <w:rtl w:val="0"/>
        </w:rPr>
        <w:t xml:space="preserve">Bidens pilosa </w:t>
      </w:r>
      <w:r w:rsidDel="00000000" w:rsidR="00000000" w:rsidRPr="00000000">
        <w:rPr>
          <w:rFonts w:ascii="Candara" w:cs="Candara" w:eastAsia="Candara" w:hAnsi="Candara"/>
          <w:color w:val="000000"/>
          <w:sz w:val="24"/>
          <w:szCs w:val="24"/>
          <w:rtl w:val="0"/>
        </w:rPr>
        <w:t xml:space="preserve">(Black jack). </w:t>
      </w:r>
    </w:p>
    <w:p w:rsidR="00000000" w:rsidDel="00000000" w:rsidP="00000000" w:rsidRDefault="00000000" w:rsidRPr="00000000" w14:paraId="000007A0">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A1">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Wind dispersal </w:t>
      </w:r>
    </w:p>
    <w:p w:rsidR="00000000" w:rsidDel="00000000" w:rsidP="00000000" w:rsidRDefault="00000000" w:rsidRPr="00000000" w14:paraId="000007A2">
      <w:pPr>
        <w:numPr>
          <w:ilvl w:val="0"/>
          <w:numId w:val="197"/>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Fruits and seeds are small and light in order to be carried by air currents. </w:t>
      </w:r>
    </w:p>
    <w:p w:rsidR="00000000" w:rsidDel="00000000" w:rsidP="00000000" w:rsidRDefault="00000000" w:rsidRPr="00000000" w14:paraId="000007A3">
      <w:pPr>
        <w:numPr>
          <w:ilvl w:val="0"/>
          <w:numId w:val="197"/>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fruit that is a capsule e.g. tobacco split or has pores at the top e.g. Mexican poppy. </w:t>
      </w:r>
    </w:p>
    <w:p w:rsidR="00000000" w:rsidDel="00000000" w:rsidP="00000000" w:rsidRDefault="00000000" w:rsidRPr="00000000" w14:paraId="000007A4">
      <w:pPr>
        <w:numPr>
          <w:ilvl w:val="0"/>
          <w:numId w:val="197"/>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capsule is attached to along stalk when swayed by wind the seeds are released and scattered. </w:t>
      </w:r>
    </w:p>
    <w:p w:rsidR="00000000" w:rsidDel="00000000" w:rsidP="00000000" w:rsidRDefault="00000000" w:rsidRPr="00000000" w14:paraId="000007A5">
      <w:pPr>
        <w:numPr>
          <w:ilvl w:val="0"/>
          <w:numId w:val="197"/>
        </w:numPr>
        <w:spacing w:after="0" w:line="240" w:lineRule="auto"/>
        <w:ind w:left="720" w:right="4" w:hanging="360"/>
        <w:jc w:val="both"/>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Some seeds have hairy or feather-like structures which increase their surface area so that they can be blown off by the wind e.g. </w:t>
      </w:r>
      <w:r w:rsidDel="00000000" w:rsidR="00000000" w:rsidRPr="00000000">
        <w:rPr>
          <w:rFonts w:ascii="Candara" w:cs="Candara" w:eastAsia="Candara" w:hAnsi="Candara"/>
          <w:i w:val="1"/>
          <w:color w:val="000000"/>
          <w:sz w:val="24"/>
          <w:szCs w:val="24"/>
          <w:rtl w:val="0"/>
        </w:rPr>
        <w:t xml:space="preserve">Sonchus. </w:t>
      </w:r>
    </w:p>
    <w:p w:rsidR="00000000" w:rsidDel="00000000" w:rsidP="00000000" w:rsidRDefault="00000000" w:rsidRPr="00000000" w14:paraId="000007A6">
      <w:pPr>
        <w:numPr>
          <w:ilvl w:val="0"/>
          <w:numId w:val="197"/>
        </w:numPr>
        <w:spacing w:after="0" w:line="240" w:lineRule="auto"/>
        <w:ind w:left="720" w:right="4" w:hanging="360"/>
        <w:jc w:val="both"/>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Others have wing-like structures e.g. Jacaranda and Nandi Flame. </w:t>
      </w:r>
      <w:r w:rsidDel="00000000" w:rsidR="00000000" w:rsidRPr="00000000">
        <w:rPr>
          <w:rtl w:val="0"/>
        </w:rPr>
      </w:r>
    </w:p>
    <w:p w:rsidR="00000000" w:rsidDel="00000000" w:rsidP="00000000" w:rsidRDefault="00000000" w:rsidRPr="00000000" w14:paraId="000007A7">
      <w:pPr>
        <w:numPr>
          <w:ilvl w:val="0"/>
          <w:numId w:val="197"/>
        </w:numPr>
        <w:spacing w:after="0" w:line="240" w:lineRule="auto"/>
        <w:ind w:left="720" w:right="4" w:hanging="360"/>
        <w:jc w:val="both"/>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These extensions increase the surface area of fruits and seeds such that they are carried by the wind. </w:t>
      </w:r>
      <w:r w:rsidDel="00000000" w:rsidR="00000000" w:rsidRPr="00000000">
        <w:rPr>
          <w:rtl w:val="0"/>
        </w:rPr>
      </w:r>
    </w:p>
    <w:p w:rsidR="00000000" w:rsidDel="00000000" w:rsidP="00000000" w:rsidRDefault="00000000" w:rsidRPr="00000000" w14:paraId="000007A8">
      <w:pPr>
        <w:spacing w:after="0" w:line="240" w:lineRule="auto"/>
        <w:ind w:right="9"/>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A9">
      <w:pPr>
        <w:spacing w:after="0" w:line="240" w:lineRule="auto"/>
        <w:ind w:right="9"/>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Water dispersal </w:t>
      </w:r>
    </w:p>
    <w:p w:rsidR="00000000" w:rsidDel="00000000" w:rsidP="00000000" w:rsidRDefault="00000000" w:rsidRPr="00000000" w14:paraId="000007AA">
      <w:pPr>
        <w:numPr>
          <w:ilvl w:val="0"/>
          <w:numId w:val="197"/>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Fruits like coconut have fibrous mescocarp which is spongy to trap air, the trapped air make the fruit light and buoyant to float on water. </w:t>
      </w:r>
    </w:p>
    <w:p w:rsidR="00000000" w:rsidDel="00000000" w:rsidP="00000000" w:rsidRDefault="00000000" w:rsidRPr="00000000" w14:paraId="000007AB">
      <w:pPr>
        <w:numPr>
          <w:ilvl w:val="0"/>
          <w:numId w:val="197"/>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Plants like water lily produce seeds whose seed coats trap air bubbles. </w:t>
      </w:r>
    </w:p>
    <w:p w:rsidR="00000000" w:rsidDel="00000000" w:rsidP="00000000" w:rsidRDefault="00000000" w:rsidRPr="00000000" w14:paraId="000007AC">
      <w:pPr>
        <w:numPr>
          <w:ilvl w:val="0"/>
          <w:numId w:val="197"/>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air bubbles make the seeds float on water and are carried away. </w:t>
      </w:r>
    </w:p>
    <w:p w:rsidR="00000000" w:rsidDel="00000000" w:rsidP="00000000" w:rsidRDefault="00000000" w:rsidRPr="00000000" w14:paraId="000007AD">
      <w:pPr>
        <w:numPr>
          <w:ilvl w:val="0"/>
          <w:numId w:val="197"/>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pericarp and seed coat are waterproof. </w:t>
      </w:r>
    </w:p>
    <w:p w:rsidR="00000000" w:rsidDel="00000000" w:rsidP="00000000" w:rsidRDefault="00000000" w:rsidRPr="00000000" w14:paraId="000007AE">
      <w:pPr>
        <w:spacing w:after="0" w:line="240" w:lineRule="auto"/>
        <w:ind w:right="9"/>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AF">
      <w:pPr>
        <w:spacing w:after="0" w:line="240" w:lineRule="auto"/>
        <w:ind w:right="9"/>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Self dispersal (explosive) Mechanism</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B0">
      <w:pPr>
        <w:numPr>
          <w:ilvl w:val="0"/>
          <w:numId w:val="197"/>
        </w:numPr>
        <w:spacing w:after="0" w:line="240"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seen in pods like bean and pea. </w:t>
      </w:r>
    </w:p>
    <w:p w:rsidR="00000000" w:rsidDel="00000000" w:rsidP="00000000" w:rsidRDefault="00000000" w:rsidRPr="00000000" w14:paraId="000007B1">
      <w:pPr>
        <w:numPr>
          <w:ilvl w:val="0"/>
          <w:numId w:val="197"/>
        </w:numPr>
        <w:spacing w:after="0" w:line="240"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Pressure inside the pod forces it to open along lines of weakness throwing seeds away from parent plant. </w:t>
      </w:r>
    </w:p>
    <w:p w:rsidR="00000000" w:rsidDel="00000000" w:rsidP="00000000" w:rsidRDefault="00000000" w:rsidRPr="00000000" w14:paraId="000007B2">
      <w:pPr>
        <w:spacing w:after="0" w:line="240" w:lineRule="auto"/>
        <w:rPr>
          <w:rFonts w:ascii="Candara" w:cs="Candara" w:eastAsia="Candara" w:hAnsi="Candara"/>
          <w:b w:val="1"/>
          <w:i w:val="1"/>
          <w:color w:val="000000"/>
          <w:sz w:val="32"/>
          <w:szCs w:val="32"/>
        </w:rPr>
      </w:pPr>
      <w:r w:rsidDel="00000000" w:rsidR="00000000" w:rsidRPr="00000000">
        <w:rPr>
          <w:rFonts w:ascii="Candara" w:cs="Candara" w:eastAsia="Candara" w:hAnsi="Candara"/>
          <w:b w:val="1"/>
          <w:i w:val="1"/>
          <w:color w:val="000000"/>
          <w:sz w:val="32"/>
          <w:szCs w:val="32"/>
          <w:rtl w:val="0"/>
        </w:rPr>
        <w:t xml:space="preserve">Reproduction in Animals </w:t>
      </w:r>
    </w:p>
    <w:p w:rsidR="00000000" w:rsidDel="00000000" w:rsidP="00000000" w:rsidRDefault="00000000" w:rsidRPr="00000000" w14:paraId="000007B3">
      <w:pPr>
        <w:numPr>
          <w:ilvl w:val="0"/>
          <w:numId w:val="200"/>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Sexual reproduction involves the fusion of gametes. </w:t>
      </w:r>
    </w:p>
    <w:p w:rsidR="00000000" w:rsidDel="00000000" w:rsidP="00000000" w:rsidRDefault="00000000" w:rsidRPr="00000000" w14:paraId="000007B4">
      <w:pPr>
        <w:numPr>
          <w:ilvl w:val="0"/>
          <w:numId w:val="200"/>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animals two individuals are involved, a male and a female. </w:t>
      </w:r>
    </w:p>
    <w:p w:rsidR="00000000" w:rsidDel="00000000" w:rsidP="00000000" w:rsidRDefault="00000000" w:rsidRPr="00000000" w14:paraId="000007B5">
      <w:pPr>
        <w:numPr>
          <w:ilvl w:val="0"/>
          <w:numId w:val="200"/>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Special organs known as gonads produce gametes. </w:t>
      </w:r>
    </w:p>
    <w:p w:rsidR="00000000" w:rsidDel="00000000" w:rsidP="00000000" w:rsidRDefault="00000000" w:rsidRPr="00000000" w14:paraId="000007B6">
      <w:pPr>
        <w:numPr>
          <w:ilvl w:val="0"/>
          <w:numId w:val="200"/>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males testes produce sperms while in females ovaries produce ova. </w:t>
      </w:r>
    </w:p>
    <w:p w:rsidR="00000000" w:rsidDel="00000000" w:rsidP="00000000" w:rsidRDefault="00000000" w:rsidRPr="00000000" w14:paraId="000007B7">
      <w:pPr>
        <w:spacing w:after="0" w:before="9" w:line="240" w:lineRule="auto"/>
        <w:ind w:left="96" w:right="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B8">
      <w:pPr>
        <w:numPr>
          <w:ilvl w:val="0"/>
          <w:numId w:val="200"/>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fusion of male gamete and female gamete to form a zygote is called fertilisation. </w:t>
      </w:r>
    </w:p>
    <w:p w:rsidR="00000000" w:rsidDel="00000000" w:rsidP="00000000" w:rsidRDefault="00000000" w:rsidRPr="00000000" w14:paraId="000007B9">
      <w:pPr>
        <w:spacing w:after="0" w:line="240" w:lineRule="auto"/>
        <w:ind w:right="9"/>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There are two types of fertilisation. </w:t>
      </w:r>
      <w:r w:rsidDel="00000000" w:rsidR="00000000" w:rsidRPr="00000000">
        <w:rPr>
          <w:rFonts w:ascii="Candara" w:cs="Candara" w:eastAsia="Candara" w:hAnsi="Candara"/>
          <w:b w:val="1"/>
          <w:i w:val="1"/>
          <w:color w:val="000000"/>
          <w:sz w:val="28"/>
          <w:szCs w:val="28"/>
          <w:rtl w:val="0"/>
        </w:rPr>
        <w:t xml:space="preserve">External and internal.</w:t>
      </w:r>
      <w:r w:rsidDel="00000000" w:rsidR="00000000" w:rsidRPr="00000000">
        <w:rPr>
          <w:rFonts w:ascii="Candara" w:cs="Candara" w:eastAsia="Candara" w:hAnsi="Candara"/>
          <w:color w:val="000000"/>
          <w:sz w:val="24"/>
          <w:szCs w:val="24"/>
          <w:rtl w:val="0"/>
        </w:rPr>
        <w:t xml:space="preserve"> </w:t>
      </w:r>
      <w:r w:rsidDel="00000000" w:rsidR="00000000" w:rsidRPr="00000000">
        <w:rPr>
          <w:rtl w:val="0"/>
        </w:rPr>
      </w:r>
    </w:p>
    <w:p w:rsidR="00000000" w:rsidDel="00000000" w:rsidP="00000000" w:rsidRDefault="00000000" w:rsidRPr="00000000" w14:paraId="000007BA">
      <w:pPr>
        <w:spacing w:after="0" w:line="240" w:lineRule="auto"/>
        <w:ind w:right="4"/>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BB">
      <w:pPr>
        <w:spacing w:after="0" w:line="240" w:lineRule="auto"/>
        <w:ind w:right="4"/>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External fertillsation</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BC">
      <w:pPr>
        <w:numPr>
          <w:ilvl w:val="0"/>
          <w:numId w:val="200"/>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Example in amphibians takes place in water. </w:t>
      </w:r>
    </w:p>
    <w:p w:rsidR="00000000" w:rsidDel="00000000" w:rsidP="00000000" w:rsidRDefault="00000000" w:rsidRPr="00000000" w14:paraId="000007BD">
      <w:pPr>
        <w:numPr>
          <w:ilvl w:val="0"/>
          <w:numId w:val="200"/>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male mounts the female and shed sperms on the eggs as they are laid. </w:t>
      </w:r>
    </w:p>
    <w:p w:rsidR="00000000" w:rsidDel="00000000" w:rsidP="00000000" w:rsidRDefault="00000000" w:rsidRPr="00000000" w14:paraId="000007BE">
      <w:pPr>
        <w:numPr>
          <w:ilvl w:val="0"/>
          <w:numId w:val="200"/>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Eggs are covered by slippery jelly-like substance which provides protection. </w:t>
      </w:r>
    </w:p>
    <w:p w:rsidR="00000000" w:rsidDel="00000000" w:rsidP="00000000" w:rsidRDefault="00000000" w:rsidRPr="00000000" w14:paraId="000007BF">
      <w:pPr>
        <w:numPr>
          <w:ilvl w:val="0"/>
          <w:numId w:val="200"/>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Many eggs are released to increase the chances of survival. </w:t>
      </w:r>
    </w:p>
    <w:p w:rsidR="00000000" w:rsidDel="00000000" w:rsidP="00000000" w:rsidRDefault="00000000" w:rsidRPr="00000000" w14:paraId="000007C0">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C1">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C2">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C3">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Internal fertilisation </w:t>
      </w:r>
    </w:p>
    <w:p w:rsidR="00000000" w:rsidDel="00000000" w:rsidP="00000000" w:rsidRDefault="00000000" w:rsidRPr="00000000" w14:paraId="000007C4">
      <w:pPr>
        <w:numPr>
          <w:ilvl w:val="0"/>
          <w:numId w:val="200"/>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occurs in reptiles, birds and mammals. </w:t>
      </w:r>
    </w:p>
    <w:p w:rsidR="00000000" w:rsidDel="00000000" w:rsidP="00000000" w:rsidRDefault="00000000" w:rsidRPr="00000000" w14:paraId="000007C5">
      <w:pPr>
        <w:numPr>
          <w:ilvl w:val="0"/>
          <w:numId w:val="200"/>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Fertilisation occurs within the body of the female. </w:t>
      </w:r>
    </w:p>
    <w:p w:rsidR="00000000" w:rsidDel="00000000" w:rsidP="00000000" w:rsidRDefault="00000000" w:rsidRPr="00000000" w14:paraId="000007C6">
      <w:pPr>
        <w:numPr>
          <w:ilvl w:val="0"/>
          <w:numId w:val="200"/>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Fewer eggs are produced because there are higher chances of fertilisation since sperms are released into the female body. </w:t>
      </w:r>
    </w:p>
    <w:p w:rsidR="00000000" w:rsidDel="00000000" w:rsidP="00000000" w:rsidRDefault="00000000" w:rsidRPr="00000000" w14:paraId="000007C7">
      <w:pPr>
        <w:spacing w:after="0" w:line="240" w:lineRule="auto"/>
        <w:rPr>
          <w:rFonts w:ascii="Candara" w:cs="Candara" w:eastAsia="Candara" w:hAnsi="Candara"/>
          <w:color w:val="000000"/>
          <w:sz w:val="21"/>
          <w:szCs w:val="21"/>
        </w:rPr>
      </w:pPr>
      <w:r w:rsidDel="00000000" w:rsidR="00000000" w:rsidRPr="00000000">
        <w:rPr>
          <w:rtl w:val="0"/>
        </w:rPr>
      </w:r>
    </w:p>
    <w:p w:rsidR="00000000" w:rsidDel="00000000" w:rsidP="00000000" w:rsidRDefault="00000000" w:rsidRPr="00000000" w14:paraId="000007C8">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Reproduction in Humans </w:t>
      </w:r>
    </w:p>
    <w:p w:rsidR="00000000" w:rsidDel="00000000" w:rsidP="00000000" w:rsidRDefault="00000000" w:rsidRPr="00000000" w14:paraId="000007C9">
      <w:pPr>
        <w:spacing w:after="0" w:line="240" w:lineRule="auto"/>
        <w:ind w:right="19"/>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CA">
      <w:pPr>
        <w:spacing w:after="0" w:line="240" w:lineRule="auto"/>
        <w:ind w:right="19"/>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Structure of female reproduction system </w:t>
      </w:r>
    </w:p>
    <w:p w:rsidR="00000000" w:rsidDel="00000000" w:rsidP="00000000" w:rsidRDefault="00000000" w:rsidRPr="00000000" w14:paraId="000007CB">
      <w:pPr>
        <w:spacing w:after="0" w:line="240" w:lineRule="auto"/>
        <w:ind w:right="19"/>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CC">
      <w:pPr>
        <w:spacing w:after="0" w:line="240" w:lineRule="auto"/>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The female reproduction system consist of the following: </w:t>
      </w:r>
    </w:p>
    <w:p w:rsidR="00000000" w:rsidDel="00000000" w:rsidP="00000000" w:rsidRDefault="00000000" w:rsidRPr="00000000" w14:paraId="000007CD">
      <w:pPr>
        <w:spacing w:after="0" w:line="240" w:lineRule="auto"/>
        <w:ind w:right="14"/>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Ovaries </w:t>
      </w:r>
    </w:p>
    <w:p w:rsidR="00000000" w:rsidDel="00000000" w:rsidP="00000000" w:rsidRDefault="00000000" w:rsidRPr="00000000" w14:paraId="000007CE">
      <w:pPr>
        <w:numPr>
          <w:ilvl w:val="0"/>
          <w:numId w:val="199"/>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Are two oval cream coloured structures found in lower abdomen below the kidneys. </w:t>
      </w:r>
    </w:p>
    <w:p w:rsidR="00000000" w:rsidDel="00000000" w:rsidP="00000000" w:rsidRDefault="00000000" w:rsidRPr="00000000" w14:paraId="000007CF">
      <w:pPr>
        <w:spacing w:after="0" w:line="240" w:lineRule="auto"/>
        <w:ind w:right="4"/>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Oviducts</w:t>
      </w:r>
      <w:r w:rsidDel="00000000" w:rsidR="00000000" w:rsidRPr="00000000">
        <w:rPr>
          <w:rFonts w:ascii="Candara" w:cs="Candara" w:eastAsia="Candara" w:hAnsi="Candara"/>
          <w:color w:val="000000"/>
          <w:sz w:val="24"/>
          <w:szCs w:val="24"/>
          <w:rtl w:val="0"/>
        </w:rPr>
        <w:t xml:space="preserve">. </w:t>
      </w:r>
    </w:p>
    <w:p w:rsidR="00000000" w:rsidDel="00000000" w:rsidP="00000000" w:rsidRDefault="00000000" w:rsidRPr="00000000" w14:paraId="000007D0">
      <w:pPr>
        <w:numPr>
          <w:ilvl w:val="0"/>
          <w:numId w:val="19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They produce the ova. </w:t>
      </w:r>
    </w:p>
    <w:p w:rsidR="00000000" w:rsidDel="00000000" w:rsidP="00000000" w:rsidRDefault="00000000" w:rsidRPr="00000000" w14:paraId="000007D1">
      <w:pPr>
        <w:numPr>
          <w:ilvl w:val="0"/>
          <w:numId w:val="19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Are tubes which conduct the ova produced by the ovaries to the uterus. </w:t>
      </w:r>
    </w:p>
    <w:p w:rsidR="00000000" w:rsidDel="00000000" w:rsidP="00000000" w:rsidRDefault="00000000" w:rsidRPr="00000000" w14:paraId="000007D2">
      <w:pPr>
        <w:numPr>
          <w:ilvl w:val="0"/>
          <w:numId w:val="19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Fertilisation occurs in the upper part of the oviduct. </w:t>
      </w:r>
    </w:p>
    <w:p w:rsidR="00000000" w:rsidDel="00000000" w:rsidP="00000000" w:rsidRDefault="00000000" w:rsidRPr="00000000" w14:paraId="000007D3">
      <w:pPr>
        <w:spacing w:after="0" w:before="4" w:line="240" w:lineRule="auto"/>
        <w:ind w:left="259"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D4">
      <w:pPr>
        <w:spacing w:after="0" w:line="240" w:lineRule="auto"/>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Uterus </w:t>
      </w:r>
    </w:p>
    <w:p w:rsidR="00000000" w:rsidDel="00000000" w:rsidP="00000000" w:rsidRDefault="00000000" w:rsidRPr="00000000" w14:paraId="000007D5">
      <w:pPr>
        <w:numPr>
          <w:ilvl w:val="0"/>
          <w:numId w:val="202"/>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uterus is a hollow muscular organ found in the lower abdomen. </w:t>
      </w:r>
    </w:p>
    <w:p w:rsidR="00000000" w:rsidDel="00000000" w:rsidP="00000000" w:rsidRDefault="00000000" w:rsidRPr="00000000" w14:paraId="000007D6">
      <w:pPr>
        <w:numPr>
          <w:ilvl w:val="0"/>
          <w:numId w:val="199"/>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embryo develops inside the uterus. </w:t>
      </w:r>
    </w:p>
    <w:p w:rsidR="00000000" w:rsidDel="00000000" w:rsidP="00000000" w:rsidRDefault="00000000" w:rsidRPr="00000000" w14:paraId="000007D7">
      <w:pPr>
        <w:numPr>
          <w:ilvl w:val="0"/>
          <w:numId w:val="199"/>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inner lining endometrium supplies nutrients to embryo. </w:t>
      </w:r>
    </w:p>
    <w:p w:rsidR="00000000" w:rsidDel="00000000" w:rsidP="00000000" w:rsidRDefault="00000000" w:rsidRPr="00000000" w14:paraId="000007D8">
      <w:pPr>
        <w:numPr>
          <w:ilvl w:val="0"/>
          <w:numId w:val="199"/>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embryo is implanted into the inner uterine wall- the endometrium which nourishes the embryo. </w:t>
      </w:r>
    </w:p>
    <w:p w:rsidR="00000000" w:rsidDel="00000000" w:rsidP="00000000" w:rsidRDefault="00000000" w:rsidRPr="00000000" w14:paraId="000007D9">
      <w:pPr>
        <w:numPr>
          <w:ilvl w:val="0"/>
          <w:numId w:val="199"/>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thick muscles of the uterus assist in parturition. </w:t>
      </w:r>
    </w:p>
    <w:p w:rsidR="00000000" w:rsidDel="00000000" w:rsidP="00000000" w:rsidRDefault="00000000" w:rsidRPr="00000000" w14:paraId="000007DA">
      <w:pPr>
        <w:spacing w:after="0" w:line="240" w:lineRule="auto"/>
        <w:ind w:right="4"/>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Cervix </w:t>
      </w:r>
      <w:r w:rsidDel="00000000" w:rsidR="00000000" w:rsidRPr="00000000">
        <w:rPr>
          <w:rtl w:val="0"/>
        </w:rPr>
      </w:r>
    </w:p>
    <w:p w:rsidR="00000000" w:rsidDel="00000000" w:rsidP="00000000" w:rsidRDefault="00000000" w:rsidRPr="00000000" w14:paraId="000007DB">
      <w:pPr>
        <w:numPr>
          <w:ilvl w:val="0"/>
          <w:numId w:val="19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Has a ring of muscles that separates the uterus from the vagina. </w:t>
      </w:r>
    </w:p>
    <w:p w:rsidR="00000000" w:rsidDel="00000000" w:rsidP="00000000" w:rsidRDefault="00000000" w:rsidRPr="00000000" w14:paraId="000007DC">
      <w:pPr>
        <w:numPr>
          <w:ilvl w:val="0"/>
          <w:numId w:val="19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forms the opening to the uterus </w:t>
      </w:r>
    </w:p>
    <w:p w:rsidR="00000000" w:rsidDel="00000000" w:rsidP="00000000" w:rsidRDefault="00000000" w:rsidRPr="00000000" w14:paraId="000007DD">
      <w:pPr>
        <w:spacing w:after="0" w:line="240" w:lineRule="auto"/>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Vagina </w:t>
      </w:r>
      <w:r w:rsidDel="00000000" w:rsidR="00000000" w:rsidRPr="00000000">
        <w:rPr>
          <w:rtl w:val="0"/>
        </w:rPr>
      </w:r>
    </w:p>
    <w:p w:rsidR="00000000" w:rsidDel="00000000" w:rsidP="00000000" w:rsidRDefault="00000000" w:rsidRPr="00000000" w14:paraId="000007DE">
      <w:pPr>
        <w:numPr>
          <w:ilvl w:val="0"/>
          <w:numId w:val="199"/>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a tube that opens to the outside and it acts as the copulatory and birth canal through the vulva. </w:t>
      </w:r>
    </w:p>
    <w:p w:rsidR="00000000" w:rsidDel="00000000" w:rsidP="00000000" w:rsidRDefault="00000000" w:rsidRPr="00000000" w14:paraId="000007DF">
      <w:pPr>
        <w:spacing w:after="0" w:line="240" w:lineRule="auto"/>
        <w:ind w:right="9"/>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Structure of male reproductive system </w:t>
      </w:r>
    </w:p>
    <w:p w:rsidR="00000000" w:rsidDel="00000000" w:rsidP="00000000" w:rsidRDefault="00000000" w:rsidRPr="00000000" w14:paraId="000007E0">
      <w:pPr>
        <w:spacing w:after="0" w:line="240" w:lineRule="auto"/>
        <w:ind w:right="9"/>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7E1">
      <w:pPr>
        <w:spacing w:after="0" w:line="240" w:lineRule="auto"/>
        <w:ind w:right="9"/>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The male reproductive system consists of the following: </w:t>
      </w:r>
    </w:p>
    <w:p w:rsidR="00000000" w:rsidDel="00000000" w:rsidP="00000000" w:rsidRDefault="00000000" w:rsidRPr="00000000" w14:paraId="000007E2">
      <w:pPr>
        <w:spacing w:after="0" w:line="240" w:lineRule="auto"/>
        <w:ind w:right="4"/>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Testis: </w:t>
      </w:r>
    </w:p>
    <w:p w:rsidR="00000000" w:rsidDel="00000000" w:rsidP="00000000" w:rsidRDefault="00000000" w:rsidRPr="00000000" w14:paraId="000007E3">
      <w:pPr>
        <w:numPr>
          <w:ilvl w:val="0"/>
          <w:numId w:val="19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testis is a mass of numerous coiled tubes called semniferous tubules. </w:t>
      </w:r>
    </w:p>
    <w:p w:rsidR="00000000" w:rsidDel="00000000" w:rsidP="00000000" w:rsidRDefault="00000000" w:rsidRPr="00000000" w14:paraId="000007E4">
      <w:pPr>
        <w:numPr>
          <w:ilvl w:val="0"/>
          <w:numId w:val="19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Each is enclosed within a scrotal sac that suspends them between the thighs. </w:t>
      </w:r>
    </w:p>
    <w:p w:rsidR="00000000" w:rsidDel="00000000" w:rsidP="00000000" w:rsidRDefault="00000000" w:rsidRPr="00000000" w14:paraId="000007E5">
      <w:pPr>
        <w:numPr>
          <w:ilvl w:val="0"/>
          <w:numId w:val="199"/>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ensures that sperms are maintained at a temperature lower than that of the main body. </w:t>
      </w:r>
    </w:p>
    <w:p w:rsidR="00000000" w:rsidDel="00000000" w:rsidP="00000000" w:rsidRDefault="00000000" w:rsidRPr="00000000" w14:paraId="000007E6">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Seminiferous tubules </w:t>
      </w:r>
    </w:p>
    <w:p w:rsidR="00000000" w:rsidDel="00000000" w:rsidP="00000000" w:rsidRDefault="00000000" w:rsidRPr="00000000" w14:paraId="000007E7">
      <w:pPr>
        <w:numPr>
          <w:ilvl w:val="0"/>
          <w:numId w:val="199"/>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lining of seminiferous tubules consists of actively dividing cells which give rise to sperms. </w:t>
      </w:r>
    </w:p>
    <w:p w:rsidR="00000000" w:rsidDel="00000000" w:rsidP="00000000" w:rsidRDefault="00000000" w:rsidRPr="00000000" w14:paraId="000007E8">
      <w:pPr>
        <w:numPr>
          <w:ilvl w:val="0"/>
          <w:numId w:val="199"/>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Between the seminiferous tubules are interstitial cells which produce the male hormones called androgens e.g. testosterone. </w:t>
      </w:r>
    </w:p>
    <w:p w:rsidR="00000000" w:rsidDel="00000000" w:rsidP="00000000" w:rsidRDefault="00000000" w:rsidRPr="00000000" w14:paraId="000007E9">
      <w:pPr>
        <w:numPr>
          <w:ilvl w:val="0"/>
          <w:numId w:val="199"/>
        </w:numPr>
        <w:spacing w:after="0"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seminiferous tubules unite to form the epididymis, which is a coiled tube where sperms are stored temporarily .</w:t>
      </w:r>
    </w:p>
    <w:p w:rsidR="00000000" w:rsidDel="00000000" w:rsidP="00000000" w:rsidRDefault="00000000" w:rsidRPr="00000000" w14:paraId="000007EA">
      <w:pPr>
        <w:numPr>
          <w:ilvl w:val="0"/>
          <w:numId w:val="199"/>
        </w:numPr>
        <w:spacing w:after="0" w:line="240" w:lineRule="auto"/>
        <w:ind w:left="720" w:right="3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Vas deferens (sperm duct) is the tube through which sperms are carried from testis to urethra. </w:t>
      </w:r>
    </w:p>
    <w:p w:rsidR="00000000" w:rsidDel="00000000" w:rsidP="00000000" w:rsidRDefault="00000000" w:rsidRPr="00000000" w14:paraId="000007EB">
      <w:pPr>
        <w:numPr>
          <w:ilvl w:val="0"/>
          <w:numId w:val="199"/>
        </w:numPr>
        <w:spacing w:after="0" w:line="240" w:lineRule="auto"/>
        <w:ind w:left="720" w:right="3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Seminal vesicle produces an alkaline secretion which nourishes the spermatozoa. </w:t>
      </w:r>
    </w:p>
    <w:p w:rsidR="00000000" w:rsidDel="00000000" w:rsidP="00000000" w:rsidRDefault="00000000" w:rsidRPr="00000000" w14:paraId="000007EC">
      <w:pPr>
        <w:spacing w:after="0" w:before="86" w:line="240" w:lineRule="auto"/>
        <w:ind w:left="408" w:right="38" w:firstLine="0"/>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ED">
      <w:pPr>
        <w:spacing w:after="0" w:line="240" w:lineRule="auto"/>
        <w:ind w:right="38"/>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Prostate gland </w:t>
      </w:r>
    </w:p>
    <w:p w:rsidR="00000000" w:rsidDel="00000000" w:rsidP="00000000" w:rsidRDefault="00000000" w:rsidRPr="00000000" w14:paraId="000007EE">
      <w:pPr>
        <w:numPr>
          <w:ilvl w:val="0"/>
          <w:numId w:val="201"/>
        </w:numPr>
        <w:spacing w:after="0" w:line="240" w:lineRule="auto"/>
        <w:ind w:left="720" w:right="38"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Produces an alkaline secretion to neutralise vaginal fluids. </w:t>
      </w:r>
    </w:p>
    <w:p w:rsidR="00000000" w:rsidDel="00000000" w:rsidP="00000000" w:rsidRDefault="00000000" w:rsidRPr="00000000" w14:paraId="000007EF">
      <w:pPr>
        <w:spacing w:after="0" w:line="240" w:lineRule="auto"/>
        <w:ind w:right="34"/>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Cowpers' gland </w:t>
      </w:r>
    </w:p>
    <w:p w:rsidR="00000000" w:rsidDel="00000000" w:rsidP="00000000" w:rsidRDefault="00000000" w:rsidRPr="00000000" w14:paraId="000007F0">
      <w:pPr>
        <w:numPr>
          <w:ilvl w:val="0"/>
          <w:numId w:val="199"/>
        </w:numPr>
        <w:spacing w:after="0" w:line="240" w:lineRule="auto"/>
        <w:ind w:left="720" w:right="3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Secretes an alkaline fluid. </w:t>
      </w:r>
    </w:p>
    <w:p w:rsidR="00000000" w:rsidDel="00000000" w:rsidP="00000000" w:rsidRDefault="00000000" w:rsidRPr="00000000" w14:paraId="000007F1">
      <w:pPr>
        <w:numPr>
          <w:ilvl w:val="0"/>
          <w:numId w:val="199"/>
        </w:numPr>
        <w:spacing w:after="0" w:line="240" w:lineRule="auto"/>
        <w:ind w:left="720" w:right="4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All these fluids together with spermatozoa form semen. </w:t>
      </w:r>
    </w:p>
    <w:p w:rsidR="00000000" w:rsidDel="00000000" w:rsidP="00000000" w:rsidRDefault="00000000" w:rsidRPr="00000000" w14:paraId="000007F2">
      <w:pPr>
        <w:spacing w:after="0" w:line="240" w:lineRule="auto"/>
        <w:ind w:right="34"/>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Urethra </w:t>
      </w:r>
    </w:p>
    <w:p w:rsidR="00000000" w:rsidDel="00000000" w:rsidP="00000000" w:rsidRDefault="00000000" w:rsidRPr="00000000" w14:paraId="000007F3">
      <w:pPr>
        <w:numPr>
          <w:ilvl w:val="0"/>
          <w:numId w:val="166"/>
        </w:numPr>
        <w:spacing w:after="0" w:line="240" w:lineRule="auto"/>
        <w:ind w:left="720" w:right="3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Is a long tube through which the semen is conducted during copulation. </w:t>
      </w:r>
    </w:p>
    <w:p w:rsidR="00000000" w:rsidDel="00000000" w:rsidP="00000000" w:rsidRDefault="00000000" w:rsidRPr="00000000" w14:paraId="000007F4">
      <w:pPr>
        <w:numPr>
          <w:ilvl w:val="0"/>
          <w:numId w:val="166"/>
        </w:numPr>
        <w:spacing w:after="0" w:line="240" w:lineRule="auto"/>
        <w:ind w:left="720" w:right="3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also removes urine from the bladder. </w:t>
      </w:r>
    </w:p>
    <w:p w:rsidR="00000000" w:rsidDel="00000000" w:rsidP="00000000" w:rsidRDefault="00000000" w:rsidRPr="00000000" w14:paraId="000007F5">
      <w:pPr>
        <w:spacing w:after="0" w:line="240" w:lineRule="auto"/>
        <w:ind w:right="34"/>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Penis</w:t>
      </w:r>
    </w:p>
    <w:p w:rsidR="00000000" w:rsidDel="00000000" w:rsidP="00000000" w:rsidRDefault="00000000" w:rsidRPr="00000000" w14:paraId="000007F6">
      <w:pPr>
        <w:numPr>
          <w:ilvl w:val="0"/>
          <w:numId w:val="171"/>
        </w:numPr>
        <w:spacing w:after="0" w:line="240" w:lineRule="auto"/>
        <w:ind w:left="720" w:right="34" w:hanging="360"/>
        <w:jc w:val="both"/>
        <w:rPr>
          <w:rFonts w:ascii="Candara" w:cs="Candara" w:eastAsia="Candara" w:hAnsi="Candara"/>
          <w:b w:val="1"/>
          <w:i w:val="1"/>
          <w:color w:val="000000"/>
          <w:sz w:val="28"/>
          <w:szCs w:val="28"/>
        </w:rPr>
      </w:pPr>
      <w:r w:rsidDel="00000000" w:rsidR="00000000" w:rsidRPr="00000000">
        <w:rPr>
          <w:rFonts w:ascii="Candara" w:cs="Candara" w:eastAsia="Candara" w:hAnsi="Candara"/>
          <w:color w:val="000000"/>
          <w:sz w:val="24"/>
          <w:szCs w:val="24"/>
          <w:rtl w:val="0"/>
        </w:rPr>
        <w:t xml:space="preserve">Is an intro-mittent organ which is inserted into the vagina during copulation . </w:t>
      </w:r>
      <w:r w:rsidDel="00000000" w:rsidR="00000000" w:rsidRPr="00000000">
        <w:rPr>
          <w:rtl w:val="0"/>
        </w:rPr>
      </w:r>
    </w:p>
    <w:p w:rsidR="00000000" w:rsidDel="00000000" w:rsidP="00000000" w:rsidRDefault="00000000" w:rsidRPr="00000000" w14:paraId="000007F7">
      <w:pPr>
        <w:spacing w:after="0" w:line="240" w:lineRule="auto"/>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7F8">
      <w:pPr>
        <w:spacing w:after="0" w:before="24" w:line="240" w:lineRule="auto"/>
        <w:rPr>
          <w:rFonts w:ascii="Candara" w:cs="Candara" w:eastAsia="Candara" w:hAnsi="Candara"/>
          <w:b w:val="1"/>
          <w:color w:val="000000"/>
          <w:sz w:val="27"/>
          <w:szCs w:val="27"/>
        </w:rPr>
      </w:pPr>
      <w:r w:rsidDel="00000000" w:rsidR="00000000" w:rsidRPr="00000000">
        <w:rPr>
          <w:rFonts w:ascii="Candara" w:cs="Candara" w:eastAsia="Candara" w:hAnsi="Candara"/>
          <w:b w:val="1"/>
          <w:color w:val="000000"/>
          <w:sz w:val="27"/>
          <w:szCs w:val="27"/>
          <w:rtl w:val="0"/>
        </w:rPr>
        <w:t xml:space="preserve">Fertilisation in Animals </w:t>
      </w:r>
    </w:p>
    <w:p w:rsidR="00000000" w:rsidDel="00000000" w:rsidP="00000000" w:rsidRDefault="00000000" w:rsidRPr="00000000" w14:paraId="000007F9">
      <w:pPr>
        <w:numPr>
          <w:ilvl w:val="0"/>
          <w:numId w:val="171"/>
        </w:numPr>
        <w:spacing w:after="0" w:before="24"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Fertilisation is preceded by copulation in which the erect penis is inserted into the vagina. </w:t>
      </w:r>
    </w:p>
    <w:p w:rsidR="00000000" w:rsidDel="00000000" w:rsidP="00000000" w:rsidRDefault="00000000" w:rsidRPr="00000000" w14:paraId="000007FA">
      <w:pPr>
        <w:numPr>
          <w:ilvl w:val="0"/>
          <w:numId w:val="171"/>
        </w:numPr>
        <w:spacing w:after="0" w:before="24"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leads to ejaculation of semen.</w:t>
      </w:r>
    </w:p>
    <w:p w:rsidR="00000000" w:rsidDel="00000000" w:rsidP="00000000" w:rsidRDefault="00000000" w:rsidRPr="00000000" w14:paraId="000007FB">
      <w:pPr>
        <w:numPr>
          <w:ilvl w:val="0"/>
          <w:numId w:val="171"/>
        </w:numPr>
        <w:spacing w:after="0" w:before="24"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The sperms swim through the female's genital tract to the upper part of the oviduct.</w:t>
      </w:r>
    </w:p>
    <w:p w:rsidR="00000000" w:rsidDel="00000000" w:rsidP="00000000" w:rsidRDefault="00000000" w:rsidRPr="00000000" w14:paraId="000007FC">
      <w:pPr>
        <w:numPr>
          <w:ilvl w:val="0"/>
          <w:numId w:val="171"/>
        </w:numPr>
        <w:spacing w:after="0" w:before="24"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The  head of the sperm penetrates the egg after the  acrosome_ releases lyt</w:t>
      </w:r>
      <w:r w:rsidDel="00000000" w:rsidR="00000000" w:rsidRPr="00000000">
        <w:rPr>
          <w:rFonts w:ascii="Candara" w:cs="Candara" w:eastAsia="Candara" w:hAnsi="Candara"/>
          <w:color w:val="000000"/>
          <w:sz w:val="24"/>
          <w:szCs w:val="24"/>
          <w:u w:val="single"/>
          <w:rtl w:val="0"/>
        </w:rPr>
        <w:t xml:space="preserve">ic </w:t>
      </w:r>
      <w:r w:rsidDel="00000000" w:rsidR="00000000" w:rsidRPr="00000000">
        <w:rPr>
          <w:rFonts w:ascii="Candara" w:cs="Candara" w:eastAsia="Candara" w:hAnsi="Candara"/>
          <w:color w:val="000000"/>
          <w:sz w:val="24"/>
          <w:szCs w:val="24"/>
          <w:rtl w:val="0"/>
        </w:rPr>
        <w:t xml:space="preserve">enzymes t dissolve the egg membrane. </w:t>
      </w:r>
    </w:p>
    <w:p w:rsidR="00000000" w:rsidDel="00000000" w:rsidP="00000000" w:rsidRDefault="00000000" w:rsidRPr="00000000" w14:paraId="000007FD">
      <w:pPr>
        <w:numPr>
          <w:ilvl w:val="0"/>
          <w:numId w:val="171"/>
        </w:numPr>
        <w:spacing w:after="0" w:before="24"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tail is left  behind.</w:t>
      </w:r>
    </w:p>
    <w:p w:rsidR="00000000" w:rsidDel="00000000" w:rsidP="00000000" w:rsidRDefault="00000000" w:rsidRPr="00000000" w14:paraId="000007FE">
      <w:pPr>
        <w:numPr>
          <w:ilvl w:val="0"/>
          <w:numId w:val="171"/>
        </w:numPr>
        <w:spacing w:after="0" w:before="24"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Sperm nucleus fuses with that of the ovum and a zygote is formed. </w:t>
      </w:r>
    </w:p>
    <w:p w:rsidR="00000000" w:rsidDel="00000000" w:rsidP="00000000" w:rsidRDefault="00000000" w:rsidRPr="00000000" w14:paraId="000007FF">
      <w:pPr>
        <w:numPr>
          <w:ilvl w:val="0"/>
          <w:numId w:val="171"/>
        </w:numPr>
        <w:spacing w:after="0" w:before="24"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fertilisation membrane forms around the zygote which prevents other sperms from penetrating the zygote. </w:t>
      </w:r>
    </w:p>
    <w:p w:rsidR="00000000" w:rsidDel="00000000" w:rsidP="00000000" w:rsidRDefault="00000000" w:rsidRPr="00000000" w14:paraId="00000800">
      <w:pPr>
        <w:spacing w:after="0" w:line="240" w:lineRule="auto"/>
        <w:ind w:right="9"/>
        <w:jc w:val="both"/>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801">
      <w:pPr>
        <w:spacing w:after="0" w:line="240" w:lineRule="auto"/>
        <w:ind w:right="9"/>
        <w:jc w:val="both"/>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Implantation:</w:t>
      </w:r>
      <w:r w:rsidDel="00000000" w:rsidR="00000000" w:rsidRPr="00000000">
        <w:rPr>
          <w:rFonts w:ascii="Candara" w:cs="Candara" w:eastAsia="Candara" w:hAnsi="Candara"/>
          <w:b w:val="1"/>
          <w:color w:val="000000"/>
          <w:sz w:val="24"/>
          <w:szCs w:val="24"/>
          <w:rtl w:val="0"/>
        </w:rPr>
        <w:t xml:space="preserve"> </w:t>
      </w:r>
      <w:r w:rsidDel="00000000" w:rsidR="00000000" w:rsidRPr="00000000">
        <w:rPr>
          <w:rtl w:val="0"/>
        </w:rPr>
      </w:r>
    </w:p>
    <w:p w:rsidR="00000000" w:rsidDel="00000000" w:rsidP="00000000" w:rsidRDefault="00000000" w:rsidRPr="00000000" w14:paraId="00000802">
      <w:pPr>
        <w:numPr>
          <w:ilvl w:val="0"/>
          <w:numId w:val="171"/>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After fertilisation the zygote begins to divide mitoticaly as it moves towards the uterus.</w:t>
      </w:r>
    </w:p>
    <w:p w:rsidR="00000000" w:rsidDel="00000000" w:rsidP="00000000" w:rsidRDefault="00000000" w:rsidRPr="00000000" w14:paraId="00000803">
      <w:pPr>
        <w:numPr>
          <w:ilvl w:val="0"/>
          <w:numId w:val="171"/>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It becomes embedded in the wall of the uterus a process called implantation. </w:t>
      </w:r>
    </w:p>
    <w:p w:rsidR="00000000" w:rsidDel="00000000" w:rsidP="00000000" w:rsidRDefault="00000000" w:rsidRPr="00000000" w14:paraId="00000804">
      <w:pPr>
        <w:numPr>
          <w:ilvl w:val="0"/>
          <w:numId w:val="171"/>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By this time the zygote is a hollow ball of cells called blastocyst or embryo. </w:t>
      </w:r>
    </w:p>
    <w:p w:rsidR="00000000" w:rsidDel="00000000" w:rsidP="00000000" w:rsidRDefault="00000000" w:rsidRPr="00000000" w14:paraId="00000805">
      <w:pPr>
        <w:numPr>
          <w:ilvl w:val="0"/>
          <w:numId w:val="171"/>
        </w:numPr>
        <w:spacing w:after="0"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the uterus the embryo develops villi which project into uterus for nourishment later the villi and endometrium develop into placenta. </w:t>
      </w:r>
    </w:p>
    <w:p w:rsidR="00000000" w:rsidDel="00000000" w:rsidP="00000000" w:rsidRDefault="00000000" w:rsidRPr="00000000" w14:paraId="00000806">
      <w:pPr>
        <w:spacing w:after="0" w:before="22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807">
      <w:pPr>
        <w:spacing w:after="0" w:before="22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808">
      <w:pPr>
        <w:spacing w:after="0" w:before="22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809">
      <w:pPr>
        <w:spacing w:after="0" w:before="220" w:line="240"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Embryonic membranes </w:t>
      </w:r>
    </w:p>
    <w:p w:rsidR="00000000" w:rsidDel="00000000" w:rsidP="00000000" w:rsidRDefault="00000000" w:rsidRPr="00000000" w14:paraId="0000080A">
      <w:pPr>
        <w:numPr>
          <w:ilvl w:val="0"/>
          <w:numId w:val="169"/>
        </w:numPr>
        <w:spacing w:after="0" w:before="62"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Embryonic membranes develop around the embryo. </w:t>
      </w:r>
    </w:p>
    <w:p w:rsidR="00000000" w:rsidDel="00000000" w:rsidP="00000000" w:rsidRDefault="00000000" w:rsidRPr="00000000" w14:paraId="0000080B">
      <w:pPr>
        <w:numPr>
          <w:ilvl w:val="0"/>
          <w:numId w:val="169"/>
        </w:numPr>
        <w:spacing w:after="0" w:before="62"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outermost membrane is the chorion which forms the finger-like projections (chorionic villi) which supply nutrients to the embryo. </w:t>
      </w:r>
    </w:p>
    <w:p w:rsidR="00000000" w:rsidDel="00000000" w:rsidP="00000000" w:rsidRDefault="00000000" w:rsidRPr="00000000" w14:paraId="0000080C">
      <w:pPr>
        <w:numPr>
          <w:ilvl w:val="0"/>
          <w:numId w:val="169"/>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amnion surrounds the embryo forming a fluid filled cavity within which the embryo lies. </w:t>
      </w:r>
    </w:p>
    <w:p w:rsidR="00000000" w:rsidDel="00000000" w:rsidP="00000000" w:rsidRDefault="00000000" w:rsidRPr="00000000" w14:paraId="0000080D">
      <w:pPr>
        <w:numPr>
          <w:ilvl w:val="0"/>
          <w:numId w:val="169"/>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Amniotic cavity is filled with amniotic fluid.</w:t>
      </w:r>
    </w:p>
    <w:p w:rsidR="00000000" w:rsidDel="00000000" w:rsidP="00000000" w:rsidRDefault="00000000" w:rsidRPr="00000000" w14:paraId="0000080E">
      <w:pPr>
        <w:numPr>
          <w:ilvl w:val="0"/>
          <w:numId w:val="169"/>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fluid acts as a shock absorber and  protects the foetus against mechanical injury.</w:t>
      </w:r>
    </w:p>
    <w:p w:rsidR="00000000" w:rsidDel="00000000" w:rsidP="00000000" w:rsidRDefault="00000000" w:rsidRPr="00000000" w14:paraId="0000080F">
      <w:pPr>
        <w:numPr>
          <w:ilvl w:val="0"/>
          <w:numId w:val="169"/>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also regutates  temperature.</w:t>
      </w:r>
    </w:p>
    <w:p w:rsidR="00000000" w:rsidDel="00000000" w:rsidP="00000000" w:rsidRDefault="00000000" w:rsidRPr="00000000" w14:paraId="00000810">
      <w:pPr>
        <w:numPr>
          <w:ilvl w:val="0"/>
          <w:numId w:val="169"/>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chorionic villi, allantois together with the endometrium from the placenta. </w:t>
      </w:r>
    </w:p>
    <w:p w:rsidR="00000000" w:rsidDel="00000000" w:rsidP="00000000" w:rsidRDefault="00000000" w:rsidRPr="00000000" w14:paraId="00000811">
      <w:pPr>
        <w:numPr>
          <w:ilvl w:val="0"/>
          <w:numId w:val="169"/>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embryo is attached to the placenta by a tube called umbilical cord which has umbilical vein and artery. </w:t>
      </w:r>
    </w:p>
    <w:p w:rsidR="00000000" w:rsidDel="00000000" w:rsidP="00000000" w:rsidRDefault="00000000" w:rsidRPr="00000000" w14:paraId="00000812">
      <w:pPr>
        <w:numPr>
          <w:ilvl w:val="0"/>
          <w:numId w:val="169"/>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maternal blood in the placenta flows in the spaces lacuna and surrounds capillaries from umbilical vein and artery. </w:t>
      </w:r>
    </w:p>
    <w:p w:rsidR="00000000" w:rsidDel="00000000" w:rsidP="00000000" w:rsidRDefault="00000000" w:rsidRPr="00000000" w14:paraId="00000813">
      <w:pPr>
        <w:numPr>
          <w:ilvl w:val="0"/>
          <w:numId w:val="169"/>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umbilical cord increase in length as the embryo develops. </w:t>
      </w:r>
    </w:p>
    <w:p w:rsidR="00000000" w:rsidDel="00000000" w:rsidP="00000000" w:rsidRDefault="00000000" w:rsidRPr="00000000" w14:paraId="00000814">
      <w:pPr>
        <w:spacing w:after="0" w:line="240" w:lineRule="auto"/>
        <w:ind w:left="1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815">
      <w:pPr>
        <w:spacing w:after="0" w:line="240" w:lineRule="auto"/>
        <w:ind w:left="14" w:firstLine="0"/>
        <w:rPr>
          <w:rFonts w:ascii="Candara" w:cs="Candara" w:eastAsia="Candara" w:hAnsi="Candara"/>
          <w:b w:val="1"/>
          <w:i w:val="1"/>
          <w:color w:val="000000"/>
          <w:sz w:val="44"/>
          <w:szCs w:val="44"/>
        </w:rPr>
      </w:pPr>
      <w:r w:rsidDel="00000000" w:rsidR="00000000" w:rsidRPr="00000000">
        <w:rPr>
          <w:rFonts w:ascii="Candara" w:cs="Candara" w:eastAsia="Candara" w:hAnsi="Candara"/>
          <w:b w:val="1"/>
          <w:i w:val="1"/>
          <w:color w:val="000000"/>
          <w:sz w:val="44"/>
          <w:szCs w:val="44"/>
          <w:rtl w:val="0"/>
        </w:rPr>
        <w:t xml:space="preserve">Role of placenta </w:t>
      </w:r>
    </w:p>
    <w:p w:rsidR="00000000" w:rsidDel="00000000" w:rsidP="00000000" w:rsidRDefault="00000000" w:rsidRPr="00000000" w14:paraId="00000816">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817">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Protection </w:t>
      </w:r>
    </w:p>
    <w:p w:rsidR="00000000" w:rsidDel="00000000" w:rsidP="00000000" w:rsidRDefault="00000000" w:rsidRPr="00000000" w14:paraId="00000818">
      <w:pPr>
        <w:numPr>
          <w:ilvl w:val="0"/>
          <w:numId w:val="176"/>
        </w:numPr>
        <w:tabs>
          <w:tab w:val="left" w:pos="720"/>
          <w:tab w:val="left" w:pos="951"/>
        </w:tabs>
        <w:spacing w:after="0" w:before="9"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Maternal blood and foetal blood do not mix. </w:t>
      </w:r>
    </w:p>
    <w:p w:rsidR="00000000" w:rsidDel="00000000" w:rsidP="00000000" w:rsidRDefault="00000000" w:rsidRPr="00000000" w14:paraId="00000819">
      <w:pPr>
        <w:numPr>
          <w:ilvl w:val="0"/>
          <w:numId w:val="176"/>
        </w:numPr>
        <w:tabs>
          <w:tab w:val="left" w:pos="720"/>
          <w:tab w:val="left" w:pos="951"/>
        </w:tabs>
        <w:spacing w:after="0" w:before="9"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ensures that the pathogens and toxins from maternal blood do not reach the foetus. </w:t>
      </w:r>
    </w:p>
    <w:p w:rsidR="00000000" w:rsidDel="00000000" w:rsidP="00000000" w:rsidRDefault="00000000" w:rsidRPr="00000000" w14:paraId="0000081A">
      <w:pPr>
        <w:numPr>
          <w:ilvl w:val="0"/>
          <w:numId w:val="176"/>
        </w:numPr>
        <w:tabs>
          <w:tab w:val="left" w:pos="720"/>
          <w:tab w:val="left" w:pos="956"/>
        </w:tabs>
        <w:spacing w:after="0" w:line="240" w:lineRule="auto"/>
        <w:ind w:left="720" w:right="2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placenta allows maternal antibodies to pass into the foetus, providing the foetus with immunity. </w:t>
      </w:r>
    </w:p>
    <w:p w:rsidR="00000000" w:rsidDel="00000000" w:rsidP="00000000" w:rsidRDefault="00000000" w:rsidRPr="00000000" w14:paraId="0000081B">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Nutrition </w:t>
      </w:r>
    </w:p>
    <w:p w:rsidR="00000000" w:rsidDel="00000000" w:rsidP="00000000" w:rsidRDefault="00000000" w:rsidRPr="00000000" w14:paraId="0000081C">
      <w:pPr>
        <w:numPr>
          <w:ilvl w:val="0"/>
          <w:numId w:val="176"/>
        </w:numPr>
        <w:spacing w:after="0" w:before="4"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placenta facilitates the transfer of nutrients from maternal blood to foetus. </w:t>
      </w:r>
    </w:p>
    <w:p w:rsidR="00000000" w:rsidDel="00000000" w:rsidP="00000000" w:rsidRDefault="00000000" w:rsidRPr="00000000" w14:paraId="0000081D">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Excretion </w:t>
      </w:r>
    </w:p>
    <w:p w:rsidR="00000000" w:rsidDel="00000000" w:rsidP="00000000" w:rsidRDefault="00000000" w:rsidRPr="00000000" w14:paraId="0000081E">
      <w:pPr>
        <w:numPr>
          <w:ilvl w:val="0"/>
          <w:numId w:val="176"/>
        </w:numPr>
        <w:spacing w:after="0" w:before="4"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Placenta facilitates the removal of nitrogenous wastes from the foetus' blood to maternal blood. </w:t>
      </w:r>
    </w:p>
    <w:p w:rsidR="00000000" w:rsidDel="00000000" w:rsidP="00000000" w:rsidRDefault="00000000" w:rsidRPr="00000000" w14:paraId="0000081F">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Gaseous exchange </w:t>
      </w:r>
    </w:p>
    <w:p w:rsidR="00000000" w:rsidDel="00000000" w:rsidP="00000000" w:rsidRDefault="00000000" w:rsidRPr="00000000" w14:paraId="00000820">
      <w:pPr>
        <w:numPr>
          <w:ilvl w:val="0"/>
          <w:numId w:val="176"/>
        </w:numPr>
        <w:spacing w:after="0" w:before="4"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Oxygen from the maternal blood diffuses into the foetal blood while carbon (IV) oxide from foetal blood diffuse into maternal blood. </w:t>
      </w:r>
    </w:p>
    <w:p w:rsidR="00000000" w:rsidDel="00000000" w:rsidP="00000000" w:rsidRDefault="00000000" w:rsidRPr="00000000" w14:paraId="00000821">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Production of hormones </w:t>
      </w:r>
    </w:p>
    <w:p w:rsidR="00000000" w:rsidDel="00000000" w:rsidP="00000000" w:rsidRDefault="00000000" w:rsidRPr="00000000" w14:paraId="00000822">
      <w:pPr>
        <w:numPr>
          <w:ilvl w:val="0"/>
          <w:numId w:val="176"/>
        </w:numPr>
        <w:spacing w:after="0" w:line="240" w:lineRule="auto"/>
        <w:ind w:left="720" w:right="1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Placenta produces progesterone and oestrogen. </w:t>
      </w:r>
    </w:p>
    <w:p w:rsidR="00000000" w:rsidDel="00000000" w:rsidP="00000000" w:rsidRDefault="00000000" w:rsidRPr="00000000" w14:paraId="00000823">
      <w:pPr>
        <w:spacing w:after="0" w:line="240" w:lineRule="auto"/>
        <w:rPr>
          <w:rFonts w:ascii="Candara" w:cs="Candara" w:eastAsia="Candara" w:hAnsi="Candara"/>
          <w:b w:val="1"/>
          <w:i w:val="1"/>
          <w:color w:val="000000"/>
          <w:sz w:val="44"/>
          <w:szCs w:val="44"/>
        </w:rPr>
      </w:pPr>
      <w:r w:rsidDel="00000000" w:rsidR="00000000" w:rsidRPr="00000000">
        <w:rPr>
          <w:rFonts w:ascii="Candara" w:cs="Candara" w:eastAsia="Candara" w:hAnsi="Candara"/>
          <w:b w:val="1"/>
          <w:i w:val="1"/>
          <w:color w:val="000000"/>
          <w:sz w:val="44"/>
          <w:szCs w:val="44"/>
          <w:rtl w:val="0"/>
        </w:rPr>
        <w:t xml:space="preserve">Gestation period </w:t>
      </w:r>
    </w:p>
    <w:p w:rsidR="00000000" w:rsidDel="00000000" w:rsidP="00000000" w:rsidRDefault="00000000" w:rsidRPr="00000000" w14:paraId="00000824">
      <w:pPr>
        <w:numPr>
          <w:ilvl w:val="0"/>
          <w:numId w:val="176"/>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period between conception and birth is called gestation. </w:t>
      </w:r>
    </w:p>
    <w:p w:rsidR="00000000" w:rsidDel="00000000" w:rsidP="00000000" w:rsidRDefault="00000000" w:rsidRPr="00000000" w14:paraId="00000825">
      <w:pPr>
        <w:numPr>
          <w:ilvl w:val="0"/>
          <w:numId w:val="176"/>
        </w:numPr>
        <w:spacing w:after="0" w:line="240" w:lineRule="auto"/>
        <w:ind w:left="720" w:right="1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humans gestation takes nine months (40 weeks). </w:t>
      </w:r>
    </w:p>
    <w:p w:rsidR="00000000" w:rsidDel="00000000" w:rsidP="00000000" w:rsidRDefault="00000000" w:rsidRPr="00000000" w14:paraId="00000826">
      <w:pPr>
        <w:numPr>
          <w:ilvl w:val="0"/>
          <w:numId w:val="176"/>
        </w:numPr>
        <w:spacing w:after="0" w:line="240" w:lineRule="auto"/>
        <w:ind w:left="720" w:right="9"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embryo differentiates into tissues and organs during this period. </w:t>
      </w:r>
    </w:p>
    <w:p w:rsidR="00000000" w:rsidDel="00000000" w:rsidP="00000000" w:rsidRDefault="00000000" w:rsidRPr="00000000" w14:paraId="00000827">
      <w:pPr>
        <w:spacing w:after="0" w:line="240" w:lineRule="auto"/>
        <w:ind w:right="14"/>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Week 1 to 3: </w:t>
      </w:r>
    </w:p>
    <w:p w:rsidR="00000000" w:rsidDel="00000000" w:rsidP="00000000" w:rsidRDefault="00000000" w:rsidRPr="00000000" w14:paraId="00000828">
      <w:pPr>
        <w:numPr>
          <w:ilvl w:val="0"/>
          <w:numId w:val="176"/>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Zygote divides to form blastocyst.</w:t>
      </w:r>
    </w:p>
    <w:p w:rsidR="00000000" w:rsidDel="00000000" w:rsidP="00000000" w:rsidRDefault="00000000" w:rsidRPr="00000000" w14:paraId="00000829">
      <w:pPr>
        <w:numPr>
          <w:ilvl w:val="0"/>
          <w:numId w:val="176"/>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 Implantation takes place. </w:t>
      </w:r>
    </w:p>
    <w:p w:rsidR="00000000" w:rsidDel="00000000" w:rsidP="00000000" w:rsidRDefault="00000000" w:rsidRPr="00000000" w14:paraId="0000082A">
      <w:pPr>
        <w:numPr>
          <w:ilvl w:val="0"/>
          <w:numId w:val="176"/>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three germ layers form endoderm, mesoderm and ectoderm. </w:t>
      </w:r>
    </w:p>
    <w:p w:rsidR="00000000" w:rsidDel="00000000" w:rsidP="00000000" w:rsidRDefault="00000000" w:rsidRPr="00000000" w14:paraId="0000082B">
      <w:pPr>
        <w:numPr>
          <w:ilvl w:val="0"/>
          <w:numId w:val="176"/>
        </w:numPr>
        <w:spacing w:after="0"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Nervous system starts to form. </w:t>
      </w:r>
    </w:p>
    <w:p w:rsidR="00000000" w:rsidDel="00000000" w:rsidP="00000000" w:rsidRDefault="00000000" w:rsidRPr="00000000" w14:paraId="0000082C">
      <w:pPr>
        <w:spacing w:after="0" w:line="240" w:lineRule="auto"/>
        <w:ind w:right="37"/>
        <w:jc w:val="both"/>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Week 4 to 7: </w:t>
      </w:r>
    </w:p>
    <w:p w:rsidR="00000000" w:rsidDel="00000000" w:rsidP="00000000" w:rsidRDefault="00000000" w:rsidRPr="00000000" w14:paraId="0000082D">
      <w:pPr>
        <w:numPr>
          <w:ilvl w:val="0"/>
          <w:numId w:val="176"/>
        </w:numPr>
        <w:spacing w:after="0" w:line="240" w:lineRule="auto"/>
        <w:ind w:left="720"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Development of circulating and digestive systems. </w:t>
      </w:r>
    </w:p>
    <w:p w:rsidR="00000000" w:rsidDel="00000000" w:rsidP="00000000" w:rsidRDefault="00000000" w:rsidRPr="00000000" w14:paraId="0000082E">
      <w:pPr>
        <w:numPr>
          <w:ilvl w:val="0"/>
          <w:numId w:val="176"/>
        </w:numPr>
        <w:spacing w:after="0" w:line="240" w:lineRule="auto"/>
        <w:ind w:left="720"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Further development of nervous system, formation of sensory organs, </w:t>
      </w:r>
    </w:p>
    <w:p w:rsidR="00000000" w:rsidDel="00000000" w:rsidP="00000000" w:rsidRDefault="00000000" w:rsidRPr="00000000" w14:paraId="0000082F">
      <w:pPr>
        <w:numPr>
          <w:ilvl w:val="0"/>
          <w:numId w:val="176"/>
        </w:numPr>
        <w:spacing w:after="0" w:line="240" w:lineRule="auto"/>
        <w:ind w:left="720"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All major internal organs are developed. </w:t>
      </w:r>
    </w:p>
    <w:p w:rsidR="00000000" w:rsidDel="00000000" w:rsidP="00000000" w:rsidRDefault="00000000" w:rsidRPr="00000000" w14:paraId="00000830">
      <w:pPr>
        <w:numPr>
          <w:ilvl w:val="0"/>
          <w:numId w:val="176"/>
        </w:numPr>
        <w:spacing w:after="0" w:line="240" w:lineRule="auto"/>
        <w:ind w:left="720"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At week 5, heartbeat starts . </w:t>
      </w:r>
    </w:p>
    <w:p w:rsidR="00000000" w:rsidDel="00000000" w:rsidP="00000000" w:rsidRDefault="00000000" w:rsidRPr="00000000" w14:paraId="00000831">
      <w:pPr>
        <w:spacing w:after="0" w:line="240" w:lineRule="auto"/>
        <w:ind w:right="37"/>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Week 8 to 24: </w:t>
      </w:r>
    </w:p>
    <w:p w:rsidR="00000000" w:rsidDel="00000000" w:rsidP="00000000" w:rsidRDefault="00000000" w:rsidRPr="00000000" w14:paraId="00000832">
      <w:pPr>
        <w:numPr>
          <w:ilvl w:val="0"/>
          <w:numId w:val="176"/>
        </w:numPr>
        <w:spacing w:after="0" w:line="240" w:lineRule="auto"/>
        <w:ind w:left="720"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All organs well developed including sex organs. </w:t>
      </w:r>
    </w:p>
    <w:p w:rsidR="00000000" w:rsidDel="00000000" w:rsidP="00000000" w:rsidRDefault="00000000" w:rsidRPr="00000000" w14:paraId="00000833">
      <w:pPr>
        <w:numPr>
          <w:ilvl w:val="0"/>
          <w:numId w:val="176"/>
        </w:numPr>
        <w:spacing w:after="0" w:line="240" w:lineRule="auto"/>
        <w:ind w:left="720"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Hair, finger and toe nails grow. </w:t>
      </w:r>
    </w:p>
    <w:p w:rsidR="00000000" w:rsidDel="00000000" w:rsidP="00000000" w:rsidRDefault="00000000" w:rsidRPr="00000000" w14:paraId="00000834">
      <w:pPr>
        <w:numPr>
          <w:ilvl w:val="0"/>
          <w:numId w:val="176"/>
        </w:numPr>
        <w:spacing w:after="0" w:line="240" w:lineRule="auto"/>
        <w:ind w:left="720"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Foetus move and eyelids open. </w:t>
      </w:r>
    </w:p>
    <w:p w:rsidR="00000000" w:rsidDel="00000000" w:rsidP="00000000" w:rsidRDefault="00000000" w:rsidRPr="00000000" w14:paraId="00000835">
      <w:pPr>
        <w:spacing w:after="0" w:line="240" w:lineRule="auto"/>
        <w:ind w:right="37"/>
        <w:jc w:val="both"/>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Week 25- 30: </w:t>
      </w:r>
    </w:p>
    <w:p w:rsidR="00000000" w:rsidDel="00000000" w:rsidP="00000000" w:rsidRDefault="00000000" w:rsidRPr="00000000" w14:paraId="00000836">
      <w:pPr>
        <w:numPr>
          <w:ilvl w:val="0"/>
          <w:numId w:val="176"/>
        </w:numPr>
        <w:spacing w:after="0" w:line="240" w:lineRule="auto"/>
        <w:ind w:left="720"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fully developed foetus responds to touch and noises and moves vigorously. </w:t>
      </w:r>
    </w:p>
    <w:p w:rsidR="00000000" w:rsidDel="00000000" w:rsidP="00000000" w:rsidRDefault="00000000" w:rsidRPr="00000000" w14:paraId="00000837">
      <w:pPr>
        <w:numPr>
          <w:ilvl w:val="0"/>
          <w:numId w:val="176"/>
        </w:numPr>
        <w:spacing w:after="0" w:line="240" w:lineRule="auto"/>
        <w:ind w:left="720" w:right="37"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head turns and faces downwards ready for birth. </w:t>
      </w:r>
    </w:p>
    <w:p w:rsidR="00000000" w:rsidDel="00000000" w:rsidP="00000000" w:rsidRDefault="00000000" w:rsidRPr="00000000" w14:paraId="00000838">
      <w:pPr>
        <w:spacing w:after="0" w:line="240" w:lineRule="auto"/>
        <w:ind w:right="527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Week 31-40: </w:t>
      </w:r>
    </w:p>
    <w:p w:rsidR="00000000" w:rsidDel="00000000" w:rsidP="00000000" w:rsidRDefault="00000000" w:rsidRPr="00000000" w14:paraId="00000839">
      <w:pPr>
        <w:numPr>
          <w:ilvl w:val="0"/>
          <w:numId w:val="176"/>
        </w:numPr>
        <w:spacing w:after="0" w:line="240" w:lineRule="auto"/>
        <w:ind w:left="720" w:right="5270" w:hanging="360"/>
        <w:rPr>
          <w:rFonts w:ascii="Candara" w:cs="Candara" w:eastAsia="Candara" w:hAnsi="Candara"/>
          <w:b w:val="1"/>
          <w:i w:val="1"/>
          <w:color w:val="000000"/>
          <w:sz w:val="24"/>
          <w:szCs w:val="24"/>
        </w:rPr>
      </w:pPr>
      <w:r w:rsidDel="00000000" w:rsidR="00000000" w:rsidRPr="00000000">
        <w:rPr>
          <w:rFonts w:ascii="Candara" w:cs="Candara" w:eastAsia="Candara" w:hAnsi="Candara"/>
          <w:color w:val="000000"/>
          <w:sz w:val="24"/>
          <w:szCs w:val="24"/>
          <w:rtl w:val="0"/>
        </w:rPr>
        <w:t xml:space="preserve">Foetus increases in size. </w:t>
      </w:r>
      <w:r w:rsidDel="00000000" w:rsidR="00000000" w:rsidRPr="00000000">
        <w:rPr>
          <w:rtl w:val="0"/>
        </w:rPr>
      </w:r>
    </w:p>
    <w:p w:rsidR="00000000" w:rsidDel="00000000" w:rsidP="00000000" w:rsidRDefault="00000000" w:rsidRPr="00000000" w14:paraId="0000083A">
      <w:pPr>
        <w:numPr>
          <w:ilvl w:val="0"/>
          <w:numId w:val="176"/>
        </w:numPr>
        <w:spacing w:after="0" w:line="240" w:lineRule="auto"/>
        <w:ind w:left="720" w:right="5270" w:hanging="360"/>
        <w:rPr>
          <w:rFonts w:ascii="Candara" w:cs="Candara" w:eastAsia="Candara" w:hAnsi="Candara"/>
          <w:b w:val="1"/>
          <w:i w:val="1"/>
          <w:color w:val="000000"/>
          <w:sz w:val="24"/>
          <w:szCs w:val="24"/>
        </w:rPr>
      </w:pPr>
      <w:r w:rsidDel="00000000" w:rsidR="00000000" w:rsidRPr="00000000">
        <w:rPr>
          <w:rFonts w:ascii="Candara" w:cs="Candara" w:eastAsia="Candara" w:hAnsi="Candara"/>
          <w:color w:val="000000"/>
          <w:sz w:val="24"/>
          <w:szCs w:val="24"/>
          <w:rtl w:val="0"/>
        </w:rPr>
        <w:t xml:space="preserve">Birth occurs. </w:t>
      </w:r>
      <w:r w:rsidDel="00000000" w:rsidR="00000000" w:rsidRPr="00000000">
        <w:rPr>
          <w:rtl w:val="0"/>
        </w:rPr>
      </w:r>
    </w:p>
    <w:p w:rsidR="00000000" w:rsidDel="00000000" w:rsidP="00000000" w:rsidRDefault="00000000" w:rsidRPr="00000000" w14:paraId="0000083B">
      <w:pPr>
        <w:spacing w:after="0" w:line="240" w:lineRule="auto"/>
        <w:ind w:right="527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 Reproductive Hormones </w:t>
      </w:r>
    </w:p>
    <w:tbl>
      <w:tblPr>
        <w:tblStyle w:val="Table4"/>
        <w:tblW w:w="8640.0" w:type="dxa"/>
        <w:jc w:val="left"/>
        <w:tblInd w:w="190.0" w:type="dxa"/>
        <w:tblLayout w:type="fixed"/>
        <w:tblLook w:val="0000"/>
      </w:tblPr>
      <w:tblGrid>
        <w:gridCol w:w="2203"/>
        <w:gridCol w:w="1728"/>
        <w:gridCol w:w="4709"/>
        <w:tblGridChange w:id="0">
          <w:tblGrid>
            <w:gridCol w:w="2203"/>
            <w:gridCol w:w="1728"/>
            <w:gridCol w:w="4709"/>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C">
            <w:pPr>
              <w:spacing w:after="0" w:line="240" w:lineRule="auto"/>
              <w:ind w:left="81"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Hormone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D">
            <w:pPr>
              <w:spacing w:after="0" w:line="240" w:lineRule="auto"/>
              <w:ind w:left="100"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Source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E">
            <w:pPr>
              <w:spacing w:after="0" w:line="240" w:lineRule="auto"/>
              <w:ind w:left="81" w:firstLine="0"/>
              <w:rPr>
                <w:rFonts w:ascii="Candara" w:cs="Candara" w:eastAsia="Candara" w:hAnsi="Candara"/>
                <w:b w:val="1"/>
                <w:i w:val="1"/>
                <w:color w:val="000000"/>
                <w:sz w:val="24"/>
                <w:szCs w:val="24"/>
              </w:rPr>
            </w:pPr>
            <w:r w:rsidDel="00000000" w:rsidR="00000000" w:rsidRPr="00000000">
              <w:rPr>
                <w:rFonts w:ascii="Candara" w:cs="Candara" w:eastAsia="Candara" w:hAnsi="Candara"/>
                <w:b w:val="1"/>
                <w:i w:val="1"/>
                <w:color w:val="000000"/>
                <w:sz w:val="24"/>
                <w:szCs w:val="24"/>
                <w:rtl w:val="0"/>
              </w:rPr>
              <w:t xml:space="preserve">Functions </w:t>
            </w:r>
          </w:p>
        </w:tc>
      </w:tr>
      <w:tr>
        <w:trPr>
          <w:trHeight w:val="312"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3F">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Follicle Stimulating </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0">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Pituitary gland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41">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Development of ovarian follicle; stimulates secretion </w:t>
            </w:r>
          </w:p>
        </w:tc>
      </w:tr>
      <w:tr>
        <w:trPr>
          <w:trHeight w:val="26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42">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Hormone (FSH) </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44">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of oestrogen by the ovary </w:t>
            </w:r>
          </w:p>
        </w:tc>
      </w:tr>
      <w:tr>
        <w:trPr>
          <w:trHeight w:val="312"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45">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46">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47">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Causes ovulation; causes development of Graafian </w:t>
            </w:r>
          </w:p>
        </w:tc>
      </w:tr>
      <w:tr>
        <w:trPr>
          <w:trHeight w:val="216"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48">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Luteinising Hormone (LH)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49">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Pituitary gland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4A">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follicle into the corpus luteurn; causes secretion of </w:t>
            </w:r>
          </w:p>
        </w:tc>
      </w:tr>
      <w:tr>
        <w:trPr>
          <w:trHeight w:val="27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4B">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4C">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4D">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progesterone by the ovary </w:t>
            </w:r>
          </w:p>
        </w:tc>
      </w:tr>
      <w:tr>
        <w:trPr>
          <w:trHeight w:val="576"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E">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Prolactin </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F">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Pituitary gland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50">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Initiates production and secretion of milk by the </w:t>
            </w:r>
          </w:p>
        </w:tc>
      </w:tr>
      <w:tr>
        <w:trPr>
          <w:trHeight w:val="52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53">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mammary glands </w:t>
            </w:r>
          </w:p>
        </w:tc>
      </w:tr>
      <w:tr>
        <w:trPr>
          <w:trHeight w:val="58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4">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Oxytocin </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5">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Pituitary gland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56">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Causes contraction of the uterus during parturition </w:t>
            </w:r>
          </w:p>
        </w:tc>
      </w:tr>
      <w:tr>
        <w:trPr>
          <w:trHeight w:val="48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59">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(birth) </w:t>
            </w:r>
          </w:p>
        </w:tc>
      </w:tr>
      <w:tr>
        <w:trPr>
          <w:trHeight w:val="561"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A">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Progesterone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5B">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Corpus luteum in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5C">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Causes contraction of wall of the uterus to thicken </w:t>
            </w:r>
          </w:p>
        </w:tc>
      </w:tr>
      <w:tr>
        <w:trPr>
          <w:trHeight w:val="52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5E">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the ovary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5F">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after ovulation </w:t>
            </w:r>
          </w:p>
        </w:tc>
      </w:tr>
      <w:tr>
        <w:trPr>
          <w:trHeight w:val="307"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60">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61">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62">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Causes changes in the uterine wall in preparation for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63">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Oestrogen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64">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Ovary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65">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implantation; initiates development of secondary </w:t>
            </w:r>
          </w:p>
        </w:tc>
      </w:tr>
      <w:tr>
        <w:trPr>
          <w:trHeight w:val="26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66">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67">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68">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sexual characteristics </w:t>
            </w:r>
          </w:p>
        </w:tc>
      </w:tr>
      <w:tr>
        <w:trPr>
          <w:trHeight w:val="59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9">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Androgens-Testosterone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6A">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Interstitial cells of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6B">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Stimulates the development of secondary sexual </w:t>
            </w:r>
          </w:p>
        </w:tc>
      </w:tr>
      <w:tr>
        <w:trPr>
          <w:trHeight w:val="29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6D">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testis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6E">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characteristics </w:t>
            </w:r>
          </w:p>
        </w:tc>
      </w:tr>
      <w:tr>
        <w:trPr>
          <w:trHeight w:val="288"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6F">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Interstitial Cell Stimulating </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0">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Pituitary gland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71">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Stimulates the interstitial cells of testis to release </w:t>
            </w:r>
          </w:p>
        </w:tc>
      </w:tr>
      <w:tr>
        <w:trPr>
          <w:trHeight w:val="292"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72">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Hormone (lCSH) </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74">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androgens </w:t>
            </w:r>
          </w:p>
        </w:tc>
      </w:tr>
      <w:tr>
        <w:trPr>
          <w:trHeight w:val="292"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75">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Human Chorionic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76">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77">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Stops the degeneration of the corpus luteum for </w:t>
            </w:r>
          </w:p>
        </w:tc>
      </w:tr>
      <w:tr>
        <w:trPr>
          <w:trHeight w:val="36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78">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Gonadotrophin (HCG)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79">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Chorionic villi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7A">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production of oestrogen and progesterone </w:t>
            </w:r>
          </w:p>
        </w:tc>
      </w:tr>
    </w:tbl>
    <w:p w:rsidR="00000000" w:rsidDel="00000000" w:rsidP="00000000" w:rsidRDefault="00000000" w:rsidRPr="00000000" w14:paraId="0000087B">
      <w:pPr>
        <w:spacing w:after="0" w:before="259" w:line="240" w:lineRule="auto"/>
        <w:ind w:right="23"/>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Secondary Sexual Characteristics </w:t>
      </w:r>
    </w:p>
    <w:p w:rsidR="00000000" w:rsidDel="00000000" w:rsidP="00000000" w:rsidRDefault="00000000" w:rsidRPr="00000000" w14:paraId="0000087C">
      <w:pPr>
        <w:spacing w:after="0" w:before="277" w:line="240" w:lineRule="auto"/>
        <w:ind w:right="32"/>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Male </w:t>
      </w:r>
    </w:p>
    <w:p w:rsidR="00000000" w:rsidDel="00000000" w:rsidP="00000000" w:rsidRDefault="00000000" w:rsidRPr="00000000" w14:paraId="0000087D">
      <w:pPr>
        <w:numPr>
          <w:ilvl w:val="0"/>
          <w:numId w:val="174"/>
        </w:numPr>
        <w:spacing w:after="0" w:before="129" w:line="240" w:lineRule="auto"/>
        <w:ind w:left="720" w:right="32"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Testerone is the main androgen that stimulates the development of secondary sexual characteristics. </w:t>
      </w:r>
    </w:p>
    <w:p w:rsidR="00000000" w:rsidDel="00000000" w:rsidP="00000000" w:rsidRDefault="00000000" w:rsidRPr="00000000" w14:paraId="0000087E">
      <w:pPr>
        <w:numPr>
          <w:ilvl w:val="0"/>
          <w:numId w:val="174"/>
        </w:numPr>
        <w:spacing w:after="0" w:line="240" w:lineRule="auto"/>
        <w:ind w:left="720"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Broadening of the shoulders. </w:t>
      </w:r>
    </w:p>
    <w:p w:rsidR="00000000" w:rsidDel="00000000" w:rsidP="00000000" w:rsidRDefault="00000000" w:rsidRPr="00000000" w14:paraId="0000087F">
      <w:pPr>
        <w:numPr>
          <w:ilvl w:val="0"/>
          <w:numId w:val="174"/>
        </w:numPr>
        <w:spacing w:after="0" w:line="240" w:lineRule="auto"/>
        <w:ind w:left="720"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Deepening of the voice due to enlargement of larynx. </w:t>
      </w:r>
    </w:p>
    <w:p w:rsidR="00000000" w:rsidDel="00000000" w:rsidP="00000000" w:rsidRDefault="00000000" w:rsidRPr="00000000" w14:paraId="00000880">
      <w:pPr>
        <w:numPr>
          <w:ilvl w:val="0"/>
          <w:numId w:val="174"/>
        </w:numPr>
        <w:spacing w:after="0" w:line="240" w:lineRule="auto"/>
        <w:ind w:left="720"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Hair at the pubic area, armpit and chin regions. </w:t>
      </w:r>
    </w:p>
    <w:p w:rsidR="00000000" w:rsidDel="00000000" w:rsidP="00000000" w:rsidRDefault="00000000" w:rsidRPr="00000000" w14:paraId="00000881">
      <w:pPr>
        <w:numPr>
          <w:ilvl w:val="0"/>
          <w:numId w:val="174"/>
        </w:numPr>
        <w:spacing w:after="0" w:line="240" w:lineRule="auto"/>
        <w:ind w:left="720"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Penis and testis enlarge and produce sperms. </w:t>
      </w:r>
    </w:p>
    <w:p w:rsidR="00000000" w:rsidDel="00000000" w:rsidP="00000000" w:rsidRDefault="00000000" w:rsidRPr="00000000" w14:paraId="00000882">
      <w:pPr>
        <w:numPr>
          <w:ilvl w:val="0"/>
          <w:numId w:val="174"/>
        </w:numPr>
        <w:spacing w:after="0" w:line="240" w:lineRule="auto"/>
        <w:ind w:left="720"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Body becomes more masculine. </w:t>
      </w:r>
    </w:p>
    <w:p w:rsidR="00000000" w:rsidDel="00000000" w:rsidP="00000000" w:rsidRDefault="00000000" w:rsidRPr="00000000" w14:paraId="00000883">
      <w:pPr>
        <w:spacing w:after="0" w:line="240" w:lineRule="auto"/>
        <w:ind w:right="23"/>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Female </w:t>
      </w:r>
    </w:p>
    <w:p w:rsidR="00000000" w:rsidDel="00000000" w:rsidP="00000000" w:rsidRDefault="00000000" w:rsidRPr="00000000" w14:paraId="00000884">
      <w:pPr>
        <w:numPr>
          <w:ilvl w:val="0"/>
          <w:numId w:val="174"/>
        </w:numPr>
        <w:spacing w:after="0" w:line="240" w:lineRule="auto"/>
        <w:ind w:left="720"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Enlargement of mammary glands. </w:t>
      </w:r>
    </w:p>
    <w:p w:rsidR="00000000" w:rsidDel="00000000" w:rsidP="00000000" w:rsidRDefault="00000000" w:rsidRPr="00000000" w14:paraId="00000885">
      <w:pPr>
        <w:numPr>
          <w:ilvl w:val="0"/>
          <w:numId w:val="174"/>
        </w:numPr>
        <w:spacing w:after="0" w:line="240" w:lineRule="auto"/>
        <w:ind w:left="720"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Hair grows around pubic and armpit regions. </w:t>
      </w:r>
    </w:p>
    <w:p w:rsidR="00000000" w:rsidDel="00000000" w:rsidP="00000000" w:rsidRDefault="00000000" w:rsidRPr="00000000" w14:paraId="00000886">
      <w:pPr>
        <w:numPr>
          <w:ilvl w:val="0"/>
          <w:numId w:val="174"/>
        </w:numPr>
        <w:spacing w:after="0" w:line="240" w:lineRule="auto"/>
        <w:ind w:left="720"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Widening of the hips. </w:t>
      </w:r>
    </w:p>
    <w:p w:rsidR="00000000" w:rsidDel="00000000" w:rsidP="00000000" w:rsidRDefault="00000000" w:rsidRPr="00000000" w14:paraId="00000887">
      <w:pPr>
        <w:numPr>
          <w:ilvl w:val="0"/>
          <w:numId w:val="174"/>
        </w:numPr>
        <w:spacing w:after="0" w:line="240" w:lineRule="auto"/>
        <w:ind w:left="720" w:right="2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Ovaries mature and start producing ova. </w:t>
      </w:r>
    </w:p>
    <w:p w:rsidR="00000000" w:rsidDel="00000000" w:rsidP="00000000" w:rsidRDefault="00000000" w:rsidRPr="00000000" w14:paraId="00000888">
      <w:pPr>
        <w:numPr>
          <w:ilvl w:val="0"/>
          <w:numId w:val="174"/>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Menstruation starts. </w:t>
      </w:r>
    </w:p>
    <w:p w:rsidR="00000000" w:rsidDel="00000000" w:rsidP="00000000" w:rsidRDefault="00000000" w:rsidRPr="00000000" w14:paraId="00000889">
      <w:pPr>
        <w:numPr>
          <w:ilvl w:val="0"/>
          <w:numId w:val="174"/>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Oestrogen triggers the onset of secondary sexual characteristics. </w:t>
      </w:r>
    </w:p>
    <w:p w:rsidR="00000000" w:rsidDel="00000000" w:rsidP="00000000" w:rsidRDefault="00000000" w:rsidRPr="00000000" w14:paraId="0000088A">
      <w:pPr>
        <w:spacing w:after="0" w:line="240" w:lineRule="auto"/>
        <w:ind w:right="4"/>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88B">
      <w:pPr>
        <w:spacing w:after="0" w:line="240" w:lineRule="auto"/>
        <w:ind w:right="4"/>
        <w:rPr>
          <w:rFonts w:ascii="Candara" w:cs="Candara" w:eastAsia="Candara" w:hAnsi="Candara"/>
          <w:color w:val="000000"/>
          <w:sz w:val="24"/>
          <w:szCs w:val="24"/>
        </w:rPr>
      </w:pPr>
      <w:r w:rsidDel="00000000" w:rsidR="00000000" w:rsidRPr="00000000">
        <w:rPr>
          <w:rFonts w:ascii="Candara" w:cs="Candara" w:eastAsia="Candara" w:hAnsi="Candara"/>
          <w:b w:val="1"/>
          <w:i w:val="1"/>
          <w:color w:val="000000"/>
          <w:sz w:val="28"/>
          <w:szCs w:val="28"/>
          <w:rtl w:val="0"/>
        </w:rPr>
        <w:t xml:space="preserve">Sexually transmitted infections (STl) </w:t>
      </w:r>
      <w:r w:rsidDel="00000000" w:rsidR="00000000" w:rsidRPr="00000000">
        <w:rPr>
          <w:rtl w:val="0"/>
        </w:rPr>
      </w:r>
    </w:p>
    <w:p w:rsidR="00000000" w:rsidDel="00000000" w:rsidP="00000000" w:rsidRDefault="00000000" w:rsidRPr="00000000" w14:paraId="0000088C">
      <w:pPr>
        <w:spacing w:after="0" w:before="153" w:line="240" w:lineRule="auto"/>
        <w:rPr>
          <w:rFonts w:ascii="Candara" w:cs="Candara" w:eastAsia="Candara" w:hAnsi="Candara"/>
          <w:b w:val="1"/>
          <w:i w:val="1"/>
          <w:color w:val="000000"/>
          <w:sz w:val="20"/>
          <w:szCs w:val="20"/>
        </w:rPr>
      </w:pPr>
      <w:r w:rsidDel="00000000" w:rsidR="00000000" w:rsidRPr="00000000">
        <w:rPr>
          <w:rtl w:val="0"/>
        </w:rPr>
      </w:r>
    </w:p>
    <w:tbl>
      <w:tblPr>
        <w:tblStyle w:val="Table5"/>
        <w:tblW w:w="8631.0" w:type="dxa"/>
        <w:jc w:val="left"/>
        <w:tblInd w:w="19.0" w:type="dxa"/>
        <w:tblLayout w:type="fixed"/>
        <w:tblLook w:val="0000"/>
      </w:tblPr>
      <w:tblGrid>
        <w:gridCol w:w="1305"/>
        <w:gridCol w:w="1368"/>
        <w:gridCol w:w="1652"/>
        <w:gridCol w:w="1966"/>
        <w:gridCol w:w="2340"/>
        <w:tblGridChange w:id="0">
          <w:tblGrid>
            <w:gridCol w:w="1305"/>
            <w:gridCol w:w="1368"/>
            <w:gridCol w:w="1652"/>
            <w:gridCol w:w="1966"/>
            <w:gridCol w:w="2340"/>
          </w:tblGrid>
        </w:tblGridChange>
      </w:tblGrid>
      <w:tr>
        <w:trPr>
          <w:trHeight w:val="292"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8D">
            <w:pPr>
              <w:spacing w:after="0" w:line="240" w:lineRule="auto"/>
              <w:ind w:left="81" w:firstLine="0"/>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Disease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8E">
            <w:pPr>
              <w:spacing w:after="0" w:line="240" w:lineRule="auto"/>
              <w:ind w:left="96" w:firstLine="0"/>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Causative agent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8F">
            <w:pPr>
              <w:spacing w:after="0" w:line="240" w:lineRule="auto"/>
              <w:ind w:left="100" w:firstLine="0"/>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Method of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90">
            <w:pPr>
              <w:spacing w:after="0" w:line="240" w:lineRule="auto"/>
              <w:ind w:left="91" w:firstLine="0"/>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Symptoms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91">
            <w:pPr>
              <w:spacing w:after="0" w:line="240" w:lineRule="auto"/>
              <w:ind w:left="81" w:firstLine="0"/>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Prevention/control </w:t>
            </w:r>
          </w:p>
        </w:tc>
      </w:tr>
      <w:tr>
        <w:trPr>
          <w:trHeight w:val="436"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92">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93">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94">
            <w:pPr>
              <w:spacing w:after="0" w:line="240" w:lineRule="auto"/>
              <w:ind w:left="100" w:firstLine="0"/>
              <w:rPr>
                <w:rFonts w:ascii="Candara" w:cs="Candara" w:eastAsia="Candara" w:hAnsi="Candara"/>
                <w:i w:val="1"/>
                <w:color w:val="000000"/>
                <w:sz w:val="20"/>
                <w:szCs w:val="20"/>
              </w:rPr>
            </w:pPr>
            <w:r w:rsidDel="00000000" w:rsidR="00000000" w:rsidRPr="00000000">
              <w:rPr>
                <w:rFonts w:ascii="Candara" w:cs="Candara" w:eastAsia="Candara" w:hAnsi="Candara"/>
                <w:i w:val="1"/>
                <w:color w:val="000000"/>
                <w:sz w:val="20"/>
                <w:szCs w:val="20"/>
                <w:rtl w:val="0"/>
              </w:rPr>
              <w:t xml:space="preserve">transmission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95">
            <w:pPr>
              <w:spacing w:after="0" w:line="240" w:lineRule="auto"/>
              <w:jc w:val="center"/>
              <w:rPr>
                <w:rFonts w:ascii="Candara" w:cs="Candara" w:eastAsia="Candara" w:hAnsi="Candara"/>
                <w:i w:val="1"/>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96">
            <w:pPr>
              <w:spacing w:after="0" w:line="240" w:lineRule="auto"/>
              <w:jc w:val="center"/>
              <w:rPr>
                <w:rFonts w:ascii="Candara" w:cs="Candara" w:eastAsia="Candara" w:hAnsi="Candara"/>
                <w:i w:val="1"/>
                <w:color w:val="000000"/>
                <w:sz w:val="20"/>
                <w:szCs w:val="2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97">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Gonorrhoea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98">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Bacterium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99">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-Sexual contact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9A">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-Itching of urethra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9B">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 void indiscriminate sex.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9C">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9D">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Neiseeria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9E">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during birth for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9F">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-yellowish discharge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0">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Treat both partners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1">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2">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Gonorrhoea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3">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infants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4">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pain as males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5">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infected A void sharing </w:t>
            </w:r>
          </w:p>
        </w:tc>
      </w:tr>
      <w:tr>
        <w:trPr>
          <w:trHeight w:val="211"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6">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7">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8">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-Sharing towels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9">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urinate, vaginal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A">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linen </w:t>
            </w:r>
          </w:p>
        </w:tc>
      </w:tr>
      <w:tr>
        <w:trPr>
          <w:trHeight w:val="211"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B">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C">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D">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E">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discharge. with odour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AF">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B0">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B1">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B2">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B3">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 females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B4">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302"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B5">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Syphilis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B6">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Bacterium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B7">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-Sexual contact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B8">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Solitary painless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B9">
            <w:pPr>
              <w:spacing w:after="0" w:line="240" w:lineRule="auto"/>
              <w:ind w:right="86"/>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Treat at primary infection </w:t>
            </w:r>
          </w:p>
        </w:tc>
      </w:tr>
      <w:tr>
        <w:trPr>
          <w:trHeight w:val="211"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BA">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BB">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Treponema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BC">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During birth for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BD">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ulcer-on genital or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BE">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stage </w:t>
            </w:r>
          </w:p>
        </w:tc>
      </w:tr>
      <w:tr>
        <w:trPr>
          <w:trHeight w:val="211"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BF">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0">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Palladium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1">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infants.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2">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mucous -Rashes,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3">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-Avoid indiscriminate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4">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5">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6">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Sharing towels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7">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muscles and papules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8">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 - A void sharing linen </w:t>
            </w:r>
          </w:p>
        </w:tc>
      </w:tr>
      <w:tr>
        <w:trPr>
          <w:trHeight w:val="206"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9">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A">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B">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and linen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C">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on hands, feet lips,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CD">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CE">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CF">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D0">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D1">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genital areas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D2">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D3">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Trichomoniasis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D4">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Protozoan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D5">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-Sexual contact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D6">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Itching of urethra or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D7">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 void sharing linen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D8">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D9">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Trichomonas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DA">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-contaminated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DB">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vagina in females,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DC">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-Avoid indiscriminate sex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DD">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DE">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Vaginalis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DF">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linen, underwear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E0">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smelly, yellow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E1">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-personal hygiene </w:t>
            </w:r>
          </w:p>
        </w:tc>
      </w:tr>
      <w:tr>
        <w:trPr>
          <w:trHeight w:val="273"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E2">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E3">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E4">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and toilet seats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E5">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discharge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E6">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97"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E7">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Hepatitis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E8">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Virus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E9">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-Sexual contact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EA">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Fever, nausea,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8EB">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-Avoid indiscriminate sex </w:t>
            </w:r>
          </w:p>
        </w:tc>
      </w:tr>
      <w:tr>
        <w:trPr>
          <w:trHeight w:val="211"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EC">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ED">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Hepatitis B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EE">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-blood transfusion -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EF">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jaundice, loss of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0">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-use disposable needles </w:t>
            </w:r>
          </w:p>
        </w:tc>
      </w:tr>
      <w:tr>
        <w:trPr>
          <w:trHeight w:val="225"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1">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2">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3">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contaminated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4">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appetite, yellow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5">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and syringes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6">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7">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8">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needles and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9">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urine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8FA">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strict personal hygiene </w:t>
            </w:r>
          </w:p>
        </w:tc>
      </w:tr>
      <w:tr>
        <w:trPr>
          <w:trHeight w:val="27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FB">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FC">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FD">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syringes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FE">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FF">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307"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00">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Candidiasis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01">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Fungus Candida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02">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-spread through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03">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ltching and burning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04">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-Avoid indiscriminate sex </w:t>
            </w:r>
          </w:p>
        </w:tc>
      </w:tr>
      <w:tr>
        <w:trPr>
          <w:trHeight w:val="211"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5">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6">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Albicans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7">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sexual contact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8">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sensation and white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9">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Treat both partners </w:t>
            </w:r>
          </w:p>
        </w:tc>
      </w:tr>
      <w:tr>
        <w:trPr>
          <w:trHeight w:val="206"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A">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B">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C">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sharing linen and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D">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discharge from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0E">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92"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0F">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10">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11">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towels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12">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genitals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13">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14">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Herpes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15">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Virus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16">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-sexual contact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17">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Lesions on skin and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18">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A void indiscriminate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19">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(Simplex)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1A">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Herpes Simplex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1B">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kissing,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1C">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mucous membranes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1D">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 and contaminated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1E">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1F">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20">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contaminated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21">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of buccal cavity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22">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needles and syringes. </w:t>
            </w:r>
          </w:p>
        </w:tc>
      </w:tr>
      <w:tr>
        <w:trPr>
          <w:trHeight w:val="216"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23">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24">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25">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needles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26">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vagina or head of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27">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7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28">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29">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2A">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2B">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penis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2C">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68" w:hRule="atLeast"/>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2D">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HIV and Aids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2E">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Virus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2F">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-sexual contact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30">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-chronic diarrhoea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931">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-Avoid indiscriminate </w:t>
            </w:r>
          </w:p>
        </w:tc>
      </w:tr>
      <w:tr>
        <w:trPr>
          <w:trHeight w:val="235"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2">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3">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Human Immuno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4">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-blood transfusion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5">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-weight loss (more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6">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sex.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7">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8">
            <w:pPr>
              <w:spacing w:after="0" w:line="240" w:lineRule="auto"/>
              <w:ind w:left="96"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Deficiency virus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9">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-contaminated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A">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than 10% body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B">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-Use screened blood </w:t>
            </w:r>
          </w:p>
        </w:tc>
      </w:tr>
      <w:tr>
        <w:trPr>
          <w:trHeight w:val="225"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C">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D">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E">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instruments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3F">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weight lost in a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0">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No sharing of tooth </w:t>
            </w:r>
          </w:p>
        </w:tc>
      </w:tr>
      <w:tr>
        <w:trPr>
          <w:trHeight w:val="211"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1">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2">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3">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-Through breast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4">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month)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5">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brushes, razors </w:t>
            </w:r>
          </w:p>
        </w:tc>
      </w:tr>
      <w:tr>
        <w:trPr>
          <w:trHeight w:val="211"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6">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7">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8">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milk and body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9">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constant, persistent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A">
            <w:pPr>
              <w:spacing w:after="0" w:line="240" w:lineRule="auto"/>
              <w:ind w:left="8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 Use disposable needles </w:t>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B">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C">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D">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fluids. -Through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E">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cough, skin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4F">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2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50">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51">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52">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birth canal for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53">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infectious (herpes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954">
            <w:pPr>
              <w:spacing w:after="0" w:line="240" w:lineRule="auto"/>
              <w:jc w:val="center"/>
              <w:rPr>
                <w:rFonts w:ascii="Candara" w:cs="Candara" w:eastAsia="Candara" w:hAnsi="Candara"/>
                <w:color w:val="000000"/>
                <w:sz w:val="20"/>
                <w:szCs w:val="20"/>
              </w:rPr>
            </w:pPr>
            <w:r w:rsidDel="00000000" w:rsidR="00000000" w:rsidRPr="00000000">
              <w:rPr>
                <w:rtl w:val="0"/>
              </w:rPr>
            </w:r>
          </w:p>
        </w:tc>
      </w:tr>
      <w:tr>
        <w:trPr>
          <w:trHeight w:val="26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55">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56">
            <w:pPr>
              <w:spacing w:after="0" w:line="240" w:lineRule="auto"/>
              <w:jc w:val="center"/>
              <w:rPr>
                <w:rFonts w:ascii="Candara" w:cs="Candara" w:eastAsia="Candara" w:hAnsi="Candara"/>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57">
            <w:pPr>
              <w:spacing w:after="0" w:line="240" w:lineRule="auto"/>
              <w:ind w:left="100"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infants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58">
            <w:pPr>
              <w:spacing w:after="0" w:line="240" w:lineRule="auto"/>
              <w:ind w:left="91" w:firstLine="0"/>
              <w:rPr>
                <w:rFonts w:ascii="Candara" w:cs="Candara" w:eastAsia="Candara" w:hAnsi="Candara"/>
                <w:color w:val="000000"/>
                <w:sz w:val="20"/>
                <w:szCs w:val="20"/>
              </w:rPr>
            </w:pPr>
            <w:r w:rsidDel="00000000" w:rsidR="00000000" w:rsidRPr="00000000">
              <w:rPr>
                <w:rFonts w:ascii="Candara" w:cs="Candara" w:eastAsia="Candara" w:hAnsi="Candara"/>
                <w:color w:val="000000"/>
                <w:sz w:val="20"/>
                <w:szCs w:val="20"/>
                <w:rtl w:val="0"/>
              </w:rPr>
              <w:t xml:space="preserve">zoster)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959">
            <w:pPr>
              <w:spacing w:after="0" w:line="240" w:lineRule="auto"/>
              <w:jc w:val="center"/>
              <w:rPr>
                <w:rFonts w:ascii="Candara" w:cs="Candara" w:eastAsia="Candara" w:hAnsi="Candara"/>
                <w:color w:val="000000"/>
                <w:sz w:val="20"/>
                <w:szCs w:val="20"/>
              </w:rPr>
            </w:pPr>
            <w:r w:rsidDel="00000000" w:rsidR="00000000" w:rsidRPr="00000000">
              <w:rPr>
                <w:rtl w:val="0"/>
              </w:rPr>
            </w:r>
          </w:p>
        </w:tc>
      </w:tr>
    </w:tbl>
    <w:p w:rsidR="00000000" w:rsidDel="00000000" w:rsidP="00000000" w:rsidRDefault="00000000" w:rsidRPr="00000000" w14:paraId="0000095A">
      <w:pPr>
        <w:spacing w:after="0" w:line="240" w:lineRule="auto"/>
        <w:rPr>
          <w:rFonts w:ascii="Candara" w:cs="Candara" w:eastAsia="Candara" w:hAnsi="Candara"/>
          <w:color w:val="000000"/>
          <w:sz w:val="20"/>
          <w:szCs w:val="20"/>
        </w:rPr>
      </w:pPr>
      <w:r w:rsidDel="00000000" w:rsidR="00000000" w:rsidRPr="00000000">
        <w:rPr>
          <w:rtl w:val="0"/>
        </w:rPr>
      </w:r>
    </w:p>
    <w:p w:rsidR="00000000" w:rsidDel="00000000" w:rsidP="00000000" w:rsidRDefault="00000000" w:rsidRPr="00000000" w14:paraId="0000095B">
      <w:pPr>
        <w:spacing w:after="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95C">
      <w:pPr>
        <w:spacing w:after="0" w:line="240"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Menstrual Cycle </w:t>
      </w:r>
    </w:p>
    <w:p w:rsidR="00000000" w:rsidDel="00000000" w:rsidP="00000000" w:rsidRDefault="00000000" w:rsidRPr="00000000" w14:paraId="0000095D">
      <w:pPr>
        <w:numPr>
          <w:ilvl w:val="0"/>
          <w:numId w:val="155"/>
        </w:numPr>
        <w:spacing w:after="0" w:before="72"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characterized by discharge of blood and tissue debris (menses) from the uterus every 28 days. </w:t>
      </w:r>
    </w:p>
    <w:p w:rsidR="00000000" w:rsidDel="00000000" w:rsidP="00000000" w:rsidRDefault="00000000" w:rsidRPr="00000000" w14:paraId="0000095E">
      <w:pPr>
        <w:numPr>
          <w:ilvl w:val="0"/>
          <w:numId w:val="155"/>
        </w:numPr>
        <w:spacing w:after="0" w:before="72"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is due to the breakdown of the endometrium which occurs when the level of progesterone falls and the girl starts to menstruate. </w:t>
      </w:r>
    </w:p>
    <w:p w:rsidR="00000000" w:rsidDel="00000000" w:rsidP="00000000" w:rsidRDefault="00000000" w:rsidRPr="00000000" w14:paraId="0000095F">
      <w:pPr>
        <w:numPr>
          <w:ilvl w:val="0"/>
          <w:numId w:val="155"/>
        </w:numPr>
        <w:spacing w:after="0" w:before="72"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follicle stimulating hormone (FSH) causes the Graafian follicle to develop and also stimulate the ovary to release oestrogen. </w:t>
      </w:r>
    </w:p>
    <w:p w:rsidR="00000000" w:rsidDel="00000000" w:rsidP="00000000" w:rsidRDefault="00000000" w:rsidRPr="00000000" w14:paraId="00000960">
      <w:pPr>
        <w:numPr>
          <w:ilvl w:val="0"/>
          <w:numId w:val="155"/>
        </w:numPr>
        <w:spacing w:after="0" w:before="72"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Oestrogen hormone triggers the onset of secondary sexual characteristics. </w:t>
      </w:r>
    </w:p>
    <w:p w:rsidR="00000000" w:rsidDel="00000000" w:rsidP="00000000" w:rsidRDefault="00000000" w:rsidRPr="00000000" w14:paraId="00000961">
      <w:pPr>
        <w:numPr>
          <w:ilvl w:val="0"/>
          <w:numId w:val="155"/>
        </w:numPr>
        <w:spacing w:after="0" w:before="72"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Luteinising hormone (L.H) causes the mature ovum to be released from the Graafian follicle - a process called ovulation. </w:t>
      </w:r>
    </w:p>
    <w:p w:rsidR="00000000" w:rsidDel="00000000" w:rsidP="00000000" w:rsidRDefault="00000000" w:rsidRPr="00000000" w14:paraId="00000962">
      <w:pPr>
        <w:numPr>
          <w:ilvl w:val="0"/>
          <w:numId w:val="155"/>
        </w:numPr>
        <w:spacing w:after="0" w:before="72" w:line="240" w:lineRule="auto"/>
        <w:ind w:left="720" w:right="1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After ovulation progesterone hormone is produced. </w:t>
      </w:r>
    </w:p>
    <w:p w:rsidR="00000000" w:rsidDel="00000000" w:rsidP="00000000" w:rsidRDefault="00000000" w:rsidRPr="00000000" w14:paraId="00000963">
      <w:pPr>
        <w:numPr>
          <w:ilvl w:val="0"/>
          <w:numId w:val="155"/>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After menstruation, the anterior lobe of the pituitary gland starts secreting the follicle stimulating hormone (FS.H) which causes the Graafian follicle to develop in the ovary. </w:t>
      </w:r>
    </w:p>
    <w:p w:rsidR="00000000" w:rsidDel="00000000" w:rsidP="00000000" w:rsidRDefault="00000000" w:rsidRPr="00000000" w14:paraId="00000964">
      <w:pPr>
        <w:numPr>
          <w:ilvl w:val="0"/>
          <w:numId w:val="155"/>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It also stimulates the ovary tissues to secrete oestrogen. </w:t>
      </w:r>
    </w:p>
    <w:p w:rsidR="00000000" w:rsidDel="00000000" w:rsidP="00000000" w:rsidRDefault="00000000" w:rsidRPr="00000000" w14:paraId="00000965">
      <w:pPr>
        <w:numPr>
          <w:ilvl w:val="0"/>
          <w:numId w:val="155"/>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Oestrogen brings about the repair and healing of the inner lining of the uterus (endometrium) which had been destroyed during menstruation. </w:t>
      </w:r>
    </w:p>
    <w:p w:rsidR="00000000" w:rsidDel="00000000" w:rsidP="00000000" w:rsidRDefault="00000000" w:rsidRPr="00000000" w14:paraId="00000966">
      <w:pPr>
        <w:numPr>
          <w:ilvl w:val="0"/>
          <w:numId w:val="155"/>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Oestrogen level stimulates the pituitary gland to produce (Luteinising Hormone (L.H). </w:t>
      </w:r>
    </w:p>
    <w:p w:rsidR="00000000" w:rsidDel="00000000" w:rsidP="00000000" w:rsidRDefault="00000000" w:rsidRPr="00000000" w14:paraId="00000967">
      <w:pPr>
        <w:numPr>
          <w:ilvl w:val="0"/>
          <w:numId w:val="155"/>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hormone makes the mature Graafian follicle to release the ovum into the funnel of oviduct, a process called ovulation. </w:t>
      </w:r>
    </w:p>
    <w:p w:rsidR="00000000" w:rsidDel="00000000" w:rsidP="00000000" w:rsidRDefault="00000000" w:rsidRPr="00000000" w14:paraId="00000968">
      <w:pPr>
        <w:numPr>
          <w:ilvl w:val="0"/>
          <w:numId w:val="155"/>
        </w:numPr>
        <w:spacing w:after="0" w:before="9"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After releasing the ovum, the Graafian follicle changes into a yellow body called corpus luteum. </w:t>
      </w:r>
    </w:p>
    <w:p w:rsidR="00000000" w:rsidDel="00000000" w:rsidP="00000000" w:rsidRDefault="00000000" w:rsidRPr="00000000" w14:paraId="00000969">
      <w:pPr>
        <w:numPr>
          <w:ilvl w:val="0"/>
          <w:numId w:val="155"/>
        </w:numPr>
        <w:spacing w:after="0" w:before="9"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luteinising hormone stimulates the corpus luteum to secrete a hormone called progesterone which stimulates the thickening and vascularisation of endometrium. </w:t>
      </w:r>
    </w:p>
    <w:p w:rsidR="00000000" w:rsidDel="00000000" w:rsidP="00000000" w:rsidRDefault="00000000" w:rsidRPr="00000000" w14:paraId="0000096A">
      <w:pPr>
        <w:numPr>
          <w:ilvl w:val="0"/>
          <w:numId w:val="155"/>
        </w:numPr>
        <w:spacing w:after="0" w:before="9" w:line="240" w:lineRule="auto"/>
        <w:ind w:left="720" w:right="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prepares the uterine wall for implantation of the blastocyst. </w:t>
      </w:r>
    </w:p>
    <w:p w:rsidR="00000000" w:rsidDel="00000000" w:rsidP="00000000" w:rsidRDefault="00000000" w:rsidRPr="00000000" w14:paraId="0000096B">
      <w:pPr>
        <w:numPr>
          <w:ilvl w:val="0"/>
          <w:numId w:val="155"/>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If fertilisation takes place, the level of progesterone increases and thus inhibits FSH from stimulating the maturation of another Graafian follicle. </w:t>
      </w:r>
    </w:p>
    <w:p w:rsidR="00000000" w:rsidDel="00000000" w:rsidP="00000000" w:rsidRDefault="00000000" w:rsidRPr="00000000" w14:paraId="0000096C">
      <w:pPr>
        <w:numPr>
          <w:ilvl w:val="0"/>
          <w:numId w:val="155"/>
        </w:numPr>
        <w:spacing w:after="0" w:before="9"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If fertilisation does not occur, the corpus luteum disintegrates and the level of progesterone goes down. </w:t>
      </w:r>
    </w:p>
    <w:p w:rsidR="00000000" w:rsidDel="00000000" w:rsidP="00000000" w:rsidRDefault="00000000" w:rsidRPr="00000000" w14:paraId="0000096D">
      <w:pPr>
        <w:numPr>
          <w:ilvl w:val="0"/>
          <w:numId w:val="155"/>
        </w:numPr>
        <w:spacing w:after="0" w:before="9" w:line="240" w:lineRule="auto"/>
        <w:ind w:left="72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endometrium, sloughs off and menstruation occurs. </w:t>
      </w:r>
    </w:p>
    <w:p w:rsidR="00000000" w:rsidDel="00000000" w:rsidP="00000000" w:rsidRDefault="00000000" w:rsidRPr="00000000" w14:paraId="0000096E">
      <w:pPr>
        <w:spacing w:after="0" w:line="240" w:lineRule="auto"/>
        <w:ind w:left="9"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96F">
      <w:pPr>
        <w:spacing w:after="0" w:line="240" w:lineRule="auto"/>
        <w:ind w:left="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Advantages of Reproduction Asexual </w:t>
      </w:r>
    </w:p>
    <w:p w:rsidR="00000000" w:rsidDel="00000000" w:rsidP="00000000" w:rsidRDefault="00000000" w:rsidRPr="00000000" w14:paraId="00000970">
      <w:pPr>
        <w:numPr>
          <w:ilvl w:val="0"/>
          <w:numId w:val="178"/>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Good qualities from parents are retained in the offspring without variation. </w:t>
      </w:r>
    </w:p>
    <w:p w:rsidR="00000000" w:rsidDel="00000000" w:rsidP="00000000" w:rsidRDefault="00000000" w:rsidRPr="00000000" w14:paraId="00000971">
      <w:pPr>
        <w:numPr>
          <w:ilvl w:val="0"/>
          <w:numId w:val="178"/>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New individuals produced asexually mature faster. </w:t>
      </w:r>
    </w:p>
    <w:p w:rsidR="00000000" w:rsidDel="00000000" w:rsidP="00000000" w:rsidRDefault="00000000" w:rsidRPr="00000000" w14:paraId="00000972">
      <w:pPr>
        <w:numPr>
          <w:ilvl w:val="0"/>
          <w:numId w:val="178"/>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Process does not depend on external factors which may fail such as pollination. </w:t>
      </w:r>
    </w:p>
    <w:p w:rsidR="00000000" w:rsidDel="00000000" w:rsidP="00000000" w:rsidRDefault="00000000" w:rsidRPr="00000000" w14:paraId="00000973">
      <w:pPr>
        <w:numPr>
          <w:ilvl w:val="0"/>
          <w:numId w:val="178"/>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New individuals obtain nourishment from parent and so are able to survive temporarily under unsuitable conditions. </w:t>
      </w:r>
    </w:p>
    <w:p w:rsidR="00000000" w:rsidDel="00000000" w:rsidP="00000000" w:rsidRDefault="00000000" w:rsidRPr="00000000" w14:paraId="00000974">
      <w:pPr>
        <w:numPr>
          <w:ilvl w:val="0"/>
          <w:numId w:val="178"/>
        </w:numPr>
        <w:spacing w:after="0" w:line="240" w:lineRule="auto"/>
        <w:ind w:left="720" w:right="4"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No indiscriminate spreading of individuals which can result in wastage of offspring. </w:t>
      </w:r>
    </w:p>
    <w:p w:rsidR="00000000" w:rsidDel="00000000" w:rsidP="00000000" w:rsidRDefault="00000000" w:rsidRPr="00000000" w14:paraId="00000975">
      <w:pPr>
        <w:numPr>
          <w:ilvl w:val="0"/>
          <w:numId w:val="178"/>
        </w:numPr>
        <w:spacing w:after="0" w:line="240" w:lineRule="auto"/>
        <w:ind w:left="720"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Takes a shorter time and leads to rapid colonization. </w:t>
      </w:r>
    </w:p>
    <w:p w:rsidR="00000000" w:rsidDel="00000000" w:rsidP="00000000" w:rsidRDefault="00000000" w:rsidRPr="00000000" w14:paraId="00000976">
      <w:pPr>
        <w:spacing w:after="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977">
      <w:pPr>
        <w:spacing w:after="0" w:line="240"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Disadvantages of asexual reproduction </w:t>
      </w:r>
    </w:p>
    <w:p w:rsidR="00000000" w:rsidDel="00000000" w:rsidP="00000000" w:rsidRDefault="00000000" w:rsidRPr="00000000" w14:paraId="00000978">
      <w:pPr>
        <w:numPr>
          <w:ilvl w:val="0"/>
          <w:numId w:val="177"/>
        </w:numPr>
        <w:spacing w:after="0" w:before="62" w:line="240" w:lineRule="auto"/>
        <w:ind w:left="73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New offspring may carry undesirable qualities from parents. </w:t>
      </w:r>
    </w:p>
    <w:p w:rsidR="00000000" w:rsidDel="00000000" w:rsidP="00000000" w:rsidRDefault="00000000" w:rsidRPr="00000000" w14:paraId="00000979">
      <w:pPr>
        <w:numPr>
          <w:ilvl w:val="0"/>
          <w:numId w:val="177"/>
        </w:numPr>
        <w:spacing w:after="0" w:line="240" w:lineRule="auto"/>
        <w:ind w:left="73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Offspring may be unable to withstand changing environmental conditions. </w:t>
      </w:r>
    </w:p>
    <w:p w:rsidR="00000000" w:rsidDel="00000000" w:rsidP="00000000" w:rsidRDefault="00000000" w:rsidRPr="00000000" w14:paraId="0000097A">
      <w:pPr>
        <w:numPr>
          <w:ilvl w:val="0"/>
          <w:numId w:val="177"/>
        </w:numPr>
        <w:spacing w:after="0" w:line="240" w:lineRule="auto"/>
        <w:ind w:left="73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Faster maturity can cause overcrowding and stiff competition. </w:t>
      </w:r>
    </w:p>
    <w:p w:rsidR="00000000" w:rsidDel="00000000" w:rsidP="00000000" w:rsidRDefault="00000000" w:rsidRPr="00000000" w14:paraId="0000097B">
      <w:pPr>
        <w:numPr>
          <w:ilvl w:val="0"/>
          <w:numId w:val="177"/>
        </w:numPr>
        <w:spacing w:after="0" w:line="240" w:lineRule="auto"/>
        <w:ind w:left="73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Reduced strength and vigour of successive generations. </w:t>
      </w:r>
    </w:p>
    <w:p w:rsidR="00000000" w:rsidDel="00000000" w:rsidP="00000000" w:rsidRDefault="00000000" w:rsidRPr="00000000" w14:paraId="0000097C">
      <w:pPr>
        <w:spacing w:after="0" w:line="240" w:lineRule="auto"/>
        <w:ind w:left="4" w:firstLine="0"/>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97D">
      <w:pPr>
        <w:spacing w:after="0" w:line="240" w:lineRule="auto"/>
        <w:ind w:left="4"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Advantages of sexual reproduction </w:t>
      </w:r>
    </w:p>
    <w:p w:rsidR="00000000" w:rsidDel="00000000" w:rsidP="00000000" w:rsidRDefault="00000000" w:rsidRPr="00000000" w14:paraId="0000097E">
      <w:pPr>
        <w:numPr>
          <w:ilvl w:val="0"/>
          <w:numId w:val="177"/>
        </w:numPr>
        <w:spacing w:after="0" w:line="240" w:lineRule="auto"/>
        <w:ind w:left="73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Leads to variations. </w:t>
      </w:r>
    </w:p>
    <w:p w:rsidR="00000000" w:rsidDel="00000000" w:rsidP="00000000" w:rsidRDefault="00000000" w:rsidRPr="00000000" w14:paraId="0000097F">
      <w:pPr>
        <w:numPr>
          <w:ilvl w:val="0"/>
          <w:numId w:val="177"/>
        </w:numPr>
        <w:spacing w:after="0" w:line="240" w:lineRule="auto"/>
        <w:ind w:left="73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Variations which are desirable often show hybrid vigour. </w:t>
      </w:r>
    </w:p>
    <w:p w:rsidR="00000000" w:rsidDel="00000000" w:rsidP="00000000" w:rsidRDefault="00000000" w:rsidRPr="00000000" w14:paraId="00000980">
      <w:pPr>
        <w:numPr>
          <w:ilvl w:val="0"/>
          <w:numId w:val="177"/>
        </w:numPr>
        <w:spacing w:after="0" w:line="240" w:lineRule="auto"/>
        <w:ind w:left="73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High adaptability of individuals to changing environmental conditions. </w:t>
      </w:r>
    </w:p>
    <w:p w:rsidR="00000000" w:rsidDel="00000000" w:rsidP="00000000" w:rsidRDefault="00000000" w:rsidRPr="00000000" w14:paraId="00000981">
      <w:pPr>
        <w:numPr>
          <w:ilvl w:val="0"/>
          <w:numId w:val="177"/>
        </w:numPr>
        <w:spacing w:after="0" w:line="240" w:lineRule="auto"/>
        <w:ind w:left="734" w:right="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Variations provide a basis for evolutionary changes. </w:t>
      </w:r>
    </w:p>
    <w:p w:rsidR="00000000" w:rsidDel="00000000" w:rsidP="00000000" w:rsidRDefault="00000000" w:rsidRPr="00000000" w14:paraId="00000982">
      <w:pPr>
        <w:spacing w:after="0" w:before="264" w:line="240" w:lineRule="auto"/>
        <w:ind w:right="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Disadvantages of sexual reproduction </w:t>
      </w:r>
    </w:p>
    <w:p w:rsidR="00000000" w:rsidDel="00000000" w:rsidP="00000000" w:rsidRDefault="00000000" w:rsidRPr="00000000" w14:paraId="00000983">
      <w:pPr>
        <w:numPr>
          <w:ilvl w:val="0"/>
          <w:numId w:val="180"/>
        </w:numPr>
        <w:spacing w:after="0" w:before="72"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Fusion is difficult if two individuals are isolated. </w:t>
      </w:r>
    </w:p>
    <w:p w:rsidR="00000000" w:rsidDel="00000000" w:rsidP="00000000" w:rsidRDefault="00000000" w:rsidRPr="00000000" w14:paraId="00000984">
      <w:pPr>
        <w:numPr>
          <w:ilvl w:val="0"/>
          <w:numId w:val="180"/>
        </w:numPr>
        <w:spacing w:after="0" w:before="72"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Some variations may have undesirable qualities. </w:t>
      </w:r>
    </w:p>
    <w:p w:rsidR="00000000" w:rsidDel="00000000" w:rsidP="00000000" w:rsidRDefault="00000000" w:rsidRPr="00000000" w14:paraId="00000985">
      <w:pPr>
        <w:numPr>
          <w:ilvl w:val="0"/>
          <w:numId w:val="180"/>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Population growth is slow. </w:t>
      </w:r>
    </w:p>
    <w:p w:rsidR="00000000" w:rsidDel="00000000" w:rsidP="00000000" w:rsidRDefault="00000000" w:rsidRPr="00000000" w14:paraId="00000986">
      <w:pPr>
        <w:spacing w:after="0" w:before="163" w:line="240" w:lineRule="auto"/>
        <w:ind w:left="10" w:right="0" w:firstLine="0"/>
        <w:rPr>
          <w:rFonts w:ascii="Candara" w:cs="Candara" w:eastAsia="Candara" w:hAnsi="Candara"/>
          <w:b w:val="1"/>
          <w:i w:val="1"/>
          <w:color w:val="000000"/>
          <w:sz w:val="36"/>
          <w:szCs w:val="36"/>
        </w:rPr>
      </w:pPr>
      <w:r w:rsidDel="00000000" w:rsidR="00000000" w:rsidRPr="00000000">
        <w:rPr>
          <w:rFonts w:ascii="Candara" w:cs="Candara" w:eastAsia="Candara" w:hAnsi="Candara"/>
          <w:b w:val="1"/>
          <w:i w:val="1"/>
          <w:color w:val="000000"/>
          <w:sz w:val="36"/>
          <w:szCs w:val="36"/>
          <w:rtl w:val="0"/>
        </w:rPr>
        <w:t xml:space="preserve">Practical Activities </w:t>
      </w:r>
    </w:p>
    <w:p w:rsidR="00000000" w:rsidDel="00000000" w:rsidP="00000000" w:rsidRDefault="00000000" w:rsidRPr="00000000" w14:paraId="00000987">
      <w:pPr>
        <w:spacing w:after="0" w:before="124" w:line="240" w:lineRule="auto"/>
        <w:ind w:left="10"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Examining the stages of mitosis </w:t>
      </w:r>
    </w:p>
    <w:p w:rsidR="00000000" w:rsidDel="00000000" w:rsidP="00000000" w:rsidRDefault="00000000" w:rsidRPr="00000000" w14:paraId="00000988">
      <w:pPr>
        <w:numPr>
          <w:ilvl w:val="0"/>
          <w:numId w:val="179"/>
        </w:numPr>
        <w:spacing w:after="0" w:before="19" w:line="240"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About 2 mm of a root tip of onion bulb is cut off and placed on a microscope slide. </w:t>
      </w:r>
    </w:p>
    <w:p w:rsidR="00000000" w:rsidDel="00000000" w:rsidP="00000000" w:rsidRDefault="00000000" w:rsidRPr="00000000" w14:paraId="00000989">
      <w:pPr>
        <w:numPr>
          <w:ilvl w:val="0"/>
          <w:numId w:val="179"/>
        </w:numPr>
        <w:spacing w:after="0" w:before="72"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stain e.g. aceto-orcein is added and the root tip macerated using a scapel. </w:t>
      </w:r>
    </w:p>
    <w:p w:rsidR="00000000" w:rsidDel="00000000" w:rsidP="00000000" w:rsidRDefault="00000000" w:rsidRPr="00000000" w14:paraId="0000098A">
      <w:pPr>
        <w:numPr>
          <w:ilvl w:val="0"/>
          <w:numId w:val="179"/>
        </w:numPr>
        <w:spacing w:after="0" w:before="72"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cover slip is added and observations made. </w:t>
      </w:r>
    </w:p>
    <w:p w:rsidR="00000000" w:rsidDel="00000000" w:rsidP="00000000" w:rsidRDefault="00000000" w:rsidRPr="00000000" w14:paraId="0000098B">
      <w:pPr>
        <w:numPr>
          <w:ilvl w:val="0"/>
          <w:numId w:val="179"/>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Different stages of mitosis can be observed. </w:t>
      </w:r>
    </w:p>
    <w:p w:rsidR="00000000" w:rsidDel="00000000" w:rsidP="00000000" w:rsidRDefault="00000000" w:rsidRPr="00000000" w14:paraId="0000098C">
      <w:pPr>
        <w:spacing w:after="0" w:line="240" w:lineRule="auto"/>
        <w:ind w:left="29"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Examining the stages of meiosis </w:t>
      </w:r>
    </w:p>
    <w:p w:rsidR="00000000" w:rsidDel="00000000" w:rsidP="00000000" w:rsidRDefault="00000000" w:rsidRPr="00000000" w14:paraId="0000098D">
      <w:pPr>
        <w:numPr>
          <w:ilvl w:val="0"/>
          <w:numId w:val="181"/>
        </w:numPr>
        <w:spacing w:after="0" w:before="72"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An unopened bud of </w:t>
      </w:r>
      <w:r w:rsidDel="00000000" w:rsidR="00000000" w:rsidRPr="00000000">
        <w:rPr>
          <w:rFonts w:ascii="Candara" w:cs="Candara" w:eastAsia="Candara" w:hAnsi="Candara"/>
          <w:i w:val="1"/>
          <w:color w:val="000000"/>
          <w:sz w:val="24"/>
          <w:szCs w:val="24"/>
          <w:rtl w:val="0"/>
        </w:rPr>
        <w:t xml:space="preserve">Tradescantia </w:t>
      </w:r>
      <w:r w:rsidDel="00000000" w:rsidR="00000000" w:rsidRPr="00000000">
        <w:rPr>
          <w:rFonts w:ascii="Candara" w:cs="Candara" w:eastAsia="Candara" w:hAnsi="Candara"/>
          <w:color w:val="000000"/>
          <w:sz w:val="24"/>
          <w:szCs w:val="24"/>
          <w:rtl w:val="0"/>
        </w:rPr>
        <w:t xml:space="preserve">is obtained </w:t>
      </w:r>
    </w:p>
    <w:p w:rsidR="00000000" w:rsidDel="00000000" w:rsidP="00000000" w:rsidRDefault="00000000" w:rsidRPr="00000000" w14:paraId="0000098E">
      <w:pPr>
        <w:numPr>
          <w:ilvl w:val="0"/>
          <w:numId w:val="181"/>
        </w:numPr>
        <w:spacing w:after="0" w:before="72"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anther is removed and placed on a microscope slide. </w:t>
      </w:r>
    </w:p>
    <w:p w:rsidR="00000000" w:rsidDel="00000000" w:rsidP="00000000" w:rsidRDefault="00000000" w:rsidRPr="00000000" w14:paraId="0000098F">
      <w:pPr>
        <w:numPr>
          <w:ilvl w:val="0"/>
          <w:numId w:val="181"/>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few drops of hydrochloric acid and acetic-orcein stain are added. </w:t>
      </w:r>
    </w:p>
    <w:p w:rsidR="00000000" w:rsidDel="00000000" w:rsidP="00000000" w:rsidRDefault="00000000" w:rsidRPr="00000000" w14:paraId="00000990">
      <w:pPr>
        <w:numPr>
          <w:ilvl w:val="0"/>
          <w:numId w:val="181"/>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cover slip is placed on the anther. </w:t>
      </w:r>
    </w:p>
    <w:p w:rsidR="00000000" w:rsidDel="00000000" w:rsidP="00000000" w:rsidRDefault="00000000" w:rsidRPr="00000000" w14:paraId="00000991">
      <w:pPr>
        <w:numPr>
          <w:ilvl w:val="0"/>
          <w:numId w:val="181"/>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Pressing the cover slip gives a thin squash, which is observed under the microscope. </w:t>
      </w:r>
    </w:p>
    <w:p w:rsidR="00000000" w:rsidDel="00000000" w:rsidP="00000000" w:rsidRDefault="00000000" w:rsidRPr="00000000" w14:paraId="00000992">
      <w:pPr>
        <w:numPr>
          <w:ilvl w:val="0"/>
          <w:numId w:val="181"/>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Different stages of meiosis are observed. </w:t>
      </w:r>
    </w:p>
    <w:p w:rsidR="00000000" w:rsidDel="00000000" w:rsidP="00000000" w:rsidRDefault="00000000" w:rsidRPr="00000000" w14:paraId="00000993">
      <w:pPr>
        <w:spacing w:after="0" w:line="240" w:lineRule="auto"/>
        <w:ind w:left="29"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To observe the structure of Rhizopus </w:t>
      </w:r>
    </w:p>
    <w:p w:rsidR="00000000" w:rsidDel="00000000" w:rsidP="00000000" w:rsidRDefault="00000000" w:rsidRPr="00000000" w14:paraId="00000994">
      <w:pPr>
        <w:numPr>
          <w:ilvl w:val="0"/>
          <w:numId w:val="147"/>
        </w:numPr>
        <w:spacing w:after="0" w:before="72" w:line="240" w:lineRule="auto"/>
        <w:ind w:left="720" w:right="3" w:hanging="360"/>
        <w:rPr>
          <w:rFonts w:ascii="Candara" w:cs="Candara" w:eastAsia="Candara" w:hAnsi="Candara"/>
          <w:color w:val="000000"/>
          <w:sz w:val="24"/>
          <w:szCs w:val="24"/>
        </w:rPr>
      </w:pPr>
      <w:r w:rsidDel="00000000" w:rsidR="00000000" w:rsidRPr="00000000">
        <w:rPr>
          <w:rFonts w:ascii="Candara" w:cs="Candara" w:eastAsia="Candara" w:hAnsi="Candara"/>
          <w:i w:val="1"/>
          <w:color w:val="000000"/>
          <w:sz w:val="24"/>
          <w:szCs w:val="24"/>
          <w:rtl w:val="0"/>
        </w:rPr>
        <w:t xml:space="preserve">Rhizopus </w:t>
      </w:r>
      <w:r w:rsidDel="00000000" w:rsidR="00000000" w:rsidRPr="00000000">
        <w:rPr>
          <w:rFonts w:ascii="Candara" w:cs="Candara" w:eastAsia="Candara" w:hAnsi="Candara"/>
          <w:color w:val="000000"/>
          <w:sz w:val="24"/>
          <w:szCs w:val="24"/>
          <w:rtl w:val="0"/>
        </w:rPr>
        <w:t xml:space="preserve">grow on moist bread left under suitable temperature </w:t>
      </w:r>
    </w:p>
    <w:p w:rsidR="00000000" w:rsidDel="00000000" w:rsidP="00000000" w:rsidRDefault="00000000" w:rsidRPr="00000000" w14:paraId="00000995">
      <w:pPr>
        <w:numPr>
          <w:ilvl w:val="0"/>
          <w:numId w:val="147"/>
        </w:numPr>
        <w:spacing w:after="0" w:before="19" w:line="240"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piece of moist bread is placed on a petri-dish or enclosed in a plastic bag and observe daily for four days. </w:t>
      </w:r>
    </w:p>
    <w:p w:rsidR="00000000" w:rsidDel="00000000" w:rsidP="00000000" w:rsidRDefault="00000000" w:rsidRPr="00000000" w14:paraId="00000996">
      <w:pPr>
        <w:numPr>
          <w:ilvl w:val="0"/>
          <w:numId w:val="147"/>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Under a low power microscope the sporangia and stolons can be observed. </w:t>
      </w:r>
    </w:p>
    <w:p w:rsidR="00000000" w:rsidDel="00000000" w:rsidP="00000000" w:rsidRDefault="00000000" w:rsidRPr="00000000" w14:paraId="00000997">
      <w:pPr>
        <w:spacing w:after="0" w:line="240" w:lineRule="auto"/>
        <w:ind w:left="29" w:right="0"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To examine spores on sori of ferns </w:t>
      </w:r>
    </w:p>
    <w:p w:rsidR="00000000" w:rsidDel="00000000" w:rsidP="00000000" w:rsidRDefault="00000000" w:rsidRPr="00000000" w14:paraId="00000998">
      <w:pPr>
        <w:numPr>
          <w:ilvl w:val="0"/>
          <w:numId w:val="145"/>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Obtain the fern plant. </w:t>
      </w:r>
    </w:p>
    <w:p w:rsidR="00000000" w:rsidDel="00000000" w:rsidP="00000000" w:rsidRDefault="00000000" w:rsidRPr="00000000" w14:paraId="00000999">
      <w:pPr>
        <w:numPr>
          <w:ilvl w:val="0"/>
          <w:numId w:val="145"/>
        </w:numPr>
        <w:spacing w:after="0" w:before="19" w:line="240" w:lineRule="auto"/>
        <w:ind w:left="720" w:right="8"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Detach a frond from the plant and observe the under-side using a hand lens to see the raised brown patches - the sori. </w:t>
      </w:r>
    </w:p>
    <w:p w:rsidR="00000000" w:rsidDel="00000000" w:rsidP="00000000" w:rsidRDefault="00000000" w:rsidRPr="00000000" w14:paraId="0000099A">
      <w:pPr>
        <w:numPr>
          <w:ilvl w:val="0"/>
          <w:numId w:val="145"/>
        </w:numPr>
        <w:spacing w:after="0" w:line="240" w:lineRule="auto"/>
        <w:ind w:left="720" w:right="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Open up the sorus to observe the sporangia. </w:t>
      </w:r>
    </w:p>
    <w:p w:rsidR="00000000" w:rsidDel="00000000" w:rsidP="00000000" w:rsidRDefault="00000000" w:rsidRPr="00000000" w14:paraId="0000099B">
      <w:pPr>
        <w:spacing w:after="0" w:before="518" w:line="240" w:lineRule="auto"/>
        <w:ind w:right="268"/>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Examine insect and wind pollinated flowers </w:t>
      </w:r>
    </w:p>
    <w:p w:rsidR="00000000" w:rsidDel="00000000" w:rsidP="00000000" w:rsidRDefault="00000000" w:rsidRPr="00000000" w14:paraId="0000099C">
      <w:pPr>
        <w:numPr>
          <w:ilvl w:val="0"/>
          <w:numId w:val="151"/>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Obtain insect pollinated flowers e.g. crotalaria, hibiscus/Ipomea, Solanum, incunum. </w:t>
      </w:r>
    </w:p>
    <w:p w:rsidR="00000000" w:rsidDel="00000000" w:rsidP="00000000" w:rsidRDefault="00000000" w:rsidRPr="00000000" w14:paraId="0000099D">
      <w:pPr>
        <w:numPr>
          <w:ilvl w:val="0"/>
          <w:numId w:val="151"/>
        </w:numPr>
        <w:spacing w:after="0" w:before="9" w:line="240" w:lineRule="auto"/>
        <w:ind w:left="720" w:right="25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Note the scent, colour and nectar guides. </w:t>
      </w:r>
    </w:p>
    <w:p w:rsidR="00000000" w:rsidDel="00000000" w:rsidP="00000000" w:rsidRDefault="00000000" w:rsidRPr="00000000" w14:paraId="0000099E">
      <w:pPr>
        <w:numPr>
          <w:ilvl w:val="0"/>
          <w:numId w:val="151"/>
        </w:numPr>
        <w:spacing w:after="0" w:before="9"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A description of the calyx, corolla, androecium and gynoecium is made. </w:t>
      </w:r>
    </w:p>
    <w:p w:rsidR="00000000" w:rsidDel="00000000" w:rsidP="00000000" w:rsidRDefault="00000000" w:rsidRPr="00000000" w14:paraId="0000099F">
      <w:pPr>
        <w:numPr>
          <w:ilvl w:val="0"/>
          <w:numId w:val="151"/>
        </w:numPr>
        <w:tabs>
          <w:tab w:val="left" w:pos="720"/>
        </w:tabs>
        <w:spacing w:after="0" w:before="4" w:line="240" w:lineRule="auto"/>
        <w:ind w:left="720" w:right="240"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Obtain a wmd pollinated flower e.g,' maize, star-grass, sugar-cane, Kikuyu grass. </w:t>
      </w:r>
    </w:p>
    <w:p w:rsidR="00000000" w:rsidDel="00000000" w:rsidP="00000000" w:rsidRDefault="00000000" w:rsidRPr="00000000" w14:paraId="000009A0">
      <w:pPr>
        <w:numPr>
          <w:ilvl w:val="0"/>
          <w:numId w:val="151"/>
        </w:numPr>
        <w:spacing w:after="0" w:before="9" w:line="240" w:lineRule="auto"/>
        <w:ind w:left="720" w:right="25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Observe the glumes, spikes and spikelet. </w:t>
      </w:r>
    </w:p>
    <w:p w:rsidR="00000000" w:rsidDel="00000000" w:rsidP="00000000" w:rsidRDefault="00000000" w:rsidRPr="00000000" w14:paraId="000009A1">
      <w:pPr>
        <w:numPr>
          <w:ilvl w:val="0"/>
          <w:numId w:val="151"/>
        </w:numPr>
        <w:spacing w:after="0" w:before="9"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Examine a single floret, and identify the androecium and gynoecium. </w:t>
      </w:r>
    </w:p>
    <w:p w:rsidR="00000000" w:rsidDel="00000000" w:rsidP="00000000" w:rsidRDefault="00000000" w:rsidRPr="00000000" w14:paraId="000009A2">
      <w:pPr>
        <w:spacing w:after="0" w:line="240" w:lineRule="auto"/>
        <w:rPr>
          <w:rFonts w:ascii="Candara" w:cs="Candara" w:eastAsia="Candara" w:hAnsi="Candara"/>
          <w:b w:val="1"/>
          <w:i w:val="1"/>
          <w:color w:val="000000"/>
          <w:sz w:val="28"/>
          <w:szCs w:val="28"/>
        </w:rPr>
      </w:pPr>
      <w:r w:rsidDel="00000000" w:rsidR="00000000" w:rsidRPr="00000000">
        <w:rPr>
          <w:rtl w:val="0"/>
        </w:rPr>
      </w:r>
    </w:p>
    <w:p w:rsidR="00000000" w:rsidDel="00000000" w:rsidP="00000000" w:rsidRDefault="00000000" w:rsidRPr="00000000" w14:paraId="000009A3">
      <w:pPr>
        <w:spacing w:after="0" w:line="240" w:lineRule="auto"/>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Classifying fruits </w:t>
      </w:r>
    </w:p>
    <w:p w:rsidR="00000000" w:rsidDel="00000000" w:rsidP="00000000" w:rsidRDefault="00000000" w:rsidRPr="00000000" w14:paraId="000009A4">
      <w:pPr>
        <w:numPr>
          <w:ilvl w:val="0"/>
          <w:numId w:val="149"/>
        </w:numPr>
        <w:spacing w:after="0" w:before="67" w:line="240" w:lineRule="auto"/>
        <w:ind w:left="739" w:right="25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Obtain different fruits - oranges, mangoes, maize, castor oil, bean pod, black jack .</w:t>
      </w:r>
    </w:p>
    <w:p w:rsidR="00000000" w:rsidDel="00000000" w:rsidP="00000000" w:rsidRDefault="00000000" w:rsidRPr="00000000" w14:paraId="000009A5">
      <w:pPr>
        <w:numPr>
          <w:ilvl w:val="0"/>
          <w:numId w:val="149"/>
        </w:numPr>
        <w:spacing w:after="0" w:before="67" w:line="240" w:lineRule="auto"/>
        <w:ind w:left="739" w:right="25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Observe the fruits, classify them into succulent, dry-dehiscent or indehiscent. </w:t>
      </w:r>
    </w:p>
    <w:p w:rsidR="00000000" w:rsidDel="00000000" w:rsidP="00000000" w:rsidRDefault="00000000" w:rsidRPr="00000000" w14:paraId="000009A6">
      <w:pPr>
        <w:spacing w:after="0" w:line="240" w:lineRule="auto"/>
        <w:ind w:left="1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Dissection of Fruits </w:t>
      </w:r>
    </w:p>
    <w:p w:rsidR="00000000" w:rsidDel="00000000" w:rsidP="00000000" w:rsidRDefault="00000000" w:rsidRPr="00000000" w14:paraId="000009A7">
      <w:pPr>
        <w:numPr>
          <w:ilvl w:val="0"/>
          <w:numId w:val="155"/>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Obtain an orange and a mango fruit. </w:t>
      </w:r>
    </w:p>
    <w:p w:rsidR="00000000" w:rsidDel="00000000" w:rsidP="00000000" w:rsidRDefault="00000000" w:rsidRPr="00000000" w14:paraId="000009A8">
      <w:pPr>
        <w:numPr>
          <w:ilvl w:val="0"/>
          <w:numId w:val="155"/>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Make a transverse section. </w:t>
      </w:r>
    </w:p>
    <w:p w:rsidR="00000000" w:rsidDel="00000000" w:rsidP="00000000" w:rsidRDefault="00000000" w:rsidRPr="00000000" w14:paraId="000009A9">
      <w:pPr>
        <w:numPr>
          <w:ilvl w:val="0"/>
          <w:numId w:val="155"/>
        </w:numPr>
        <w:spacing w:after="0" w:before="9" w:line="240" w:lineRule="auto"/>
        <w:ind w:left="720" w:right="254"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Observe the cut surface and draw and label the parts. </w:t>
      </w:r>
    </w:p>
    <w:p w:rsidR="00000000" w:rsidDel="00000000" w:rsidP="00000000" w:rsidRDefault="00000000" w:rsidRPr="00000000" w14:paraId="000009AA">
      <w:pPr>
        <w:numPr>
          <w:ilvl w:val="0"/>
          <w:numId w:val="155"/>
        </w:numPr>
        <w:spacing w:after="0" w:line="240" w:lineRule="auto"/>
        <w:ind w:left="720" w:right="249" w:hanging="36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Note that the fruit is differentiated into epicarp, mesocarp and endocarp. </w:t>
      </w:r>
    </w:p>
    <w:p w:rsidR="00000000" w:rsidDel="00000000" w:rsidP="00000000" w:rsidRDefault="00000000" w:rsidRPr="00000000" w14:paraId="000009AB">
      <w:pPr>
        <w:numPr>
          <w:ilvl w:val="0"/>
          <w:numId w:val="155"/>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Obtain a pod of a legume. </w:t>
      </w:r>
    </w:p>
    <w:p w:rsidR="00000000" w:rsidDel="00000000" w:rsidP="00000000" w:rsidRDefault="00000000" w:rsidRPr="00000000" w14:paraId="000009AC">
      <w:pPr>
        <w:numPr>
          <w:ilvl w:val="0"/>
          <w:numId w:val="155"/>
        </w:numPr>
        <w:spacing w:after="0" w:before="9" w:line="240" w:lineRule="auto"/>
        <w:ind w:left="720" w:right="24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Open up the pod and observe the exposed surface. </w:t>
      </w:r>
    </w:p>
    <w:p w:rsidR="00000000" w:rsidDel="00000000" w:rsidP="00000000" w:rsidRDefault="00000000" w:rsidRPr="00000000" w14:paraId="000009AD">
      <w:pPr>
        <w:numPr>
          <w:ilvl w:val="0"/>
          <w:numId w:val="155"/>
        </w:numPr>
        <w:spacing w:after="0" w:line="240" w:lineRule="auto"/>
        <w:ind w:left="72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Draw and label the parts. </w:t>
      </w:r>
    </w:p>
    <w:p w:rsidR="00000000" w:rsidDel="00000000" w:rsidP="00000000" w:rsidRDefault="00000000" w:rsidRPr="00000000" w14:paraId="000009AE">
      <w:pPr>
        <w:numPr>
          <w:ilvl w:val="0"/>
          <w:numId w:val="155"/>
        </w:numPr>
        <w:spacing w:after="0" w:before="9" w:line="240" w:lineRule="auto"/>
        <w:ind w:left="720" w:right="24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Note that the fruit wall is not differentiated. </w:t>
      </w:r>
    </w:p>
    <w:p w:rsidR="00000000" w:rsidDel="00000000" w:rsidP="00000000" w:rsidRDefault="00000000" w:rsidRPr="00000000" w14:paraId="000009AF">
      <w:pPr>
        <w:spacing w:after="0" w:line="240" w:lineRule="auto"/>
        <w:ind w:left="19" w:firstLine="0"/>
        <w:rPr>
          <w:rFonts w:ascii="Candara" w:cs="Candara" w:eastAsia="Candara" w:hAnsi="Candara"/>
          <w:b w:val="1"/>
          <w:i w:val="1"/>
          <w:color w:val="000000"/>
          <w:sz w:val="28"/>
          <w:szCs w:val="28"/>
        </w:rPr>
      </w:pPr>
      <w:r w:rsidDel="00000000" w:rsidR="00000000" w:rsidRPr="00000000">
        <w:rPr>
          <w:rFonts w:ascii="Candara" w:cs="Candara" w:eastAsia="Candara" w:hAnsi="Candara"/>
          <w:b w:val="1"/>
          <w:i w:val="1"/>
          <w:color w:val="000000"/>
          <w:sz w:val="28"/>
          <w:szCs w:val="28"/>
          <w:rtl w:val="0"/>
        </w:rPr>
        <w:t xml:space="preserve">Dispersal of fruits and seeds </w:t>
      </w:r>
    </w:p>
    <w:p w:rsidR="00000000" w:rsidDel="00000000" w:rsidP="00000000" w:rsidRDefault="00000000" w:rsidRPr="00000000" w14:paraId="000009B0">
      <w:pPr>
        <w:numPr>
          <w:ilvl w:val="0"/>
          <w:numId w:val="158"/>
        </w:numPr>
        <w:tabs>
          <w:tab w:val="left" w:pos="720"/>
        </w:tabs>
        <w:spacing w:after="0" w:before="62" w:line="240" w:lineRule="auto"/>
        <w:ind w:left="1080" w:right="235" w:hanging="720"/>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Obtain animal dispersal fruits, like oranges, tomatoes, black jack, sodom apple. </w:t>
      </w:r>
    </w:p>
    <w:p w:rsidR="00000000" w:rsidDel="00000000" w:rsidP="00000000" w:rsidRDefault="00000000" w:rsidRPr="00000000" w14:paraId="000009B1">
      <w:pPr>
        <w:numPr>
          <w:ilvl w:val="0"/>
          <w:numId w:val="153"/>
        </w:numPr>
        <w:spacing w:after="0" w:before="9" w:line="240" w:lineRule="auto"/>
        <w:ind w:left="720" w:right="240" w:hanging="360"/>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Identify the way by which each is adapted to dispersal by animals. </w:t>
      </w:r>
    </w:p>
    <w:p w:rsidR="00000000" w:rsidDel="00000000" w:rsidP="00000000" w:rsidRDefault="00000000" w:rsidRPr="00000000" w14:paraId="000009B2">
      <w:pPr>
        <w:numPr>
          <w:ilvl w:val="0"/>
          <w:numId w:val="153"/>
        </w:numPr>
        <w:spacing w:after="0" w:line="240" w:lineRule="auto"/>
        <w:ind w:left="720" w:right="413" w:hanging="36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Obtain wind dispersed fruit/seed </w:t>
      </w:r>
      <w:r w:rsidDel="00000000" w:rsidR="00000000" w:rsidRPr="00000000">
        <w:rPr>
          <w:rtl w:val="0"/>
        </w:rPr>
      </w:r>
    </w:p>
    <w:p w:rsidR="00000000" w:rsidDel="00000000" w:rsidP="00000000" w:rsidRDefault="00000000" w:rsidRPr="00000000" w14:paraId="000009B3">
      <w:pPr>
        <w:spacing w:after="0" w:line="240" w:lineRule="auto"/>
        <w:ind w:left="360" w:right="413" w:firstLine="0"/>
        <w:rPr>
          <w:rFonts w:ascii="Candara" w:cs="Candara" w:eastAsia="Candara" w:hAnsi="Candara"/>
          <w:i w:val="1"/>
          <w:color w:val="000000"/>
          <w:sz w:val="24"/>
          <w:szCs w:val="24"/>
        </w:rPr>
      </w:pPr>
      <w:r w:rsidDel="00000000" w:rsidR="00000000" w:rsidRPr="00000000">
        <w:rPr>
          <w:rFonts w:ascii="Candara" w:cs="Candara" w:eastAsia="Candara" w:hAnsi="Candara"/>
          <w:color w:val="000000"/>
          <w:sz w:val="24"/>
          <w:szCs w:val="24"/>
          <w:rtl w:val="0"/>
        </w:rPr>
        <w:t xml:space="preserve">e.g. Nandi flame, Jacaranda </w:t>
      </w:r>
      <w:r w:rsidDel="00000000" w:rsidR="00000000" w:rsidRPr="00000000">
        <w:rPr>
          <w:rFonts w:ascii="Candara" w:cs="Candara" w:eastAsia="Candara" w:hAnsi="Candara"/>
          <w:i w:val="1"/>
          <w:color w:val="000000"/>
          <w:sz w:val="24"/>
          <w:szCs w:val="24"/>
          <w:rtl w:val="0"/>
        </w:rPr>
        <w:t xml:space="preserve">Sonchus, </w:t>
      </w:r>
      <w:r w:rsidDel="00000000" w:rsidR="00000000" w:rsidRPr="00000000">
        <w:rPr>
          <w:rFonts w:ascii="Candara" w:cs="Candara" w:eastAsia="Candara" w:hAnsi="Candara"/>
          <w:color w:val="000000"/>
          <w:sz w:val="24"/>
          <w:szCs w:val="24"/>
          <w:rtl w:val="0"/>
        </w:rPr>
        <w:t xml:space="preserve">cotton seed, </w:t>
      </w:r>
      <w:r w:rsidDel="00000000" w:rsidR="00000000" w:rsidRPr="00000000">
        <w:rPr>
          <w:rFonts w:ascii="Candara" w:cs="Candara" w:eastAsia="Candara" w:hAnsi="Candara"/>
          <w:i w:val="1"/>
          <w:color w:val="000000"/>
          <w:sz w:val="24"/>
          <w:szCs w:val="24"/>
          <w:rtl w:val="0"/>
        </w:rPr>
        <w:t xml:space="preserve">Tecoma. </w:t>
      </w:r>
    </w:p>
    <w:p w:rsidR="00000000" w:rsidDel="00000000" w:rsidP="00000000" w:rsidRDefault="00000000" w:rsidRPr="00000000" w14:paraId="000009B4">
      <w:pPr>
        <w:spacing w:after="0" w:line="240" w:lineRule="auto"/>
        <w:ind w:left="360" w:right="413" w:firstLine="0"/>
        <w:rPr>
          <w:rFonts w:ascii="Candara" w:cs="Candara" w:eastAsia="Candara" w:hAnsi="Candara"/>
          <w:i w:val="1"/>
          <w:color w:val="000000"/>
          <w:sz w:val="24"/>
          <w:szCs w:val="24"/>
        </w:rPr>
      </w:pPr>
      <w:r w:rsidDel="00000000" w:rsidR="00000000" w:rsidRPr="00000000">
        <w:rPr>
          <w:rtl w:val="0"/>
        </w:rPr>
      </w:r>
    </w:p>
    <w:p w:rsidR="00000000" w:rsidDel="00000000" w:rsidP="00000000" w:rsidRDefault="00000000" w:rsidRPr="00000000" w14:paraId="000009B5">
      <w:pPr>
        <w:spacing w:after="0" w:line="240" w:lineRule="auto"/>
        <w:ind w:left="360" w:right="413" w:firstLine="0"/>
        <w:rPr>
          <w:rFonts w:ascii="Candara" w:cs="Candara" w:eastAsia="Candara" w:hAnsi="Candara"/>
          <w:i w:val="1"/>
          <w:color w:val="000000"/>
          <w:sz w:val="24"/>
          <w:szCs w:val="24"/>
        </w:rPr>
      </w:pPr>
      <w:r w:rsidDel="00000000" w:rsidR="00000000" w:rsidRPr="00000000">
        <w:rPr>
          <w:rtl w:val="0"/>
        </w:rPr>
      </w:r>
    </w:p>
    <w:p w:rsidR="00000000" w:rsidDel="00000000" w:rsidP="00000000" w:rsidRDefault="00000000" w:rsidRPr="00000000" w14:paraId="000009B6">
      <w:pPr>
        <w:spacing w:after="0" w:line="240" w:lineRule="auto"/>
        <w:ind w:left="360" w:right="413" w:firstLine="0"/>
        <w:jc w:val="center"/>
        <w:rPr>
          <w:rFonts w:ascii="Candara" w:cs="Candara" w:eastAsia="Candara" w:hAnsi="Candara"/>
          <w:b w:val="1"/>
          <w:i w:val="1"/>
          <w:color w:val="000000"/>
          <w:sz w:val="40"/>
          <w:szCs w:val="40"/>
        </w:rPr>
      </w:pPr>
      <w:r w:rsidDel="00000000" w:rsidR="00000000" w:rsidRPr="00000000">
        <w:rPr>
          <w:rFonts w:ascii="Candara" w:cs="Candara" w:eastAsia="Candara" w:hAnsi="Candara"/>
          <w:b w:val="1"/>
          <w:i w:val="1"/>
          <w:color w:val="000000"/>
          <w:sz w:val="40"/>
          <w:szCs w:val="40"/>
          <w:rtl w:val="0"/>
        </w:rPr>
        <w:t xml:space="preserve">END</w:t>
      </w:r>
    </w:p>
    <w:p w:rsidR="00000000" w:rsidDel="00000000" w:rsidP="00000000" w:rsidRDefault="00000000" w:rsidRPr="00000000" w14:paraId="000009B7">
      <w:pPr>
        <w:spacing w:after="0" w:before="244" w:line="240" w:lineRule="auto"/>
        <w:ind w:left="33" w:firstLine="0"/>
        <w:rPr>
          <w:rFonts w:ascii="Candara" w:cs="Candara" w:eastAsia="Candara" w:hAnsi="Candara"/>
          <w:color w:val="000000"/>
          <w:sz w:val="18"/>
          <w:szCs w:val="18"/>
        </w:rPr>
      </w:pPr>
      <w:r w:rsidDel="00000000" w:rsidR="00000000" w:rsidRPr="00000000">
        <w:rPr>
          <w:rtl w:val="0"/>
        </w:rPr>
      </w:r>
    </w:p>
    <w:p w:rsidR="00000000" w:rsidDel="00000000" w:rsidP="00000000" w:rsidRDefault="00000000" w:rsidRPr="00000000" w14:paraId="000009B8">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B9">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BA">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BB">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BC">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BD">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BE">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BF">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C0">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C1">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C2">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C3">
      <w:pPr>
        <w:shd w:fill="ffffff" w:val="clear"/>
        <w:spacing w:after="497" w:lineRule="auto"/>
        <w:ind w:left="180" w:firstLine="0"/>
        <w:jc w:val="center"/>
        <w:rPr>
          <w:rFonts w:ascii="Times New Roman" w:cs="Times New Roman" w:eastAsia="Times New Roman" w:hAnsi="Times New Roman"/>
          <w:b w:val="1"/>
          <w:color w:val="545454"/>
          <w:sz w:val="38"/>
          <w:szCs w:val="38"/>
        </w:rPr>
      </w:pPr>
      <w:r w:rsidDel="00000000" w:rsidR="00000000" w:rsidRPr="00000000">
        <w:rPr>
          <w:rtl w:val="0"/>
        </w:rPr>
      </w:r>
    </w:p>
    <w:p w:rsidR="00000000" w:rsidDel="00000000" w:rsidP="00000000" w:rsidRDefault="00000000" w:rsidRPr="00000000" w14:paraId="000009C4">
      <w:pPr>
        <w:shd w:fill="ffffff" w:val="clear"/>
        <w:spacing w:after="497" w:lineRule="auto"/>
        <w:ind w:left="180" w:firstLine="0"/>
        <w:jc w:val="center"/>
        <w:rPr/>
      </w:pPr>
      <w:r w:rsidDel="00000000" w:rsidR="00000000" w:rsidRPr="00000000">
        <w:rPr>
          <w:rFonts w:ascii="Times New Roman" w:cs="Times New Roman" w:eastAsia="Times New Roman" w:hAnsi="Times New Roman"/>
          <w:b w:val="1"/>
          <w:color w:val="545454"/>
          <w:sz w:val="38"/>
          <w:szCs w:val="38"/>
          <w:rtl w:val="0"/>
        </w:rPr>
        <w:t xml:space="preserve">GROWTH AND DEVELOPMENT</w:t>
      </w:r>
      <w:r w:rsidDel="00000000" w:rsidR="00000000" w:rsidRPr="00000000">
        <w:rPr>
          <w:rtl w:val="0"/>
        </w:rPr>
      </w:r>
    </w:p>
    <w:p w:rsidR="00000000" w:rsidDel="00000000" w:rsidP="00000000" w:rsidRDefault="00000000" w:rsidRPr="00000000" w14:paraId="000009C5">
      <w:pPr>
        <w:shd w:fill="ffffff" w:val="clear"/>
        <w:spacing w:after="497" w:lineRule="auto"/>
        <w:ind w:hanging="90"/>
        <w:rPr/>
        <w:sectPr>
          <w:headerReference r:id="rId13" w:type="default"/>
          <w:headerReference r:id="rId14" w:type="first"/>
          <w:headerReference r:id="rId15" w:type="even"/>
          <w:footerReference r:id="rId16" w:type="default"/>
          <w:pgSz w:h="15840" w:w="12240" w:orient="portrait"/>
          <w:pgMar w:bottom="720" w:top="1080" w:left="990" w:right="810" w:header="720" w:footer="720"/>
          <w:pgNumType w:start="1"/>
        </w:sectPr>
      </w:pPr>
      <w:r w:rsidDel="00000000" w:rsidR="00000000" w:rsidRPr="00000000">
        <w:rPr>
          <w:rtl w:val="0"/>
        </w:rPr>
      </w:r>
    </w:p>
    <w:p w:rsidR="00000000" w:rsidDel="00000000" w:rsidP="00000000" w:rsidRDefault="00000000" w:rsidRPr="00000000" w14:paraId="000009C6">
      <w:pPr>
        <w:shd w:fill="ffffff" w:val="clear"/>
        <w:spacing w:line="389" w:lineRule="auto"/>
        <w:ind w:left="511" w:hanging="475"/>
        <w:rPr/>
      </w:pPr>
      <w:r w:rsidDel="00000000" w:rsidR="00000000" w:rsidRPr="00000000">
        <w:rPr>
          <w:rFonts w:ascii="Times New Roman" w:cs="Times New Roman" w:eastAsia="Times New Roman" w:hAnsi="Times New Roman"/>
          <w:b w:val="1"/>
          <w:color w:val="000000"/>
          <w:sz w:val="34"/>
          <w:szCs w:val="34"/>
          <w:rtl w:val="0"/>
        </w:rPr>
        <w:t xml:space="preserve"> Concept of Growth and Development</w:t>
      </w:r>
      <w:r w:rsidDel="00000000" w:rsidR="00000000" w:rsidRPr="00000000">
        <w:rPr>
          <w:rtl w:val="0"/>
        </w:rPr>
      </w:r>
    </w:p>
    <w:p w:rsidR="00000000" w:rsidDel="00000000" w:rsidP="00000000" w:rsidRDefault="00000000" w:rsidRPr="00000000" w14:paraId="000009C7">
      <w:pPr>
        <w:widowControl w:val="0"/>
        <w:numPr>
          <w:ilvl w:val="0"/>
          <w:numId w:val="103"/>
        </w:numPr>
        <w:shd w:fill="ffffff" w:val="clear"/>
        <w:spacing w:after="0" w:before="22" w:line="252.00000000000003" w:lineRule="auto"/>
        <w:ind w:left="720" w:hanging="360"/>
        <w:jc w:val="both"/>
        <w:rPr/>
      </w:pPr>
      <w:r w:rsidDel="00000000" w:rsidR="00000000" w:rsidRPr="00000000">
        <w:rPr>
          <w:rFonts w:ascii="Times New Roman" w:cs="Times New Roman" w:eastAsia="Times New Roman" w:hAnsi="Times New Roman"/>
          <w:color w:val="000000"/>
          <w:sz w:val="23"/>
          <w:szCs w:val="23"/>
          <w:rtl w:val="0"/>
        </w:rPr>
        <w:t xml:space="preserve">Growth is a characteristic feature of all living organisms. </w:t>
      </w:r>
      <w:r w:rsidDel="00000000" w:rsidR="00000000" w:rsidRPr="00000000">
        <w:rPr>
          <w:rtl w:val="0"/>
        </w:rPr>
      </w:r>
    </w:p>
    <w:p w:rsidR="00000000" w:rsidDel="00000000" w:rsidP="00000000" w:rsidRDefault="00000000" w:rsidRPr="00000000" w14:paraId="000009C8">
      <w:pPr>
        <w:widowControl w:val="0"/>
        <w:numPr>
          <w:ilvl w:val="0"/>
          <w:numId w:val="103"/>
        </w:numPr>
        <w:shd w:fill="ffffff" w:val="clear"/>
        <w:spacing w:after="0" w:before="22" w:line="252.00000000000003" w:lineRule="auto"/>
        <w:ind w:left="720" w:hanging="360"/>
        <w:jc w:val="both"/>
        <w:rPr/>
      </w:pPr>
      <w:r w:rsidDel="00000000" w:rsidR="00000000" w:rsidRPr="00000000">
        <w:rPr>
          <w:rFonts w:ascii="Times New Roman" w:cs="Times New Roman" w:eastAsia="Times New Roman" w:hAnsi="Times New Roman"/>
          <w:color w:val="000000"/>
          <w:sz w:val="23"/>
          <w:szCs w:val="23"/>
          <w:rtl w:val="0"/>
        </w:rPr>
        <w:t xml:space="preserve">Most multicellular organisms start life as a single cell and gradually grow into complex organisms with many cells.</w:t>
      </w:r>
      <w:r w:rsidDel="00000000" w:rsidR="00000000" w:rsidRPr="00000000">
        <w:rPr>
          <w:rtl w:val="0"/>
        </w:rPr>
      </w:r>
    </w:p>
    <w:p w:rsidR="00000000" w:rsidDel="00000000" w:rsidP="00000000" w:rsidRDefault="00000000" w:rsidRPr="00000000" w14:paraId="000009C9">
      <w:pPr>
        <w:widowControl w:val="0"/>
        <w:numPr>
          <w:ilvl w:val="0"/>
          <w:numId w:val="103"/>
        </w:numPr>
        <w:shd w:fill="ffffff" w:val="clear"/>
        <w:spacing w:after="0" w:before="22" w:line="252.00000000000003" w:lineRule="auto"/>
        <w:ind w:left="720" w:hanging="360"/>
        <w:jc w:val="both"/>
        <w:rPr/>
      </w:pPr>
      <w:r w:rsidDel="00000000" w:rsidR="00000000" w:rsidRPr="00000000">
        <w:rPr>
          <w:rFonts w:ascii="Times New Roman" w:cs="Times New Roman" w:eastAsia="Times New Roman" w:hAnsi="Times New Roman"/>
          <w:color w:val="000000"/>
          <w:sz w:val="23"/>
          <w:szCs w:val="23"/>
          <w:rtl w:val="0"/>
        </w:rPr>
        <w:t xml:space="preserve"> This involves multiplication of cells through the process of cell division.</w:t>
      </w:r>
      <w:r w:rsidDel="00000000" w:rsidR="00000000" w:rsidRPr="00000000">
        <w:rPr>
          <w:rtl w:val="0"/>
        </w:rPr>
      </w:r>
    </w:p>
    <w:p w:rsidR="00000000" w:rsidDel="00000000" w:rsidP="00000000" w:rsidRDefault="00000000" w:rsidRPr="00000000" w14:paraId="000009CA">
      <w:pPr>
        <w:widowControl w:val="0"/>
        <w:numPr>
          <w:ilvl w:val="0"/>
          <w:numId w:val="103"/>
        </w:numPr>
        <w:shd w:fill="ffffff" w:val="clear"/>
        <w:spacing w:after="0" w:line="252.00000000000003" w:lineRule="auto"/>
        <w:ind w:left="720" w:right="14" w:hanging="360"/>
        <w:jc w:val="both"/>
        <w:rPr>
          <w:b w:val="1"/>
          <w:u w:val="single"/>
        </w:rPr>
      </w:pPr>
      <w:r w:rsidDel="00000000" w:rsidR="00000000" w:rsidRPr="00000000">
        <w:rPr>
          <w:rFonts w:ascii="Times New Roman" w:cs="Times New Roman" w:eastAsia="Times New Roman" w:hAnsi="Times New Roman"/>
          <w:color w:val="000000"/>
          <w:sz w:val="23"/>
          <w:szCs w:val="23"/>
          <w:rtl w:val="0"/>
        </w:rPr>
        <w:t xml:space="preserve">This quantitative permanent increase in size of an organism is referred to as growth. </w:t>
      </w:r>
      <w:r w:rsidDel="00000000" w:rsidR="00000000" w:rsidRPr="00000000">
        <w:rPr>
          <w:rFonts w:ascii="Times New Roman" w:cs="Times New Roman" w:eastAsia="Times New Roman" w:hAnsi="Times New Roman"/>
          <w:b w:val="1"/>
          <w:color w:val="000000"/>
          <w:sz w:val="23"/>
          <w:szCs w:val="23"/>
          <w:u w:val="single"/>
          <w:rtl w:val="0"/>
        </w:rPr>
        <w:t xml:space="preserve">For growth to take place the following aspects occur</w:t>
      </w:r>
      <w:r w:rsidDel="00000000" w:rsidR="00000000" w:rsidRPr="00000000">
        <w:rPr>
          <w:rtl w:val="0"/>
        </w:rPr>
      </w:r>
    </w:p>
    <w:p w:rsidR="00000000" w:rsidDel="00000000" w:rsidP="00000000" w:rsidRDefault="00000000" w:rsidRPr="00000000" w14:paraId="000009CB">
      <w:pPr>
        <w:widowControl w:val="0"/>
        <w:numPr>
          <w:ilvl w:val="0"/>
          <w:numId w:val="103"/>
        </w:numPr>
        <w:shd w:fill="ffffff" w:val="clear"/>
        <w:tabs>
          <w:tab w:val="left" w:pos="482"/>
        </w:tabs>
        <w:spacing w:after="0" w:line="252.00000000000003"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Cells of organisms assimilate nutrients hence increase in mass.</w:t>
      </w:r>
    </w:p>
    <w:p w:rsidR="00000000" w:rsidDel="00000000" w:rsidP="00000000" w:rsidRDefault="00000000" w:rsidRPr="00000000" w14:paraId="000009CC">
      <w:pPr>
        <w:widowControl w:val="0"/>
        <w:numPr>
          <w:ilvl w:val="0"/>
          <w:numId w:val="103"/>
        </w:numPr>
        <w:shd w:fill="ffffff" w:val="clear"/>
        <w:tabs>
          <w:tab w:val="left" w:pos="482"/>
        </w:tabs>
        <w:spacing w:after="0" w:line="252.00000000000003"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Cell division (mitosis) that lead to increase in the number of cells.</w:t>
      </w:r>
    </w:p>
    <w:p w:rsidR="00000000" w:rsidDel="00000000" w:rsidP="00000000" w:rsidRDefault="00000000" w:rsidRPr="00000000" w14:paraId="000009CD">
      <w:pPr>
        <w:widowControl w:val="0"/>
        <w:numPr>
          <w:ilvl w:val="0"/>
          <w:numId w:val="103"/>
        </w:numPr>
        <w:shd w:fill="ffffff" w:val="clear"/>
        <w:tabs>
          <w:tab w:val="left" w:pos="482"/>
        </w:tabs>
        <w:spacing w:after="0" w:before="7" w:line="252.00000000000003"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Cell   expansion   that   leads   to enlargement an increase in the volume and size of the organism. It is therefore possible to measure growth using such parameters as mass, volume, length, height, surface area.</w:t>
      </w:r>
    </w:p>
    <w:p w:rsidR="00000000" w:rsidDel="00000000" w:rsidP="00000000" w:rsidRDefault="00000000" w:rsidRPr="00000000" w14:paraId="000009CE">
      <w:pPr>
        <w:widowControl w:val="0"/>
        <w:numPr>
          <w:ilvl w:val="0"/>
          <w:numId w:val="103"/>
        </w:numPr>
        <w:shd w:fill="ffffff" w:val="clear"/>
        <w:spacing w:after="0" w:line="252.00000000000003" w:lineRule="auto"/>
        <w:ind w:left="720" w:right="36" w:hanging="360"/>
        <w:jc w:val="both"/>
        <w:rPr/>
      </w:pPr>
      <w:r w:rsidDel="00000000" w:rsidR="00000000" w:rsidRPr="00000000">
        <w:rPr>
          <w:rFonts w:ascii="Times New Roman" w:cs="Times New Roman" w:eastAsia="Times New Roman" w:hAnsi="Times New Roman"/>
          <w:color w:val="000000"/>
          <w:sz w:val="23"/>
          <w:szCs w:val="23"/>
          <w:rtl w:val="0"/>
        </w:rPr>
        <w:t xml:space="preserve">On the other hand development is the qualitative aspect of growth which involves differentiation of cells and formation of various tissues in the body of the organism in order for</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3"/>
          <w:szCs w:val="23"/>
          <w:rtl w:val="0"/>
        </w:rPr>
        <w:t xml:space="preserve">tissues to be able to perform special functions.</w:t>
      </w:r>
      <w:r w:rsidDel="00000000" w:rsidR="00000000" w:rsidRPr="00000000">
        <w:rPr>
          <w:rtl w:val="0"/>
        </w:rPr>
      </w:r>
    </w:p>
    <w:p w:rsidR="00000000" w:rsidDel="00000000" w:rsidP="00000000" w:rsidRDefault="00000000" w:rsidRPr="00000000" w14:paraId="000009CF">
      <w:pPr>
        <w:widowControl w:val="0"/>
        <w:numPr>
          <w:ilvl w:val="0"/>
          <w:numId w:val="103"/>
        </w:numPr>
        <w:shd w:fill="ffffff" w:val="clear"/>
        <w:spacing w:after="0"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It is not possible to measure ac aspects of development quantitative. </w:t>
      </w:r>
      <w:r w:rsidDel="00000000" w:rsidR="00000000" w:rsidRPr="00000000">
        <w:rPr>
          <w:rtl w:val="0"/>
        </w:rPr>
      </w:r>
    </w:p>
    <w:p w:rsidR="00000000" w:rsidDel="00000000" w:rsidP="00000000" w:rsidRDefault="00000000" w:rsidRPr="00000000" w14:paraId="000009D0">
      <w:pPr>
        <w:widowControl w:val="0"/>
        <w:numPr>
          <w:ilvl w:val="0"/>
          <w:numId w:val="103"/>
        </w:numPr>
        <w:shd w:fill="ffffff" w:val="clear"/>
        <w:spacing w:after="0"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Therefore development can be assessed terms of increase in complexity of organism e.g. development of leaves, flowers and roots.</w:t>
      </w:r>
      <w:r w:rsidDel="00000000" w:rsidR="00000000" w:rsidRPr="00000000">
        <w:rPr>
          <w:rtl w:val="0"/>
        </w:rPr>
      </w:r>
    </w:p>
    <w:p w:rsidR="00000000" w:rsidDel="00000000" w:rsidP="00000000" w:rsidRDefault="00000000" w:rsidRPr="00000000" w14:paraId="000009D1">
      <w:pPr>
        <w:widowControl w:val="0"/>
        <w:numPr>
          <w:ilvl w:val="0"/>
          <w:numId w:val="103"/>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A mature human being has millions of cells in the body yet he or she started from; single cell, that is, a fertilised egg.</w:t>
      </w:r>
      <w:r w:rsidDel="00000000" w:rsidR="00000000" w:rsidRPr="00000000">
        <w:rPr>
          <w:rtl w:val="0"/>
        </w:rPr>
      </w:r>
    </w:p>
    <w:p w:rsidR="00000000" w:rsidDel="00000000" w:rsidP="00000000" w:rsidRDefault="00000000" w:rsidRPr="00000000" w14:paraId="000009D2">
      <w:pPr>
        <w:widowControl w:val="0"/>
        <w:numPr>
          <w:ilvl w:val="0"/>
          <w:numId w:val="103"/>
        </w:numPr>
        <w:shd w:fill="ffffff" w:val="clear"/>
        <w:spacing w:after="0" w:line="252.00000000000003"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During sexual reproduction mammals an ovum fuses with a sperm form a zygote. </w:t>
      </w:r>
      <w:r w:rsidDel="00000000" w:rsidR="00000000" w:rsidRPr="00000000">
        <w:rPr>
          <w:rtl w:val="0"/>
        </w:rPr>
      </w:r>
    </w:p>
    <w:p w:rsidR="00000000" w:rsidDel="00000000" w:rsidP="00000000" w:rsidRDefault="00000000" w:rsidRPr="00000000" w14:paraId="000009D3">
      <w:pPr>
        <w:widowControl w:val="0"/>
        <w:numPr>
          <w:ilvl w:val="0"/>
          <w:numId w:val="103"/>
        </w:numPr>
        <w:shd w:fill="ffffff" w:val="clear"/>
        <w:spacing w:after="0" w:line="252.00000000000003"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The zygote divides rapidly without increasing in size, first into 2, 4, 8, 16,32, 64 and so on, till it forms a mass cells called morula. </w:t>
      </w:r>
      <w:r w:rsidDel="00000000" w:rsidR="00000000" w:rsidRPr="00000000">
        <w:rPr>
          <w:rtl w:val="0"/>
        </w:rPr>
      </w:r>
    </w:p>
    <w:p w:rsidR="00000000" w:rsidDel="00000000" w:rsidP="00000000" w:rsidRDefault="00000000" w:rsidRPr="00000000" w14:paraId="000009D4">
      <w:pPr>
        <w:widowControl w:val="0"/>
        <w:numPr>
          <w:ilvl w:val="0"/>
          <w:numId w:val="103"/>
        </w:numPr>
        <w:shd w:fill="ffffff" w:val="clear"/>
        <w:spacing w:after="0" w:line="252.00000000000003"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These first cell division is called cleavages. </w:t>
      </w:r>
      <w:r w:rsidDel="00000000" w:rsidR="00000000" w:rsidRPr="00000000">
        <w:rPr>
          <w:rtl w:val="0"/>
        </w:rPr>
      </w:r>
    </w:p>
    <w:p w:rsidR="00000000" w:rsidDel="00000000" w:rsidP="00000000" w:rsidRDefault="00000000" w:rsidRPr="00000000" w14:paraId="000009D5">
      <w:pPr>
        <w:widowControl w:val="0"/>
        <w:numPr>
          <w:ilvl w:val="0"/>
          <w:numId w:val="103"/>
        </w:numPr>
        <w:shd w:fill="ffffff" w:val="clear"/>
        <w:spacing w:after="0" w:line="252.00000000000003"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The morula develops a hollow part, resulting into a structure known as a blastula (blastocyst).</w:t>
      </w:r>
      <w:r w:rsidDel="00000000" w:rsidR="00000000" w:rsidRPr="00000000">
        <w:rPr>
          <w:rtl w:val="0"/>
        </w:rPr>
      </w:r>
    </w:p>
    <w:p w:rsidR="00000000" w:rsidDel="00000000" w:rsidP="00000000" w:rsidRDefault="00000000" w:rsidRPr="00000000" w14:paraId="000009D6">
      <w:pPr>
        <w:widowControl w:val="0"/>
        <w:numPr>
          <w:ilvl w:val="0"/>
          <w:numId w:val="103"/>
        </w:numPr>
        <w:shd w:fill="ffffff" w:val="clear"/>
        <w:spacing w:after="0" w:line="252.00000000000003"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Later, blastocyst cells differentiate into an inner layer (endoderm) and the outer layer (ectoderm).</w:t>
      </w:r>
      <w:r w:rsidDel="00000000" w:rsidR="00000000" w:rsidRPr="00000000">
        <w:rPr>
          <w:rtl w:val="0"/>
        </w:rPr>
      </w:r>
    </w:p>
    <w:p w:rsidR="00000000" w:rsidDel="00000000" w:rsidP="00000000" w:rsidRDefault="00000000" w:rsidRPr="00000000" w14:paraId="000009D7">
      <w:pPr>
        <w:widowControl w:val="0"/>
        <w:numPr>
          <w:ilvl w:val="0"/>
          <w:numId w:val="103"/>
        </w:numPr>
        <w:shd w:fill="ffffff" w:val="clear"/>
        <w:spacing w:after="0" w:before="7" w:line="252.00000000000003" w:lineRule="auto"/>
        <w:ind w:left="720" w:right="58" w:hanging="360"/>
        <w:jc w:val="both"/>
        <w:rPr/>
      </w:pPr>
      <w:r w:rsidDel="00000000" w:rsidR="00000000" w:rsidRPr="00000000">
        <w:rPr>
          <w:rFonts w:ascii="Times New Roman" w:cs="Times New Roman" w:eastAsia="Times New Roman" w:hAnsi="Times New Roman"/>
          <w:color w:val="000000"/>
          <w:sz w:val="23"/>
          <w:szCs w:val="23"/>
          <w:rtl w:val="0"/>
        </w:rPr>
        <w:t xml:space="preserve">The two-layered embryo implants into the uterine wall and, by obtaining nutrients from the maternal blood, starts to grow and develop. </w:t>
      </w:r>
      <w:r w:rsidDel="00000000" w:rsidR="00000000" w:rsidRPr="00000000">
        <w:rPr>
          <w:rtl w:val="0"/>
        </w:rPr>
      </w:r>
    </w:p>
    <w:p w:rsidR="00000000" w:rsidDel="00000000" w:rsidP="00000000" w:rsidRDefault="00000000" w:rsidRPr="00000000" w14:paraId="000009D8">
      <w:pPr>
        <w:shd w:fill="ffffff" w:val="clear"/>
        <w:spacing w:before="7" w:line="252.00000000000003" w:lineRule="auto"/>
        <w:ind w:right="58" w:firstLine="497"/>
        <w:jc w:val="both"/>
        <w:rPr/>
        <w:sectPr>
          <w:type w:val="continuous"/>
          <w:pgSz w:h="15840" w:w="12240" w:orient="portrait"/>
          <w:pgMar w:bottom="720" w:top="1440" w:left="2206" w:right="1811" w:header="720" w:footer="720"/>
        </w:sectPr>
      </w:pPr>
      <w:r w:rsidDel="00000000" w:rsidR="00000000" w:rsidRPr="00000000">
        <w:rPr>
          <w:rtl w:val="0"/>
        </w:rPr>
      </w:r>
    </w:p>
    <w:p w:rsidR="00000000" w:rsidDel="00000000" w:rsidP="00000000" w:rsidRDefault="00000000" w:rsidRPr="00000000" w14:paraId="000009D9">
      <w:pPr>
        <w:spacing w:before="518" w:lineRule="auto"/>
        <w:ind w:firstLine="45"/>
        <w:rPr>
          <w:rFonts w:ascii="Times New Roman" w:cs="Times New Roman" w:eastAsia="Times New Roman" w:hAnsi="Times New Roman"/>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228600</wp:posOffset>
                </wp:positionV>
                <wp:extent cx="1101725" cy="272415"/>
                <wp:effectExtent b="0" l="0" r="0" t="0"/>
                <wp:wrapNone/>
                <wp:docPr id="37" name=""/>
                <a:graphic>
                  <a:graphicData uri="http://schemas.microsoft.com/office/word/2010/wordprocessingShape">
                    <wps:wsp>
                      <wps:cNvSpPr/>
                      <wps:cNvPr id="2" name="Shape 2"/>
                      <wps:spPr>
                        <a:xfrm>
                          <a:off x="4807838" y="3656493"/>
                          <a:ext cx="1076325" cy="247015"/>
                        </a:xfrm>
                        <a:custGeom>
                          <a:rect b="b" l="l" r="r" t="t"/>
                          <a:pathLst>
                            <a:path extrusionOk="0" h="247015" w="1076325">
                              <a:moveTo>
                                <a:pt x="0" y="0"/>
                              </a:moveTo>
                              <a:lnTo>
                                <a:pt x="0" y="247015"/>
                              </a:lnTo>
                              <a:lnTo>
                                <a:pt x="1076325" y="247015"/>
                              </a:lnTo>
                              <a:lnTo>
                                <a:pt x="10763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Blastocoel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228600</wp:posOffset>
                </wp:positionV>
                <wp:extent cx="1101725" cy="272415"/>
                <wp:effectExtent b="0" l="0" r="0" t="0"/>
                <wp:wrapNone/>
                <wp:docPr id="37"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101725" cy="272415"/>
                        </a:xfrm>
                        <a:prstGeom prst="rect"/>
                        <a:ln/>
                      </pic:spPr>
                    </pic:pic>
                  </a:graphicData>
                </a:graphic>
              </wp:anchor>
            </w:drawing>
          </mc:Fallback>
        </mc:AlternateContent>
      </w:r>
    </w:p>
    <w:p w:rsidR="00000000" w:rsidDel="00000000" w:rsidP="00000000" w:rsidRDefault="00000000" w:rsidRPr="00000000" w14:paraId="000009DA">
      <w:pPr>
        <w:spacing w:before="518" w:lineRule="auto"/>
        <w:rPr>
          <w:rFonts w:ascii="Times New Roman" w:cs="Times New Roman" w:eastAsia="Times New Roman" w:hAnsi="Times New Roman"/>
          <w:sz w:val="2"/>
          <w:szCs w:val="2"/>
        </w:rPr>
        <w:sectPr>
          <w:type w:val="continuous"/>
          <w:pgSz w:h="15840" w:w="12240" w:orient="portrait"/>
          <w:pgMar w:bottom="720" w:top="1440" w:left="2408" w:right="2762" w:header="720" w:footer="720"/>
        </w:sectPr>
      </w:pPr>
      <w:r w:rsidDel="00000000" w:rsidR="00000000" w:rsidRPr="00000000">
        <w:rPr>
          <w:rtl w:val="0"/>
        </w:rPr>
      </w:r>
    </w:p>
    <w:p w:rsidR="00000000" w:rsidDel="00000000" w:rsidP="00000000" w:rsidRDefault="00000000" w:rsidRPr="00000000" w14:paraId="000009DB">
      <w:pPr>
        <w:widowControl w:val="0"/>
        <w:numPr>
          <w:ilvl w:val="0"/>
          <w:numId w:val="103"/>
        </w:numPr>
        <w:shd w:fill="ffffff" w:val="clear"/>
        <w:spacing w:after="0" w:line="240" w:lineRule="auto"/>
        <w:ind w:left="720" w:hanging="360"/>
        <w:rPr/>
      </w:pPr>
      <w:r w:rsidDel="00000000" w:rsidR="00000000" w:rsidRPr="00000000">
        <w:rPr>
          <w:color w:val="000000"/>
          <w:sz w:val="16"/>
          <w:szCs w:val="16"/>
          <w:rtl w:val="0"/>
        </w:rPr>
        <w:t xml:space="preserve">BlastocoeJ</w:t>
      </w:r>
      <w:r w:rsidDel="00000000" w:rsidR="00000000" w:rsidRPr="00000000">
        <w:rPr>
          <w:rtl w:val="0"/>
        </w:rPr>
      </w:r>
    </w:p>
    <w:p w:rsidR="00000000" w:rsidDel="00000000" w:rsidP="00000000" w:rsidRDefault="00000000" w:rsidRPr="00000000" w14:paraId="000009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14800" cy="571500"/>
            <wp:effectExtent b="0" l="0" r="0" t="0"/>
            <wp:docPr id="61"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1148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9DD">
      <w:pPr>
        <w:shd w:fill="ffffff" w:val="clear"/>
        <w:rPr>
          <w:color w:val="000000"/>
          <w:sz w:val="16"/>
          <w:szCs w:val="16"/>
        </w:rPr>
        <w:sectPr>
          <w:type w:val="continuous"/>
          <w:pgSz w:h="15840" w:w="12240" w:orient="portrait"/>
          <w:pgMar w:bottom="720" w:top="1440" w:left="1663" w:right="1908" w:header="720" w:footer="720"/>
          <w:cols w:equalWidth="0" w:num="3">
            <w:col w:space="60" w:w="2849.666666666667"/>
            <w:col w:space="60" w:w="2849.666666666667"/>
            <w:col w:space="0" w:w="2849.666666666667"/>
          </w:cols>
        </w:sectPr>
      </w:pPr>
      <w:r w:rsidDel="00000000" w:rsidR="00000000" w:rsidRPr="00000000">
        <w:rPr>
          <w:rtl w:val="0"/>
        </w:rPr>
      </w:r>
    </w:p>
    <w:p w:rsidR="00000000" w:rsidDel="00000000" w:rsidP="00000000" w:rsidRDefault="00000000" w:rsidRPr="00000000" w14:paraId="000009DE">
      <w:pPr>
        <w:shd w:fill="ffffff" w:val="clear"/>
        <w:rPr/>
      </w:pPr>
      <w:r w:rsidDel="00000000" w:rsidR="00000000" w:rsidRPr="00000000">
        <w:rPr>
          <w:color w:val="000000"/>
          <w:sz w:val="16"/>
          <w:szCs w:val="16"/>
          <w:rtl w:val="0"/>
        </w:rPr>
        <w:t xml:space="preserve">                   Fertilised egg      2-celled stage     4-celled stage</w:t>
      </w:r>
      <w:r w:rsidDel="00000000" w:rsidR="00000000" w:rsidRPr="00000000">
        <w:rPr>
          <w:rtl w:val="0"/>
        </w:rPr>
      </w:r>
    </w:p>
    <w:p w:rsidR="00000000" w:rsidDel="00000000" w:rsidP="00000000" w:rsidRDefault="00000000" w:rsidRPr="00000000" w14:paraId="000009DF">
      <w:pPr>
        <w:shd w:fill="ffffff" w:val="clear"/>
        <w:ind w:left="720" w:firstLine="0"/>
        <w:rPr/>
      </w:pPr>
      <w:r w:rsidDel="00000000" w:rsidR="00000000" w:rsidRPr="00000000">
        <w:rPr>
          <w:color w:val="000000"/>
          <w:sz w:val="16"/>
          <w:szCs w:val="16"/>
          <w:rtl w:val="0"/>
        </w:rPr>
        <w:t xml:space="preserve">          {zygote)                                                                  Morula                    Blastula</w:t>
      </w:r>
      <w:r w:rsidDel="00000000" w:rsidR="00000000" w:rsidRPr="00000000">
        <w:rPr>
          <w:rtl w:val="0"/>
        </w:rPr>
      </w:r>
    </w:p>
    <w:p w:rsidR="00000000" w:rsidDel="00000000" w:rsidP="00000000" w:rsidRDefault="00000000" w:rsidRPr="00000000" w14:paraId="000009E0">
      <w:pPr>
        <w:shd w:fill="ffffff" w:val="clear"/>
        <w:spacing w:line="216" w:lineRule="auto"/>
        <w:ind w:left="720" w:firstLine="0"/>
        <w:rPr/>
      </w:pPr>
      <w:r w:rsidDel="00000000" w:rsidR="00000000" w:rsidRPr="00000000">
        <w:rPr>
          <w:color w:val="000000"/>
          <w:sz w:val="16"/>
          <w:szCs w:val="16"/>
          <w:rtl w:val="0"/>
        </w:rPr>
        <w:t xml:space="preserve">                                                                                                           (mass of cells)</w:t>
      </w:r>
      <w:r w:rsidDel="00000000" w:rsidR="00000000" w:rsidRPr="00000000">
        <w:rPr>
          <w:rtl w:val="0"/>
        </w:rPr>
      </w:r>
    </w:p>
    <w:p w:rsidR="00000000" w:rsidDel="00000000" w:rsidP="00000000" w:rsidRDefault="00000000" w:rsidRPr="00000000" w14:paraId="000009E1">
      <w:pPr>
        <w:widowControl w:val="0"/>
        <w:numPr>
          <w:ilvl w:val="0"/>
          <w:numId w:val="103"/>
        </w:numPr>
        <w:shd w:fill="ffffff" w:val="clear"/>
        <w:spacing w:after="0" w:line="266" w:lineRule="auto"/>
        <w:ind w:left="270" w:right="360" w:firstLine="90"/>
        <w:jc w:val="both"/>
        <w:rPr/>
      </w:pPr>
      <w:r w:rsidDel="00000000" w:rsidR="00000000" w:rsidRPr="00000000">
        <w:rPr>
          <w:color w:val="000000"/>
          <w:rtl w:val="0"/>
        </w:rPr>
        <w:t xml:space="preserve">As the embryo grows and develops, changes occur in cell sizes and cell -types. </w:t>
      </w:r>
      <w:r w:rsidDel="00000000" w:rsidR="00000000" w:rsidRPr="00000000">
        <w:rPr>
          <w:rtl w:val="0"/>
        </w:rPr>
      </w:r>
    </w:p>
    <w:p w:rsidR="00000000" w:rsidDel="00000000" w:rsidP="00000000" w:rsidRDefault="00000000" w:rsidRPr="00000000" w14:paraId="000009E2">
      <w:pPr>
        <w:widowControl w:val="0"/>
        <w:numPr>
          <w:ilvl w:val="0"/>
          <w:numId w:val="103"/>
        </w:numPr>
        <w:shd w:fill="ffffff" w:val="clear"/>
        <w:spacing w:after="0" w:line="266" w:lineRule="auto"/>
        <w:ind w:left="270" w:right="360" w:firstLine="90"/>
        <w:jc w:val="both"/>
        <w:rPr/>
      </w:pPr>
      <w:r w:rsidDel="00000000" w:rsidR="00000000" w:rsidRPr="00000000">
        <w:rPr>
          <w:color w:val="000000"/>
          <w:rtl w:val="0"/>
        </w:rPr>
        <w:t xml:space="preserve">Such changes are referred to as growth and development respectively. </w:t>
      </w:r>
      <w:r w:rsidDel="00000000" w:rsidR="00000000" w:rsidRPr="00000000">
        <w:rPr>
          <w:rtl w:val="0"/>
        </w:rPr>
      </w:r>
    </w:p>
    <w:p w:rsidR="00000000" w:rsidDel="00000000" w:rsidP="00000000" w:rsidRDefault="00000000" w:rsidRPr="00000000" w14:paraId="000009E3">
      <w:pPr>
        <w:widowControl w:val="0"/>
        <w:numPr>
          <w:ilvl w:val="0"/>
          <w:numId w:val="103"/>
        </w:numPr>
        <w:shd w:fill="ffffff" w:val="clear"/>
        <w:spacing w:after="0" w:line="266" w:lineRule="auto"/>
        <w:ind w:left="270" w:right="360" w:firstLine="90"/>
        <w:jc w:val="both"/>
        <w:rPr/>
      </w:pPr>
      <w:r w:rsidDel="00000000" w:rsidR="00000000" w:rsidRPr="00000000">
        <w:rPr>
          <w:color w:val="000000"/>
          <w:rtl w:val="0"/>
        </w:rPr>
        <w:t xml:space="preserve">These processes lead to morphological and physiological changes in the developing young </w:t>
      </w:r>
      <w:r w:rsidDel="00000000" w:rsidR="00000000" w:rsidRPr="00000000">
        <w:rPr>
          <w:rtl w:val="0"/>
        </w:rPr>
      </w:r>
    </w:p>
    <w:p w:rsidR="00000000" w:rsidDel="00000000" w:rsidP="00000000" w:rsidRDefault="00000000" w:rsidRPr="00000000" w14:paraId="000009E4">
      <w:pPr>
        <w:shd w:fill="ffffff" w:val="clear"/>
        <w:spacing w:line="266" w:lineRule="auto"/>
        <w:ind w:left="360" w:right="360" w:firstLine="0"/>
        <w:jc w:val="both"/>
        <w:rPr/>
      </w:pPr>
      <w:r w:rsidDel="00000000" w:rsidR="00000000" w:rsidRPr="00000000">
        <w:rPr>
          <w:color w:val="000000"/>
          <w:rtl w:val="0"/>
        </w:rPr>
        <w:t xml:space="preserve">     organism resulting into an adult that is more complex and efficient. </w:t>
      </w:r>
      <w:r w:rsidDel="00000000" w:rsidR="00000000" w:rsidRPr="00000000">
        <w:rPr>
          <w:rtl w:val="0"/>
        </w:rPr>
      </w:r>
    </w:p>
    <w:p w:rsidR="00000000" w:rsidDel="00000000" w:rsidP="00000000" w:rsidRDefault="00000000" w:rsidRPr="00000000" w14:paraId="000009E5">
      <w:pPr>
        <w:widowControl w:val="0"/>
        <w:numPr>
          <w:ilvl w:val="0"/>
          <w:numId w:val="103"/>
        </w:numPr>
        <w:shd w:fill="ffffff" w:val="clear"/>
        <w:spacing w:after="0" w:line="266" w:lineRule="auto"/>
        <w:ind w:left="270" w:right="360" w:firstLine="90"/>
        <w:jc w:val="both"/>
        <w:rPr/>
      </w:pPr>
      <w:r w:rsidDel="00000000" w:rsidR="00000000" w:rsidRPr="00000000">
        <w:rPr>
          <w:color w:val="000000"/>
          <w:rtl w:val="0"/>
        </w:rPr>
        <w:t xml:space="preserve">In the early stages, all the cells of the embryo look alike, but as the development process </w:t>
      </w:r>
      <w:r w:rsidDel="00000000" w:rsidR="00000000" w:rsidRPr="00000000">
        <w:rPr>
          <w:rtl w:val="0"/>
        </w:rPr>
      </w:r>
    </w:p>
    <w:p w:rsidR="00000000" w:rsidDel="00000000" w:rsidP="00000000" w:rsidRDefault="00000000" w:rsidRPr="00000000" w14:paraId="000009E6">
      <w:pPr>
        <w:shd w:fill="ffffff" w:val="clear"/>
        <w:spacing w:line="266" w:lineRule="auto"/>
        <w:ind w:left="360" w:right="360" w:firstLine="0"/>
        <w:jc w:val="both"/>
        <w:rPr>
          <w:color w:val="000000"/>
        </w:rPr>
      </w:pPr>
      <w:r w:rsidDel="00000000" w:rsidR="00000000" w:rsidRPr="00000000">
        <w:rPr>
          <w:color w:val="000000"/>
          <w:rtl w:val="0"/>
        </w:rPr>
        <w:t xml:space="preserve">      continues the cells begin to differentiate and become specialised into different tissues to    </w:t>
      </w:r>
    </w:p>
    <w:p w:rsidR="00000000" w:rsidDel="00000000" w:rsidP="00000000" w:rsidRDefault="00000000" w:rsidRPr="00000000" w14:paraId="000009E7">
      <w:pPr>
        <w:shd w:fill="ffffff" w:val="clear"/>
        <w:spacing w:line="266" w:lineRule="auto"/>
        <w:ind w:left="360" w:right="360" w:firstLine="0"/>
        <w:jc w:val="both"/>
        <w:rPr>
          <w:color w:val="000000"/>
        </w:rPr>
      </w:pPr>
      <w:r w:rsidDel="00000000" w:rsidR="00000000" w:rsidRPr="00000000">
        <w:rPr>
          <w:color w:val="000000"/>
          <w:rtl w:val="0"/>
        </w:rPr>
        <w:t xml:space="preserve">      perform different functions. </w:t>
      </w:r>
    </w:p>
    <w:p w:rsidR="00000000" w:rsidDel="00000000" w:rsidP="00000000" w:rsidRDefault="00000000" w:rsidRPr="00000000" w14:paraId="000009E8">
      <w:pPr>
        <w:widowControl w:val="0"/>
        <w:numPr>
          <w:ilvl w:val="0"/>
          <w:numId w:val="103"/>
        </w:numPr>
        <w:shd w:fill="ffffff" w:val="clear"/>
        <w:spacing w:after="0" w:line="266" w:lineRule="auto"/>
        <w:ind w:left="270" w:right="360" w:firstLine="90"/>
        <w:jc w:val="both"/>
        <w:rPr/>
      </w:pPr>
      <w:r w:rsidDel="00000000" w:rsidR="00000000" w:rsidRPr="00000000">
        <w:rPr>
          <w:color w:val="000000"/>
          <w:rtl w:val="0"/>
        </w:rPr>
        <w:t xml:space="preserve">Growth involves the synthesis of new material and protoplasm. </w:t>
      </w:r>
      <w:r w:rsidDel="00000000" w:rsidR="00000000" w:rsidRPr="00000000">
        <w:rPr>
          <w:rtl w:val="0"/>
        </w:rPr>
      </w:r>
    </w:p>
    <w:p w:rsidR="00000000" w:rsidDel="00000000" w:rsidP="00000000" w:rsidRDefault="00000000" w:rsidRPr="00000000" w14:paraId="000009E9">
      <w:pPr>
        <w:widowControl w:val="0"/>
        <w:numPr>
          <w:ilvl w:val="0"/>
          <w:numId w:val="103"/>
        </w:numPr>
        <w:shd w:fill="ffffff" w:val="clear"/>
        <w:spacing w:after="0" w:line="266" w:lineRule="auto"/>
        <w:ind w:left="270" w:right="360" w:firstLine="90"/>
        <w:jc w:val="both"/>
        <w:rPr/>
      </w:pPr>
      <w:r w:rsidDel="00000000" w:rsidR="00000000" w:rsidRPr="00000000">
        <w:rPr>
          <w:color w:val="000000"/>
          <w:rtl w:val="0"/>
        </w:rPr>
        <w:t xml:space="preserve">This requires a continuous supply of food, oxygen, water, warmth and means of removing </w:t>
      </w:r>
      <w:r w:rsidDel="00000000" w:rsidR="00000000" w:rsidRPr="00000000">
        <w:rPr>
          <w:rtl w:val="0"/>
        </w:rPr>
      </w:r>
    </w:p>
    <w:p w:rsidR="00000000" w:rsidDel="00000000" w:rsidP="00000000" w:rsidRDefault="00000000" w:rsidRPr="00000000" w14:paraId="000009EA">
      <w:pPr>
        <w:shd w:fill="ffffff" w:val="clear"/>
        <w:spacing w:line="266" w:lineRule="auto"/>
        <w:ind w:left="360" w:right="360" w:firstLine="0"/>
        <w:jc w:val="both"/>
        <w:rPr/>
      </w:pPr>
      <w:r w:rsidDel="00000000" w:rsidR="00000000" w:rsidRPr="00000000">
        <w:rPr>
          <w:color w:val="000000"/>
          <w:rtl w:val="0"/>
        </w:rPr>
        <w:t xml:space="preserve">      waste products.</w:t>
      </w:r>
      <w:r w:rsidDel="00000000" w:rsidR="00000000" w:rsidRPr="00000000">
        <w:rPr>
          <w:rtl w:val="0"/>
        </w:rPr>
      </w:r>
    </w:p>
    <w:p w:rsidR="00000000" w:rsidDel="00000000" w:rsidP="00000000" w:rsidRDefault="00000000" w:rsidRPr="00000000" w14:paraId="000009EB">
      <w:pPr>
        <w:widowControl w:val="0"/>
        <w:numPr>
          <w:ilvl w:val="0"/>
          <w:numId w:val="103"/>
        </w:numPr>
        <w:shd w:fill="ffffff" w:val="clear"/>
        <w:spacing w:after="0" w:line="266" w:lineRule="auto"/>
        <w:ind w:left="720" w:right="14" w:hanging="360"/>
        <w:jc w:val="both"/>
        <w:rPr/>
      </w:pPr>
      <w:r w:rsidDel="00000000" w:rsidR="00000000" w:rsidRPr="00000000">
        <w:rPr>
          <w:color w:val="000000"/>
          <w:rtl w:val="0"/>
        </w:rPr>
        <w:t xml:space="preserve">In animals, growth takes place all over the body but the rates differ in the various parts of the body and at different times. </w:t>
      </w:r>
      <w:r w:rsidDel="00000000" w:rsidR="00000000" w:rsidRPr="00000000">
        <w:rPr>
          <w:rtl w:val="0"/>
        </w:rPr>
      </w:r>
    </w:p>
    <w:p w:rsidR="00000000" w:rsidDel="00000000" w:rsidP="00000000" w:rsidRDefault="00000000" w:rsidRPr="00000000" w14:paraId="000009EC">
      <w:pPr>
        <w:widowControl w:val="0"/>
        <w:numPr>
          <w:ilvl w:val="0"/>
          <w:numId w:val="103"/>
        </w:numPr>
        <w:shd w:fill="ffffff" w:val="clear"/>
        <w:spacing w:after="0" w:line="266" w:lineRule="auto"/>
        <w:ind w:left="720" w:right="14" w:hanging="360"/>
        <w:jc w:val="both"/>
        <w:rPr/>
      </w:pPr>
      <w:r w:rsidDel="00000000" w:rsidR="00000000" w:rsidRPr="00000000">
        <w:rPr>
          <w:color w:val="000000"/>
          <w:rtl w:val="0"/>
        </w:rPr>
        <w:t xml:space="preserve">In plants however, growth and cell division mostly take place at the root tip just behind the root cap and stem apex. </w:t>
      </w:r>
      <w:r w:rsidDel="00000000" w:rsidR="00000000" w:rsidRPr="00000000">
        <w:rPr>
          <w:rtl w:val="0"/>
        </w:rPr>
      </w:r>
    </w:p>
    <w:p w:rsidR="00000000" w:rsidDel="00000000" w:rsidP="00000000" w:rsidRDefault="00000000" w:rsidRPr="00000000" w14:paraId="000009ED">
      <w:pPr>
        <w:widowControl w:val="0"/>
        <w:numPr>
          <w:ilvl w:val="0"/>
          <w:numId w:val="103"/>
        </w:numPr>
        <w:shd w:fill="ffffff" w:val="clear"/>
        <w:spacing w:after="0" w:line="266" w:lineRule="auto"/>
        <w:ind w:left="720" w:right="14" w:hanging="360"/>
        <w:jc w:val="both"/>
        <w:rPr/>
      </w:pPr>
      <w:r w:rsidDel="00000000" w:rsidR="00000000" w:rsidRPr="00000000">
        <w:rPr>
          <w:color w:val="000000"/>
          <w:rtl w:val="0"/>
        </w:rPr>
        <w:t xml:space="preserve">This is referred to as </w:t>
      </w:r>
      <w:r w:rsidDel="00000000" w:rsidR="00000000" w:rsidRPr="00000000">
        <w:rPr>
          <w:b w:val="1"/>
          <w:color w:val="000000"/>
          <w:rtl w:val="0"/>
        </w:rPr>
        <w:t xml:space="preserve">apical growth </w:t>
      </w:r>
      <w:r w:rsidDel="00000000" w:rsidR="00000000" w:rsidRPr="00000000">
        <w:rPr>
          <w:color w:val="000000"/>
          <w:rtl w:val="0"/>
        </w:rPr>
        <w:t xml:space="preserve">which leads to the lengthening of the plant.</w:t>
      </w:r>
      <w:r w:rsidDel="00000000" w:rsidR="00000000" w:rsidRPr="00000000">
        <w:rPr>
          <w:rtl w:val="0"/>
        </w:rPr>
      </w:r>
    </w:p>
    <w:p w:rsidR="00000000" w:rsidDel="00000000" w:rsidP="00000000" w:rsidRDefault="00000000" w:rsidRPr="00000000" w14:paraId="000009EE">
      <w:pPr>
        <w:widowControl w:val="0"/>
        <w:numPr>
          <w:ilvl w:val="0"/>
          <w:numId w:val="103"/>
        </w:numPr>
        <w:shd w:fill="ffffff" w:val="clear"/>
        <w:spacing w:after="0" w:line="266" w:lineRule="auto"/>
        <w:ind w:left="720" w:right="14" w:hanging="360"/>
        <w:jc w:val="both"/>
        <w:rPr/>
      </w:pPr>
      <w:r w:rsidDel="00000000" w:rsidR="00000000" w:rsidRPr="00000000">
        <w:rPr>
          <w:color w:val="000000"/>
          <w:rtl w:val="0"/>
        </w:rPr>
        <w:t xml:space="preserve"> However, plants do not only grow upwards and downwards but sideways as well. </w:t>
      </w:r>
      <w:r w:rsidDel="00000000" w:rsidR="00000000" w:rsidRPr="00000000">
        <w:rPr>
          <w:rtl w:val="0"/>
        </w:rPr>
      </w:r>
    </w:p>
    <w:p w:rsidR="00000000" w:rsidDel="00000000" w:rsidP="00000000" w:rsidRDefault="00000000" w:rsidRPr="00000000" w14:paraId="000009EF">
      <w:pPr>
        <w:widowControl w:val="0"/>
        <w:numPr>
          <w:ilvl w:val="0"/>
          <w:numId w:val="103"/>
        </w:numPr>
        <w:shd w:fill="ffffff" w:val="clear"/>
        <w:spacing w:after="0" w:line="266" w:lineRule="auto"/>
        <w:ind w:left="720" w:right="14" w:hanging="360"/>
        <w:jc w:val="both"/>
        <w:rPr/>
      </w:pPr>
      <w:r w:rsidDel="00000000" w:rsidR="00000000" w:rsidRPr="00000000">
        <w:rPr>
          <w:color w:val="000000"/>
          <w:rtl w:val="0"/>
        </w:rPr>
        <w:t xml:space="preserve">This growth leads to an increase in width (girth) by the activity of cambium </w:t>
      </w:r>
      <w:r w:rsidDel="00000000" w:rsidR="00000000" w:rsidRPr="00000000">
        <w:rPr>
          <w:b w:val="1"/>
          <w:color w:val="000000"/>
          <w:rtl w:val="0"/>
        </w:rPr>
        <w:t xml:space="preserve">cells. </w:t>
      </w:r>
      <w:r w:rsidDel="00000000" w:rsidR="00000000" w:rsidRPr="00000000">
        <w:rPr>
          <w:rtl w:val="0"/>
        </w:rPr>
      </w:r>
    </w:p>
    <w:p w:rsidR="00000000" w:rsidDel="00000000" w:rsidP="00000000" w:rsidRDefault="00000000" w:rsidRPr="00000000" w14:paraId="000009F0">
      <w:pPr>
        <w:widowControl w:val="0"/>
        <w:numPr>
          <w:ilvl w:val="0"/>
          <w:numId w:val="103"/>
        </w:numPr>
        <w:shd w:fill="ffffff" w:val="clear"/>
        <w:spacing w:after="0" w:line="266" w:lineRule="auto"/>
        <w:ind w:left="720" w:right="14" w:hanging="360"/>
        <w:jc w:val="both"/>
        <w:rPr/>
      </w:pPr>
      <w:r w:rsidDel="00000000" w:rsidR="00000000" w:rsidRPr="00000000">
        <w:rPr>
          <w:color w:val="000000"/>
          <w:rtl w:val="0"/>
        </w:rPr>
        <w:t xml:space="preserve">The increase in girth is termed as </w:t>
      </w:r>
      <w:r w:rsidDel="00000000" w:rsidR="00000000" w:rsidRPr="00000000">
        <w:rPr>
          <w:b w:val="1"/>
          <w:color w:val="000000"/>
          <w:rtl w:val="0"/>
        </w:rPr>
        <w:t xml:space="preserve">secondary growth.</w:t>
      </w:r>
      <w:r w:rsidDel="00000000" w:rsidR="00000000" w:rsidRPr="00000000">
        <w:rPr>
          <w:rtl w:val="0"/>
        </w:rPr>
      </w:r>
    </w:p>
    <w:p w:rsidR="00000000" w:rsidDel="00000000" w:rsidP="00000000" w:rsidRDefault="00000000" w:rsidRPr="00000000" w14:paraId="000009F1">
      <w:pPr>
        <w:shd w:fill="ffffff" w:val="clear"/>
        <w:spacing w:before="274" w:lineRule="auto"/>
        <w:ind w:left="720" w:firstLine="0"/>
        <w:rPr>
          <w:sz w:val="24"/>
          <w:szCs w:val="24"/>
        </w:rPr>
      </w:pPr>
      <w:r w:rsidDel="00000000" w:rsidR="00000000" w:rsidRPr="00000000">
        <w:rPr>
          <w:color w:val="000000"/>
          <w:sz w:val="28"/>
          <w:szCs w:val="28"/>
          <w:rtl w:val="0"/>
        </w:rPr>
        <w:t xml:space="preserve">Study Question 1</w:t>
      </w:r>
      <w:r w:rsidDel="00000000" w:rsidR="00000000" w:rsidRPr="00000000">
        <w:rPr>
          <w:sz w:val="24"/>
          <w:szCs w:val="24"/>
          <w:rtl w:val="0"/>
        </w:rPr>
        <w:t xml:space="preserve">-</w:t>
      </w:r>
      <w:r w:rsidDel="00000000" w:rsidR="00000000" w:rsidRPr="00000000">
        <w:rPr>
          <w:color w:val="000000"/>
          <w:sz w:val="32"/>
          <w:szCs w:val="32"/>
          <w:rtl w:val="0"/>
        </w:rPr>
        <w:t xml:space="preserve">State two major differences between growth and development</w:t>
      </w:r>
      <w:r w:rsidDel="00000000" w:rsidR="00000000" w:rsidRPr="00000000">
        <w:rPr>
          <w:rtl w:val="0"/>
        </w:rPr>
      </w:r>
    </w:p>
    <w:p w:rsidR="00000000" w:rsidDel="00000000" w:rsidP="00000000" w:rsidRDefault="00000000" w:rsidRPr="00000000" w14:paraId="000009F2">
      <w:pPr>
        <w:shd w:fill="ffffff" w:val="clear"/>
        <w:spacing w:before="454" w:lineRule="auto"/>
        <w:ind w:left="720" w:firstLine="0"/>
        <w:rPr/>
      </w:pPr>
      <w:r w:rsidDel="00000000" w:rsidR="00000000" w:rsidRPr="00000000">
        <w:rPr>
          <w:b w:val="1"/>
          <w:color w:val="000000"/>
          <w:sz w:val="34"/>
          <w:szCs w:val="34"/>
          <w:rtl w:val="0"/>
        </w:rPr>
        <w:t xml:space="preserve">Measurement of growth</w:t>
      </w:r>
      <w:r w:rsidDel="00000000" w:rsidR="00000000" w:rsidRPr="00000000">
        <w:rPr>
          <w:rtl w:val="0"/>
        </w:rPr>
      </w:r>
    </w:p>
    <w:p w:rsidR="00000000" w:rsidDel="00000000" w:rsidP="00000000" w:rsidRDefault="00000000" w:rsidRPr="00000000" w14:paraId="000009F3">
      <w:pPr>
        <w:widowControl w:val="0"/>
        <w:numPr>
          <w:ilvl w:val="0"/>
          <w:numId w:val="103"/>
        </w:numPr>
        <w:shd w:fill="ffffff" w:val="clear"/>
        <w:spacing w:after="0" w:before="7" w:line="266" w:lineRule="auto"/>
        <w:ind w:left="720" w:right="58" w:hanging="360"/>
        <w:jc w:val="both"/>
        <w:rPr/>
      </w:pPr>
      <w:r w:rsidDel="00000000" w:rsidR="00000000" w:rsidRPr="00000000">
        <w:rPr>
          <w:color w:val="000000"/>
          <w:rtl w:val="0"/>
        </w:rPr>
        <w:t xml:space="preserve">Growth can be estimated by measuring some aspect of the organism such as height, weight, volume and length over a specified period of time.</w:t>
      </w:r>
      <w:r w:rsidDel="00000000" w:rsidR="00000000" w:rsidRPr="00000000">
        <w:rPr>
          <w:rtl w:val="0"/>
        </w:rPr>
      </w:r>
    </w:p>
    <w:p w:rsidR="00000000" w:rsidDel="00000000" w:rsidP="00000000" w:rsidRDefault="00000000" w:rsidRPr="00000000" w14:paraId="000009F4">
      <w:pPr>
        <w:widowControl w:val="0"/>
        <w:numPr>
          <w:ilvl w:val="0"/>
          <w:numId w:val="103"/>
        </w:numPr>
        <w:shd w:fill="ffffff" w:val="clear"/>
        <w:spacing w:after="0" w:before="7" w:line="266" w:lineRule="auto"/>
        <w:ind w:left="720" w:right="58" w:hanging="360"/>
        <w:jc w:val="both"/>
        <w:rPr/>
      </w:pPr>
      <w:r w:rsidDel="00000000" w:rsidR="00000000" w:rsidRPr="00000000">
        <w:rPr>
          <w:color w:val="000000"/>
          <w:rtl w:val="0"/>
        </w:rPr>
        <w:t xml:space="preserve">The measurements so obtained if plotted against time result into a growth curve.</w:t>
      </w:r>
      <w:r w:rsidDel="00000000" w:rsidR="00000000" w:rsidRPr="00000000">
        <w:rPr>
          <w:rtl w:val="0"/>
        </w:rPr>
      </w:r>
    </w:p>
    <w:p w:rsidR="00000000" w:rsidDel="00000000" w:rsidP="00000000" w:rsidRDefault="00000000" w:rsidRPr="00000000" w14:paraId="000009F5">
      <w:pPr>
        <w:shd w:fill="ffffff" w:val="clear"/>
        <w:spacing w:before="79" w:lineRule="auto"/>
        <w:ind w:left="720" w:firstLine="0"/>
        <w:rPr>
          <w:color w:val="000000"/>
          <w:sz w:val="25"/>
          <w:szCs w:val="25"/>
        </w:rPr>
      </w:pPr>
      <w:r w:rsidDel="00000000" w:rsidR="00000000" w:rsidRPr="00000000">
        <w:rPr>
          <w:rtl w:val="0"/>
        </w:rPr>
      </w:r>
    </w:p>
    <w:p w:rsidR="00000000" w:rsidDel="00000000" w:rsidP="00000000" w:rsidRDefault="00000000" w:rsidRPr="00000000" w14:paraId="000009F6">
      <w:pPr>
        <w:shd w:fill="ffffff" w:val="clear"/>
        <w:spacing w:before="79" w:lineRule="auto"/>
        <w:ind w:left="720" w:firstLine="0"/>
        <w:rPr/>
      </w:pPr>
      <w:r w:rsidDel="00000000" w:rsidR="00000000" w:rsidRPr="00000000">
        <w:rPr>
          <w:color w:val="000000"/>
          <w:sz w:val="25"/>
          <w:szCs w:val="25"/>
          <w:rtl w:val="0"/>
        </w:rPr>
        <w:t xml:space="preserve">Study Question 2</w:t>
      </w:r>
      <w:r w:rsidDel="00000000" w:rsidR="00000000" w:rsidRPr="00000000">
        <w:rPr>
          <w:rtl w:val="0"/>
        </w:rPr>
      </w:r>
    </w:p>
    <w:p w:rsidR="00000000" w:rsidDel="00000000" w:rsidP="00000000" w:rsidRDefault="00000000" w:rsidRPr="00000000" w14:paraId="000009F7">
      <w:pPr>
        <w:widowControl w:val="0"/>
        <w:numPr>
          <w:ilvl w:val="0"/>
          <w:numId w:val="103"/>
        </w:numPr>
        <w:shd w:fill="ffffff" w:val="clear"/>
        <w:spacing w:after="0" w:before="202" w:line="266" w:lineRule="auto"/>
        <w:ind w:left="720" w:right="86" w:hanging="360"/>
        <w:jc w:val="both"/>
        <w:rPr/>
      </w:pPr>
      <w:r w:rsidDel="00000000" w:rsidR="00000000" w:rsidRPr="00000000">
        <w:rPr>
          <w:color w:val="000000"/>
          <w:rtl w:val="0"/>
        </w:rPr>
        <w:t xml:space="preserve">The following results were obtained from a study of germination and early growth of maize. </w:t>
      </w:r>
      <w:r w:rsidDel="00000000" w:rsidR="00000000" w:rsidRPr="00000000">
        <w:rPr>
          <w:rtl w:val="0"/>
        </w:rPr>
      </w:r>
    </w:p>
    <w:p w:rsidR="00000000" w:rsidDel="00000000" w:rsidP="00000000" w:rsidRDefault="00000000" w:rsidRPr="00000000" w14:paraId="000009F8">
      <w:pPr>
        <w:widowControl w:val="0"/>
        <w:numPr>
          <w:ilvl w:val="0"/>
          <w:numId w:val="103"/>
        </w:numPr>
        <w:shd w:fill="ffffff" w:val="clear"/>
        <w:spacing w:after="0" w:before="202" w:line="266" w:lineRule="auto"/>
        <w:ind w:left="720" w:right="86" w:hanging="360"/>
        <w:jc w:val="both"/>
        <w:rPr/>
      </w:pPr>
      <w:r w:rsidDel="00000000" w:rsidR="00000000" w:rsidRPr="00000000">
        <w:rPr>
          <w:color w:val="000000"/>
          <w:rtl w:val="0"/>
        </w:rPr>
        <w:t xml:space="preserve">The grains were sown in soil in a greenhouse and.at two-day intervals. Samples were taken, oven dried and weighed. See table .</w:t>
      </w:r>
      <w:r w:rsidDel="00000000" w:rsidR="00000000" w:rsidRPr="00000000">
        <w:rPr>
          <w:rtl w:val="0"/>
        </w:rPr>
      </w:r>
    </w:p>
    <w:p w:rsidR="00000000" w:rsidDel="00000000" w:rsidP="00000000" w:rsidRDefault="00000000" w:rsidRPr="00000000" w14:paraId="000009F9">
      <w:pPr>
        <w:shd w:fill="ffffff" w:val="clear"/>
        <w:spacing w:before="230" w:lineRule="auto"/>
        <w:ind w:left="360" w:firstLine="0"/>
        <w:rPr/>
      </w:pPr>
      <w:r w:rsidDel="00000000" w:rsidR="00000000" w:rsidRPr="00000000">
        <w:rPr>
          <w:b w:val="1"/>
          <w:color w:val="000000"/>
          <w:sz w:val="23"/>
          <w:szCs w:val="23"/>
          <w:rtl w:val="0"/>
        </w:rPr>
        <w:t xml:space="preserve">Table </w:t>
      </w:r>
      <w:r w:rsidDel="00000000" w:rsidR="00000000" w:rsidRPr="00000000">
        <w:rPr>
          <w:rtl w:val="0"/>
        </w:rPr>
      </w:r>
    </w:p>
    <w:p w:rsidR="00000000" w:rsidDel="00000000" w:rsidP="00000000" w:rsidRDefault="00000000" w:rsidRPr="00000000" w14:paraId="000009FA">
      <w:pPr>
        <w:spacing w:after="245" w:lineRule="auto"/>
        <w:rPr>
          <w:sz w:val="2"/>
          <w:szCs w:val="2"/>
        </w:rPr>
      </w:pPr>
      <w:r w:rsidDel="00000000" w:rsidR="00000000" w:rsidRPr="00000000">
        <w:rPr>
          <w:rtl w:val="0"/>
        </w:rPr>
      </w:r>
    </w:p>
    <w:tbl>
      <w:tblPr>
        <w:tblStyle w:val="Table6"/>
        <w:tblW w:w="3872.9999999999995" w:type="dxa"/>
        <w:jc w:val="left"/>
        <w:tblInd w:w="40.0" w:type="pct"/>
        <w:tblLayout w:type="fixed"/>
        <w:tblLook w:val="0000"/>
      </w:tblPr>
      <w:tblGrid>
        <w:gridCol w:w="1886"/>
        <w:gridCol w:w="1987"/>
        <w:tblGridChange w:id="0">
          <w:tblGrid>
            <w:gridCol w:w="1886"/>
            <w:gridCol w:w="1987"/>
          </w:tblGrid>
        </w:tblGridChange>
      </w:tblGrid>
      <w:tr>
        <w:trPr>
          <w:trHeight w:val="641"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9FB">
            <w:pPr>
              <w:shd w:fill="ffffff" w:val="clear"/>
              <w:spacing w:line="274" w:lineRule="auto"/>
              <w:ind w:left="360" w:right="432" w:firstLine="0"/>
              <w:rPr/>
            </w:pPr>
            <w:r w:rsidDel="00000000" w:rsidR="00000000" w:rsidRPr="00000000">
              <w:rPr>
                <w:i w:val="1"/>
                <w:color w:val="000000"/>
                <w:rtl w:val="0"/>
              </w:rPr>
              <w:t xml:space="preserve">Time after sowing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9FC">
            <w:pPr>
              <w:shd w:fill="ffffff" w:val="clear"/>
              <w:spacing w:line="259" w:lineRule="auto"/>
              <w:ind w:left="360" w:right="22" w:firstLine="0"/>
              <w:rPr/>
            </w:pPr>
            <w:r w:rsidDel="00000000" w:rsidR="00000000" w:rsidRPr="00000000">
              <w:rPr>
                <w:i w:val="1"/>
                <w:color w:val="000000"/>
                <w:rtl w:val="0"/>
              </w:rPr>
              <w:t xml:space="preserve">Drymass of embryo (g)</w:t>
            </w:r>
            <w:r w:rsidDel="00000000" w:rsidR="00000000" w:rsidRPr="00000000">
              <w:rPr>
                <w:rtl w:val="0"/>
              </w:rPr>
            </w:r>
          </w:p>
        </w:tc>
      </w:tr>
      <w:tr>
        <w:trPr>
          <w:trHeight w:val="324" w:hRule="atLeast"/>
        </w:trPr>
        <w:tc>
          <w:tcPr>
            <w:tcBorders>
              <w:top w:color="000000" w:space="0" w:sz="6" w:val="single"/>
              <w:left w:color="000000" w:space="0" w:sz="6" w:val="single"/>
              <w:bottom w:color="000000" w:space="0" w:sz="0" w:val="nil"/>
              <w:right w:color="000000" w:space="0" w:sz="0" w:val="nil"/>
            </w:tcBorders>
            <w:shd w:fill="ffffff" w:val="clear"/>
          </w:tcPr>
          <w:p w:rsidR="00000000" w:rsidDel="00000000" w:rsidP="00000000" w:rsidRDefault="00000000" w:rsidRPr="00000000" w14:paraId="000009FD">
            <w:pPr>
              <w:shd w:fill="ffffff" w:val="clear"/>
              <w:ind w:left="360" w:firstLine="0"/>
              <w:rPr/>
            </w:pPr>
            <w:r w:rsidDel="00000000" w:rsidR="00000000" w:rsidRPr="00000000">
              <w:rPr>
                <w:color w:val="000000"/>
                <w:rtl w:val="0"/>
              </w:rPr>
              <w:t xml:space="preserve">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ffffff" w:val="clear"/>
          </w:tcPr>
          <w:p w:rsidR="00000000" w:rsidDel="00000000" w:rsidP="00000000" w:rsidRDefault="00000000" w:rsidRPr="00000000" w14:paraId="000009FE">
            <w:pPr>
              <w:shd w:fill="ffffff" w:val="clear"/>
              <w:ind w:left="360" w:firstLine="0"/>
              <w:rPr/>
            </w:pPr>
            <w:r w:rsidDel="00000000" w:rsidR="00000000" w:rsidRPr="00000000">
              <w:rPr>
                <w:color w:val="000000"/>
                <w:rtl w:val="0"/>
              </w:rPr>
              <w:t xml:space="preserve">0.002</w:t>
            </w:r>
            <w:r w:rsidDel="00000000" w:rsidR="00000000" w:rsidRPr="00000000">
              <w:rPr>
                <w:rtl w:val="0"/>
              </w:rPr>
            </w:r>
          </w:p>
        </w:tc>
      </w:tr>
      <w:tr>
        <w:trPr>
          <w:trHeight w:val="302"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9FF">
            <w:pPr>
              <w:shd w:fill="ffffff" w:val="clear"/>
              <w:ind w:left="360" w:firstLine="0"/>
              <w:rPr/>
            </w:pPr>
            <w:r w:rsidDel="00000000" w:rsidR="00000000" w:rsidRPr="00000000">
              <w:rPr>
                <w:color w:val="000000"/>
                <w:rtl w:val="0"/>
              </w:rPr>
              <w:t xml:space="preserve">2</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00">
            <w:pPr>
              <w:shd w:fill="ffffff" w:val="clear"/>
              <w:ind w:left="360" w:firstLine="0"/>
              <w:rPr/>
            </w:pPr>
            <w:r w:rsidDel="00000000" w:rsidR="00000000" w:rsidRPr="00000000">
              <w:rPr>
                <w:color w:val="000000"/>
                <w:rtl w:val="0"/>
              </w:rPr>
              <w:t xml:space="preserve">0.002;</w:t>
            </w:r>
            <w:r w:rsidDel="00000000" w:rsidR="00000000" w:rsidRPr="00000000">
              <w:rPr>
                <w:rtl w:val="0"/>
              </w:rPr>
            </w:r>
          </w:p>
        </w:tc>
      </w:tr>
      <w:tr>
        <w:trPr>
          <w:trHeight w:val="295"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01">
            <w:pPr>
              <w:shd w:fill="ffffff" w:val="clear"/>
              <w:ind w:left="360" w:firstLine="0"/>
              <w:rPr/>
            </w:pPr>
            <w:r w:rsidDel="00000000" w:rsidR="00000000" w:rsidRPr="00000000">
              <w:rPr>
                <w:color w:val="000000"/>
                <w:rtl w:val="0"/>
              </w:rPr>
              <w:t xml:space="preserve">4</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02">
            <w:pPr>
              <w:shd w:fill="ffffff" w:val="clear"/>
              <w:ind w:left="360" w:firstLine="0"/>
              <w:rPr/>
            </w:pPr>
            <w:r w:rsidDel="00000000" w:rsidR="00000000" w:rsidRPr="00000000">
              <w:rPr>
                <w:color w:val="000000"/>
                <w:rtl w:val="0"/>
              </w:rPr>
              <w:t xml:space="preserve">0.008</w:t>
            </w:r>
            <w:r w:rsidDel="00000000" w:rsidR="00000000" w:rsidRPr="00000000">
              <w:rPr>
                <w:rtl w:val="0"/>
              </w:rPr>
            </w:r>
          </w:p>
        </w:tc>
      </w:tr>
      <w:tr>
        <w:trPr>
          <w:trHeight w:val="302"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03">
            <w:pPr>
              <w:shd w:fill="ffffff" w:val="clear"/>
              <w:ind w:left="360" w:firstLine="0"/>
              <w:rPr/>
            </w:pPr>
            <w:r w:rsidDel="00000000" w:rsidR="00000000" w:rsidRPr="00000000">
              <w:rPr>
                <w:color w:val="000000"/>
                <w:rtl w:val="0"/>
              </w:rPr>
              <w:t xml:space="preserve">6</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04">
            <w:pPr>
              <w:shd w:fill="ffffff" w:val="clear"/>
              <w:ind w:left="360" w:firstLine="0"/>
              <w:rPr/>
            </w:pPr>
            <w:r w:rsidDel="00000000" w:rsidR="00000000" w:rsidRPr="00000000">
              <w:rPr>
                <w:color w:val="000000"/>
                <w:rtl w:val="0"/>
              </w:rPr>
              <w:t xml:space="preserve">0.016</w:t>
            </w:r>
            <w:r w:rsidDel="00000000" w:rsidR="00000000" w:rsidRPr="00000000">
              <w:rPr>
                <w:rtl w:val="0"/>
              </w:rPr>
            </w:r>
          </w:p>
        </w:tc>
      </w:tr>
      <w:tr>
        <w:trPr>
          <w:trHeight w:val="302"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05">
            <w:pPr>
              <w:shd w:fill="ffffff" w:val="clear"/>
              <w:ind w:left="360" w:firstLine="0"/>
              <w:rPr/>
            </w:pPr>
            <w:r w:rsidDel="00000000" w:rsidR="00000000" w:rsidRPr="00000000">
              <w:rPr>
                <w:color w:val="000000"/>
                <w:rtl w:val="0"/>
              </w:rPr>
              <w:t xml:space="preserve">8</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06">
            <w:pPr>
              <w:shd w:fill="ffffff" w:val="clear"/>
              <w:ind w:left="360" w:firstLine="0"/>
              <w:rPr/>
            </w:pPr>
            <w:r w:rsidDel="00000000" w:rsidR="00000000" w:rsidRPr="00000000">
              <w:rPr>
                <w:color w:val="000000"/>
                <w:rtl w:val="0"/>
              </w:rPr>
              <w:t xml:space="preserve">0.024</w:t>
            </w:r>
            <w:r w:rsidDel="00000000" w:rsidR="00000000" w:rsidRPr="00000000">
              <w:rPr>
                <w:rtl w:val="0"/>
              </w:rPr>
            </w:r>
          </w:p>
        </w:tc>
      </w:tr>
      <w:tr>
        <w:trPr>
          <w:trHeight w:val="302"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07">
            <w:pPr>
              <w:shd w:fill="ffffff" w:val="clear"/>
              <w:ind w:left="360" w:firstLine="0"/>
              <w:rPr/>
            </w:pPr>
            <w:r w:rsidDel="00000000" w:rsidR="00000000" w:rsidRPr="00000000">
              <w:rPr>
                <w:color w:val="000000"/>
                <w:rtl w:val="0"/>
              </w:rPr>
              <w:t xml:space="preserve">10</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08">
            <w:pPr>
              <w:shd w:fill="ffffff" w:val="clear"/>
              <w:ind w:left="360" w:firstLine="0"/>
              <w:rPr/>
            </w:pPr>
            <w:r w:rsidDel="00000000" w:rsidR="00000000" w:rsidRPr="00000000">
              <w:rPr>
                <w:color w:val="000000"/>
                <w:rtl w:val="0"/>
              </w:rPr>
              <w:t xml:space="preserve">0.034</w:t>
            </w:r>
            <w:r w:rsidDel="00000000" w:rsidR="00000000" w:rsidRPr="00000000">
              <w:rPr>
                <w:rtl w:val="0"/>
              </w:rPr>
            </w:r>
          </w:p>
        </w:tc>
      </w:tr>
      <w:tr>
        <w:trPr>
          <w:trHeight w:val="338" w:hRule="atLeast"/>
        </w:trPr>
        <w:tc>
          <w:tcPr>
            <w:tcBorders>
              <w:top w:color="000000" w:space="0" w:sz="0" w:val="nil"/>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09">
            <w:pPr>
              <w:shd w:fill="ffffff" w:val="clear"/>
              <w:ind w:left="360" w:firstLine="0"/>
              <w:rPr/>
            </w:pPr>
            <w:r w:rsidDel="00000000" w:rsidR="00000000" w:rsidRPr="00000000">
              <w:rPr>
                <w:color w:val="000000"/>
                <w:rtl w:val="0"/>
              </w:rPr>
              <w:t xml:space="preserve">.   -12-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0A">
            <w:pPr>
              <w:shd w:fill="ffffff" w:val="clear"/>
              <w:ind w:left="360" w:firstLine="0"/>
              <w:rPr/>
            </w:pPr>
            <w:r w:rsidDel="00000000" w:rsidR="00000000" w:rsidRPr="00000000">
              <w:rPr>
                <w:color w:val="000000"/>
                <w:rtl w:val="0"/>
              </w:rPr>
              <w:t xml:space="preserve">0.034</w:t>
            </w:r>
            <w:r w:rsidDel="00000000" w:rsidR="00000000" w:rsidRPr="00000000">
              <w:rPr>
                <w:rtl w:val="0"/>
              </w:rPr>
            </w:r>
          </w:p>
        </w:tc>
      </w:tr>
    </w:tbl>
    <w:p w:rsidR="00000000" w:rsidDel="00000000" w:rsidP="00000000" w:rsidRDefault="00000000" w:rsidRPr="00000000" w14:paraId="00000A0B">
      <w:pPr>
        <w:widowControl w:val="0"/>
        <w:numPr>
          <w:ilvl w:val="0"/>
          <w:numId w:val="103"/>
        </w:numPr>
        <w:shd w:fill="ffffff" w:val="clear"/>
        <w:tabs>
          <w:tab w:val="left" w:pos="511"/>
        </w:tabs>
        <w:spacing w:after="0" w:before="230" w:line="259" w:lineRule="auto"/>
        <w:ind w:left="720" w:hanging="360"/>
        <w:rPr>
          <w:color w:val="000000"/>
        </w:rPr>
      </w:pPr>
      <w:r w:rsidDel="00000000" w:rsidR="00000000" w:rsidRPr="00000000">
        <w:rPr>
          <w:color w:val="000000"/>
          <w:rtl w:val="0"/>
        </w:rPr>
        <w:t xml:space="preserve">Plot a graph of dry mass of embryo against time after sowing.</w:t>
      </w:r>
    </w:p>
    <w:p w:rsidR="00000000" w:rsidDel="00000000" w:rsidP="00000000" w:rsidRDefault="00000000" w:rsidRPr="00000000" w14:paraId="00000A0C">
      <w:pPr>
        <w:widowControl w:val="0"/>
        <w:numPr>
          <w:ilvl w:val="0"/>
          <w:numId w:val="103"/>
        </w:numPr>
        <w:shd w:fill="ffffff" w:val="clear"/>
        <w:tabs>
          <w:tab w:val="left" w:pos="511"/>
        </w:tabs>
        <w:spacing w:after="0" w:line="259" w:lineRule="auto"/>
        <w:ind w:left="720" w:hanging="360"/>
        <w:rPr>
          <w:color w:val="000000"/>
        </w:rPr>
      </w:pPr>
      <w:r w:rsidDel="00000000" w:rsidR="00000000" w:rsidRPr="00000000">
        <w:rPr>
          <w:color w:val="000000"/>
          <w:rtl w:val="0"/>
        </w:rPr>
        <w:t xml:space="preserve">Describe the shape of the graph.</w:t>
      </w:r>
    </w:p>
    <w:p w:rsidR="00000000" w:rsidDel="00000000" w:rsidP="00000000" w:rsidRDefault="00000000" w:rsidRPr="00000000" w14:paraId="00000A0D">
      <w:pPr>
        <w:shd w:fill="ffffff" w:val="clear"/>
        <w:tabs>
          <w:tab w:val="left" w:pos="511"/>
        </w:tabs>
        <w:spacing w:line="259" w:lineRule="auto"/>
        <w:ind w:left="720" w:firstLine="0"/>
        <w:rPr>
          <w:color w:val="000000"/>
        </w:rPr>
      </w:pPr>
      <w:r w:rsidDel="00000000" w:rsidR="00000000" w:rsidRPr="00000000">
        <w:rPr>
          <w:rtl w:val="0"/>
        </w:rPr>
      </w:r>
    </w:p>
    <w:p w:rsidR="00000000" w:rsidDel="00000000" w:rsidP="00000000" w:rsidRDefault="00000000" w:rsidRPr="00000000" w14:paraId="00000A0E">
      <w:pPr>
        <w:shd w:fill="ffffff" w:val="clear"/>
        <w:tabs>
          <w:tab w:val="left" w:pos="511"/>
        </w:tabs>
        <w:spacing w:line="259" w:lineRule="auto"/>
        <w:ind w:left="720" w:firstLine="0"/>
        <w:rPr>
          <w:color w:val="000000"/>
        </w:rPr>
      </w:pPr>
      <w:r w:rsidDel="00000000" w:rsidR="00000000" w:rsidRPr="00000000">
        <w:rPr>
          <w:color w:val="000000"/>
          <w:rtl w:val="0"/>
        </w:rPr>
        <w:t xml:space="preserve">For most organisms when the measurements are plotted they give an S-shaped graph called a </w:t>
      </w:r>
      <w:r w:rsidDel="00000000" w:rsidR="00000000" w:rsidRPr="00000000">
        <w:rPr>
          <w:b w:val="1"/>
          <w:color w:val="000000"/>
          <w:rtl w:val="0"/>
        </w:rPr>
        <w:t xml:space="preserve">sigmoid curve </w:t>
      </w:r>
      <w:r w:rsidDel="00000000" w:rsidR="00000000" w:rsidRPr="00000000">
        <w:rPr>
          <w:color w:val="000000"/>
          <w:rtl w:val="0"/>
        </w:rPr>
        <w:t xml:space="preserve">such as in figure .</w:t>
      </w:r>
    </w:p>
    <w:p w:rsidR="00000000" w:rsidDel="00000000" w:rsidP="00000000" w:rsidRDefault="00000000" w:rsidRPr="00000000" w14:paraId="00000A0F">
      <w:pPr>
        <w:widowControl w:val="0"/>
        <w:numPr>
          <w:ilvl w:val="1"/>
          <w:numId w:val="103"/>
        </w:numPr>
        <w:spacing w:after="0" w:before="590" w:line="240" w:lineRule="auto"/>
        <w:ind w:left="1080" w:right="180" w:firstLine="0"/>
        <w:rPr>
          <w:sz w:val="24"/>
          <w:szCs w:val="24"/>
        </w:rPr>
      </w:pPr>
      <w:r w:rsidDel="00000000" w:rsidR="00000000" w:rsidRPr="00000000">
        <w:rPr>
          <w:sz w:val="24"/>
          <w:szCs w:val="24"/>
        </w:rPr>
        <w:drawing>
          <wp:inline distB="0" distT="0" distL="0" distR="0">
            <wp:extent cx="914400" cy="1168400"/>
            <wp:effectExtent b="0" l="0" r="0" t="0"/>
            <wp:docPr id="60"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9144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A10">
      <w:pPr>
        <w:widowControl w:val="0"/>
        <w:numPr>
          <w:ilvl w:val="4"/>
          <w:numId w:val="103"/>
        </w:numPr>
        <w:shd w:fill="ffffff" w:val="clear"/>
        <w:spacing w:after="0" w:before="108" w:line="240" w:lineRule="auto"/>
        <w:ind w:left="3600" w:hanging="360"/>
        <w:rPr/>
      </w:pPr>
      <w:r w:rsidDel="00000000" w:rsidR="00000000" w:rsidRPr="00000000">
        <w:rPr>
          <w:color w:val="000000"/>
          <w:sz w:val="17"/>
          <w:szCs w:val="17"/>
          <w:rtl w:val="0"/>
        </w:rPr>
        <w:t xml:space="preserve">Time</w:t>
      </w:r>
      <w:r w:rsidDel="00000000" w:rsidR="00000000" w:rsidRPr="00000000">
        <w:rPr>
          <w:rtl w:val="0"/>
        </w:rPr>
      </w:r>
    </w:p>
    <w:p w:rsidR="00000000" w:rsidDel="00000000" w:rsidP="00000000" w:rsidRDefault="00000000" w:rsidRPr="00000000" w14:paraId="00000A11">
      <w:pPr>
        <w:widowControl w:val="0"/>
        <w:numPr>
          <w:ilvl w:val="0"/>
          <w:numId w:val="103"/>
        </w:numPr>
        <w:shd w:fill="ffffff" w:val="clear"/>
        <w:spacing w:after="0" w:before="108" w:line="240" w:lineRule="auto"/>
        <w:ind w:left="720" w:hanging="360"/>
        <w:rPr/>
      </w:pPr>
      <w:r w:rsidDel="00000000" w:rsidR="00000000" w:rsidRPr="00000000">
        <w:rPr>
          <w:color w:val="000000"/>
          <w:sz w:val="16"/>
          <w:szCs w:val="16"/>
          <w:rtl w:val="0"/>
        </w:rPr>
        <w:t xml:space="preserve">Fig. </w:t>
      </w:r>
      <w:r w:rsidDel="00000000" w:rsidR="00000000" w:rsidRPr="00000000">
        <w:rPr>
          <w:i w:val="1"/>
          <w:color w:val="000000"/>
          <w:sz w:val="16"/>
          <w:szCs w:val="16"/>
          <w:rtl w:val="0"/>
        </w:rPr>
        <w:t xml:space="preserve">4.2: TSie sigmoid growth curve</w:t>
      </w:r>
      <w:r w:rsidDel="00000000" w:rsidR="00000000" w:rsidRPr="00000000">
        <w:rPr>
          <w:rtl w:val="0"/>
        </w:rPr>
      </w:r>
    </w:p>
    <w:p w:rsidR="00000000" w:rsidDel="00000000" w:rsidP="00000000" w:rsidRDefault="00000000" w:rsidRPr="00000000" w14:paraId="00000A12">
      <w:pPr>
        <w:widowControl w:val="0"/>
        <w:numPr>
          <w:ilvl w:val="0"/>
          <w:numId w:val="103"/>
        </w:numPr>
        <w:shd w:fill="ffffff" w:val="clear"/>
        <w:spacing w:after="0" w:before="331" w:line="281" w:lineRule="auto"/>
        <w:ind w:left="450" w:hanging="90"/>
        <w:rPr/>
        <w:sectPr>
          <w:type w:val="continuous"/>
          <w:pgSz w:h="15840" w:w="12240" w:orient="portrait"/>
          <w:pgMar w:bottom="720" w:top="1440" w:left="990" w:right="990" w:header="720" w:footer="720"/>
        </w:sectPr>
      </w:pPr>
      <w:r w:rsidDel="00000000" w:rsidR="00000000" w:rsidRPr="00000000">
        <w:rPr>
          <w:color w:val="000000"/>
          <w:rtl w:val="0"/>
        </w:rPr>
        <w:t xml:space="preserve">This pattern is due to the fact that growth tends to be slow at first and then speeds up</w:t>
      </w:r>
      <w:r w:rsidDel="00000000" w:rsidR="00000000" w:rsidRPr="00000000">
        <w:rPr>
          <w:rtl w:val="0"/>
        </w:rPr>
      </w:r>
    </w:p>
    <w:p w:rsidR="00000000" w:rsidDel="00000000" w:rsidP="00000000" w:rsidRDefault="00000000" w:rsidRPr="00000000" w14:paraId="00000A13">
      <w:pPr>
        <w:shd w:fill="ffffff" w:val="clear"/>
        <w:spacing w:before="202" w:line="274" w:lineRule="auto"/>
        <w:jc w:val="both"/>
        <w:rPr>
          <w:color w:val="000000"/>
        </w:rPr>
      </w:pPr>
      <w:r w:rsidDel="00000000" w:rsidR="00000000" w:rsidRPr="00000000">
        <w:rPr>
          <w:color w:val="000000"/>
          <w:rtl w:val="0"/>
        </w:rPr>
        <w:t xml:space="preserve">    and finally slows down as adult size is reached. </w:t>
      </w:r>
    </w:p>
    <w:p w:rsidR="00000000" w:rsidDel="00000000" w:rsidP="00000000" w:rsidRDefault="00000000" w:rsidRPr="00000000" w14:paraId="00000A14">
      <w:pPr>
        <w:shd w:fill="ffffff" w:val="clear"/>
        <w:spacing w:before="202" w:line="274" w:lineRule="auto"/>
        <w:jc w:val="both"/>
        <w:rPr>
          <w:b w:val="1"/>
          <w:u w:val="single"/>
        </w:rPr>
      </w:pPr>
      <w:r w:rsidDel="00000000" w:rsidR="00000000" w:rsidRPr="00000000">
        <w:rPr>
          <w:color w:val="000000"/>
          <w:rtl w:val="0"/>
        </w:rPr>
        <w:t xml:space="preserve">    </w:t>
      </w:r>
      <w:r w:rsidDel="00000000" w:rsidR="00000000" w:rsidRPr="00000000">
        <w:rPr>
          <w:b w:val="1"/>
          <w:color w:val="000000"/>
          <w:u w:val="single"/>
          <w:rtl w:val="0"/>
        </w:rPr>
        <w:t xml:space="preserve">A sigmoid curve may therefore be divided into four parts.</w:t>
      </w:r>
      <w:r w:rsidDel="00000000" w:rsidR="00000000" w:rsidRPr="00000000">
        <w:rPr>
          <w:rtl w:val="0"/>
        </w:rPr>
      </w:r>
    </w:p>
    <w:p w:rsidR="00000000" w:rsidDel="00000000" w:rsidP="00000000" w:rsidRDefault="00000000" w:rsidRPr="00000000" w14:paraId="00000A15">
      <w:pPr>
        <w:shd w:fill="ffffff" w:val="clear"/>
        <w:tabs>
          <w:tab w:val="left" w:pos="482"/>
        </w:tabs>
        <w:spacing w:before="281" w:line="281" w:lineRule="auto"/>
        <w:rPr>
          <w:b w:val="1"/>
        </w:rPr>
      </w:pPr>
      <w:r w:rsidDel="00000000" w:rsidR="00000000" w:rsidRPr="00000000">
        <w:rPr>
          <w:b w:val="1"/>
          <w:color w:val="000000"/>
          <w:sz w:val="24"/>
          <w:szCs w:val="24"/>
          <w:rtl w:val="0"/>
        </w:rPr>
        <w:t xml:space="preserve">Lag phase (slow growth)</w:t>
      </w:r>
      <w:r w:rsidDel="00000000" w:rsidR="00000000" w:rsidRPr="00000000">
        <w:rPr>
          <w:rtl w:val="0"/>
        </w:rPr>
      </w:r>
    </w:p>
    <w:p w:rsidR="00000000" w:rsidDel="00000000" w:rsidP="00000000" w:rsidRDefault="00000000" w:rsidRPr="00000000" w14:paraId="00000A16">
      <w:pPr>
        <w:widowControl w:val="0"/>
        <w:numPr>
          <w:ilvl w:val="0"/>
          <w:numId w:val="103"/>
        </w:numPr>
        <w:shd w:fill="ffffff" w:val="clear"/>
        <w:spacing w:after="0" w:line="281" w:lineRule="auto"/>
        <w:ind w:left="720" w:hanging="360"/>
        <w:rPr/>
      </w:pPr>
      <w:r w:rsidDel="00000000" w:rsidR="00000000" w:rsidRPr="00000000">
        <w:rPr>
          <w:color w:val="000000"/>
          <w:rtl w:val="0"/>
        </w:rPr>
        <w:t xml:space="preserve">This is the initial phase during which little growth occurs. </w:t>
      </w:r>
      <w:r w:rsidDel="00000000" w:rsidR="00000000" w:rsidRPr="00000000">
        <w:rPr>
          <w:rtl w:val="0"/>
        </w:rPr>
      </w:r>
    </w:p>
    <w:p w:rsidR="00000000" w:rsidDel="00000000" w:rsidP="00000000" w:rsidRDefault="00000000" w:rsidRPr="00000000" w14:paraId="00000A17">
      <w:pPr>
        <w:widowControl w:val="0"/>
        <w:numPr>
          <w:ilvl w:val="0"/>
          <w:numId w:val="103"/>
        </w:numPr>
        <w:shd w:fill="ffffff" w:val="clear"/>
        <w:spacing w:after="0" w:line="281" w:lineRule="auto"/>
        <w:ind w:left="720" w:hanging="360"/>
        <w:rPr/>
      </w:pPr>
      <w:r w:rsidDel="00000000" w:rsidR="00000000" w:rsidRPr="00000000">
        <w:rPr>
          <w:color w:val="000000"/>
          <w:rtl w:val="0"/>
        </w:rPr>
        <w:t xml:space="preserve">The growth rate is slow due to various factors namely: </w:t>
      </w:r>
      <w:r w:rsidDel="00000000" w:rsidR="00000000" w:rsidRPr="00000000">
        <w:rPr>
          <w:rtl w:val="0"/>
        </w:rPr>
      </w:r>
    </w:p>
    <w:p w:rsidR="00000000" w:rsidDel="00000000" w:rsidP="00000000" w:rsidRDefault="00000000" w:rsidRPr="00000000" w14:paraId="00000A18">
      <w:pPr>
        <w:shd w:fill="ffffff" w:val="clear"/>
        <w:spacing w:line="281" w:lineRule="auto"/>
        <w:ind w:left="720" w:firstLine="0"/>
        <w:rPr/>
      </w:pPr>
      <w:r w:rsidDel="00000000" w:rsidR="00000000" w:rsidRPr="00000000">
        <w:rPr>
          <w:color w:val="000000"/>
          <w:rtl w:val="0"/>
        </w:rPr>
        <w:t xml:space="preserve">(i)   The number of cells dividing are few.</w:t>
      </w:r>
      <w:r w:rsidDel="00000000" w:rsidR="00000000" w:rsidRPr="00000000">
        <w:rPr>
          <w:rtl w:val="0"/>
        </w:rPr>
      </w:r>
    </w:p>
    <w:p w:rsidR="00000000" w:rsidDel="00000000" w:rsidP="00000000" w:rsidRDefault="00000000" w:rsidRPr="00000000" w14:paraId="00000A19">
      <w:pPr>
        <w:shd w:fill="ffffff" w:val="clear"/>
        <w:spacing w:line="281" w:lineRule="auto"/>
        <w:ind w:left="720" w:firstLine="0"/>
        <w:rPr/>
      </w:pPr>
      <w:r w:rsidDel="00000000" w:rsidR="00000000" w:rsidRPr="00000000">
        <w:rPr>
          <w:color w:val="000000"/>
          <w:rtl w:val="0"/>
        </w:rPr>
        <w:t xml:space="preserve">(ii)   The cells have not yet adjusted to the surrounding environmental factors.</w:t>
      </w:r>
      <w:r w:rsidDel="00000000" w:rsidR="00000000" w:rsidRPr="00000000">
        <w:rPr>
          <w:rtl w:val="0"/>
        </w:rPr>
      </w:r>
    </w:p>
    <w:p w:rsidR="00000000" w:rsidDel="00000000" w:rsidP="00000000" w:rsidRDefault="00000000" w:rsidRPr="00000000" w14:paraId="00000A1A">
      <w:pPr>
        <w:shd w:fill="ffffff" w:val="clear"/>
        <w:tabs>
          <w:tab w:val="left" w:pos="482"/>
        </w:tabs>
        <w:spacing w:before="166" w:line="259" w:lineRule="auto"/>
        <w:rPr/>
      </w:pPr>
      <w:r w:rsidDel="00000000" w:rsidR="00000000" w:rsidRPr="00000000">
        <w:rPr>
          <w:b w:val="1"/>
          <w:color w:val="000000"/>
          <w:sz w:val="23"/>
          <w:szCs w:val="23"/>
          <w:rtl w:val="0"/>
        </w:rPr>
        <w:t xml:space="preserve">Exponential phase </w:t>
      </w:r>
      <w:r w:rsidDel="00000000" w:rsidR="00000000" w:rsidRPr="00000000">
        <w:rPr>
          <w:color w:val="000000"/>
          <w:sz w:val="23"/>
          <w:szCs w:val="23"/>
          <w:rtl w:val="0"/>
        </w:rPr>
        <w:t xml:space="preserve">(log phase)</w:t>
      </w:r>
      <w:r w:rsidDel="00000000" w:rsidR="00000000" w:rsidRPr="00000000">
        <w:rPr>
          <w:rtl w:val="0"/>
        </w:rPr>
      </w:r>
    </w:p>
    <w:p w:rsidR="00000000" w:rsidDel="00000000" w:rsidP="00000000" w:rsidRDefault="00000000" w:rsidRPr="00000000" w14:paraId="00000A1B">
      <w:pPr>
        <w:widowControl w:val="0"/>
        <w:numPr>
          <w:ilvl w:val="0"/>
          <w:numId w:val="103"/>
        </w:numPr>
        <w:shd w:fill="ffffff" w:val="clear"/>
        <w:spacing w:after="0" w:line="259" w:lineRule="auto"/>
        <w:ind w:left="720" w:right="29" w:hanging="360"/>
        <w:jc w:val="both"/>
        <w:rPr/>
      </w:pPr>
      <w:r w:rsidDel="00000000" w:rsidR="00000000" w:rsidRPr="00000000">
        <w:rPr>
          <w:color w:val="000000"/>
          <w:rtl w:val="0"/>
        </w:rPr>
        <w:t xml:space="preserve">This is the second phase during which growth is rapid or proceeds exponentially. </w:t>
      </w:r>
      <w:r w:rsidDel="00000000" w:rsidR="00000000" w:rsidRPr="00000000">
        <w:rPr>
          <w:rtl w:val="0"/>
        </w:rPr>
      </w:r>
    </w:p>
    <w:p w:rsidR="00000000" w:rsidDel="00000000" w:rsidP="00000000" w:rsidRDefault="00000000" w:rsidRPr="00000000" w14:paraId="00000A1C">
      <w:pPr>
        <w:widowControl w:val="0"/>
        <w:numPr>
          <w:ilvl w:val="0"/>
          <w:numId w:val="103"/>
        </w:numPr>
        <w:shd w:fill="ffffff" w:val="clear"/>
        <w:spacing w:after="0" w:line="259" w:lineRule="auto"/>
        <w:ind w:left="720" w:right="29" w:hanging="360"/>
        <w:jc w:val="both"/>
        <w:rPr/>
      </w:pPr>
      <w:r w:rsidDel="00000000" w:rsidR="00000000" w:rsidRPr="00000000">
        <w:rPr>
          <w:color w:val="000000"/>
          <w:rtl w:val="0"/>
        </w:rPr>
        <w:t xml:space="preserve">During this phase the rate of growth is at its maximum and at any point, the rate of growth is proportional to the amount of material or numbers of cells of the organism already present. </w:t>
      </w:r>
      <w:r w:rsidDel="00000000" w:rsidR="00000000" w:rsidRPr="00000000">
        <w:rPr>
          <w:rtl w:val="0"/>
        </w:rPr>
      </w:r>
    </w:p>
    <w:p w:rsidR="00000000" w:rsidDel="00000000" w:rsidP="00000000" w:rsidRDefault="00000000" w:rsidRPr="00000000" w14:paraId="00000A1D">
      <w:pPr>
        <w:widowControl w:val="0"/>
        <w:numPr>
          <w:ilvl w:val="0"/>
          <w:numId w:val="103"/>
        </w:numPr>
        <w:shd w:fill="ffffff" w:val="clear"/>
        <w:spacing w:after="0" w:line="259" w:lineRule="auto"/>
        <w:ind w:left="720" w:right="29" w:hanging="360"/>
        <w:jc w:val="both"/>
        <w:rPr/>
      </w:pPr>
      <w:r w:rsidDel="00000000" w:rsidR="00000000" w:rsidRPr="00000000">
        <w:rPr>
          <w:color w:val="000000"/>
          <w:rtl w:val="0"/>
        </w:rPr>
        <w:t xml:space="preserve">This rapid growth is due to:</w:t>
      </w:r>
      <w:r w:rsidDel="00000000" w:rsidR="00000000" w:rsidRPr="00000000">
        <w:rPr>
          <w:rtl w:val="0"/>
        </w:rPr>
      </w:r>
    </w:p>
    <w:p w:rsidR="00000000" w:rsidDel="00000000" w:rsidP="00000000" w:rsidRDefault="00000000" w:rsidRPr="00000000" w14:paraId="00000A1E">
      <w:pPr>
        <w:shd w:fill="ffffff" w:val="clear"/>
        <w:spacing w:line="259" w:lineRule="auto"/>
        <w:ind w:left="720" w:right="29" w:firstLine="0"/>
        <w:jc w:val="both"/>
        <w:rPr/>
      </w:pPr>
      <w:r w:rsidDel="00000000" w:rsidR="00000000" w:rsidRPr="00000000">
        <w:rPr>
          <w:color w:val="000000"/>
          <w:rtl w:val="0"/>
        </w:rPr>
        <w:t xml:space="preserve">(i) An increase in number of cells dividing,2-4-8-16-32-64 following a geometric</w:t>
      </w:r>
      <w:r w:rsidDel="00000000" w:rsidR="00000000" w:rsidRPr="00000000">
        <w:rPr>
          <w:rtl w:val="0"/>
        </w:rPr>
        <w:t xml:space="preserve"> </w:t>
      </w:r>
      <w:r w:rsidDel="00000000" w:rsidR="00000000" w:rsidRPr="00000000">
        <w:rPr>
          <w:color w:val="000000"/>
          <w:rtl w:val="0"/>
        </w:rPr>
        <w:t xml:space="preserve">progression, </w:t>
      </w:r>
      <w:r w:rsidDel="00000000" w:rsidR="00000000" w:rsidRPr="00000000">
        <w:rPr>
          <w:rtl w:val="0"/>
        </w:rPr>
      </w:r>
    </w:p>
    <w:p w:rsidR="00000000" w:rsidDel="00000000" w:rsidP="00000000" w:rsidRDefault="00000000" w:rsidRPr="00000000" w14:paraId="00000A1F">
      <w:pPr>
        <w:shd w:fill="ffffff" w:val="clear"/>
        <w:spacing w:line="259" w:lineRule="auto"/>
        <w:ind w:left="720" w:firstLine="0"/>
        <w:rPr/>
      </w:pPr>
      <w:r w:rsidDel="00000000" w:rsidR="00000000" w:rsidRPr="00000000">
        <w:rPr>
          <w:color w:val="000000"/>
          <w:rtl w:val="0"/>
        </w:rPr>
        <w:t xml:space="preserve">(ii) Cells having adjusted to the new</w:t>
      </w:r>
      <w:r w:rsidDel="00000000" w:rsidR="00000000" w:rsidRPr="00000000">
        <w:rPr>
          <w:rtl w:val="0"/>
        </w:rPr>
        <w:t xml:space="preserve"> </w:t>
      </w:r>
      <w:r w:rsidDel="00000000" w:rsidR="00000000" w:rsidRPr="00000000">
        <w:rPr>
          <w:color w:val="000000"/>
          <w:rtl w:val="0"/>
        </w:rPr>
        <w:t xml:space="preserve">environment, </w:t>
      </w:r>
      <w:r w:rsidDel="00000000" w:rsidR="00000000" w:rsidRPr="00000000">
        <w:rPr>
          <w:rtl w:val="0"/>
        </w:rPr>
      </w:r>
    </w:p>
    <w:p w:rsidR="00000000" w:rsidDel="00000000" w:rsidP="00000000" w:rsidRDefault="00000000" w:rsidRPr="00000000" w14:paraId="00000A20">
      <w:pPr>
        <w:shd w:fill="ffffff" w:val="clear"/>
        <w:spacing w:line="259" w:lineRule="auto"/>
        <w:ind w:left="720" w:firstLine="0"/>
        <w:rPr/>
      </w:pPr>
      <w:r w:rsidDel="00000000" w:rsidR="00000000" w:rsidRPr="00000000">
        <w:rPr>
          <w:color w:val="000000"/>
          <w:rtl w:val="0"/>
        </w:rPr>
        <w:t xml:space="preserve">(iii)  Food and other factors are not limiting</w:t>
      </w:r>
      <w:r w:rsidDel="00000000" w:rsidR="00000000" w:rsidRPr="00000000">
        <w:rPr>
          <w:rtl w:val="0"/>
        </w:rPr>
        <w:t xml:space="preserve"> </w:t>
      </w:r>
      <w:r w:rsidDel="00000000" w:rsidR="00000000" w:rsidRPr="00000000">
        <w:rPr>
          <w:color w:val="000000"/>
          <w:sz w:val="23"/>
          <w:szCs w:val="23"/>
          <w:rtl w:val="0"/>
        </w:rPr>
        <w:t xml:space="preserve">hence cells are not competing for</w:t>
      </w:r>
      <w:r w:rsidDel="00000000" w:rsidR="00000000" w:rsidRPr="00000000">
        <w:rPr>
          <w:rtl w:val="0"/>
        </w:rPr>
        <w:t xml:space="preserve"> </w:t>
      </w:r>
      <w:r w:rsidDel="00000000" w:rsidR="00000000" w:rsidRPr="00000000">
        <w:rPr>
          <w:color w:val="000000"/>
          <w:rtl w:val="0"/>
        </w:rPr>
        <w:t xml:space="preserve">resources, </w:t>
      </w:r>
      <w:r w:rsidDel="00000000" w:rsidR="00000000" w:rsidRPr="00000000">
        <w:rPr>
          <w:rtl w:val="0"/>
        </w:rPr>
      </w:r>
    </w:p>
    <w:p w:rsidR="00000000" w:rsidDel="00000000" w:rsidP="00000000" w:rsidRDefault="00000000" w:rsidRPr="00000000" w14:paraId="00000A21">
      <w:pPr>
        <w:shd w:fill="ffffff" w:val="clear"/>
        <w:spacing w:line="259" w:lineRule="auto"/>
        <w:ind w:left="720" w:firstLine="0"/>
        <w:rPr/>
      </w:pPr>
      <w:r w:rsidDel="00000000" w:rsidR="00000000" w:rsidRPr="00000000">
        <w:rPr>
          <w:color w:val="000000"/>
          <w:rtl w:val="0"/>
        </w:rPr>
        <w:t xml:space="preserve">(iv)   The rate of cell increase being higher</w:t>
      </w:r>
      <w:r w:rsidDel="00000000" w:rsidR="00000000" w:rsidRPr="00000000">
        <w:rPr>
          <w:rtl w:val="0"/>
        </w:rPr>
        <w:t xml:space="preserve"> </w:t>
      </w:r>
      <w:r w:rsidDel="00000000" w:rsidR="00000000" w:rsidRPr="00000000">
        <w:rPr>
          <w:color w:val="000000"/>
          <w:rtl w:val="0"/>
        </w:rPr>
        <w:t xml:space="preserve">than the rate of cell death.</w:t>
      </w:r>
      <w:r w:rsidDel="00000000" w:rsidR="00000000" w:rsidRPr="00000000">
        <w:rPr>
          <w:rtl w:val="0"/>
        </w:rPr>
      </w:r>
    </w:p>
    <w:p w:rsidR="00000000" w:rsidDel="00000000" w:rsidP="00000000" w:rsidRDefault="00000000" w:rsidRPr="00000000" w14:paraId="00000A22">
      <w:pPr>
        <w:shd w:fill="ffffff" w:val="clear"/>
        <w:tabs>
          <w:tab w:val="left" w:pos="482"/>
        </w:tabs>
        <w:spacing w:before="252" w:line="266" w:lineRule="auto"/>
        <w:rPr/>
      </w:pPr>
      <w:r w:rsidDel="00000000" w:rsidR="00000000" w:rsidRPr="00000000">
        <w:rPr>
          <w:b w:val="1"/>
          <w:color w:val="000000"/>
          <w:sz w:val="23"/>
          <w:szCs w:val="23"/>
          <w:rtl w:val="0"/>
        </w:rPr>
        <w:t xml:space="preserve">Decelerating Phase</w:t>
      </w:r>
      <w:r w:rsidDel="00000000" w:rsidR="00000000" w:rsidRPr="00000000">
        <w:rPr>
          <w:rtl w:val="0"/>
        </w:rPr>
      </w:r>
    </w:p>
    <w:p w:rsidR="00000000" w:rsidDel="00000000" w:rsidP="00000000" w:rsidRDefault="00000000" w:rsidRPr="00000000" w14:paraId="00000A23">
      <w:pPr>
        <w:widowControl w:val="0"/>
        <w:numPr>
          <w:ilvl w:val="0"/>
          <w:numId w:val="103"/>
        </w:numPr>
        <w:shd w:fill="ffffff" w:val="clear"/>
        <w:spacing w:after="0" w:line="266" w:lineRule="auto"/>
        <w:ind w:left="720" w:right="58" w:hanging="360"/>
        <w:jc w:val="both"/>
        <w:rPr/>
      </w:pPr>
      <w:r w:rsidDel="00000000" w:rsidR="00000000" w:rsidRPr="00000000">
        <w:rPr>
          <w:color w:val="000000"/>
          <w:sz w:val="23"/>
          <w:szCs w:val="23"/>
          <w:rtl w:val="0"/>
        </w:rPr>
        <w:t xml:space="preserve">This is the third phase during which time growth becomes limited as a result of the effect of some internal or external factors, or the interaction of both. </w:t>
      </w:r>
      <w:r w:rsidDel="00000000" w:rsidR="00000000" w:rsidRPr="00000000">
        <w:rPr>
          <w:rtl w:val="0"/>
        </w:rPr>
      </w:r>
    </w:p>
    <w:p w:rsidR="00000000" w:rsidDel="00000000" w:rsidP="00000000" w:rsidRDefault="00000000" w:rsidRPr="00000000" w14:paraId="00000A24">
      <w:pPr>
        <w:widowControl w:val="0"/>
        <w:numPr>
          <w:ilvl w:val="0"/>
          <w:numId w:val="103"/>
        </w:numPr>
        <w:shd w:fill="ffffff" w:val="clear"/>
        <w:spacing w:after="0" w:line="266" w:lineRule="auto"/>
        <w:ind w:left="720" w:right="58" w:hanging="360"/>
        <w:jc w:val="both"/>
        <w:rPr/>
      </w:pPr>
      <w:r w:rsidDel="00000000" w:rsidR="00000000" w:rsidRPr="00000000">
        <w:rPr>
          <w:color w:val="000000"/>
          <w:sz w:val="23"/>
          <w:szCs w:val="23"/>
          <w:rtl w:val="0"/>
        </w:rPr>
        <w:t xml:space="preserve">The slow growth is due to: (</w:t>
      </w:r>
      <w:r w:rsidDel="00000000" w:rsidR="00000000" w:rsidRPr="00000000">
        <w:rPr>
          <w:rtl w:val="0"/>
        </w:rPr>
      </w:r>
    </w:p>
    <w:p w:rsidR="00000000" w:rsidDel="00000000" w:rsidP="00000000" w:rsidRDefault="00000000" w:rsidRPr="00000000" w14:paraId="00000A25">
      <w:pPr>
        <w:shd w:fill="ffffff" w:val="clear"/>
        <w:spacing w:line="266" w:lineRule="auto"/>
        <w:ind w:left="720" w:right="58" w:firstLine="0"/>
        <w:jc w:val="both"/>
        <w:rPr/>
      </w:pPr>
      <w:r w:rsidDel="00000000" w:rsidR="00000000" w:rsidRPr="00000000">
        <w:rPr>
          <w:color w:val="000000"/>
          <w:sz w:val="23"/>
          <w:szCs w:val="23"/>
          <w:rtl w:val="0"/>
        </w:rPr>
        <w:t xml:space="preserve">i) The fact that most cells are fully</w:t>
      </w:r>
      <w:r w:rsidDel="00000000" w:rsidR="00000000" w:rsidRPr="00000000">
        <w:rPr>
          <w:rtl w:val="0"/>
        </w:rPr>
        <w:t xml:space="preserve"> </w:t>
      </w:r>
      <w:r w:rsidDel="00000000" w:rsidR="00000000" w:rsidRPr="00000000">
        <w:rPr>
          <w:color w:val="000000"/>
          <w:rtl w:val="0"/>
        </w:rPr>
        <w:t xml:space="preserve">differentiated.</w:t>
      </w:r>
      <w:r w:rsidDel="00000000" w:rsidR="00000000" w:rsidRPr="00000000">
        <w:rPr>
          <w:rtl w:val="0"/>
        </w:rPr>
      </w:r>
    </w:p>
    <w:p w:rsidR="00000000" w:rsidDel="00000000" w:rsidP="00000000" w:rsidRDefault="00000000" w:rsidRPr="00000000" w14:paraId="00000A26">
      <w:pPr>
        <w:shd w:fill="ffffff" w:val="clear"/>
        <w:spacing w:line="266" w:lineRule="auto"/>
        <w:ind w:left="720" w:firstLine="0"/>
        <w:rPr/>
      </w:pPr>
      <w:r w:rsidDel="00000000" w:rsidR="00000000" w:rsidRPr="00000000">
        <w:rPr>
          <w:color w:val="000000"/>
          <w:rtl w:val="0"/>
        </w:rPr>
        <w:t xml:space="preserve">(ii)   Fewer ceils still dividing, </w:t>
      </w:r>
      <w:r w:rsidDel="00000000" w:rsidR="00000000" w:rsidRPr="00000000">
        <w:rPr>
          <w:rtl w:val="0"/>
        </w:rPr>
      </w:r>
    </w:p>
    <w:p w:rsidR="00000000" w:rsidDel="00000000" w:rsidP="00000000" w:rsidRDefault="00000000" w:rsidRPr="00000000" w14:paraId="00000A27">
      <w:pPr>
        <w:shd w:fill="ffffff" w:val="clear"/>
        <w:spacing w:line="266" w:lineRule="auto"/>
        <w:ind w:left="720" w:firstLine="0"/>
        <w:rPr/>
      </w:pPr>
      <w:r w:rsidDel="00000000" w:rsidR="00000000" w:rsidRPr="00000000">
        <w:rPr>
          <w:color w:val="000000"/>
          <w:rtl w:val="0"/>
        </w:rPr>
        <w:t xml:space="preserve">(iii)  Environmental factors (external and</w:t>
      </w:r>
      <w:r w:rsidDel="00000000" w:rsidR="00000000" w:rsidRPr="00000000">
        <w:rPr>
          <w:rtl w:val="0"/>
        </w:rPr>
        <w:t xml:space="preserve"> </w:t>
      </w:r>
      <w:r w:rsidDel="00000000" w:rsidR="00000000" w:rsidRPr="00000000">
        <w:rPr>
          <w:color w:val="000000"/>
          <w:sz w:val="23"/>
          <w:szCs w:val="23"/>
          <w:rtl w:val="0"/>
        </w:rPr>
        <w:t xml:space="preserve">internal) such as:</w:t>
      </w:r>
      <w:r w:rsidDel="00000000" w:rsidR="00000000" w:rsidRPr="00000000">
        <w:rPr>
          <w:rtl w:val="0"/>
        </w:rPr>
      </w:r>
    </w:p>
    <w:p w:rsidR="00000000" w:rsidDel="00000000" w:rsidP="00000000" w:rsidRDefault="00000000" w:rsidRPr="00000000" w14:paraId="00000A28">
      <w:pPr>
        <w:widowControl w:val="0"/>
        <w:numPr>
          <w:ilvl w:val="0"/>
          <w:numId w:val="103"/>
        </w:numPr>
        <w:shd w:fill="ffffff" w:val="clear"/>
        <w:spacing w:after="0" w:line="266" w:lineRule="auto"/>
        <w:ind w:left="720" w:hanging="360"/>
        <w:rPr/>
      </w:pPr>
      <w:r w:rsidDel="00000000" w:rsidR="00000000" w:rsidRPr="00000000">
        <w:rPr>
          <w:color w:val="000000"/>
          <w:sz w:val="23"/>
          <w:szCs w:val="23"/>
          <w:rtl w:val="0"/>
        </w:rPr>
        <w:t xml:space="preserve">shortage of oxygen and nutrients due to high demand by the increased number of cells.</w:t>
      </w:r>
      <w:r w:rsidDel="00000000" w:rsidR="00000000" w:rsidRPr="00000000">
        <w:rPr>
          <w:rtl w:val="0"/>
        </w:rPr>
      </w:r>
    </w:p>
    <w:p w:rsidR="00000000" w:rsidDel="00000000" w:rsidP="00000000" w:rsidRDefault="00000000" w:rsidRPr="00000000" w14:paraId="00000A29">
      <w:pPr>
        <w:widowControl w:val="0"/>
        <w:numPr>
          <w:ilvl w:val="0"/>
          <w:numId w:val="103"/>
        </w:numPr>
        <w:shd w:fill="ffffff" w:val="clear"/>
        <w:spacing w:after="0" w:before="209" w:line="259" w:lineRule="auto"/>
        <w:ind w:left="720" w:right="432" w:hanging="360"/>
        <w:rPr/>
      </w:pPr>
      <w:r w:rsidDel="00000000" w:rsidR="00000000" w:rsidRPr="00000000">
        <w:rPr>
          <w:color w:val="000000"/>
          <w:sz w:val="23"/>
          <w:szCs w:val="23"/>
          <w:rtl w:val="0"/>
        </w:rPr>
        <w:t xml:space="preserve">space is limited due to high number of cells.</w:t>
      </w:r>
      <w:r w:rsidDel="00000000" w:rsidR="00000000" w:rsidRPr="00000000">
        <w:rPr>
          <w:rtl w:val="0"/>
        </w:rPr>
      </w:r>
    </w:p>
    <w:p w:rsidR="00000000" w:rsidDel="00000000" w:rsidP="00000000" w:rsidRDefault="00000000" w:rsidRPr="00000000" w14:paraId="00000A2A">
      <w:pPr>
        <w:widowControl w:val="0"/>
        <w:numPr>
          <w:ilvl w:val="0"/>
          <w:numId w:val="103"/>
        </w:numPr>
        <w:shd w:fill="ffffff" w:val="clear"/>
        <w:spacing w:after="0" w:before="209" w:line="259" w:lineRule="auto"/>
        <w:ind w:left="720" w:right="432" w:hanging="360"/>
        <w:rPr/>
      </w:pPr>
      <w:r w:rsidDel="00000000" w:rsidR="00000000" w:rsidRPr="00000000">
        <w:rPr>
          <w:color w:val="000000"/>
          <w:sz w:val="23"/>
          <w:szCs w:val="23"/>
          <w:rtl w:val="0"/>
        </w:rPr>
        <w:t xml:space="preserve">accumulation of metabolic waste products inhibits growth.</w:t>
      </w:r>
      <w:r w:rsidDel="00000000" w:rsidR="00000000" w:rsidRPr="00000000">
        <w:rPr>
          <w:rtl w:val="0"/>
        </w:rPr>
      </w:r>
    </w:p>
    <w:p w:rsidR="00000000" w:rsidDel="00000000" w:rsidP="00000000" w:rsidRDefault="00000000" w:rsidRPr="00000000" w14:paraId="00000A2B">
      <w:pPr>
        <w:shd w:fill="ffffff" w:val="clear"/>
        <w:tabs>
          <w:tab w:val="left" w:pos="979"/>
        </w:tabs>
        <w:spacing w:line="259" w:lineRule="auto"/>
        <w:ind w:left="720" w:firstLine="0"/>
        <w:rPr>
          <w:color w:val="000000"/>
        </w:rPr>
      </w:pPr>
      <w:r w:rsidDel="00000000" w:rsidR="00000000" w:rsidRPr="00000000">
        <w:rPr>
          <w:color w:val="000000"/>
          <w:rtl w:val="0"/>
        </w:rPr>
        <w:t xml:space="preserve">limited acquisition of carbon (IV) oxide as in the case of plants.</w:t>
      </w:r>
    </w:p>
    <w:p w:rsidR="00000000" w:rsidDel="00000000" w:rsidP="00000000" w:rsidRDefault="00000000" w:rsidRPr="00000000" w14:paraId="00000A2C">
      <w:pPr>
        <w:shd w:fill="ffffff" w:val="clear"/>
        <w:spacing w:before="158" w:line="259" w:lineRule="auto"/>
        <w:rPr/>
      </w:pPr>
      <w:r w:rsidDel="00000000" w:rsidR="00000000" w:rsidRPr="00000000">
        <w:rPr>
          <w:b w:val="1"/>
          <w:color w:val="000000"/>
          <w:sz w:val="23"/>
          <w:szCs w:val="23"/>
          <w:rtl w:val="0"/>
        </w:rPr>
        <w:t xml:space="preserve">Plateau </w:t>
      </w:r>
      <w:r w:rsidDel="00000000" w:rsidR="00000000" w:rsidRPr="00000000">
        <w:rPr>
          <w:color w:val="000000"/>
          <w:sz w:val="23"/>
          <w:szCs w:val="23"/>
          <w:rtl w:val="0"/>
        </w:rPr>
        <w:t xml:space="preserve">(stationary) </w:t>
      </w:r>
      <w:r w:rsidDel="00000000" w:rsidR="00000000" w:rsidRPr="00000000">
        <w:rPr>
          <w:b w:val="1"/>
          <w:color w:val="000000"/>
          <w:sz w:val="23"/>
          <w:szCs w:val="23"/>
          <w:rtl w:val="0"/>
        </w:rPr>
        <w:t xml:space="preserve">phase</w:t>
      </w:r>
      <w:r w:rsidDel="00000000" w:rsidR="00000000" w:rsidRPr="00000000">
        <w:rPr>
          <w:rtl w:val="0"/>
        </w:rPr>
      </w:r>
    </w:p>
    <w:p w:rsidR="00000000" w:rsidDel="00000000" w:rsidP="00000000" w:rsidRDefault="00000000" w:rsidRPr="00000000" w14:paraId="00000A2D">
      <w:pPr>
        <w:widowControl w:val="0"/>
        <w:numPr>
          <w:ilvl w:val="0"/>
          <w:numId w:val="103"/>
        </w:numPr>
        <w:shd w:fill="ffffff" w:val="clear"/>
        <w:spacing w:after="0" w:line="259" w:lineRule="auto"/>
        <w:ind w:left="720" w:hanging="360"/>
        <w:rPr/>
      </w:pPr>
      <w:r w:rsidDel="00000000" w:rsidR="00000000" w:rsidRPr="00000000">
        <w:rPr>
          <w:color w:val="000000"/>
          <w:sz w:val="23"/>
          <w:szCs w:val="23"/>
          <w:rtl w:val="0"/>
        </w:rPr>
        <w:t xml:space="preserve">This is the phase which marks the period</w:t>
      </w:r>
      <w:r w:rsidDel="00000000" w:rsidR="00000000" w:rsidRPr="00000000">
        <w:rPr>
          <w:rtl w:val="0"/>
        </w:rPr>
        <w:t xml:space="preserve"> </w:t>
      </w:r>
      <w:r w:rsidDel="00000000" w:rsidR="00000000" w:rsidRPr="00000000">
        <w:rPr>
          <w:color w:val="000000"/>
          <w:rtl w:val="0"/>
        </w:rPr>
        <w:t xml:space="preserve">where overall growth has ceased and the</w:t>
      </w:r>
      <w:r w:rsidDel="00000000" w:rsidR="00000000" w:rsidRPr="00000000">
        <w:rPr>
          <w:rtl w:val="0"/>
        </w:rPr>
      </w:r>
    </w:p>
    <w:p w:rsidR="00000000" w:rsidDel="00000000" w:rsidP="00000000" w:rsidRDefault="00000000" w:rsidRPr="00000000" w14:paraId="00000A2E">
      <w:pPr>
        <w:shd w:fill="ffffff" w:val="clear"/>
        <w:spacing w:before="7" w:line="259" w:lineRule="auto"/>
        <w:ind w:left="720" w:firstLine="0"/>
        <w:rPr/>
      </w:pPr>
      <w:r w:rsidDel="00000000" w:rsidR="00000000" w:rsidRPr="00000000">
        <w:rPr>
          <w:color w:val="000000"/>
          <w:sz w:val="23"/>
          <w:szCs w:val="23"/>
          <w:rtl w:val="0"/>
        </w:rPr>
        <w:t xml:space="preserve">parameters under consideration remain</w:t>
      </w:r>
      <w:r w:rsidDel="00000000" w:rsidR="00000000" w:rsidRPr="00000000">
        <w:rPr>
          <w:rtl w:val="0"/>
        </w:rPr>
        <w:t xml:space="preserve"> </w:t>
      </w:r>
      <w:r w:rsidDel="00000000" w:rsidR="00000000" w:rsidRPr="00000000">
        <w:rPr>
          <w:color w:val="000000"/>
          <w:rtl w:val="0"/>
        </w:rPr>
        <w:t xml:space="preserve">constant.</w:t>
      </w:r>
      <w:r w:rsidDel="00000000" w:rsidR="00000000" w:rsidRPr="00000000">
        <w:rPr>
          <w:rtl w:val="0"/>
        </w:rPr>
      </w:r>
    </w:p>
    <w:p w:rsidR="00000000" w:rsidDel="00000000" w:rsidP="00000000" w:rsidRDefault="00000000" w:rsidRPr="00000000" w14:paraId="00000A2F">
      <w:pPr>
        <w:shd w:fill="ffffff" w:val="clear"/>
        <w:spacing w:line="259" w:lineRule="auto"/>
        <w:rPr>
          <w:b w:val="1"/>
          <w:sz w:val="24"/>
          <w:szCs w:val="24"/>
        </w:rPr>
      </w:pPr>
      <w:r w:rsidDel="00000000" w:rsidR="00000000" w:rsidRPr="00000000">
        <w:rPr>
          <w:b w:val="1"/>
          <w:color w:val="000000"/>
          <w:sz w:val="28"/>
          <w:szCs w:val="28"/>
          <w:rtl w:val="0"/>
        </w:rPr>
        <w:t xml:space="preserve">This is due to the fact that:</w:t>
      </w:r>
      <w:r w:rsidDel="00000000" w:rsidR="00000000" w:rsidRPr="00000000">
        <w:rPr>
          <w:rtl w:val="0"/>
        </w:rPr>
      </w:r>
    </w:p>
    <w:p w:rsidR="00000000" w:rsidDel="00000000" w:rsidP="00000000" w:rsidRDefault="00000000" w:rsidRPr="00000000" w14:paraId="00000A30">
      <w:pPr>
        <w:widowControl w:val="0"/>
        <w:numPr>
          <w:ilvl w:val="0"/>
          <w:numId w:val="103"/>
        </w:numPr>
        <w:shd w:fill="ffffff" w:val="clear"/>
        <w:spacing w:after="0" w:line="259" w:lineRule="auto"/>
        <w:ind w:left="720" w:hanging="360"/>
        <w:rPr/>
      </w:pPr>
      <w:r w:rsidDel="00000000" w:rsidR="00000000" w:rsidRPr="00000000">
        <w:rPr>
          <w:color w:val="000000"/>
          <w:rtl w:val="0"/>
        </w:rPr>
        <w:t xml:space="preserve">The rate of cell division equals the rate</w:t>
      </w:r>
      <w:r w:rsidDel="00000000" w:rsidR="00000000" w:rsidRPr="00000000">
        <w:rPr>
          <w:rtl w:val="0"/>
        </w:rPr>
        <w:t xml:space="preserve"> </w:t>
      </w:r>
      <w:r w:rsidDel="00000000" w:rsidR="00000000" w:rsidRPr="00000000">
        <w:rPr>
          <w:color w:val="000000"/>
          <w:rtl w:val="0"/>
        </w:rPr>
        <w:t xml:space="preserve">of cell death.</w:t>
      </w:r>
      <w:r w:rsidDel="00000000" w:rsidR="00000000" w:rsidRPr="00000000">
        <w:rPr>
          <w:rtl w:val="0"/>
        </w:rPr>
      </w:r>
    </w:p>
    <w:p w:rsidR="00000000" w:rsidDel="00000000" w:rsidP="00000000" w:rsidRDefault="00000000" w:rsidRPr="00000000" w14:paraId="00000A31">
      <w:pPr>
        <w:widowControl w:val="0"/>
        <w:numPr>
          <w:ilvl w:val="0"/>
          <w:numId w:val="103"/>
        </w:numPr>
        <w:shd w:fill="ffffff" w:val="clear"/>
        <w:spacing w:after="0" w:line="259" w:lineRule="auto"/>
        <w:ind w:left="720" w:right="7" w:hanging="360"/>
        <w:jc w:val="both"/>
        <w:rPr/>
      </w:pPr>
      <w:r w:rsidDel="00000000" w:rsidR="00000000" w:rsidRPr="00000000">
        <w:rPr>
          <w:color w:val="000000"/>
          <w:rtl w:val="0"/>
        </w:rPr>
        <w:t xml:space="preserve">Nearly </w:t>
      </w:r>
      <w:r w:rsidDel="00000000" w:rsidR="00000000" w:rsidRPr="00000000">
        <w:rPr>
          <w:i w:val="1"/>
          <w:color w:val="000000"/>
          <w:rtl w:val="0"/>
        </w:rPr>
        <w:t xml:space="preserve">all </w:t>
      </w:r>
      <w:r w:rsidDel="00000000" w:rsidR="00000000" w:rsidRPr="00000000">
        <w:rPr>
          <w:color w:val="000000"/>
          <w:rtl w:val="0"/>
        </w:rPr>
        <w:t xml:space="preserve">cells and tissues are fully differentiated, therefore there is </w:t>
      </w:r>
      <w:r w:rsidDel="00000000" w:rsidR="00000000" w:rsidRPr="00000000">
        <w:rPr>
          <w:i w:val="1"/>
          <w:color w:val="000000"/>
          <w:rtl w:val="0"/>
        </w:rPr>
        <w:t xml:space="preserve">no </w:t>
      </w:r>
      <w:r w:rsidDel="00000000" w:rsidR="00000000" w:rsidRPr="00000000">
        <w:rPr>
          <w:color w:val="000000"/>
          <w:rtl w:val="0"/>
        </w:rPr>
        <w:t xml:space="preserve">further increase in the number of cells.</w:t>
      </w:r>
      <w:r w:rsidDel="00000000" w:rsidR="00000000" w:rsidRPr="00000000">
        <w:rPr>
          <w:rtl w:val="0"/>
        </w:rPr>
      </w:r>
    </w:p>
    <w:p w:rsidR="00000000" w:rsidDel="00000000" w:rsidP="00000000" w:rsidRDefault="00000000" w:rsidRPr="00000000" w14:paraId="00000A32">
      <w:pPr>
        <w:widowControl w:val="0"/>
        <w:numPr>
          <w:ilvl w:val="0"/>
          <w:numId w:val="103"/>
        </w:numPr>
        <w:shd w:fill="ffffff" w:val="clear"/>
        <w:spacing w:after="0" w:line="259" w:lineRule="auto"/>
        <w:ind w:left="720" w:right="7" w:hanging="360"/>
        <w:jc w:val="both"/>
        <w:rPr/>
      </w:pPr>
      <w:r w:rsidDel="00000000" w:rsidR="00000000" w:rsidRPr="00000000">
        <w:rPr>
          <w:color w:val="000000"/>
          <w:rtl w:val="0"/>
        </w:rPr>
        <w:t xml:space="preserve">The nature of the curve during this phase may vary depending on the nature of the parameter, the species and the interns! factors. </w:t>
      </w:r>
      <w:r w:rsidDel="00000000" w:rsidR="00000000" w:rsidRPr="00000000">
        <w:rPr>
          <w:rtl w:val="0"/>
        </w:rPr>
      </w:r>
    </w:p>
    <w:p w:rsidR="00000000" w:rsidDel="00000000" w:rsidP="00000000" w:rsidRDefault="00000000" w:rsidRPr="00000000" w14:paraId="00000A33">
      <w:pPr>
        <w:widowControl w:val="0"/>
        <w:numPr>
          <w:ilvl w:val="0"/>
          <w:numId w:val="103"/>
        </w:numPr>
        <w:shd w:fill="ffffff" w:val="clear"/>
        <w:spacing w:after="0" w:line="259" w:lineRule="auto"/>
        <w:ind w:left="720" w:right="7" w:hanging="360"/>
        <w:jc w:val="both"/>
        <w:rPr/>
      </w:pPr>
      <w:r w:rsidDel="00000000" w:rsidR="00000000" w:rsidRPr="00000000">
        <w:rPr>
          <w:color w:val="000000"/>
          <w:rtl w:val="0"/>
        </w:rPr>
        <w:t xml:space="preserve">In some cases, the curve continue to increase slightly until organism dies as is the case monocotyledonous plants, man invertebrates, fish and certain reptiles. indicates positive growth. </w:t>
      </w:r>
      <w:r w:rsidDel="00000000" w:rsidR="00000000" w:rsidRPr="00000000">
        <w:rPr>
          <w:rtl w:val="0"/>
        </w:rPr>
      </w:r>
    </w:p>
    <w:p w:rsidR="00000000" w:rsidDel="00000000" w:rsidP="00000000" w:rsidRDefault="00000000" w:rsidRPr="00000000" w14:paraId="00000A34">
      <w:pPr>
        <w:widowControl w:val="0"/>
        <w:numPr>
          <w:ilvl w:val="0"/>
          <w:numId w:val="103"/>
        </w:numPr>
        <w:shd w:fill="ffffff" w:val="clear"/>
        <w:spacing w:after="0" w:line="259" w:lineRule="auto"/>
        <w:ind w:left="720" w:right="7" w:hanging="360"/>
        <w:jc w:val="both"/>
        <w:rPr/>
      </w:pPr>
      <w:r w:rsidDel="00000000" w:rsidR="00000000" w:rsidRPr="00000000">
        <w:rPr>
          <w:color w:val="000000"/>
          <w:rtl w:val="0"/>
        </w:rPr>
        <w:t xml:space="preserve">In some ot cases the curve flattens out indicating change in growth while other growth curv may tail off indicating a period of negat growth rate. </w:t>
      </w:r>
      <w:r w:rsidDel="00000000" w:rsidR="00000000" w:rsidRPr="00000000">
        <w:rPr>
          <w:rtl w:val="0"/>
        </w:rPr>
      </w:r>
    </w:p>
    <w:p w:rsidR="00000000" w:rsidDel="00000000" w:rsidP="00000000" w:rsidRDefault="00000000" w:rsidRPr="00000000" w14:paraId="00000A35">
      <w:pPr>
        <w:widowControl w:val="0"/>
        <w:numPr>
          <w:ilvl w:val="0"/>
          <w:numId w:val="103"/>
        </w:numPr>
        <w:shd w:fill="ffffff" w:val="clear"/>
        <w:spacing w:after="0" w:line="259" w:lineRule="auto"/>
        <w:ind w:left="720" w:right="7" w:hanging="360"/>
        <w:jc w:val="both"/>
        <w:rPr/>
      </w:pPr>
      <w:r w:rsidDel="00000000" w:rsidR="00000000" w:rsidRPr="00000000">
        <w:rPr>
          <w:color w:val="000000"/>
          <w:rtl w:val="0"/>
        </w:rPr>
        <w:t xml:space="preserve">This negative pattern characteristic of many mammals includi humans and is a sign of physical senesee associated with increasing age.</w:t>
      </w:r>
      <w:r w:rsidDel="00000000" w:rsidR="00000000" w:rsidRPr="00000000">
        <w:rPr>
          <w:rtl w:val="0"/>
        </w:rPr>
      </w:r>
    </w:p>
    <w:p w:rsidR="00000000" w:rsidDel="00000000" w:rsidP="00000000" w:rsidRDefault="00000000" w:rsidRPr="00000000" w14:paraId="00000A36">
      <w:pPr>
        <w:shd w:fill="ffffff" w:val="clear"/>
        <w:spacing w:before="158" w:lineRule="auto"/>
        <w:ind w:left="497" w:firstLine="0"/>
        <w:rPr>
          <w:b w:val="1"/>
          <w:color w:val="000000"/>
          <w:sz w:val="25"/>
          <w:szCs w:val="25"/>
        </w:rPr>
      </w:pPr>
      <w:r w:rsidDel="00000000" w:rsidR="00000000" w:rsidRPr="00000000">
        <w:rPr>
          <w:rtl w:val="0"/>
        </w:rPr>
      </w:r>
    </w:p>
    <w:p w:rsidR="00000000" w:rsidDel="00000000" w:rsidP="00000000" w:rsidRDefault="00000000" w:rsidRPr="00000000" w14:paraId="00000A37">
      <w:pPr>
        <w:widowControl w:val="0"/>
        <w:numPr>
          <w:ilvl w:val="0"/>
          <w:numId w:val="103"/>
        </w:numPr>
        <w:shd w:fill="ffffff" w:val="clear"/>
        <w:spacing w:after="0" w:before="158" w:line="240" w:lineRule="auto"/>
        <w:ind w:left="720" w:hanging="360"/>
        <w:rPr/>
      </w:pPr>
      <w:r w:rsidDel="00000000" w:rsidR="00000000" w:rsidRPr="00000000">
        <w:rPr>
          <w:b w:val="1"/>
          <w:color w:val="000000"/>
          <w:sz w:val="25"/>
          <w:szCs w:val="25"/>
          <w:rtl w:val="0"/>
        </w:rPr>
        <w:t xml:space="preserve">Study Question 3</w:t>
      </w:r>
      <w:r w:rsidDel="00000000" w:rsidR="00000000" w:rsidRPr="00000000">
        <w:rPr>
          <w:rtl w:val="0"/>
        </w:rPr>
      </w:r>
    </w:p>
    <w:p w:rsidR="00000000" w:rsidDel="00000000" w:rsidP="00000000" w:rsidRDefault="00000000" w:rsidRPr="00000000" w14:paraId="00000A38">
      <w:pPr>
        <w:widowControl w:val="0"/>
        <w:numPr>
          <w:ilvl w:val="0"/>
          <w:numId w:val="103"/>
        </w:numPr>
        <w:pBdr>
          <w:bottom w:color="000000" w:space="1" w:sz="8" w:val="single"/>
        </w:pBdr>
        <w:shd w:fill="ffffff" w:val="clear"/>
        <w:spacing w:after="0" w:before="266" w:line="266" w:lineRule="auto"/>
        <w:ind w:left="720" w:right="432"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What happens during the following; log and stationary phases of growth?</w:t>
      </w:r>
      <w:r w:rsidDel="00000000" w:rsidR="00000000" w:rsidRPr="00000000">
        <w:rPr>
          <w:rtl w:val="0"/>
        </w:rPr>
      </w:r>
    </w:p>
    <w:p w:rsidR="00000000" w:rsidDel="00000000" w:rsidP="00000000" w:rsidRDefault="00000000" w:rsidRPr="00000000" w14:paraId="00000A39">
      <w:pPr>
        <w:widowControl w:val="0"/>
        <w:numPr>
          <w:ilvl w:val="0"/>
          <w:numId w:val="103"/>
        </w:numPr>
        <w:shd w:fill="ffffff" w:val="clear"/>
        <w:spacing w:after="0" w:before="14" w:line="259" w:lineRule="auto"/>
        <w:ind w:left="720" w:right="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However, the sigmoid curve does not to all organisms, for example, arthropods. </w:t>
      </w:r>
      <w:r w:rsidDel="00000000" w:rsidR="00000000" w:rsidRPr="00000000">
        <w:rPr>
          <w:rtl w:val="0"/>
        </w:rPr>
      </w:r>
    </w:p>
    <w:p w:rsidR="00000000" w:rsidDel="00000000" w:rsidP="00000000" w:rsidRDefault="00000000" w:rsidRPr="00000000" w14:paraId="00000A3A">
      <w:pPr>
        <w:widowControl w:val="0"/>
        <w:numPr>
          <w:ilvl w:val="0"/>
          <w:numId w:val="103"/>
        </w:numPr>
        <w:shd w:fill="ffffff" w:val="clear"/>
        <w:spacing w:after="0" w:before="14" w:line="259" w:lineRule="auto"/>
        <w:ind w:left="720" w:right="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I insects, growth takes place at intervals-volume changes are plotted against time., different curve is obtained. </w:t>
      </w:r>
      <w:r w:rsidDel="00000000" w:rsidR="00000000" w:rsidRPr="00000000">
        <w:rPr>
          <w:rtl w:val="0"/>
        </w:rPr>
      </w:r>
    </w:p>
    <w:p w:rsidR="00000000" w:rsidDel="00000000" w:rsidP="00000000" w:rsidRDefault="00000000" w:rsidRPr="00000000" w14:paraId="00000A3B">
      <w:pPr>
        <w:widowControl w:val="0"/>
        <w:numPr>
          <w:ilvl w:val="0"/>
          <w:numId w:val="103"/>
        </w:numPr>
        <w:shd w:fill="ffffff" w:val="clear"/>
        <w:spacing w:after="0" w:before="14" w:line="259" w:lineRule="auto"/>
        <w:ind w:left="720" w:right="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This is cal intermittent growth curve. See figure 43, </w:t>
      </w:r>
      <w:r w:rsidDel="00000000" w:rsidR="00000000" w:rsidRPr="00000000">
        <w:rPr>
          <w:rtl w:val="0"/>
        </w:rPr>
      </w:r>
    </w:p>
    <w:p w:rsidR="00000000" w:rsidDel="00000000" w:rsidP="00000000" w:rsidRDefault="00000000" w:rsidRPr="00000000" w14:paraId="00000A3C">
      <w:pPr>
        <w:widowControl w:val="0"/>
        <w:numPr>
          <w:ilvl w:val="0"/>
          <w:numId w:val="103"/>
        </w:numPr>
        <w:shd w:fill="ffffff" w:val="clear"/>
        <w:spacing w:after="0" w:before="14" w:line="259" w:lineRule="auto"/>
        <w:ind w:left="720" w:right="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The intermittent growth in insects is due to the fact that they have an exoskeleton and hence growth is possible only when it is shed. </w:t>
      </w:r>
      <w:r w:rsidDel="00000000" w:rsidR="00000000" w:rsidRPr="00000000">
        <w:rPr>
          <w:rtl w:val="0"/>
        </w:rPr>
      </w:r>
    </w:p>
    <w:p w:rsidR="00000000" w:rsidDel="00000000" w:rsidP="00000000" w:rsidRDefault="00000000" w:rsidRPr="00000000" w14:paraId="00000A3D">
      <w:pPr>
        <w:widowControl w:val="0"/>
        <w:numPr>
          <w:ilvl w:val="0"/>
          <w:numId w:val="103"/>
        </w:numPr>
        <w:shd w:fill="ffffff" w:val="clear"/>
        <w:spacing w:after="0" w:before="14" w:line="259" w:lineRule="auto"/>
        <w:ind w:left="720" w:right="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This shedding process is known as </w:t>
      </w:r>
      <w:r w:rsidDel="00000000" w:rsidR="00000000" w:rsidRPr="00000000">
        <w:rPr>
          <w:rFonts w:ascii="Times New Roman" w:cs="Times New Roman" w:eastAsia="Times New Roman" w:hAnsi="Times New Roman"/>
          <w:b w:val="1"/>
          <w:color w:val="000000"/>
          <w:sz w:val="23"/>
          <w:szCs w:val="23"/>
          <w:rtl w:val="0"/>
        </w:rPr>
        <w:t xml:space="preserve">moulting </w:t>
      </w:r>
      <w:r w:rsidDel="00000000" w:rsidR="00000000" w:rsidRPr="00000000">
        <w:rPr>
          <w:rFonts w:ascii="Times New Roman" w:cs="Times New Roman" w:eastAsia="Times New Roman" w:hAnsi="Times New Roman"/>
          <w:color w:val="000000"/>
          <w:sz w:val="23"/>
          <w:szCs w:val="23"/>
          <w:rtl w:val="0"/>
        </w:rPr>
        <w:t xml:space="preserve">or </w:t>
      </w:r>
      <w:r w:rsidDel="00000000" w:rsidR="00000000" w:rsidRPr="00000000">
        <w:rPr>
          <w:rFonts w:ascii="Times New Roman" w:cs="Times New Roman" w:eastAsia="Times New Roman" w:hAnsi="Times New Roman"/>
          <w:b w:val="1"/>
          <w:color w:val="000000"/>
          <w:sz w:val="23"/>
          <w:szCs w:val="23"/>
          <w:rtl w:val="0"/>
        </w:rPr>
        <w:t xml:space="preserve">ecdysis. </w:t>
      </w:r>
      <w:r w:rsidDel="00000000" w:rsidR="00000000" w:rsidRPr="00000000">
        <w:rPr>
          <w:rtl w:val="0"/>
        </w:rPr>
      </w:r>
    </w:p>
    <w:p w:rsidR="00000000" w:rsidDel="00000000" w:rsidP="00000000" w:rsidRDefault="00000000" w:rsidRPr="00000000" w14:paraId="00000A3E">
      <w:pPr>
        <w:widowControl w:val="0"/>
        <w:numPr>
          <w:ilvl w:val="0"/>
          <w:numId w:val="103"/>
        </w:numPr>
        <w:shd w:fill="ffffff" w:val="clear"/>
        <w:spacing w:after="0" w:before="14" w:line="259" w:lineRule="auto"/>
        <w:ind w:left="720" w:right="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However, cell division continues to take place during the inter-moult phase but the expansion of tissues is limited by the unshed exoskeleton.</w:t>
      </w:r>
      <w:r w:rsidDel="00000000" w:rsidR="00000000" w:rsidRPr="00000000">
        <w:rPr>
          <w:rtl w:val="0"/>
        </w:rPr>
      </w:r>
    </w:p>
    <w:p w:rsidR="00000000" w:rsidDel="00000000" w:rsidP="00000000" w:rsidRDefault="00000000" w:rsidRPr="00000000" w14:paraId="00000A3F">
      <w:pPr>
        <w:ind w:left="720" w:firstLine="0"/>
        <w:rPr>
          <w:i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69900" cy="381000"/>
            <wp:effectExtent b="0" l="0" r="0" t="0"/>
            <wp:docPr id="6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699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A40">
      <w:pPr>
        <w:widowControl w:val="0"/>
        <w:numPr>
          <w:ilvl w:val="1"/>
          <w:numId w:val="103"/>
        </w:numPr>
        <w:shd w:fill="ffffff" w:val="clear"/>
        <w:spacing w:after="0" w:before="252" w:line="240" w:lineRule="auto"/>
        <w:ind w:left="1440" w:hanging="360"/>
        <w:rPr/>
      </w:pPr>
      <w:r w:rsidDel="00000000" w:rsidR="00000000" w:rsidRPr="00000000">
        <w:rPr>
          <w:b w:val="1"/>
          <w:i w:val="1"/>
          <w:color w:val="505050"/>
          <w:sz w:val="25"/>
          <w:szCs w:val="25"/>
          <w:rtl w:val="0"/>
        </w:rPr>
        <w:t xml:space="preserve">Practical Activity I: Project</w:t>
      </w:r>
      <w:r w:rsidDel="00000000" w:rsidR="00000000" w:rsidRPr="00000000">
        <w:rPr>
          <w:rtl w:val="0"/>
        </w:rPr>
      </w:r>
    </w:p>
    <w:p w:rsidR="00000000" w:rsidDel="00000000" w:rsidP="00000000" w:rsidRDefault="00000000" w:rsidRPr="00000000" w14:paraId="00000A41">
      <w:pPr>
        <w:shd w:fill="ffffff" w:val="clear"/>
        <w:spacing w:before="79" w:lineRule="auto"/>
        <w:ind w:left="720" w:firstLine="0"/>
        <w:rPr/>
      </w:pPr>
      <w:r w:rsidDel="00000000" w:rsidR="00000000" w:rsidRPr="00000000">
        <w:rPr>
          <w:rtl w:val="0"/>
        </w:rPr>
      </w:r>
    </w:p>
    <w:p w:rsidR="00000000" w:rsidDel="00000000" w:rsidP="00000000" w:rsidRDefault="00000000" w:rsidRPr="00000000" w14:paraId="00000A42">
      <w:pPr>
        <w:shd w:fill="ffffff" w:val="clear"/>
        <w:spacing w:before="79" w:lineRule="auto"/>
        <w:ind w:left="720" w:firstLine="0"/>
        <w:rPr/>
      </w:pPr>
      <w:r w:rsidDel="00000000" w:rsidR="00000000" w:rsidRPr="00000000">
        <w:rPr>
          <w:rtl w:val="0"/>
        </w:rPr>
      </w:r>
    </w:p>
    <w:p w:rsidR="00000000" w:rsidDel="00000000" w:rsidP="00000000" w:rsidRDefault="00000000" w:rsidRPr="00000000" w14:paraId="00000A43">
      <w:pPr>
        <w:shd w:fill="ffffff" w:val="clear"/>
        <w:spacing w:before="79" w:lineRule="auto"/>
        <w:ind w:left="720" w:firstLine="0"/>
        <w:rPr/>
      </w:pPr>
      <w:r w:rsidDel="00000000" w:rsidR="00000000" w:rsidRPr="00000000">
        <w:rPr>
          <w:b w:val="1"/>
          <w:i w:val="1"/>
          <w:color w:val="000000"/>
          <w:sz w:val="23"/>
          <w:szCs w:val="23"/>
          <w:rtl w:val="0"/>
        </w:rPr>
        <w:t xml:space="preserve">To measure the growth of a plant</w:t>
      </w:r>
      <w:r w:rsidDel="00000000" w:rsidR="00000000" w:rsidRPr="00000000">
        <w:rPr>
          <w:rtl w:val="0"/>
        </w:rPr>
      </w:r>
    </w:p>
    <w:p w:rsidR="00000000" w:rsidDel="00000000" w:rsidP="00000000" w:rsidRDefault="00000000" w:rsidRPr="00000000" w14:paraId="00000A44">
      <w:pPr>
        <w:shd w:fill="ffffff" w:val="clear"/>
        <w:spacing w:before="274" w:line="259" w:lineRule="auto"/>
        <w:ind w:left="720" w:firstLine="0"/>
        <w:rPr/>
      </w:pPr>
      <w:r w:rsidDel="00000000" w:rsidR="00000000" w:rsidRPr="00000000">
        <w:rPr>
          <w:b w:val="1"/>
          <w:i w:val="1"/>
          <w:color w:val="000000"/>
          <w:sz w:val="23"/>
          <w:szCs w:val="23"/>
          <w:rtl w:val="0"/>
        </w:rPr>
        <w:t xml:space="preserve">Requirements</w:t>
      </w:r>
      <w:r w:rsidDel="00000000" w:rsidR="00000000" w:rsidRPr="00000000">
        <w:rPr>
          <w:rtl w:val="0"/>
        </w:rPr>
      </w:r>
    </w:p>
    <w:p w:rsidR="00000000" w:rsidDel="00000000" w:rsidP="00000000" w:rsidRDefault="00000000" w:rsidRPr="00000000" w14:paraId="00000A45">
      <w:pPr>
        <w:widowControl w:val="0"/>
        <w:numPr>
          <w:ilvl w:val="0"/>
          <w:numId w:val="103"/>
        </w:numPr>
        <w:shd w:fill="ffffff" w:val="clear"/>
        <w:spacing w:after="0" w:line="259" w:lineRule="auto"/>
        <w:ind w:left="720" w:hanging="360"/>
        <w:rPr/>
      </w:pPr>
      <w:r w:rsidDel="00000000" w:rsidR="00000000" w:rsidRPr="00000000">
        <w:rPr>
          <w:i w:val="1"/>
          <w:color w:val="000000"/>
          <w:sz w:val="23"/>
          <w:szCs w:val="23"/>
          <w:rtl w:val="0"/>
        </w:rPr>
        <w:t xml:space="preserve">Small plots/boxes, meter rule and seeds of beans (or green grams, peas, maize),</w:t>
      </w:r>
      <w:r w:rsidDel="00000000" w:rsidR="00000000" w:rsidRPr="00000000">
        <w:rPr>
          <w:rtl w:val="0"/>
        </w:rPr>
      </w:r>
    </w:p>
    <w:p w:rsidR="00000000" w:rsidDel="00000000" w:rsidP="00000000" w:rsidRDefault="00000000" w:rsidRPr="00000000" w14:paraId="00000A46">
      <w:pPr>
        <w:shd w:fill="ffffff" w:val="clear"/>
        <w:spacing w:before="238" w:line="274" w:lineRule="auto"/>
        <w:ind w:left="720" w:firstLine="0"/>
        <w:rPr/>
      </w:pPr>
      <w:r w:rsidDel="00000000" w:rsidR="00000000" w:rsidRPr="00000000">
        <w:rPr>
          <w:b w:val="1"/>
          <w:i w:val="1"/>
          <w:color w:val="000000"/>
          <w:sz w:val="23"/>
          <w:szCs w:val="23"/>
          <w:rtl w:val="0"/>
        </w:rPr>
        <w:t xml:space="preserve">Procedure</w:t>
      </w:r>
      <w:r w:rsidDel="00000000" w:rsidR="00000000" w:rsidRPr="00000000">
        <w:rPr>
          <w:rtl w:val="0"/>
        </w:rPr>
      </w:r>
    </w:p>
    <w:p w:rsidR="00000000" w:rsidDel="00000000" w:rsidP="00000000" w:rsidRDefault="00000000" w:rsidRPr="00000000" w14:paraId="00000A47">
      <w:pPr>
        <w:widowControl w:val="0"/>
        <w:numPr>
          <w:ilvl w:val="0"/>
          <w:numId w:val="103"/>
        </w:numPr>
        <w:shd w:fill="ffffff" w:val="clear"/>
        <w:spacing w:after="0" w:line="240" w:lineRule="auto"/>
        <w:ind w:left="720" w:hanging="360"/>
        <w:jc w:val="center"/>
        <w:rPr/>
      </w:pPr>
      <w:r w:rsidDel="00000000" w:rsidR="00000000" w:rsidRPr="00000000">
        <w:rPr>
          <w:i w:val="1"/>
          <w:color w:val="000000"/>
          <w:sz w:val="19"/>
          <w:szCs w:val="19"/>
          <w:rtl w:val="0"/>
        </w:rPr>
        <w:t xml:space="preserve">.</w:t>
      </w:r>
      <w:r w:rsidDel="00000000" w:rsidR="00000000" w:rsidRPr="00000000">
        <w:rPr>
          <w:rtl w:val="0"/>
        </w:rPr>
      </w:r>
    </w:p>
    <w:p w:rsidR="00000000" w:rsidDel="00000000" w:rsidP="00000000" w:rsidRDefault="00000000" w:rsidRPr="00000000" w14:paraId="00000A48">
      <w:pPr>
        <w:widowControl w:val="0"/>
        <w:numPr>
          <w:ilvl w:val="0"/>
          <w:numId w:val="103"/>
        </w:numPr>
        <w:shd w:fill="ffffff" w:val="clear"/>
        <w:spacing w:after="0" w:line="274" w:lineRule="auto"/>
        <w:ind w:left="720" w:hanging="360"/>
        <w:rPr>
          <w:i w:val="1"/>
          <w:color w:val="000000"/>
          <w:sz w:val="23"/>
          <w:szCs w:val="23"/>
        </w:rPr>
      </w:pPr>
      <w:r w:rsidDel="00000000" w:rsidR="00000000" w:rsidRPr="00000000">
        <w:rPr>
          <w:i w:val="1"/>
          <w:color w:val="000000"/>
          <w:sz w:val="23"/>
          <w:szCs w:val="23"/>
          <w:rtl w:val="0"/>
        </w:rPr>
        <w:t xml:space="preserve">Place some soil in the box or prepare a small plot outside the laboratory.</w:t>
      </w:r>
    </w:p>
    <w:p w:rsidR="00000000" w:rsidDel="00000000" w:rsidP="00000000" w:rsidRDefault="00000000" w:rsidRPr="00000000" w14:paraId="00000A49">
      <w:pPr>
        <w:shd w:fill="ffffff" w:val="clear"/>
        <w:spacing w:line="274" w:lineRule="auto"/>
        <w:rPr>
          <w:i w:val="1"/>
          <w:color w:val="000000"/>
          <w:sz w:val="23"/>
          <w:szCs w:val="23"/>
        </w:rPr>
      </w:pPr>
      <w:r w:rsidDel="00000000" w:rsidR="00000000" w:rsidRPr="00000000">
        <w:rPr>
          <w:rtl w:val="0"/>
        </w:rPr>
      </w:r>
    </w:p>
    <w:p w:rsidR="00000000" w:rsidDel="00000000" w:rsidP="00000000" w:rsidRDefault="00000000" w:rsidRPr="00000000" w14:paraId="00000A4A">
      <w:pPr>
        <w:shd w:fill="ffffff" w:val="clear"/>
        <w:spacing w:line="274" w:lineRule="auto"/>
        <w:rPr>
          <w:i w:val="1"/>
          <w:color w:val="000000"/>
          <w:sz w:val="23"/>
          <w:szCs w:val="23"/>
        </w:rPr>
      </w:pPr>
      <w:r w:rsidDel="00000000" w:rsidR="00000000" w:rsidRPr="00000000">
        <w:rPr>
          <w:i w:val="1"/>
          <w:color w:val="000000"/>
          <w:sz w:val="23"/>
          <w:szCs w:val="23"/>
          <w:rtl w:val="0"/>
        </w:rPr>
        <w:t xml:space="preserve">Plant some seeds in the box and place it in a suitable place outside the laboratory (or plant the </w:t>
      </w:r>
    </w:p>
    <w:p w:rsidR="00000000" w:rsidDel="00000000" w:rsidP="00000000" w:rsidRDefault="00000000" w:rsidRPr="00000000" w14:paraId="00000A4B">
      <w:pPr>
        <w:shd w:fill="ffffff" w:val="clear"/>
        <w:spacing w:line="274" w:lineRule="auto"/>
        <w:rPr>
          <w:i w:val="1"/>
          <w:color w:val="000000"/>
          <w:sz w:val="23"/>
          <w:szCs w:val="23"/>
        </w:rPr>
      </w:pPr>
      <w:r w:rsidDel="00000000" w:rsidR="00000000" w:rsidRPr="00000000">
        <w:rPr>
          <w:i w:val="1"/>
          <w:color w:val="000000"/>
          <w:sz w:val="23"/>
          <w:szCs w:val="23"/>
          <w:rtl w:val="0"/>
        </w:rPr>
        <w:t xml:space="preserve">             seeds in your plot). </w:t>
      </w:r>
    </w:p>
    <w:p w:rsidR="00000000" w:rsidDel="00000000" w:rsidP="00000000" w:rsidRDefault="00000000" w:rsidRPr="00000000" w14:paraId="00000A4C">
      <w:pPr>
        <w:widowControl w:val="0"/>
        <w:numPr>
          <w:ilvl w:val="0"/>
          <w:numId w:val="103"/>
        </w:numPr>
        <w:shd w:fill="ffffff" w:val="clear"/>
        <w:spacing w:after="0" w:line="274" w:lineRule="auto"/>
        <w:ind w:left="720" w:hanging="360"/>
        <w:rPr>
          <w:i w:val="1"/>
          <w:color w:val="000000"/>
          <w:sz w:val="23"/>
          <w:szCs w:val="23"/>
        </w:rPr>
      </w:pPr>
      <w:r w:rsidDel="00000000" w:rsidR="00000000" w:rsidRPr="00000000">
        <w:rPr>
          <w:i w:val="1"/>
          <w:color w:val="000000"/>
          <w:sz w:val="23"/>
          <w:szCs w:val="23"/>
          <w:rtl w:val="0"/>
        </w:rPr>
        <w:t xml:space="preserve">Water the seeds daily. </w:t>
      </w:r>
    </w:p>
    <w:p w:rsidR="00000000" w:rsidDel="00000000" w:rsidP="00000000" w:rsidRDefault="00000000" w:rsidRPr="00000000" w14:paraId="00000A4D">
      <w:pPr>
        <w:widowControl w:val="0"/>
        <w:numPr>
          <w:ilvl w:val="0"/>
          <w:numId w:val="103"/>
        </w:numPr>
        <w:shd w:fill="ffffff" w:val="clear"/>
        <w:spacing w:after="0" w:line="274" w:lineRule="auto"/>
        <w:ind w:left="720" w:hanging="360"/>
        <w:rPr/>
      </w:pPr>
      <w:r w:rsidDel="00000000" w:rsidR="00000000" w:rsidRPr="00000000">
        <w:rPr>
          <w:i w:val="1"/>
          <w:color w:val="000000"/>
          <w:sz w:val="23"/>
          <w:szCs w:val="23"/>
          <w:rtl w:val="0"/>
        </w:rPr>
        <w:t xml:space="preserve">Observe the box/plot daily and note the day the seedlings emerge out of the soil. </w:t>
      </w:r>
      <w:r w:rsidDel="00000000" w:rsidR="00000000" w:rsidRPr="00000000">
        <w:rPr>
          <w:rtl w:val="0"/>
        </w:rPr>
      </w:r>
    </w:p>
    <w:p w:rsidR="00000000" w:rsidDel="00000000" w:rsidP="00000000" w:rsidRDefault="00000000" w:rsidRPr="00000000" w14:paraId="00000A4E">
      <w:pPr>
        <w:widowControl w:val="0"/>
        <w:numPr>
          <w:ilvl w:val="0"/>
          <w:numId w:val="103"/>
        </w:numPr>
        <w:shd w:fill="ffffff" w:val="clear"/>
        <w:spacing w:after="0" w:line="274" w:lineRule="auto"/>
        <w:ind w:left="720" w:hanging="360"/>
        <w:rPr/>
      </w:pPr>
      <w:r w:rsidDel="00000000" w:rsidR="00000000" w:rsidRPr="00000000">
        <w:rPr>
          <w:i w:val="1"/>
          <w:color w:val="000000"/>
          <w:sz w:val="23"/>
          <w:szCs w:val="23"/>
          <w:rtl w:val="0"/>
        </w:rPr>
        <w:t xml:space="preserve">.Measure the height of the shoot from the soil level up to the tip of the shoot. Repeat this with four other seedlings. Work out the average height of the shoots for this day.</w:t>
      </w:r>
      <w:r w:rsidDel="00000000" w:rsidR="00000000" w:rsidRPr="00000000">
        <w:rPr>
          <w:rtl w:val="0"/>
        </w:rPr>
      </w:r>
    </w:p>
    <w:p w:rsidR="00000000" w:rsidDel="00000000" w:rsidP="00000000" w:rsidRDefault="00000000" w:rsidRPr="00000000" w14:paraId="00000A4F">
      <w:pPr>
        <w:widowControl w:val="0"/>
        <w:numPr>
          <w:ilvl w:val="0"/>
          <w:numId w:val="103"/>
        </w:numPr>
        <w:shd w:fill="ffffff" w:val="clear"/>
        <w:spacing w:after="0" w:line="274" w:lineRule="auto"/>
        <w:ind w:left="720" w:hanging="360"/>
        <w:rPr/>
      </w:pPr>
      <w:r w:rsidDel="00000000" w:rsidR="00000000" w:rsidRPr="00000000">
        <w:rPr>
          <w:i w:val="1"/>
          <w:color w:val="000000"/>
          <w:sz w:val="23"/>
          <w:szCs w:val="23"/>
          <w:rtl w:val="0"/>
        </w:rPr>
        <w:t xml:space="preserve">Repeat procedure 5 every three days for at least three weeks.</w:t>
      </w:r>
      <w:r w:rsidDel="00000000" w:rsidR="00000000" w:rsidRPr="00000000">
        <w:rPr>
          <w:rtl w:val="0"/>
        </w:rPr>
      </w:r>
    </w:p>
    <w:p w:rsidR="00000000" w:rsidDel="00000000" w:rsidP="00000000" w:rsidRDefault="00000000" w:rsidRPr="00000000" w14:paraId="00000A50">
      <w:pPr>
        <w:widowControl w:val="0"/>
        <w:numPr>
          <w:ilvl w:val="0"/>
          <w:numId w:val="103"/>
        </w:numPr>
        <w:shd w:fill="ffffff" w:val="clear"/>
        <w:tabs>
          <w:tab w:val="left" w:pos="518"/>
        </w:tabs>
        <w:spacing w:after="0" w:line="281" w:lineRule="auto"/>
        <w:ind w:left="720" w:hanging="360"/>
        <w:rPr>
          <w:i w:val="1"/>
          <w:color w:val="000000"/>
          <w:sz w:val="23"/>
          <w:szCs w:val="23"/>
        </w:rPr>
      </w:pPr>
      <w:r w:rsidDel="00000000" w:rsidR="00000000" w:rsidRPr="00000000">
        <w:rPr>
          <w:i w:val="1"/>
          <w:color w:val="000000"/>
          <w:sz w:val="23"/>
          <w:szCs w:val="23"/>
          <w:rtl w:val="0"/>
        </w:rPr>
        <w:t xml:space="preserve">   Record the results in a table form.</w:t>
      </w:r>
    </w:p>
    <w:p w:rsidR="00000000" w:rsidDel="00000000" w:rsidP="00000000" w:rsidRDefault="00000000" w:rsidRPr="00000000" w14:paraId="00000A51">
      <w:pPr>
        <w:widowControl w:val="0"/>
        <w:numPr>
          <w:ilvl w:val="0"/>
          <w:numId w:val="103"/>
        </w:numPr>
        <w:shd w:fill="ffffff" w:val="clear"/>
        <w:tabs>
          <w:tab w:val="left" w:pos="518"/>
        </w:tabs>
        <w:spacing w:after="0" w:line="281" w:lineRule="auto"/>
        <w:ind w:left="720" w:hanging="360"/>
        <w:rPr>
          <w:i w:val="1"/>
          <w:color w:val="000000"/>
          <w:sz w:val="23"/>
          <w:szCs w:val="23"/>
        </w:rPr>
      </w:pPr>
      <w:r w:rsidDel="00000000" w:rsidR="00000000" w:rsidRPr="00000000">
        <w:rPr>
          <w:i w:val="1"/>
          <w:color w:val="000000"/>
          <w:sz w:val="23"/>
          <w:szCs w:val="23"/>
          <w:rtl w:val="0"/>
        </w:rPr>
        <w:t xml:space="preserve">  On the same seedlings measure the length of one leaf from each of the five</w:t>
        <w:br w:type="textWrapping"/>
        <w:t xml:space="preserve">seedlings (from leaf apex to itsattachment on the stem). </w:t>
      </w:r>
    </w:p>
    <w:p w:rsidR="00000000" w:rsidDel="00000000" w:rsidP="00000000" w:rsidRDefault="00000000" w:rsidRPr="00000000" w14:paraId="00000A52">
      <w:pPr>
        <w:widowControl w:val="0"/>
        <w:numPr>
          <w:ilvl w:val="0"/>
          <w:numId w:val="103"/>
        </w:numPr>
        <w:shd w:fill="ffffff" w:val="clear"/>
        <w:tabs>
          <w:tab w:val="left" w:pos="518"/>
        </w:tabs>
        <w:spacing w:after="0" w:line="281" w:lineRule="auto"/>
        <w:ind w:left="720" w:hanging="360"/>
        <w:rPr>
          <w:i w:val="1"/>
          <w:color w:val="000000"/>
          <w:sz w:val="23"/>
          <w:szCs w:val="23"/>
        </w:rPr>
      </w:pPr>
      <w:r w:rsidDel="00000000" w:rsidR="00000000" w:rsidRPr="00000000">
        <w:rPr>
          <w:i w:val="1"/>
          <w:color w:val="000000"/>
          <w:sz w:val="23"/>
          <w:szCs w:val="23"/>
          <w:rtl w:val="0"/>
        </w:rPr>
        <w:t xml:space="preserve"> Calculate the average length of the leaves and record in the table.</w:t>
      </w:r>
    </w:p>
    <w:p w:rsidR="00000000" w:rsidDel="00000000" w:rsidP="00000000" w:rsidRDefault="00000000" w:rsidRPr="00000000" w14:paraId="00000A53">
      <w:pPr>
        <w:widowControl w:val="0"/>
        <w:numPr>
          <w:ilvl w:val="0"/>
          <w:numId w:val="103"/>
        </w:numPr>
        <w:shd w:fill="ffffff" w:val="clear"/>
        <w:tabs>
          <w:tab w:val="left" w:pos="518"/>
        </w:tabs>
        <w:spacing w:after="0" w:line="281" w:lineRule="auto"/>
        <w:ind w:left="720" w:hanging="360"/>
        <w:rPr>
          <w:i w:val="1"/>
          <w:color w:val="000000"/>
          <w:sz w:val="23"/>
          <w:szCs w:val="23"/>
        </w:rPr>
      </w:pPr>
      <w:r w:rsidDel="00000000" w:rsidR="00000000" w:rsidRPr="00000000">
        <w:rPr>
          <w:i w:val="1"/>
          <w:color w:val="000000"/>
          <w:sz w:val="23"/>
          <w:szCs w:val="23"/>
          <w:rtl w:val="0"/>
        </w:rPr>
        <w:t xml:space="preserve">Plot a graph of the height of the shoot against time. On the same axes plot</w:t>
        <w:br w:type="textWrapping"/>
        <w:t xml:space="preserve">length of leaf against time.</w:t>
      </w:r>
    </w:p>
    <w:p w:rsidR="00000000" w:rsidDel="00000000" w:rsidP="00000000" w:rsidRDefault="00000000" w:rsidRPr="00000000" w14:paraId="00000A54">
      <w:pPr>
        <w:widowControl w:val="0"/>
        <w:numPr>
          <w:ilvl w:val="0"/>
          <w:numId w:val="103"/>
        </w:numPr>
        <w:shd w:fill="ffffff" w:val="clear"/>
        <w:tabs>
          <w:tab w:val="left" w:pos="518"/>
        </w:tabs>
        <w:spacing w:after="0" w:line="281" w:lineRule="auto"/>
        <w:ind w:left="720" w:hanging="360"/>
        <w:rPr>
          <w:i w:val="1"/>
          <w:color w:val="000000"/>
          <w:sz w:val="23"/>
          <w:szCs w:val="23"/>
        </w:rPr>
      </w:pPr>
      <w:r w:rsidDel="00000000" w:rsidR="00000000" w:rsidRPr="00000000">
        <w:rPr>
          <w:i w:val="1"/>
          <w:color w:val="000000"/>
          <w:sz w:val="23"/>
          <w:szCs w:val="23"/>
          <w:rtl w:val="0"/>
        </w:rPr>
        <w:t xml:space="preserve">Compare the two graphs drawn.</w:t>
      </w:r>
    </w:p>
    <w:p w:rsidR="00000000" w:rsidDel="00000000" w:rsidP="00000000" w:rsidRDefault="00000000" w:rsidRPr="00000000" w14:paraId="00000A55">
      <w:pPr>
        <w:shd w:fill="ffffff" w:val="clear"/>
        <w:spacing w:before="238" w:line="389" w:lineRule="auto"/>
        <w:ind w:left="720" w:right="36" w:firstLine="0"/>
        <w:jc w:val="both"/>
        <w:rPr/>
      </w:pPr>
      <w:r w:rsidDel="00000000" w:rsidR="00000000" w:rsidRPr="00000000">
        <w:rPr>
          <w:b w:val="1"/>
          <w:i w:val="1"/>
          <w:color w:val="000000"/>
          <w:sz w:val="32"/>
          <w:szCs w:val="32"/>
          <w:rtl w:val="0"/>
        </w:rPr>
        <w:t xml:space="preserve">4.2 Growth and Development in Plants</w:t>
      </w:r>
      <w:r w:rsidDel="00000000" w:rsidR="00000000" w:rsidRPr="00000000">
        <w:rPr>
          <w:rtl w:val="0"/>
        </w:rPr>
      </w:r>
    </w:p>
    <w:p w:rsidR="00000000" w:rsidDel="00000000" w:rsidP="00000000" w:rsidRDefault="00000000" w:rsidRPr="00000000" w14:paraId="00000A56">
      <w:pPr>
        <w:widowControl w:val="0"/>
        <w:numPr>
          <w:ilvl w:val="0"/>
          <w:numId w:val="103"/>
        </w:numPr>
        <w:shd w:fill="ffffff" w:val="clear"/>
        <w:spacing w:after="0" w:before="14" w:line="259" w:lineRule="auto"/>
        <w:ind w:left="720" w:right="36" w:hanging="360"/>
        <w:jc w:val="both"/>
        <w:rPr/>
      </w:pPr>
      <w:r w:rsidDel="00000000" w:rsidR="00000000" w:rsidRPr="00000000">
        <w:rPr>
          <w:i w:val="1"/>
          <w:color w:val="000000"/>
          <w:sz w:val="23"/>
          <w:szCs w:val="23"/>
          <w:rtl w:val="0"/>
        </w:rPr>
        <w:t xml:space="preserve">The main growth and development phase in plants begins with the germination of the mature seed. </w:t>
      </w:r>
      <w:r w:rsidDel="00000000" w:rsidR="00000000" w:rsidRPr="00000000">
        <w:rPr>
          <w:rtl w:val="0"/>
        </w:rPr>
      </w:r>
    </w:p>
    <w:p w:rsidR="00000000" w:rsidDel="00000000" w:rsidP="00000000" w:rsidRDefault="00000000" w:rsidRPr="00000000" w14:paraId="00000A57">
      <w:pPr>
        <w:shd w:fill="ffffff" w:val="clear"/>
        <w:spacing w:before="14" w:line="259" w:lineRule="auto"/>
        <w:ind w:left="720" w:right="36" w:firstLine="0"/>
        <w:jc w:val="both"/>
        <w:rPr/>
      </w:pPr>
      <w:r w:rsidDel="00000000" w:rsidR="00000000" w:rsidRPr="00000000">
        <w:rPr>
          <w:rtl w:val="0"/>
        </w:rPr>
      </w:r>
    </w:p>
    <w:p w:rsidR="00000000" w:rsidDel="00000000" w:rsidP="00000000" w:rsidRDefault="00000000" w:rsidRPr="00000000" w14:paraId="00000A58">
      <w:pPr>
        <w:widowControl w:val="0"/>
        <w:numPr>
          <w:ilvl w:val="0"/>
          <w:numId w:val="103"/>
        </w:numPr>
        <w:shd w:fill="ffffff" w:val="clear"/>
        <w:spacing w:after="0" w:before="14" w:line="259" w:lineRule="auto"/>
        <w:ind w:left="720" w:right="36" w:hanging="360"/>
        <w:jc w:val="both"/>
        <w:rPr/>
      </w:pPr>
      <w:r w:rsidDel="00000000" w:rsidR="00000000" w:rsidRPr="00000000">
        <w:rPr>
          <w:i w:val="1"/>
          <w:color w:val="000000"/>
          <w:sz w:val="23"/>
          <w:szCs w:val="23"/>
          <w:rtl w:val="0"/>
        </w:rPr>
        <w:t xml:space="preserve">Seeds are of two kinds depending on the number of cotyledons or embryo leaves.</w:t>
      </w:r>
      <w:r w:rsidDel="00000000" w:rsidR="00000000" w:rsidRPr="00000000">
        <w:rPr>
          <w:rtl w:val="0"/>
        </w:rPr>
      </w:r>
    </w:p>
    <w:p w:rsidR="00000000" w:rsidDel="00000000" w:rsidP="00000000" w:rsidRDefault="00000000" w:rsidRPr="00000000" w14:paraId="00000A59">
      <w:pPr>
        <w:widowControl w:val="0"/>
        <w:numPr>
          <w:ilvl w:val="0"/>
          <w:numId w:val="103"/>
        </w:numPr>
        <w:spacing w:after="0" w:line="240" w:lineRule="auto"/>
        <w:ind w:left="720" w:hanging="360"/>
        <w:rPr>
          <w:i w:val="1"/>
          <w:sz w:val="24"/>
          <w:szCs w:val="24"/>
        </w:rPr>
      </w:pPr>
      <w:r w:rsidDel="00000000" w:rsidR="00000000" w:rsidRPr="00000000">
        <w:rPr>
          <w:i w:val="1"/>
          <w:sz w:val="24"/>
          <w:szCs w:val="24"/>
        </w:rPr>
        <w:drawing>
          <wp:inline distB="0" distT="0" distL="0" distR="0">
            <wp:extent cx="393700" cy="381000"/>
            <wp:effectExtent b="0" l="0" r="0" t="0"/>
            <wp:docPr id="62"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937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A5A">
      <w:pPr>
        <w:shd w:fill="ffffff" w:val="clear"/>
        <w:spacing w:before="230" w:lineRule="auto"/>
        <w:ind w:left="1440" w:firstLine="0"/>
        <w:rPr/>
      </w:pPr>
      <w:r w:rsidDel="00000000" w:rsidR="00000000" w:rsidRPr="00000000">
        <w:rPr>
          <w:i w:val="1"/>
          <w:color w:val="000000"/>
          <w:sz w:val="27"/>
          <w:szCs w:val="27"/>
          <w:rtl w:val="0"/>
        </w:rPr>
        <w:t xml:space="preserve">Practical Activity 2</w:t>
      </w:r>
      <w:r w:rsidDel="00000000" w:rsidR="00000000" w:rsidRPr="00000000">
        <w:rPr>
          <w:rtl w:val="0"/>
        </w:rPr>
      </w:r>
    </w:p>
    <w:p w:rsidR="00000000" w:rsidDel="00000000" w:rsidP="00000000" w:rsidRDefault="00000000" w:rsidRPr="00000000" w14:paraId="00000A5B">
      <w:pPr>
        <w:shd w:fill="ffffff" w:val="clear"/>
        <w:spacing w:before="72" w:line="259" w:lineRule="auto"/>
        <w:ind w:left="720" w:right="58" w:firstLine="0"/>
        <w:jc w:val="both"/>
        <w:rPr>
          <w:b w:val="1"/>
          <w:i w:val="1"/>
          <w:color w:val="505050"/>
          <w:sz w:val="24"/>
          <w:szCs w:val="24"/>
        </w:rPr>
      </w:pPr>
      <w:r w:rsidDel="00000000" w:rsidR="00000000" w:rsidRPr="00000000">
        <w:rPr>
          <w:rtl w:val="0"/>
        </w:rPr>
      </w:r>
    </w:p>
    <w:p w:rsidR="00000000" w:rsidDel="00000000" w:rsidP="00000000" w:rsidRDefault="00000000" w:rsidRPr="00000000" w14:paraId="00000A5C">
      <w:pPr>
        <w:shd w:fill="ffffff" w:val="clear"/>
        <w:spacing w:before="72" w:line="259" w:lineRule="auto"/>
        <w:ind w:left="720" w:right="58" w:firstLine="0"/>
        <w:jc w:val="both"/>
        <w:rPr/>
      </w:pPr>
      <w:r w:rsidDel="00000000" w:rsidR="00000000" w:rsidRPr="00000000">
        <w:rPr>
          <w:b w:val="1"/>
          <w:i w:val="1"/>
          <w:color w:val="505050"/>
          <w:sz w:val="24"/>
          <w:szCs w:val="24"/>
          <w:rtl w:val="0"/>
        </w:rPr>
        <w:t xml:space="preserve">To investigate structural differences between monocotyledonous and dicotyledonous seeds</w:t>
      </w:r>
      <w:r w:rsidDel="00000000" w:rsidR="00000000" w:rsidRPr="00000000">
        <w:rPr>
          <w:rtl w:val="0"/>
        </w:rPr>
      </w:r>
    </w:p>
    <w:p w:rsidR="00000000" w:rsidDel="00000000" w:rsidP="00000000" w:rsidRDefault="00000000" w:rsidRPr="00000000" w14:paraId="00000A5D">
      <w:pPr>
        <w:shd w:fill="ffffff" w:val="clear"/>
        <w:spacing w:before="72" w:line="259" w:lineRule="auto"/>
        <w:ind w:right="58"/>
        <w:jc w:val="both"/>
        <w:rPr/>
        <w:sectPr>
          <w:type w:val="continuous"/>
          <w:pgSz w:h="15840" w:w="12240" w:orient="portrait"/>
          <w:pgMar w:bottom="630" w:top="1440" w:left="1080" w:right="990" w:header="720" w:footer="720"/>
        </w:sectPr>
      </w:pPr>
      <w:r w:rsidDel="00000000" w:rsidR="00000000" w:rsidRPr="00000000">
        <w:rPr>
          <w:rtl w:val="0"/>
        </w:rPr>
      </w:r>
    </w:p>
    <w:p w:rsidR="00000000" w:rsidDel="00000000" w:rsidP="00000000" w:rsidRDefault="00000000" w:rsidRPr="00000000" w14:paraId="00000A5E">
      <w:pPr>
        <w:widowControl w:val="0"/>
        <w:numPr>
          <w:ilvl w:val="0"/>
          <w:numId w:val="103"/>
        </w:numPr>
        <w:shd w:fill="ffffff" w:val="clear"/>
        <w:spacing w:after="0" w:line="240" w:lineRule="auto"/>
        <w:ind w:left="720" w:hanging="360"/>
        <w:rPr/>
      </w:pPr>
      <w:r w:rsidDel="00000000" w:rsidR="00000000" w:rsidRPr="00000000">
        <w:rPr>
          <w:i w:val="1"/>
          <w:color w:val="000000"/>
          <w:sz w:val="27"/>
          <w:szCs w:val="27"/>
          <w:rtl w:val="0"/>
        </w:rPr>
        <w:t xml:space="preserve">S   '</w:t>
      </w:r>
      <w:r w:rsidDel="00000000" w:rsidR="00000000" w:rsidRPr="00000000">
        <w:rPr>
          <w:rtl w:val="0"/>
        </w:rPr>
      </w:r>
    </w:p>
    <w:p w:rsidR="00000000" w:rsidDel="00000000" w:rsidP="00000000" w:rsidRDefault="00000000" w:rsidRPr="00000000" w14:paraId="00000A5F">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-Z </w:t>
      </w:r>
      <w:r w:rsidDel="00000000" w:rsidR="00000000" w:rsidRPr="00000000">
        <w:rPr>
          <w:i w:val="1"/>
          <w:color w:val="000000"/>
          <w:sz w:val="17"/>
          <w:szCs w:val="17"/>
          <w:rtl w:val="0"/>
        </w:rPr>
        <w:t xml:space="preserve">4.5</w:t>
      </w:r>
      <w:r w:rsidDel="00000000" w:rsidR="00000000" w:rsidRPr="00000000">
        <w:rPr>
          <w:rtl w:val="0"/>
        </w:rPr>
      </w:r>
    </w:p>
    <w:p w:rsidR="00000000" w:rsidDel="00000000" w:rsidP="00000000" w:rsidRDefault="00000000" w:rsidRPr="00000000" w14:paraId="00000A60">
      <w:pPr>
        <w:widowControl w:val="0"/>
        <w:numPr>
          <w:ilvl w:val="0"/>
          <w:numId w:val="103"/>
        </w:numPr>
        <w:shd w:fill="ffffff" w:val="clear"/>
        <w:spacing w:after="0" w:before="223" w:line="72" w:lineRule="auto"/>
        <w:ind w:left="720" w:hanging="360"/>
        <w:rPr/>
      </w:pPr>
      <w:r w:rsidDel="00000000" w:rsidR="00000000" w:rsidRPr="00000000">
        <w:rPr>
          <w:b w:val="1"/>
          <w:i w:val="1"/>
          <w:color w:val="000000"/>
          <w:sz w:val="14"/>
          <w:szCs w:val="14"/>
          <w:rtl w:val="0"/>
        </w:rPr>
        <w:t xml:space="preserve">£4.0 qa</w:t>
      </w:r>
      <w:r w:rsidDel="00000000" w:rsidR="00000000" w:rsidRPr="00000000">
        <w:rPr>
          <w:rtl w:val="0"/>
        </w:rPr>
      </w:r>
    </w:p>
    <w:p w:rsidR="00000000" w:rsidDel="00000000" w:rsidP="00000000" w:rsidRDefault="00000000" w:rsidRPr="00000000" w14:paraId="00000A61">
      <w:pPr>
        <w:widowControl w:val="0"/>
        <w:numPr>
          <w:ilvl w:val="0"/>
          <w:numId w:val="103"/>
        </w:numPr>
        <w:shd w:fill="ffffff" w:val="clear"/>
        <w:spacing w:after="0" w:before="7" w:line="240" w:lineRule="auto"/>
        <w:ind w:left="720" w:hanging="360"/>
        <w:rPr/>
      </w:pPr>
      <w:r w:rsidDel="00000000" w:rsidR="00000000" w:rsidRPr="00000000">
        <w:rPr>
          <w:i w:val="1"/>
          <w:color w:val="000000"/>
          <w:sz w:val="17"/>
          <w:szCs w:val="17"/>
          <w:vertAlign w:val="superscript"/>
          <w:rtl w:val="0"/>
        </w:rPr>
        <w:t xml:space="preserve">3</w:t>
      </w:r>
      <w:r w:rsidDel="00000000" w:rsidR="00000000" w:rsidRPr="00000000">
        <w:rPr>
          <w:i w:val="1"/>
          <w:color w:val="000000"/>
          <w:sz w:val="17"/>
          <w:szCs w:val="17"/>
          <w:rtl w:val="0"/>
        </w:rPr>
        <w:t xml:space="preserve"> 3.5</w:t>
      </w:r>
      <w:r w:rsidDel="00000000" w:rsidR="00000000" w:rsidRPr="00000000">
        <w:rPr>
          <w:rtl w:val="0"/>
        </w:rPr>
      </w:r>
    </w:p>
    <w:p w:rsidR="00000000" w:rsidDel="00000000" w:rsidP="00000000" w:rsidRDefault="00000000" w:rsidRPr="00000000" w14:paraId="00000A62">
      <w:pPr>
        <w:widowControl w:val="0"/>
        <w:numPr>
          <w:ilvl w:val="0"/>
          <w:numId w:val="103"/>
        </w:numPr>
        <w:shd w:fill="ffffff" w:val="clear"/>
        <w:spacing w:after="0" w:before="101" w:line="240" w:lineRule="auto"/>
        <w:ind w:left="720" w:hanging="360"/>
        <w:rPr/>
      </w:pPr>
      <w:r w:rsidDel="00000000" w:rsidR="00000000" w:rsidRPr="00000000">
        <w:rPr>
          <w:i w:val="1"/>
          <w:color w:val="000000"/>
          <w:sz w:val="16"/>
          <w:szCs w:val="16"/>
          <w:rtl w:val="0"/>
        </w:rPr>
        <w:t xml:space="preserve">3.0</w:t>
      </w:r>
      <w:r w:rsidDel="00000000" w:rsidR="00000000" w:rsidRPr="00000000">
        <w:rPr>
          <w:rtl w:val="0"/>
        </w:rPr>
      </w:r>
    </w:p>
    <w:p w:rsidR="00000000" w:rsidDel="00000000" w:rsidP="00000000" w:rsidRDefault="00000000" w:rsidRPr="00000000" w14:paraId="00000A63">
      <w:pPr>
        <w:widowControl w:val="0"/>
        <w:numPr>
          <w:ilvl w:val="0"/>
          <w:numId w:val="103"/>
        </w:numPr>
        <w:shd w:fill="ffffff" w:val="clear"/>
        <w:spacing w:after="0" w:before="115" w:line="240" w:lineRule="auto"/>
        <w:ind w:left="720" w:hanging="360"/>
        <w:rPr/>
      </w:pPr>
      <w:r w:rsidDel="00000000" w:rsidR="00000000" w:rsidRPr="00000000">
        <w:rPr>
          <w:i w:val="1"/>
          <w:color w:val="000000"/>
          <w:sz w:val="17"/>
          <w:szCs w:val="17"/>
          <w:rtl w:val="0"/>
        </w:rPr>
        <w:t xml:space="preserve">2.5</w:t>
      </w:r>
      <w:r w:rsidDel="00000000" w:rsidR="00000000" w:rsidRPr="00000000">
        <w:rPr>
          <w:rtl w:val="0"/>
        </w:rPr>
      </w:r>
    </w:p>
    <w:p w:rsidR="00000000" w:rsidDel="00000000" w:rsidP="00000000" w:rsidRDefault="00000000" w:rsidRPr="00000000" w14:paraId="00000A64">
      <w:pPr>
        <w:widowControl w:val="0"/>
        <w:numPr>
          <w:ilvl w:val="0"/>
          <w:numId w:val="103"/>
        </w:numPr>
        <w:shd w:fill="ffffff" w:val="clear"/>
        <w:spacing w:after="0" w:before="65" w:line="240" w:lineRule="auto"/>
        <w:ind w:left="720" w:hanging="360"/>
        <w:rPr/>
      </w:pPr>
      <w:r w:rsidDel="00000000" w:rsidR="00000000" w:rsidRPr="00000000">
        <w:rPr>
          <w:i w:val="1"/>
          <w:color w:val="000000"/>
          <w:sz w:val="17"/>
          <w:szCs w:val="17"/>
          <w:rtl w:val="0"/>
        </w:rPr>
        <w:t xml:space="preserve">2.0</w:t>
      </w:r>
      <w:r w:rsidDel="00000000" w:rsidR="00000000" w:rsidRPr="00000000">
        <w:rPr>
          <w:rtl w:val="0"/>
        </w:rPr>
      </w:r>
    </w:p>
    <w:p w:rsidR="00000000" w:rsidDel="00000000" w:rsidP="00000000" w:rsidRDefault="00000000" w:rsidRPr="00000000" w14:paraId="00000A65">
      <w:pPr>
        <w:widowControl w:val="0"/>
        <w:numPr>
          <w:ilvl w:val="0"/>
          <w:numId w:val="103"/>
        </w:numPr>
        <w:shd w:fill="ffffff" w:val="clear"/>
        <w:spacing w:after="0" w:before="115" w:line="240" w:lineRule="auto"/>
        <w:ind w:left="720" w:hanging="360"/>
        <w:rPr/>
      </w:pPr>
      <w:r w:rsidDel="00000000" w:rsidR="00000000" w:rsidRPr="00000000">
        <w:rPr>
          <w:i w:val="1"/>
          <w:color w:val="000000"/>
          <w:sz w:val="17"/>
          <w:szCs w:val="17"/>
          <w:rtl w:val="0"/>
        </w:rPr>
        <w:t xml:space="preserve">1.5</w:t>
      </w:r>
      <w:r w:rsidDel="00000000" w:rsidR="00000000" w:rsidRPr="00000000">
        <w:rPr>
          <w:rtl w:val="0"/>
        </w:rPr>
      </w:r>
    </w:p>
    <w:p w:rsidR="00000000" w:rsidDel="00000000" w:rsidP="00000000" w:rsidRDefault="00000000" w:rsidRPr="00000000" w14:paraId="00000A66">
      <w:pPr>
        <w:widowControl w:val="0"/>
        <w:numPr>
          <w:ilvl w:val="0"/>
          <w:numId w:val="103"/>
        </w:numPr>
        <w:shd w:fill="ffffff" w:val="clear"/>
        <w:spacing w:after="0" w:line="240" w:lineRule="auto"/>
        <w:ind w:left="720" w:hanging="360"/>
        <w:rPr/>
      </w:pPr>
      <w:r w:rsidDel="00000000" w:rsidR="00000000" w:rsidRPr="00000000">
        <w:rPr>
          <w:i w:val="1"/>
          <w:color w:val="000000"/>
          <w:sz w:val="17"/>
          <w:szCs w:val="17"/>
          <w:rtl w:val="0"/>
        </w:rPr>
        <w:t xml:space="preserve">Adult</w:t>
      </w:r>
      <w:r w:rsidDel="00000000" w:rsidR="00000000" w:rsidRPr="00000000">
        <w:rPr>
          <w:rtl w:val="0"/>
        </w:rPr>
      </w:r>
    </w:p>
    <w:p w:rsidR="00000000" w:rsidDel="00000000" w:rsidP="00000000" w:rsidRDefault="00000000" w:rsidRPr="00000000" w14:paraId="00000A67">
      <w:pPr>
        <w:widowControl w:val="0"/>
        <w:numPr>
          <w:ilvl w:val="0"/>
          <w:numId w:val="103"/>
        </w:numPr>
        <w:shd w:fill="ffffff" w:val="clear"/>
        <w:spacing w:after="0" w:line="240" w:lineRule="auto"/>
        <w:ind w:left="720" w:hanging="360"/>
        <w:rPr/>
      </w:pPr>
      <w:r w:rsidDel="00000000" w:rsidR="00000000" w:rsidRPr="00000000">
        <w:rPr>
          <w:i w:val="1"/>
          <w:color w:val="000000"/>
          <w:sz w:val="17"/>
          <w:szCs w:val="17"/>
          <w:rtl w:val="0"/>
        </w:rPr>
        <w:t xml:space="preserve">moulting</w:t>
      </w:r>
      <w:r w:rsidDel="00000000" w:rsidR="00000000" w:rsidRPr="00000000">
        <w:rPr>
          <w:rtl w:val="0"/>
        </w:rPr>
      </w:r>
    </w:p>
    <w:p w:rsidR="00000000" w:rsidDel="00000000" w:rsidP="00000000" w:rsidRDefault="00000000" w:rsidRPr="00000000" w14:paraId="00000A68">
      <w:pPr>
        <w:widowControl w:val="0"/>
        <w:numPr>
          <w:ilvl w:val="0"/>
          <w:numId w:val="103"/>
        </w:numPr>
        <w:shd w:fill="ffffff" w:val="clear"/>
        <w:spacing w:after="0" w:before="29" w:line="240" w:lineRule="auto"/>
        <w:ind w:left="720" w:hanging="360"/>
        <w:rPr/>
      </w:pPr>
      <w:r w:rsidDel="00000000" w:rsidR="00000000" w:rsidRPr="00000000">
        <w:rPr>
          <w:i w:val="1"/>
          <w:color w:val="000000"/>
          <w:sz w:val="17"/>
          <w:szCs w:val="17"/>
          <w:rtl w:val="0"/>
        </w:rPr>
        <w:t xml:space="preserve">2ndinstar</w:t>
      </w:r>
      <w:r w:rsidDel="00000000" w:rsidR="00000000" w:rsidRPr="00000000">
        <w:rPr>
          <w:i w:val="1"/>
          <w:color w:val="000000"/>
          <w:sz w:val="17"/>
          <w:szCs w:val="17"/>
          <w:vertAlign w:val="subscript"/>
          <w:rtl w:val="0"/>
        </w:rPr>
        <w:t xml:space="preserve">&gt;</w:t>
      </w:r>
      <w:r w:rsidDel="00000000" w:rsidR="00000000" w:rsidRPr="00000000">
        <w:rPr>
          <w:i w:val="1"/>
          <w:color w:val="000000"/>
          <w:sz w:val="17"/>
          <w:szCs w:val="17"/>
          <w:rtl w:val="0"/>
        </w:rPr>
        <w:t xml:space="preserve">/^g</w:t>
      </w:r>
      <w:r w:rsidDel="00000000" w:rsidR="00000000" w:rsidRPr="00000000">
        <w:rPr>
          <w:i w:val="1"/>
          <w:color w:val="000000"/>
          <w:sz w:val="17"/>
          <w:szCs w:val="17"/>
          <w:vertAlign w:val="subscript"/>
          <w:rtl w:val="0"/>
        </w:rPr>
        <w:t xml:space="preserve">raw</w:t>
      </w:r>
      <w:r w:rsidDel="00000000" w:rsidR="00000000" w:rsidRPr="00000000">
        <w:rPr>
          <w:i w:val="1"/>
          <w:color w:val="000000"/>
          <w:sz w:val="17"/>
          <w:szCs w:val="17"/>
          <w:rtl w:val="0"/>
        </w:rPr>
        <w:t xml:space="preserve">th phase</w:t>
      </w:r>
      <w:r w:rsidDel="00000000" w:rsidR="00000000" w:rsidRPr="00000000">
        <w:rPr>
          <w:rtl w:val="0"/>
        </w:rPr>
      </w:r>
    </w:p>
    <w:p w:rsidR="00000000" w:rsidDel="00000000" w:rsidP="00000000" w:rsidRDefault="00000000" w:rsidRPr="00000000" w14:paraId="00000A69">
      <w:pPr>
        <w:widowControl w:val="0"/>
        <w:numPr>
          <w:ilvl w:val="0"/>
          <w:numId w:val="103"/>
        </w:numPr>
        <w:spacing w:after="0" w:line="240" w:lineRule="auto"/>
        <w:ind w:left="720" w:hanging="360"/>
        <w:rPr>
          <w:i w:val="1"/>
          <w:sz w:val="24"/>
          <w:szCs w:val="24"/>
        </w:rPr>
      </w:pPr>
      <w:r w:rsidDel="00000000" w:rsidR="00000000" w:rsidRPr="00000000">
        <w:rPr>
          <w:i w:val="1"/>
          <w:sz w:val="24"/>
          <w:szCs w:val="24"/>
        </w:rPr>
        <w:drawing>
          <wp:inline distB="0" distT="0" distL="0" distR="0">
            <wp:extent cx="2501900" cy="1168400"/>
            <wp:effectExtent b="0" l="0" r="0" t="0"/>
            <wp:docPr id="65"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25019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A6A">
      <w:pPr>
        <w:widowControl w:val="0"/>
        <w:numPr>
          <w:ilvl w:val="3"/>
          <w:numId w:val="103"/>
        </w:numPr>
        <w:shd w:fill="ffffff" w:val="clear"/>
        <w:tabs>
          <w:tab w:val="left" w:pos="2426"/>
          <w:tab w:val="left" w:pos="3391"/>
        </w:tabs>
        <w:spacing w:after="0" w:line="238" w:lineRule="auto"/>
        <w:ind w:left="2880" w:right="2246" w:hanging="360"/>
        <w:rPr/>
      </w:pPr>
      <w:r w:rsidDel="00000000" w:rsidR="00000000" w:rsidRPr="00000000">
        <w:rPr>
          <w:i w:val="1"/>
          <w:color w:val="000000"/>
          <w:sz w:val="17"/>
          <w:szCs w:val="17"/>
          <w:rtl w:val="0"/>
        </w:rPr>
        <w:t xml:space="preserve">^^tf^_/ jntermoult phase</w:t>
        <w:br w:type="textWrapping"/>
        <w:t xml:space="preserve">j</w:t>
        <w:tab/>
        <w:t xml:space="preserve">i—i—i—i—i</w:t>
        <w:tab/>
        <w:t xml:space="preserve">i—</w:t>
      </w:r>
      <w:r w:rsidDel="00000000" w:rsidR="00000000" w:rsidRPr="00000000">
        <w:rPr>
          <w:i w:val="1"/>
          <w:smallCaps w:val="1"/>
          <w:color w:val="000000"/>
          <w:sz w:val="17"/>
          <w:szCs w:val="17"/>
          <w:rtl w:val="0"/>
        </w:rPr>
        <w:t xml:space="preserve">l__</w:t>
      </w:r>
      <w:r w:rsidDel="00000000" w:rsidR="00000000" w:rsidRPr="00000000">
        <w:rPr>
          <w:rtl w:val="0"/>
        </w:rPr>
      </w:r>
    </w:p>
    <w:p w:rsidR="00000000" w:rsidDel="00000000" w:rsidP="00000000" w:rsidRDefault="00000000" w:rsidRPr="00000000" w14:paraId="00000A6B">
      <w:pPr>
        <w:widowControl w:val="0"/>
        <w:numPr>
          <w:ilvl w:val="0"/>
          <w:numId w:val="103"/>
        </w:numPr>
        <w:shd w:fill="ffffff" w:val="clear"/>
        <w:spacing w:after="0" w:line="240" w:lineRule="auto"/>
        <w:ind w:left="720" w:hanging="360"/>
        <w:jc w:val="right"/>
        <w:rPr/>
      </w:pPr>
      <w:r w:rsidDel="00000000" w:rsidR="00000000" w:rsidRPr="00000000">
        <w:rPr>
          <w:i w:val="1"/>
          <w:color w:val="000000"/>
          <w:sz w:val="17"/>
          <w:szCs w:val="17"/>
          <w:rtl w:val="0"/>
        </w:rPr>
        <w:t xml:space="preserve">246 8101214161820222426283032343638404244</w:t>
      </w:r>
      <w:r w:rsidDel="00000000" w:rsidR="00000000" w:rsidRPr="00000000">
        <w:rPr>
          <w:rtl w:val="0"/>
        </w:rPr>
      </w:r>
    </w:p>
    <w:p w:rsidR="00000000" w:rsidDel="00000000" w:rsidP="00000000" w:rsidRDefault="00000000" w:rsidRPr="00000000" w14:paraId="00000A6C">
      <w:pPr>
        <w:widowControl w:val="0"/>
        <w:numPr>
          <w:ilvl w:val="5"/>
          <w:numId w:val="103"/>
        </w:numPr>
        <w:shd w:fill="ffffff" w:val="clear"/>
        <w:spacing w:after="0" w:line="274" w:lineRule="auto"/>
        <w:ind w:left="4320" w:right="691" w:hanging="360"/>
        <w:rPr/>
      </w:pPr>
      <w:r w:rsidDel="00000000" w:rsidR="00000000" w:rsidRPr="00000000">
        <w:rPr>
          <w:i w:val="1"/>
          <w:color w:val="000000"/>
          <w:sz w:val="18"/>
          <w:szCs w:val="18"/>
          <w:rtl w:val="0"/>
        </w:rPr>
        <w:t xml:space="preserve">Time in days </w:t>
      </w:r>
      <w:r w:rsidDel="00000000" w:rsidR="00000000" w:rsidRPr="00000000">
        <w:rPr>
          <w:color w:val="000000"/>
          <w:sz w:val="18"/>
          <w:szCs w:val="18"/>
          <w:rtl w:val="0"/>
        </w:rPr>
        <w:t xml:space="preserve">Fig. 4.3: Growth curve showing increase in length of the short homed grasshopper</w:t>
      </w:r>
      <w:r w:rsidDel="00000000" w:rsidR="00000000" w:rsidRPr="00000000">
        <w:rPr>
          <w:rtl w:val="0"/>
        </w:rPr>
      </w:r>
    </w:p>
    <w:p w:rsidR="00000000" w:rsidDel="00000000" w:rsidP="00000000" w:rsidRDefault="00000000" w:rsidRPr="00000000" w14:paraId="00000A6D">
      <w:pPr>
        <w:shd w:fill="ffffff" w:val="clear"/>
        <w:spacing w:before="158" w:line="252.00000000000003" w:lineRule="auto"/>
        <w:rPr/>
      </w:pPr>
      <w:r w:rsidDel="00000000" w:rsidR="00000000" w:rsidRPr="00000000">
        <w:rPr>
          <w:rtl w:val="0"/>
        </w:rPr>
      </w:r>
    </w:p>
    <w:p w:rsidR="00000000" w:rsidDel="00000000" w:rsidP="00000000" w:rsidRDefault="00000000" w:rsidRPr="00000000" w14:paraId="00000A6E">
      <w:pPr>
        <w:shd w:fill="ffffff" w:val="clear"/>
        <w:spacing w:line="259" w:lineRule="auto"/>
        <w:ind w:left="720" w:firstLine="0"/>
        <w:rPr/>
      </w:pPr>
      <w:r w:rsidDel="00000000" w:rsidR="00000000" w:rsidRPr="00000000">
        <w:rPr>
          <w:rFonts w:ascii="Times New Roman" w:cs="Times New Roman" w:eastAsia="Times New Roman" w:hAnsi="Times New Roman"/>
          <w:b w:val="1"/>
          <w:color w:val="000000"/>
          <w:rtl w:val="0"/>
        </w:rPr>
        <w:t xml:space="preserve">Requirements</w:t>
      </w:r>
      <w:r w:rsidDel="00000000" w:rsidR="00000000" w:rsidRPr="00000000">
        <w:rPr>
          <w:rtl w:val="0"/>
        </w:rPr>
      </w:r>
    </w:p>
    <w:p w:rsidR="00000000" w:rsidDel="00000000" w:rsidP="00000000" w:rsidRDefault="00000000" w:rsidRPr="00000000" w14:paraId="00000A6F">
      <w:pPr>
        <w:widowControl w:val="0"/>
        <w:numPr>
          <w:ilvl w:val="0"/>
          <w:numId w:val="103"/>
        </w:numPr>
        <w:shd w:fill="ffffff" w:val="clear"/>
        <w:spacing w:after="0" w:line="259" w:lineRule="auto"/>
        <w:ind w:left="720" w:right="86" w:hanging="360"/>
        <w:jc w:val="both"/>
        <w:rPr/>
      </w:pPr>
      <w:r w:rsidDel="00000000" w:rsidR="00000000" w:rsidRPr="00000000">
        <w:rPr>
          <w:rFonts w:ascii="Times New Roman" w:cs="Times New Roman" w:eastAsia="Times New Roman" w:hAnsi="Times New Roman"/>
          <w:color w:val="000000"/>
          <w:sz w:val="23"/>
          <w:szCs w:val="23"/>
          <w:rtl w:val="0"/>
        </w:rPr>
        <w:t xml:space="preserve">Bean seeds and maize grains which have been soaked overnight. Scalpel or razor blades, iodine solution, Petri-dish and hand lens.</w:t>
      </w:r>
      <w:r w:rsidDel="00000000" w:rsidR="00000000" w:rsidRPr="00000000">
        <w:rPr>
          <w:rtl w:val="0"/>
        </w:rPr>
      </w:r>
    </w:p>
    <w:p w:rsidR="00000000" w:rsidDel="00000000" w:rsidP="00000000" w:rsidRDefault="00000000" w:rsidRPr="00000000" w14:paraId="00000A70">
      <w:pPr>
        <w:shd w:fill="ffffff" w:val="clear"/>
        <w:spacing w:before="266" w:line="259" w:lineRule="auto"/>
        <w:ind w:left="720" w:firstLine="0"/>
        <w:rPr/>
      </w:pPr>
      <w:r w:rsidDel="00000000" w:rsidR="00000000" w:rsidRPr="00000000">
        <w:rPr>
          <w:rFonts w:ascii="Times New Roman" w:cs="Times New Roman" w:eastAsia="Times New Roman" w:hAnsi="Times New Roman"/>
          <w:b w:val="1"/>
          <w:color w:val="000000"/>
          <w:sz w:val="23"/>
          <w:szCs w:val="23"/>
          <w:rtl w:val="0"/>
        </w:rPr>
        <w:t xml:space="preserve">Procedure</w:t>
      </w:r>
      <w:r w:rsidDel="00000000" w:rsidR="00000000" w:rsidRPr="00000000">
        <w:rPr>
          <w:rtl w:val="0"/>
        </w:rPr>
      </w:r>
    </w:p>
    <w:p w:rsidR="00000000" w:rsidDel="00000000" w:rsidP="00000000" w:rsidRDefault="00000000" w:rsidRPr="00000000" w14:paraId="00000A71">
      <w:pPr>
        <w:widowControl w:val="0"/>
        <w:numPr>
          <w:ilvl w:val="0"/>
          <w:numId w:val="103"/>
        </w:numPr>
        <w:shd w:fill="ffffff" w:val="clear"/>
        <w:tabs>
          <w:tab w:val="left" w:pos="497"/>
        </w:tabs>
        <w:spacing w:after="0" w:line="259"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Using a scalpel or razor blade make longitudinal sections (LS) of both the bean seed and the maize grain.</w:t>
      </w:r>
    </w:p>
    <w:p w:rsidR="00000000" w:rsidDel="00000000" w:rsidP="00000000" w:rsidRDefault="00000000" w:rsidRPr="00000000" w14:paraId="00000A72">
      <w:pPr>
        <w:widowControl w:val="0"/>
        <w:numPr>
          <w:ilvl w:val="0"/>
          <w:numId w:val="103"/>
        </w:numPr>
        <w:shd w:fill="ffffff" w:val="clear"/>
        <w:tabs>
          <w:tab w:val="left" w:pos="497"/>
        </w:tabs>
        <w:spacing w:after="0" w:before="7" w:line="259"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Observe the LS of the specimens using a hand lens.</w:t>
      </w:r>
    </w:p>
    <w:p w:rsidR="00000000" w:rsidDel="00000000" w:rsidP="00000000" w:rsidRDefault="00000000" w:rsidRPr="00000000" w14:paraId="00000A73">
      <w:pPr>
        <w:widowControl w:val="0"/>
        <w:numPr>
          <w:ilvl w:val="0"/>
          <w:numId w:val="103"/>
        </w:numPr>
        <w:shd w:fill="ffffff" w:val="clear"/>
        <w:tabs>
          <w:tab w:val="left" w:pos="497"/>
        </w:tabs>
        <w:spacing w:after="0" w:line="259"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Note any structural difference between the specimens. </w:t>
      </w:r>
    </w:p>
    <w:p w:rsidR="00000000" w:rsidDel="00000000" w:rsidP="00000000" w:rsidRDefault="00000000" w:rsidRPr="00000000" w14:paraId="00000A74">
      <w:pPr>
        <w:widowControl w:val="0"/>
        <w:numPr>
          <w:ilvl w:val="0"/>
          <w:numId w:val="103"/>
        </w:numPr>
        <w:shd w:fill="ffffff" w:val="clear"/>
        <w:tabs>
          <w:tab w:val="left" w:pos="497"/>
        </w:tabs>
        <w:spacing w:after="0" w:line="259"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Draw the LS of each specimen and label.</w:t>
      </w:r>
    </w:p>
    <w:p w:rsidR="00000000" w:rsidDel="00000000" w:rsidP="00000000" w:rsidRDefault="00000000" w:rsidRPr="00000000" w14:paraId="00000A75">
      <w:pPr>
        <w:widowControl w:val="0"/>
        <w:numPr>
          <w:ilvl w:val="0"/>
          <w:numId w:val="103"/>
        </w:numPr>
        <w:shd w:fill="ffffff" w:val="clear"/>
        <w:tabs>
          <w:tab w:val="left" w:pos="497"/>
        </w:tabs>
        <w:spacing w:after="0" w:line="259"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Puta drop of iodine solution on the cut  surfaces of both specimens. </w:t>
      </w:r>
    </w:p>
    <w:p w:rsidR="00000000" w:rsidDel="00000000" w:rsidP="00000000" w:rsidRDefault="00000000" w:rsidRPr="00000000" w14:paraId="00000A76">
      <w:pPr>
        <w:widowControl w:val="0"/>
        <w:numPr>
          <w:ilvl w:val="0"/>
          <w:numId w:val="103"/>
        </w:numPr>
        <w:shd w:fill="ffffff" w:val="clear"/>
        <w:tabs>
          <w:tab w:val="left" w:pos="497"/>
        </w:tabs>
        <w:spacing w:after="0" w:line="259"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Note any  differences in colouration with iodine on the surfaces of the two specimens.</w:t>
      </w:r>
    </w:p>
    <w:p w:rsidR="00000000" w:rsidDel="00000000" w:rsidP="00000000" w:rsidRDefault="00000000" w:rsidRPr="00000000" w14:paraId="00000A77">
      <w:pPr>
        <w:widowControl w:val="0"/>
        <w:numPr>
          <w:ilvl w:val="0"/>
          <w:numId w:val="103"/>
        </w:numPr>
        <w:shd w:fill="ffffff" w:val="clear"/>
        <w:tabs>
          <w:tab w:val="left" w:pos="497"/>
        </w:tabs>
        <w:spacing w:after="0" w:line="259"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  your  diagrams  indicate  the distribution of the stain.</w:t>
      </w:r>
    </w:p>
    <w:p w:rsidR="00000000" w:rsidDel="00000000" w:rsidP="00000000" w:rsidRDefault="00000000" w:rsidRPr="00000000" w14:paraId="00000A78">
      <w:pPr>
        <w:widowControl w:val="0"/>
        <w:numPr>
          <w:ilvl w:val="0"/>
          <w:numId w:val="103"/>
        </w:numPr>
        <w:shd w:fill="ffffff" w:val="clear"/>
        <w:tabs>
          <w:tab w:val="left" w:pos="497"/>
        </w:tabs>
        <w:spacing w:after="0" w:line="259"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Account   for   the   difference   in distribution of the colouration with iodine in the two specimens.</w:t>
      </w:r>
    </w:p>
    <w:p w:rsidR="00000000" w:rsidDel="00000000" w:rsidP="00000000" w:rsidRDefault="00000000" w:rsidRPr="00000000" w14:paraId="00000A79">
      <w:pPr>
        <w:shd w:fill="ffffff" w:val="clear"/>
        <w:spacing w:before="238" w:line="266" w:lineRule="auto"/>
        <w:ind w:left="720" w:firstLine="0"/>
        <w:rPr/>
      </w:pPr>
      <w:r w:rsidDel="00000000" w:rsidR="00000000" w:rsidRPr="00000000">
        <w:rPr>
          <w:rFonts w:ascii="Times New Roman" w:cs="Times New Roman" w:eastAsia="Times New Roman" w:hAnsi="Times New Roman"/>
          <w:b w:val="1"/>
          <w:color w:val="000000"/>
          <w:sz w:val="23"/>
          <w:szCs w:val="23"/>
          <w:rtl w:val="0"/>
        </w:rPr>
        <w:t xml:space="preserve">Structure of the Seed</w:t>
      </w:r>
      <w:r w:rsidDel="00000000" w:rsidR="00000000" w:rsidRPr="00000000">
        <w:rPr>
          <w:rtl w:val="0"/>
        </w:rPr>
      </w:r>
    </w:p>
    <w:p w:rsidR="00000000" w:rsidDel="00000000" w:rsidP="00000000" w:rsidRDefault="00000000" w:rsidRPr="00000000" w14:paraId="00000A7A">
      <w:pPr>
        <w:widowControl w:val="0"/>
        <w:numPr>
          <w:ilvl w:val="0"/>
          <w:numId w:val="103"/>
        </w:numPr>
        <w:shd w:fill="ffffff" w:val="clear"/>
        <w:spacing w:after="0" w:line="266" w:lineRule="auto"/>
        <w:ind w:left="720" w:right="122" w:hanging="360"/>
        <w:jc w:val="both"/>
        <w:rPr/>
      </w:pPr>
      <w:r w:rsidDel="00000000" w:rsidR="00000000" w:rsidRPr="00000000">
        <w:rPr>
          <w:rFonts w:ascii="Times New Roman" w:cs="Times New Roman" w:eastAsia="Times New Roman" w:hAnsi="Times New Roman"/>
          <w:color w:val="000000"/>
          <w:sz w:val="23"/>
          <w:szCs w:val="23"/>
          <w:rtl w:val="0"/>
        </w:rPr>
        <w:t xml:space="preserve">A typical seed consists of a seed coat enclosing an embryo. </w:t>
      </w:r>
      <w:r w:rsidDel="00000000" w:rsidR="00000000" w:rsidRPr="00000000">
        <w:rPr>
          <w:rtl w:val="0"/>
        </w:rPr>
      </w:r>
    </w:p>
    <w:p w:rsidR="00000000" w:rsidDel="00000000" w:rsidP="00000000" w:rsidRDefault="00000000" w:rsidRPr="00000000" w14:paraId="00000A7B">
      <w:pPr>
        <w:widowControl w:val="0"/>
        <w:numPr>
          <w:ilvl w:val="0"/>
          <w:numId w:val="103"/>
        </w:numPr>
        <w:shd w:fill="ffffff" w:val="clear"/>
        <w:spacing w:after="0" w:line="266" w:lineRule="auto"/>
        <w:ind w:left="720" w:right="122" w:hanging="360"/>
        <w:jc w:val="both"/>
        <w:rPr/>
      </w:pPr>
      <w:r w:rsidDel="00000000" w:rsidR="00000000" w:rsidRPr="00000000">
        <w:rPr>
          <w:rFonts w:ascii="Times New Roman" w:cs="Times New Roman" w:eastAsia="Times New Roman" w:hAnsi="Times New Roman"/>
          <w:color w:val="000000"/>
          <w:sz w:val="23"/>
          <w:szCs w:val="23"/>
          <w:rtl w:val="0"/>
        </w:rPr>
        <w:t xml:space="preserve">The seed coat is the outer covering which, in most seeds, is made</w:t>
      </w:r>
      <w:r w:rsidDel="00000000" w:rsidR="00000000" w:rsidRPr="00000000">
        <w:rPr>
          <w:rtl w:val="0"/>
        </w:rPr>
      </w:r>
    </w:p>
    <w:p w:rsidR="00000000" w:rsidDel="00000000" w:rsidP="00000000" w:rsidRDefault="00000000" w:rsidRPr="00000000" w14:paraId="00000A7C">
      <w:pPr>
        <w:widowControl w:val="0"/>
        <w:numPr>
          <w:ilvl w:val="0"/>
          <w:numId w:val="10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38200" cy="914400"/>
            <wp:effectExtent b="0" l="0" r="0" t="0"/>
            <wp:docPr id="64"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838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A7D">
      <w:pPr>
        <w:widowControl w:val="0"/>
        <w:numPr>
          <w:ilvl w:val="3"/>
          <w:numId w:val="103"/>
        </w:numPr>
        <w:shd w:fill="ffffff" w:val="clear"/>
        <w:spacing w:after="0" w:before="79" w:line="240" w:lineRule="auto"/>
        <w:ind w:left="2880" w:hanging="360"/>
        <w:rPr/>
      </w:pPr>
      <w:r w:rsidDel="00000000" w:rsidR="00000000" w:rsidRPr="00000000">
        <w:rPr>
          <w:color w:val="000000"/>
          <w:sz w:val="17"/>
          <w:szCs w:val="17"/>
          <w:rtl w:val="0"/>
        </w:rPr>
        <w:t xml:space="preserve">-Remains of style</w:t>
      </w:r>
      <w:r w:rsidDel="00000000" w:rsidR="00000000" w:rsidRPr="00000000">
        <w:rPr>
          <w:rtl w:val="0"/>
        </w:rPr>
      </w:r>
    </w:p>
    <w:p w:rsidR="00000000" w:rsidDel="00000000" w:rsidP="00000000" w:rsidRDefault="00000000" w:rsidRPr="00000000" w14:paraId="00000A7E">
      <w:pPr>
        <w:widowControl w:val="0"/>
        <w:numPr>
          <w:ilvl w:val="0"/>
          <w:numId w:val="103"/>
        </w:numPr>
        <w:shd w:fill="ffffff" w:val="clear"/>
        <w:spacing w:after="0" w:before="173" w:line="240" w:lineRule="auto"/>
        <w:ind w:left="720" w:hanging="360"/>
        <w:jc w:val="right"/>
        <w:rPr/>
      </w:pPr>
      <w:r w:rsidDel="00000000" w:rsidR="00000000" w:rsidRPr="00000000">
        <w:rPr>
          <w:color w:val="000000"/>
          <w:sz w:val="17"/>
          <w:szCs w:val="17"/>
          <w:rtl w:val="0"/>
        </w:rPr>
        <w:t xml:space="preserve">Position of plumule</w:t>
      </w:r>
      <w:r w:rsidDel="00000000" w:rsidR="00000000" w:rsidRPr="00000000">
        <w:rPr>
          <w:rtl w:val="0"/>
        </w:rPr>
      </w:r>
    </w:p>
    <w:p w:rsidR="00000000" w:rsidDel="00000000" w:rsidP="00000000" w:rsidRDefault="00000000" w:rsidRPr="00000000" w14:paraId="00000A7F">
      <w:pPr>
        <w:widowControl w:val="0"/>
        <w:numPr>
          <w:ilvl w:val="4"/>
          <w:numId w:val="103"/>
        </w:numPr>
        <w:shd w:fill="ffffff" w:val="clear"/>
        <w:spacing w:after="0" w:before="94" w:line="238" w:lineRule="auto"/>
        <w:ind w:left="3600" w:hanging="360"/>
        <w:rPr/>
      </w:pPr>
      <w:r w:rsidDel="00000000" w:rsidR="00000000" w:rsidRPr="00000000">
        <w:rPr>
          <w:color w:val="000000"/>
          <w:sz w:val="17"/>
          <w:szCs w:val="17"/>
          <w:rtl w:val="0"/>
        </w:rPr>
        <w:t xml:space="preserve">Position of radicle Scutellum</w:t>
      </w:r>
      <w:r w:rsidDel="00000000" w:rsidR="00000000" w:rsidRPr="00000000">
        <w:rPr>
          <w:rtl w:val="0"/>
        </w:rPr>
      </w:r>
    </w:p>
    <w:p w:rsidR="00000000" w:rsidDel="00000000" w:rsidP="00000000" w:rsidRDefault="00000000" w:rsidRPr="00000000" w14:paraId="00000A80">
      <w:pPr>
        <w:widowControl w:val="0"/>
        <w:numPr>
          <w:ilvl w:val="3"/>
          <w:numId w:val="103"/>
        </w:numPr>
        <w:shd w:fill="ffffff" w:val="clear"/>
        <w:spacing w:after="0" w:before="58" w:line="252.00000000000003" w:lineRule="auto"/>
        <w:ind w:left="2880" w:hanging="360"/>
        <w:rPr/>
      </w:pPr>
      <w:r w:rsidDel="00000000" w:rsidR="00000000" w:rsidRPr="00000000">
        <w:rPr>
          <w:color w:val="000000"/>
          <w:sz w:val="17"/>
          <w:szCs w:val="17"/>
          <w:rtl w:val="0"/>
        </w:rPr>
        <w:t xml:space="preserve">Attachment to External      Parent plant</w:t>
      </w:r>
      <w:r w:rsidDel="00000000" w:rsidR="00000000" w:rsidRPr="00000000">
        <w:rPr>
          <w:rtl w:val="0"/>
        </w:rPr>
      </w:r>
    </w:p>
    <w:p w:rsidR="00000000" w:rsidDel="00000000" w:rsidP="00000000" w:rsidRDefault="00000000" w:rsidRPr="00000000" w14:paraId="00000A81">
      <w:pPr>
        <w:widowControl w:val="0"/>
        <w:numPr>
          <w:ilvl w:val="0"/>
          <w:numId w:val="10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87400" cy="965200"/>
            <wp:effectExtent b="0" l="0" r="0" t="0"/>
            <wp:docPr id="68"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7874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A82">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Position of radicle</w:t>
      </w:r>
      <w:r w:rsidDel="00000000" w:rsidR="00000000" w:rsidRPr="00000000">
        <w:rPr>
          <w:rtl w:val="0"/>
        </w:rPr>
      </w:r>
    </w:p>
    <w:p w:rsidR="00000000" w:rsidDel="00000000" w:rsidP="00000000" w:rsidRDefault="00000000" w:rsidRPr="00000000" w14:paraId="00000A83">
      <w:pPr>
        <w:widowControl w:val="0"/>
        <w:numPr>
          <w:ilvl w:val="0"/>
          <w:numId w:val="103"/>
        </w:numPr>
        <w:shd w:fill="ffffff" w:val="clear"/>
        <w:spacing w:after="0" w:before="65" w:line="230" w:lineRule="auto"/>
        <w:ind w:left="720" w:right="346" w:hanging="360"/>
        <w:rPr/>
      </w:pPr>
      <w:r w:rsidDel="00000000" w:rsidR="00000000" w:rsidRPr="00000000">
        <w:rPr>
          <w:color w:val="000000"/>
          <w:sz w:val="17"/>
          <w:szCs w:val="17"/>
          <w:rtl w:val="0"/>
        </w:rPr>
        <w:t xml:space="preserve">Micropyle Hilum</w:t>
      </w:r>
      <w:r w:rsidDel="00000000" w:rsidR="00000000" w:rsidRPr="00000000">
        <w:rPr>
          <w:rtl w:val="0"/>
        </w:rPr>
      </w:r>
    </w:p>
    <w:p w:rsidR="00000000" w:rsidDel="00000000" w:rsidP="00000000" w:rsidRDefault="00000000" w:rsidRPr="00000000" w14:paraId="00000A84">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Testa</w:t>
      </w:r>
      <w:r w:rsidDel="00000000" w:rsidR="00000000" w:rsidRPr="00000000">
        <w:rPr>
          <w:rtl w:val="0"/>
        </w:rPr>
      </w:r>
    </w:p>
    <w:p w:rsidR="00000000" w:rsidDel="00000000" w:rsidP="00000000" w:rsidRDefault="00000000" w:rsidRPr="00000000" w14:paraId="00000A85">
      <w:pPr>
        <w:widowControl w:val="0"/>
        <w:numPr>
          <w:ilvl w:val="2"/>
          <w:numId w:val="103"/>
        </w:numPr>
        <w:shd w:fill="ffffff" w:val="clear"/>
        <w:spacing w:after="0" w:before="151" w:line="240" w:lineRule="auto"/>
        <w:ind w:left="2160" w:hanging="360"/>
        <w:rPr/>
      </w:pPr>
      <w:r w:rsidDel="00000000" w:rsidR="00000000" w:rsidRPr="00000000">
        <w:rPr>
          <w:color w:val="000000"/>
          <w:sz w:val="17"/>
          <w:szCs w:val="17"/>
          <w:rtl w:val="0"/>
        </w:rPr>
        <w:t xml:space="preserve">Structure of monocotyledonous seed (maize grain)</w:t>
      </w:r>
      <w:r w:rsidDel="00000000" w:rsidR="00000000" w:rsidRPr="00000000">
        <w:rPr>
          <w:rtl w:val="0"/>
        </w:rPr>
      </w:r>
    </w:p>
    <w:p w:rsidR="00000000" w:rsidDel="00000000" w:rsidP="00000000" w:rsidRDefault="00000000" w:rsidRPr="00000000" w14:paraId="00000A86">
      <w:pPr>
        <w:widowControl w:val="0"/>
        <w:numPr>
          <w:ilvl w:val="2"/>
          <w:numId w:val="103"/>
        </w:numPr>
        <w:shd w:fill="ffffff" w:val="clear"/>
        <w:spacing w:after="0" w:line="223" w:lineRule="auto"/>
        <w:ind w:left="2160" w:hanging="360"/>
        <w:rPr/>
      </w:pPr>
      <w:r w:rsidDel="00000000" w:rsidR="00000000" w:rsidRPr="00000000">
        <w:rPr>
          <w:color w:val="000000"/>
          <w:sz w:val="17"/>
          <w:szCs w:val="17"/>
          <w:rtl w:val="0"/>
        </w:rPr>
        <w:t xml:space="preserve">External (bj Structure of dicotyledonous seed</w:t>
      </w:r>
      <w:r w:rsidDel="00000000" w:rsidR="00000000" w:rsidRPr="00000000">
        <w:rPr>
          <w:rtl w:val="0"/>
        </w:rPr>
      </w:r>
    </w:p>
    <w:p w:rsidR="00000000" w:rsidDel="00000000" w:rsidP="00000000" w:rsidRDefault="00000000" w:rsidRPr="00000000" w14:paraId="00000A87">
      <w:pPr>
        <w:widowControl w:val="0"/>
        <w:numPr>
          <w:ilvl w:val="0"/>
          <w:numId w:val="103"/>
        </w:numPr>
        <w:shd w:fill="ffffff" w:val="clear"/>
        <w:spacing w:after="0" w:before="72" w:line="240" w:lineRule="auto"/>
        <w:ind w:left="720" w:hanging="360"/>
        <w:rPr/>
      </w:pPr>
      <w:r w:rsidDel="00000000" w:rsidR="00000000" w:rsidRPr="00000000">
        <w:rPr>
          <w:rFonts w:ascii="Times New Roman" w:cs="Times New Roman" w:eastAsia="Times New Roman" w:hAnsi="Times New Roman"/>
          <w:i w:val="1"/>
          <w:color w:val="000000"/>
          <w:sz w:val="17"/>
          <w:szCs w:val="17"/>
          <w:rtl w:val="0"/>
        </w:rPr>
        <w:t xml:space="preserve">Fig. 4.4: Structure of seeds</w:t>
      </w:r>
      <w:r w:rsidDel="00000000" w:rsidR="00000000" w:rsidRPr="00000000">
        <w:rPr>
          <w:rtl w:val="0"/>
        </w:rPr>
      </w:r>
    </w:p>
    <w:p w:rsidR="00000000" w:rsidDel="00000000" w:rsidP="00000000" w:rsidRDefault="00000000" w:rsidRPr="00000000" w14:paraId="00000A88">
      <w:pPr>
        <w:shd w:fill="ffffff" w:val="clear"/>
        <w:spacing w:before="7" w:line="252.00000000000003" w:lineRule="auto"/>
        <w:rPr/>
      </w:pPr>
      <w:r w:rsidDel="00000000" w:rsidR="00000000" w:rsidRPr="00000000">
        <w:rPr>
          <w:rtl w:val="0"/>
        </w:rPr>
      </w:r>
    </w:p>
    <w:p w:rsidR="00000000" w:rsidDel="00000000" w:rsidP="00000000" w:rsidRDefault="00000000" w:rsidRPr="00000000" w14:paraId="00000A89">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up of the two layers, an outer testa and inner one, the legmen. </w:t>
      </w:r>
      <w:r w:rsidDel="00000000" w:rsidR="00000000" w:rsidRPr="00000000">
        <w:rPr>
          <w:rtl w:val="0"/>
        </w:rPr>
      </w:r>
    </w:p>
    <w:p w:rsidR="00000000" w:rsidDel="00000000" w:rsidP="00000000" w:rsidRDefault="00000000" w:rsidRPr="00000000" w14:paraId="00000A8A">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The testa is thick; the tegmen is a transparent membrane tissue. </w:t>
      </w:r>
      <w:r w:rsidDel="00000000" w:rsidR="00000000" w:rsidRPr="00000000">
        <w:rPr>
          <w:rtl w:val="0"/>
        </w:rPr>
      </w:r>
    </w:p>
    <w:p w:rsidR="00000000" w:rsidDel="00000000" w:rsidP="00000000" w:rsidRDefault="00000000" w:rsidRPr="00000000" w14:paraId="00000A8B">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The two layers protect the seed bacteria, fungi and other organisms whk may damage it. </w:t>
      </w:r>
      <w:r w:rsidDel="00000000" w:rsidR="00000000" w:rsidRPr="00000000">
        <w:rPr>
          <w:rtl w:val="0"/>
        </w:rPr>
      </w:r>
    </w:p>
    <w:p w:rsidR="00000000" w:rsidDel="00000000" w:rsidP="00000000" w:rsidRDefault="00000000" w:rsidRPr="00000000" w14:paraId="00000A8C">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There is a scar called </w:t>
      </w:r>
      <w:r w:rsidDel="00000000" w:rsidR="00000000" w:rsidRPr="00000000">
        <w:rPr>
          <w:rFonts w:ascii="Times New Roman" w:cs="Times New Roman" w:eastAsia="Times New Roman" w:hAnsi="Times New Roman"/>
          <w:b w:val="1"/>
          <w:color w:val="000000"/>
          <w:sz w:val="23"/>
          <w:szCs w:val="23"/>
          <w:rtl w:val="0"/>
        </w:rPr>
        <w:t xml:space="preserve">hilurn </w:t>
      </w:r>
      <w:r w:rsidDel="00000000" w:rsidR="00000000" w:rsidRPr="00000000">
        <w:rPr>
          <w:rFonts w:ascii="Times New Roman" w:cs="Times New Roman" w:eastAsia="Times New Roman" w:hAnsi="Times New Roman"/>
          <w:color w:val="000000"/>
          <w:sz w:val="23"/>
          <w:szCs w:val="23"/>
          <w:rtl w:val="0"/>
        </w:rPr>
        <w:t xml:space="preserve">on one part of the seed. </w:t>
      </w:r>
      <w:r w:rsidDel="00000000" w:rsidR="00000000" w:rsidRPr="00000000">
        <w:rPr>
          <w:rtl w:val="0"/>
        </w:rPr>
      </w:r>
    </w:p>
    <w:p w:rsidR="00000000" w:rsidDel="00000000" w:rsidP="00000000" w:rsidRDefault="00000000" w:rsidRPr="00000000" w14:paraId="00000A8D">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This is point where the seed had been attached the seed stalk or funicle. </w:t>
      </w:r>
      <w:r w:rsidDel="00000000" w:rsidR="00000000" w:rsidRPr="00000000">
        <w:rPr>
          <w:rtl w:val="0"/>
        </w:rPr>
      </w:r>
    </w:p>
    <w:p w:rsidR="00000000" w:rsidDel="00000000" w:rsidP="00000000" w:rsidRDefault="00000000" w:rsidRPr="00000000" w14:paraId="00000A8E">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Near one end of 1 hilum is a tiny pore, the </w:t>
      </w:r>
      <w:r w:rsidDel="00000000" w:rsidR="00000000" w:rsidRPr="00000000">
        <w:rPr>
          <w:rFonts w:ascii="Times New Roman" w:cs="Times New Roman" w:eastAsia="Times New Roman" w:hAnsi="Times New Roman"/>
          <w:b w:val="1"/>
          <w:color w:val="000000"/>
          <w:sz w:val="23"/>
          <w:szCs w:val="23"/>
          <w:rtl w:val="0"/>
        </w:rPr>
        <w:t xml:space="preserve">micropyle. </w:t>
      </w:r>
      <w:r w:rsidDel="00000000" w:rsidR="00000000" w:rsidRPr="00000000">
        <w:rPr>
          <w:rtl w:val="0"/>
        </w:rPr>
      </w:r>
    </w:p>
    <w:p w:rsidR="00000000" w:rsidDel="00000000" w:rsidP="00000000" w:rsidRDefault="00000000" w:rsidRPr="00000000" w14:paraId="00000A8F">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This allows water and air into the embryo, embryo is made up of one or two seed leavi or cotyledons, a </w:t>
      </w:r>
      <w:r w:rsidDel="00000000" w:rsidR="00000000" w:rsidRPr="00000000">
        <w:rPr>
          <w:rFonts w:ascii="Times New Roman" w:cs="Times New Roman" w:eastAsia="Times New Roman" w:hAnsi="Times New Roman"/>
          <w:b w:val="1"/>
          <w:color w:val="000000"/>
          <w:sz w:val="23"/>
          <w:szCs w:val="23"/>
          <w:rtl w:val="0"/>
        </w:rPr>
        <w:t xml:space="preserve">plumule </w:t>
      </w:r>
      <w:r w:rsidDel="00000000" w:rsidR="00000000" w:rsidRPr="00000000">
        <w:rPr>
          <w:rFonts w:ascii="Times New Roman" w:cs="Times New Roman" w:eastAsia="Times New Roman" w:hAnsi="Times New Roman"/>
          <w:color w:val="000000"/>
          <w:sz w:val="23"/>
          <w:szCs w:val="23"/>
          <w:rtl w:val="0"/>
        </w:rPr>
        <w:t xml:space="preserve">(embryonic sh( and a </w:t>
      </w:r>
      <w:r w:rsidDel="00000000" w:rsidR="00000000" w:rsidRPr="00000000">
        <w:rPr>
          <w:rFonts w:ascii="Times New Roman" w:cs="Times New Roman" w:eastAsia="Times New Roman" w:hAnsi="Times New Roman"/>
          <w:b w:val="1"/>
          <w:color w:val="000000"/>
          <w:sz w:val="23"/>
          <w:szCs w:val="23"/>
          <w:rtl w:val="0"/>
        </w:rPr>
        <w:t xml:space="preserve">radicle </w:t>
      </w:r>
      <w:r w:rsidDel="00000000" w:rsidR="00000000" w:rsidRPr="00000000">
        <w:rPr>
          <w:rFonts w:ascii="Times New Roman" w:cs="Times New Roman" w:eastAsia="Times New Roman" w:hAnsi="Times New Roman"/>
          <w:color w:val="000000"/>
          <w:sz w:val="23"/>
          <w:szCs w:val="23"/>
          <w:rtl w:val="0"/>
        </w:rPr>
        <w:t xml:space="preserve">(the embryonic root). </w:t>
      </w:r>
      <w:r w:rsidDel="00000000" w:rsidR="00000000" w:rsidRPr="00000000">
        <w:rPr>
          <w:rtl w:val="0"/>
        </w:rPr>
      </w:r>
    </w:p>
    <w:p w:rsidR="00000000" w:rsidDel="00000000" w:rsidP="00000000" w:rsidRDefault="00000000" w:rsidRPr="00000000" w14:paraId="00000A90">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The of the radicle is opposite the micropyle.</w:t>
      </w:r>
      <w:r w:rsidDel="00000000" w:rsidR="00000000" w:rsidRPr="00000000">
        <w:rPr>
          <w:rtl w:val="0"/>
        </w:rPr>
      </w:r>
    </w:p>
    <w:p w:rsidR="00000000" w:rsidDel="00000000" w:rsidP="00000000" w:rsidRDefault="00000000" w:rsidRPr="00000000" w14:paraId="00000A91">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 In some seeds the cotyledons swollen as they contain stored food for growing plumule and radicle. Such seeds, called non-endospermic seeds. </w:t>
      </w:r>
      <w:r w:rsidDel="00000000" w:rsidR="00000000" w:rsidRPr="00000000">
        <w:rPr>
          <w:rtl w:val="0"/>
        </w:rPr>
      </w:r>
    </w:p>
    <w:p w:rsidR="00000000" w:rsidDel="00000000" w:rsidP="00000000" w:rsidRDefault="00000000" w:rsidRPr="00000000" w14:paraId="00000A92">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In ot cases, the seeds have their food stored in</w:t>
      </w:r>
      <w:r w:rsidDel="00000000" w:rsidR="00000000" w:rsidRPr="00000000">
        <w:rPr>
          <w:rFonts w:ascii="Times New Roman" w:cs="Times New Roman" w:eastAsia="Times New Roman" w:hAnsi="Times New Roman"/>
          <w:i w:val="1"/>
          <w:color w:val="000000"/>
          <w:sz w:val="23"/>
          <w:szCs w:val="23"/>
          <w:rtl w:val="0"/>
        </w:rPr>
        <w:t xml:space="preserve">: </w:t>
      </w:r>
      <w:r w:rsidDel="00000000" w:rsidR="00000000" w:rsidRPr="00000000">
        <w:rPr>
          <w:rFonts w:ascii="Times New Roman" w:cs="Times New Roman" w:eastAsia="Times New Roman" w:hAnsi="Times New Roman"/>
          <w:color w:val="000000"/>
          <w:sz w:val="23"/>
          <w:szCs w:val="23"/>
          <w:rtl w:val="0"/>
        </w:rPr>
        <w:t xml:space="preserve">endosperm.   </w:t>
      </w:r>
      <w:r w:rsidDel="00000000" w:rsidR="00000000" w:rsidRPr="00000000">
        <w:rPr>
          <w:rtl w:val="0"/>
        </w:rPr>
      </w:r>
    </w:p>
    <w:p w:rsidR="00000000" w:rsidDel="00000000" w:rsidP="00000000" w:rsidRDefault="00000000" w:rsidRPr="00000000" w14:paraId="00000A93">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Such   seeds   are   call endospermic seeds. Seeds with one cotyk are referred to as </w:t>
      </w:r>
      <w:r w:rsidDel="00000000" w:rsidR="00000000" w:rsidRPr="00000000">
        <w:rPr>
          <w:rFonts w:ascii="Times New Roman" w:cs="Times New Roman" w:eastAsia="Times New Roman" w:hAnsi="Times New Roman"/>
          <w:b w:val="1"/>
          <w:color w:val="000000"/>
          <w:sz w:val="23"/>
          <w:szCs w:val="23"/>
          <w:rtl w:val="0"/>
        </w:rPr>
        <w:t xml:space="preserve">monocotyledonous </w:t>
      </w:r>
      <w:r w:rsidDel="00000000" w:rsidR="00000000" w:rsidRPr="00000000">
        <w:rPr>
          <w:rFonts w:ascii="Times New Roman" w:cs="Times New Roman" w:eastAsia="Times New Roman" w:hAnsi="Times New Roman"/>
          <w:color w:val="000000"/>
          <w:sz w:val="23"/>
          <w:szCs w:val="23"/>
          <w:rtl w:val="0"/>
        </w:rPr>
        <w:t xml:space="preserve">wi those   with   two   are   referred   to </w:t>
      </w:r>
      <w:r w:rsidDel="00000000" w:rsidR="00000000" w:rsidRPr="00000000">
        <w:rPr>
          <w:rFonts w:ascii="Times New Roman" w:cs="Times New Roman" w:eastAsia="Times New Roman" w:hAnsi="Times New Roman"/>
          <w:b w:val="1"/>
          <w:color w:val="000000"/>
          <w:sz w:val="23"/>
          <w:szCs w:val="23"/>
          <w:rtl w:val="0"/>
        </w:rPr>
        <w:t xml:space="preserve">dicotyledonous. </w:t>
      </w:r>
      <w:r w:rsidDel="00000000" w:rsidR="00000000" w:rsidRPr="00000000">
        <w:rPr>
          <w:rtl w:val="0"/>
        </w:rPr>
      </w:r>
    </w:p>
    <w:p w:rsidR="00000000" w:rsidDel="00000000" w:rsidP="00000000" w:rsidRDefault="00000000" w:rsidRPr="00000000" w14:paraId="00000A94">
      <w:pPr>
        <w:widowControl w:val="0"/>
        <w:numPr>
          <w:ilvl w:val="0"/>
          <w:numId w:val="102"/>
        </w:numPr>
        <w:shd w:fill="ffffff" w:val="clear"/>
        <w:spacing w:after="0" w:before="7" w:line="252.00000000000003"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This is the major basis i differentiation between the two large cb of plants, the monocotyledonae aa dicotyledonae. </w:t>
      </w:r>
      <w:r w:rsidDel="00000000" w:rsidR="00000000" w:rsidRPr="00000000">
        <w:rPr>
          <w:rtl w:val="0"/>
        </w:rPr>
      </w:r>
    </w:p>
    <w:p w:rsidR="00000000" w:rsidDel="00000000" w:rsidP="00000000" w:rsidRDefault="00000000" w:rsidRPr="00000000" w14:paraId="00000A95">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Scutellum</w:t>
      </w:r>
      <w:r w:rsidDel="00000000" w:rsidR="00000000" w:rsidRPr="00000000">
        <w:rPr>
          <w:rtl w:val="0"/>
        </w:rPr>
      </w:r>
    </w:p>
    <w:p w:rsidR="00000000" w:rsidDel="00000000" w:rsidP="00000000" w:rsidRDefault="00000000" w:rsidRPr="00000000" w14:paraId="00000A96">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Cotyledon</w:t>
      </w:r>
      <w:r w:rsidDel="00000000" w:rsidR="00000000" w:rsidRPr="00000000">
        <w:rPr>
          <w:rtl w:val="0"/>
        </w:rPr>
      </w:r>
    </w:p>
    <w:p w:rsidR="00000000" w:rsidDel="00000000" w:rsidP="00000000" w:rsidRDefault="00000000" w:rsidRPr="00000000" w14:paraId="00000A97">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Coieoptile</w:t>
      </w:r>
      <w:r w:rsidDel="00000000" w:rsidR="00000000" w:rsidRPr="00000000">
        <w:rPr>
          <w:rtl w:val="0"/>
        </w:rPr>
      </w:r>
    </w:p>
    <w:p w:rsidR="00000000" w:rsidDel="00000000" w:rsidP="00000000" w:rsidRDefault="00000000" w:rsidRPr="00000000" w14:paraId="00000A98">
      <w:pPr>
        <w:widowControl w:val="0"/>
        <w:numPr>
          <w:ilvl w:val="0"/>
          <w:numId w:val="103"/>
        </w:numPr>
        <w:shd w:fill="ffffff" w:val="clear"/>
        <w:spacing w:after="0" w:before="72" w:line="240" w:lineRule="auto"/>
        <w:ind w:left="720" w:hanging="360"/>
        <w:rPr/>
      </w:pPr>
      <w:r w:rsidDel="00000000" w:rsidR="00000000" w:rsidRPr="00000000">
        <w:rPr>
          <w:rFonts w:ascii="Times New Roman" w:cs="Times New Roman" w:eastAsia="Times New Roman" w:hAnsi="Times New Roman"/>
          <w:color w:val="000000"/>
          <w:sz w:val="18"/>
          <w:szCs w:val="18"/>
          <w:rtl w:val="0"/>
        </w:rPr>
        <w:t xml:space="preserve">Plumule</w:t>
      </w:r>
      <w:r w:rsidDel="00000000" w:rsidR="00000000" w:rsidRPr="00000000">
        <w:rPr>
          <w:rtl w:val="0"/>
        </w:rPr>
      </w:r>
    </w:p>
    <w:p w:rsidR="00000000" w:rsidDel="00000000" w:rsidP="00000000" w:rsidRDefault="00000000" w:rsidRPr="00000000" w14:paraId="00000A99">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Radicle</w:t>
      </w:r>
      <w:r w:rsidDel="00000000" w:rsidR="00000000" w:rsidRPr="00000000">
        <w:rPr>
          <w:rtl w:val="0"/>
        </w:rPr>
      </w:r>
    </w:p>
    <w:p w:rsidR="00000000" w:rsidDel="00000000" w:rsidP="00000000" w:rsidRDefault="00000000" w:rsidRPr="00000000" w14:paraId="00000A9A">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Coleorhiza</w:t>
      </w:r>
      <w:r w:rsidDel="00000000" w:rsidR="00000000" w:rsidRPr="00000000">
        <w:rPr>
          <w:rtl w:val="0"/>
        </w:rPr>
      </w:r>
    </w:p>
    <w:p w:rsidR="00000000" w:rsidDel="00000000" w:rsidP="00000000" w:rsidRDefault="00000000" w:rsidRPr="00000000" w14:paraId="00000A9B">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Internal</w:t>
      </w:r>
      <w:r w:rsidDel="00000000" w:rsidR="00000000" w:rsidRPr="00000000">
        <w:rPr>
          <w:rtl w:val="0"/>
        </w:rPr>
      </w:r>
    </w:p>
    <w:p w:rsidR="00000000" w:rsidDel="00000000" w:rsidP="00000000" w:rsidRDefault="00000000" w:rsidRPr="00000000" w14:paraId="00000A9C">
      <w:pPr>
        <w:widowControl w:val="0"/>
        <w:numPr>
          <w:ilvl w:val="0"/>
          <w:numId w:val="10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39800" cy="977900"/>
            <wp:effectExtent b="0" l="0" r="0" t="0"/>
            <wp:docPr id="66"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9398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A9D">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Plumule</w:t>
      </w:r>
      <w:r w:rsidDel="00000000" w:rsidR="00000000" w:rsidRPr="00000000">
        <w:rPr>
          <w:rtl w:val="0"/>
        </w:rPr>
      </w:r>
    </w:p>
    <w:p w:rsidR="00000000" w:rsidDel="00000000" w:rsidP="00000000" w:rsidRDefault="00000000" w:rsidRPr="00000000" w14:paraId="00000A9E">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Radicle</w:t>
      </w:r>
      <w:r w:rsidDel="00000000" w:rsidR="00000000" w:rsidRPr="00000000">
        <w:rPr>
          <w:rtl w:val="0"/>
        </w:rPr>
      </w:r>
    </w:p>
    <w:p w:rsidR="00000000" w:rsidDel="00000000" w:rsidP="00000000" w:rsidRDefault="00000000" w:rsidRPr="00000000" w14:paraId="00000A9F">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Cotyledon</w:t>
      </w:r>
      <w:r w:rsidDel="00000000" w:rsidR="00000000" w:rsidRPr="00000000">
        <w:rPr>
          <w:rtl w:val="0"/>
        </w:rPr>
      </w:r>
    </w:p>
    <w:p w:rsidR="00000000" w:rsidDel="00000000" w:rsidP="00000000" w:rsidRDefault="00000000" w:rsidRPr="00000000" w14:paraId="00000AA0">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Internal</w:t>
      </w:r>
      <w:r w:rsidDel="00000000" w:rsidR="00000000" w:rsidRPr="00000000">
        <w:rPr>
          <w:rtl w:val="0"/>
        </w:rPr>
      </w:r>
    </w:p>
    <w:p w:rsidR="00000000" w:rsidDel="00000000" w:rsidP="00000000" w:rsidRDefault="00000000" w:rsidRPr="00000000" w14:paraId="00000AA1">
      <w:pPr>
        <w:widowControl w:val="0"/>
        <w:numPr>
          <w:ilvl w:val="0"/>
          <w:numId w:val="10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6800" cy="1181100"/>
            <wp:effectExtent b="0" l="0" r="0" t="0"/>
            <wp:docPr id="67"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10668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AA2">
      <w:pPr>
        <w:widowControl w:val="0"/>
        <w:numPr>
          <w:ilvl w:val="3"/>
          <w:numId w:val="103"/>
        </w:numPr>
        <w:shd w:fill="ffffff" w:val="clear"/>
        <w:spacing w:after="0" w:before="252" w:line="173" w:lineRule="auto"/>
        <w:ind w:left="2880" w:hanging="360"/>
        <w:rPr/>
      </w:pPr>
      <w:r w:rsidDel="00000000" w:rsidR="00000000" w:rsidRPr="00000000">
        <w:rPr>
          <w:color w:val="000000"/>
          <w:sz w:val="17"/>
          <w:szCs w:val="17"/>
          <w:rtl w:val="0"/>
        </w:rPr>
        <w:t xml:space="preserve">Fused pericaT and testa</w:t>
      </w:r>
      <w:r w:rsidDel="00000000" w:rsidR="00000000" w:rsidRPr="00000000">
        <w:rPr>
          <w:rtl w:val="0"/>
        </w:rPr>
      </w:r>
    </w:p>
    <w:p w:rsidR="00000000" w:rsidDel="00000000" w:rsidP="00000000" w:rsidRDefault="00000000" w:rsidRPr="00000000" w14:paraId="00000AA3">
      <w:pPr>
        <w:shd w:fill="ffffff" w:val="clear"/>
        <w:ind w:left="720" w:firstLine="0"/>
        <w:rPr>
          <w:b w:val="1"/>
          <w:color w:val="000000"/>
          <w:sz w:val="29"/>
          <w:szCs w:val="29"/>
        </w:rPr>
      </w:pPr>
      <w:r w:rsidDel="00000000" w:rsidR="00000000" w:rsidRPr="00000000">
        <w:rPr>
          <w:rtl w:val="0"/>
        </w:rPr>
      </w:r>
    </w:p>
    <w:p w:rsidR="00000000" w:rsidDel="00000000" w:rsidP="00000000" w:rsidRDefault="00000000" w:rsidRPr="00000000" w14:paraId="00000AA4">
      <w:pPr>
        <w:shd w:fill="ffffff" w:val="clear"/>
        <w:ind w:left="720" w:firstLine="0"/>
        <w:rPr>
          <w:b w:val="1"/>
          <w:color w:val="000000"/>
          <w:sz w:val="29"/>
          <w:szCs w:val="29"/>
        </w:rPr>
      </w:pPr>
      <w:r w:rsidDel="00000000" w:rsidR="00000000" w:rsidRPr="00000000">
        <w:rPr>
          <w:rtl w:val="0"/>
        </w:rPr>
      </w:r>
    </w:p>
    <w:p w:rsidR="00000000" w:rsidDel="00000000" w:rsidP="00000000" w:rsidRDefault="00000000" w:rsidRPr="00000000" w14:paraId="00000AA5">
      <w:pPr>
        <w:shd w:fill="ffffff" w:val="clear"/>
        <w:ind w:left="720" w:firstLine="0"/>
        <w:rPr>
          <w:b w:val="1"/>
          <w:color w:val="000000"/>
          <w:sz w:val="29"/>
          <w:szCs w:val="29"/>
        </w:rPr>
      </w:pPr>
      <w:r w:rsidDel="00000000" w:rsidR="00000000" w:rsidRPr="00000000">
        <w:rPr>
          <w:rtl w:val="0"/>
        </w:rPr>
      </w:r>
    </w:p>
    <w:p w:rsidR="00000000" w:rsidDel="00000000" w:rsidP="00000000" w:rsidRDefault="00000000" w:rsidRPr="00000000" w14:paraId="00000AA6">
      <w:pPr>
        <w:shd w:fill="ffffff" w:val="clear"/>
        <w:ind w:left="720" w:firstLine="0"/>
        <w:rPr>
          <w:b w:val="1"/>
          <w:color w:val="000000"/>
          <w:sz w:val="29"/>
          <w:szCs w:val="29"/>
        </w:rPr>
      </w:pPr>
      <w:r w:rsidDel="00000000" w:rsidR="00000000" w:rsidRPr="00000000">
        <w:rPr>
          <w:rtl w:val="0"/>
        </w:rPr>
      </w:r>
    </w:p>
    <w:p w:rsidR="00000000" w:rsidDel="00000000" w:rsidP="00000000" w:rsidRDefault="00000000" w:rsidRPr="00000000" w14:paraId="00000AA7">
      <w:pPr>
        <w:shd w:fill="ffffff" w:val="clear"/>
        <w:ind w:left="720" w:firstLine="0"/>
        <w:rPr/>
      </w:pPr>
      <w:r w:rsidDel="00000000" w:rsidR="00000000" w:rsidRPr="00000000">
        <w:rPr>
          <w:b w:val="1"/>
          <w:color w:val="000000"/>
          <w:sz w:val="29"/>
          <w:szCs w:val="29"/>
          <w:rtl w:val="0"/>
        </w:rPr>
        <w:t xml:space="preserve">Dormancy in Seeds</w:t>
      </w:r>
      <w:r w:rsidDel="00000000" w:rsidR="00000000" w:rsidRPr="00000000">
        <w:rPr>
          <w:rtl w:val="0"/>
        </w:rPr>
      </w:r>
    </w:p>
    <w:p w:rsidR="00000000" w:rsidDel="00000000" w:rsidP="00000000" w:rsidRDefault="00000000" w:rsidRPr="00000000" w14:paraId="00000AA8">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The embiyo of a dry, fully developed seed usually passes through a period of rest after ripening period. </w:t>
      </w:r>
      <w:r w:rsidDel="00000000" w:rsidR="00000000" w:rsidRPr="00000000">
        <w:rPr>
          <w:rtl w:val="0"/>
        </w:rPr>
      </w:r>
    </w:p>
    <w:p w:rsidR="00000000" w:rsidDel="00000000" w:rsidP="00000000" w:rsidRDefault="00000000" w:rsidRPr="00000000" w14:paraId="00000AA9">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During this time the seed performs all its life (physiological) processes very slowly and uses up little food. This is a period of dormancy. </w:t>
      </w:r>
      <w:r w:rsidDel="00000000" w:rsidR="00000000" w:rsidRPr="00000000">
        <w:rPr>
          <w:rtl w:val="0"/>
        </w:rPr>
      </w:r>
    </w:p>
    <w:p w:rsidR="00000000" w:rsidDel="00000000" w:rsidP="00000000" w:rsidRDefault="00000000" w:rsidRPr="00000000" w14:paraId="00000AAA">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Even if all the favourable environmental conditions for germination are provided to the seed during this period of dormancy, the seed will not germinate. </w:t>
      </w:r>
      <w:r w:rsidDel="00000000" w:rsidR="00000000" w:rsidRPr="00000000">
        <w:rPr>
          <w:rtl w:val="0"/>
        </w:rPr>
      </w:r>
    </w:p>
    <w:p w:rsidR="00000000" w:rsidDel="00000000" w:rsidP="00000000" w:rsidRDefault="00000000" w:rsidRPr="00000000" w14:paraId="00000AAB">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This is due to the fact that the seed embryo may need to undergo further development before germination.</w:t>
      </w:r>
      <w:r w:rsidDel="00000000" w:rsidR="00000000" w:rsidRPr="00000000">
        <w:rPr>
          <w:rtl w:val="0"/>
        </w:rPr>
      </w:r>
    </w:p>
    <w:p w:rsidR="00000000" w:rsidDel="00000000" w:rsidP="00000000" w:rsidRDefault="00000000" w:rsidRPr="00000000" w14:paraId="00000AAC">
      <w:pPr>
        <w:widowControl w:val="0"/>
        <w:numPr>
          <w:ilvl w:val="0"/>
          <w:numId w:val="103"/>
        </w:numPr>
        <w:shd w:fill="ffffff" w:val="clear"/>
        <w:spacing w:after="0" w:line="259" w:lineRule="auto"/>
        <w:ind w:left="720" w:right="22" w:hanging="360"/>
        <w:jc w:val="both"/>
        <w:rPr/>
      </w:pPr>
      <w:r w:rsidDel="00000000" w:rsidR="00000000" w:rsidRPr="00000000">
        <w:rPr>
          <w:color w:val="000000"/>
          <w:sz w:val="23"/>
          <w:szCs w:val="23"/>
          <w:rtl w:val="0"/>
        </w:rPr>
        <w:t xml:space="preserve">Some seeds can germinate immediately after being_shed from the parent plant (e.g. most tropical plants) while others must pass through dormancy period, lasting for weeks, months or even years before the seed can germinate.</w:t>
      </w:r>
      <w:r w:rsidDel="00000000" w:rsidR="00000000" w:rsidRPr="00000000">
        <w:rPr>
          <w:rtl w:val="0"/>
        </w:rPr>
      </w:r>
    </w:p>
    <w:p w:rsidR="00000000" w:rsidDel="00000000" w:rsidP="00000000" w:rsidRDefault="00000000" w:rsidRPr="00000000" w14:paraId="00000AAD">
      <w:pPr>
        <w:widowControl w:val="0"/>
        <w:numPr>
          <w:ilvl w:val="0"/>
          <w:numId w:val="103"/>
        </w:numPr>
        <w:shd w:fill="ffffff" w:val="clear"/>
        <w:spacing w:after="0" w:before="7" w:line="259" w:lineRule="auto"/>
        <w:ind w:left="720" w:right="22" w:hanging="360"/>
        <w:jc w:val="both"/>
        <w:rPr/>
      </w:pPr>
      <w:r w:rsidDel="00000000" w:rsidR="00000000" w:rsidRPr="00000000">
        <w:rPr>
          <w:color w:val="000000"/>
          <w:sz w:val="23"/>
          <w:szCs w:val="23"/>
          <w:rtl w:val="0"/>
        </w:rPr>
        <w:t xml:space="preserve">Dormancy provides the seeds with enough time for dispersal so that they can germinate in a suitable environment. </w:t>
      </w:r>
      <w:r w:rsidDel="00000000" w:rsidR="00000000" w:rsidRPr="00000000">
        <w:rPr>
          <w:rtl w:val="0"/>
        </w:rPr>
      </w:r>
    </w:p>
    <w:p w:rsidR="00000000" w:rsidDel="00000000" w:rsidP="00000000" w:rsidRDefault="00000000" w:rsidRPr="00000000" w14:paraId="00000AAE">
      <w:pPr>
        <w:widowControl w:val="0"/>
        <w:numPr>
          <w:ilvl w:val="0"/>
          <w:numId w:val="103"/>
        </w:numPr>
        <w:shd w:fill="ffffff" w:val="clear"/>
        <w:spacing w:after="0" w:before="7" w:line="259" w:lineRule="auto"/>
        <w:ind w:left="720" w:right="22" w:hanging="360"/>
        <w:jc w:val="both"/>
        <w:rPr/>
      </w:pPr>
      <w:r w:rsidDel="00000000" w:rsidR="00000000" w:rsidRPr="00000000">
        <w:rPr>
          <w:color w:val="000000"/>
          <w:sz w:val="23"/>
          <w:szCs w:val="23"/>
          <w:rtl w:val="0"/>
        </w:rPr>
        <w:t xml:space="preserve">It also enables seeds to survive during adverse environmental conditions without depleting their food reserves. </w:t>
      </w:r>
      <w:r w:rsidDel="00000000" w:rsidR="00000000" w:rsidRPr="00000000">
        <w:rPr>
          <w:rtl w:val="0"/>
        </w:rPr>
      </w:r>
    </w:p>
    <w:p w:rsidR="00000000" w:rsidDel="00000000" w:rsidP="00000000" w:rsidRDefault="00000000" w:rsidRPr="00000000" w14:paraId="00000AAF">
      <w:pPr>
        <w:widowControl w:val="0"/>
        <w:numPr>
          <w:ilvl w:val="0"/>
          <w:numId w:val="103"/>
        </w:numPr>
        <w:shd w:fill="ffffff" w:val="clear"/>
        <w:spacing w:after="0" w:before="7" w:line="259" w:lineRule="auto"/>
        <w:ind w:left="720" w:right="22" w:hanging="360"/>
        <w:jc w:val="both"/>
        <w:rPr/>
      </w:pPr>
      <w:r w:rsidDel="00000000" w:rsidR="00000000" w:rsidRPr="00000000">
        <w:rPr>
          <w:color w:val="000000"/>
          <w:sz w:val="23"/>
          <w:szCs w:val="23"/>
          <w:rtl w:val="0"/>
        </w:rPr>
        <w:t xml:space="preserve">The embryo has time to develop until favourable conditions are available e.g. availability of water.</w:t>
      </w:r>
      <w:r w:rsidDel="00000000" w:rsidR="00000000" w:rsidRPr="00000000">
        <w:rPr>
          <w:rtl w:val="0"/>
        </w:rPr>
      </w:r>
    </w:p>
    <w:p w:rsidR="00000000" w:rsidDel="00000000" w:rsidP="00000000" w:rsidRDefault="00000000" w:rsidRPr="00000000" w14:paraId="00000AB0">
      <w:pPr>
        <w:shd w:fill="ffffff" w:val="clear"/>
        <w:spacing w:before="259" w:line="274" w:lineRule="auto"/>
        <w:ind w:left="720" w:firstLine="0"/>
        <w:rPr/>
      </w:pPr>
      <w:r w:rsidDel="00000000" w:rsidR="00000000" w:rsidRPr="00000000">
        <w:rPr>
          <w:b w:val="1"/>
          <w:color w:val="000000"/>
          <w:sz w:val="25"/>
          <w:szCs w:val="25"/>
          <w:rtl w:val="0"/>
        </w:rPr>
        <w:t xml:space="preserve">Factors that Cause Dormancy</w:t>
      </w:r>
      <w:r w:rsidDel="00000000" w:rsidR="00000000" w:rsidRPr="00000000">
        <w:rPr>
          <w:rtl w:val="0"/>
        </w:rPr>
      </w:r>
    </w:p>
    <w:p w:rsidR="00000000" w:rsidDel="00000000" w:rsidP="00000000" w:rsidRDefault="00000000" w:rsidRPr="00000000" w14:paraId="00000AB1">
      <w:pPr>
        <w:widowControl w:val="0"/>
        <w:numPr>
          <w:ilvl w:val="0"/>
          <w:numId w:val="103"/>
        </w:numPr>
        <w:shd w:fill="ffffff" w:val="clear"/>
        <w:tabs>
          <w:tab w:val="left" w:pos="475"/>
        </w:tabs>
        <w:spacing w:after="0" w:line="274" w:lineRule="auto"/>
        <w:ind w:left="720" w:hanging="360"/>
        <w:rPr>
          <w:color w:val="000000"/>
          <w:sz w:val="24"/>
          <w:szCs w:val="24"/>
        </w:rPr>
      </w:pPr>
      <w:r w:rsidDel="00000000" w:rsidR="00000000" w:rsidRPr="00000000">
        <w:rPr>
          <w:color w:val="000000"/>
          <w:sz w:val="24"/>
          <w:szCs w:val="24"/>
          <w:rtl w:val="0"/>
        </w:rPr>
        <w:t xml:space="preserve">Embryo   may   not   yet   be   fully developed.</w:t>
      </w:r>
    </w:p>
    <w:p w:rsidR="00000000" w:rsidDel="00000000" w:rsidP="00000000" w:rsidRDefault="00000000" w:rsidRPr="00000000" w14:paraId="00000AB2">
      <w:pPr>
        <w:widowControl w:val="0"/>
        <w:numPr>
          <w:ilvl w:val="0"/>
          <w:numId w:val="103"/>
        </w:numPr>
        <w:shd w:fill="ffffff" w:val="clear"/>
        <w:tabs>
          <w:tab w:val="left" w:pos="475"/>
        </w:tabs>
        <w:spacing w:after="0" w:line="274" w:lineRule="auto"/>
        <w:ind w:left="720" w:hanging="360"/>
        <w:rPr>
          <w:color w:val="000000"/>
          <w:sz w:val="24"/>
          <w:szCs w:val="24"/>
        </w:rPr>
      </w:pPr>
      <w:r w:rsidDel="00000000" w:rsidR="00000000" w:rsidRPr="00000000">
        <w:rPr>
          <w:color w:val="000000"/>
          <w:sz w:val="24"/>
          <w:szCs w:val="24"/>
          <w:rtl w:val="0"/>
        </w:rPr>
        <w:t xml:space="preserve">Presence of chemical inhibitors that inhibit germination in seeds e.g.abscisic acid.</w:t>
      </w:r>
    </w:p>
    <w:p w:rsidR="00000000" w:rsidDel="00000000" w:rsidP="00000000" w:rsidRDefault="00000000" w:rsidRPr="00000000" w14:paraId="00000AB3">
      <w:pPr>
        <w:widowControl w:val="0"/>
        <w:numPr>
          <w:ilvl w:val="0"/>
          <w:numId w:val="103"/>
        </w:numPr>
        <w:shd w:fill="ffffff" w:val="clear"/>
        <w:tabs>
          <w:tab w:val="left" w:pos="475"/>
        </w:tabs>
        <w:spacing w:after="0" w:line="274" w:lineRule="auto"/>
        <w:ind w:left="720" w:hanging="360"/>
        <w:rPr>
          <w:color w:val="000000"/>
          <w:sz w:val="23"/>
          <w:szCs w:val="23"/>
        </w:rPr>
      </w:pPr>
      <w:r w:rsidDel="00000000" w:rsidR="00000000" w:rsidRPr="00000000">
        <w:rPr>
          <w:color w:val="000000"/>
          <w:sz w:val="23"/>
          <w:szCs w:val="23"/>
          <w:rtl w:val="0"/>
        </w:rPr>
        <w:t xml:space="preserve">Very low concentrations of hormones e.g. gibberellins and enzymes reduces the ability of seeds to germinate.</w:t>
      </w:r>
    </w:p>
    <w:p w:rsidR="00000000" w:rsidDel="00000000" w:rsidP="00000000" w:rsidRDefault="00000000" w:rsidRPr="00000000" w14:paraId="00000AB4">
      <w:pPr>
        <w:widowControl w:val="0"/>
        <w:numPr>
          <w:ilvl w:val="0"/>
          <w:numId w:val="103"/>
        </w:numPr>
        <w:shd w:fill="ffffff" w:val="clear"/>
        <w:tabs>
          <w:tab w:val="left" w:pos="475"/>
        </w:tabs>
        <w:spacing w:after="0" w:line="274" w:lineRule="auto"/>
        <w:ind w:left="720" w:hanging="360"/>
        <w:rPr>
          <w:color w:val="000000"/>
          <w:sz w:val="23"/>
          <w:szCs w:val="23"/>
        </w:rPr>
      </w:pPr>
      <w:r w:rsidDel="00000000" w:rsidR="00000000" w:rsidRPr="00000000">
        <w:rPr>
          <w:color w:val="000000"/>
          <w:sz w:val="23"/>
          <w:szCs w:val="23"/>
          <w:rtl w:val="0"/>
        </w:rPr>
        <w:t xml:space="preserve">Hard and impermeable seed coats prevent entry of air and water in some seeds e.g. wattle.</w:t>
      </w:r>
    </w:p>
    <w:p w:rsidR="00000000" w:rsidDel="00000000" w:rsidP="00000000" w:rsidRDefault="00000000" w:rsidRPr="00000000" w14:paraId="00000AB5">
      <w:pPr>
        <w:widowControl w:val="0"/>
        <w:numPr>
          <w:ilvl w:val="0"/>
          <w:numId w:val="103"/>
        </w:numPr>
        <w:shd w:fill="ffffff" w:val="clear"/>
        <w:tabs>
          <w:tab w:val="left" w:pos="475"/>
        </w:tabs>
        <w:spacing w:after="0" w:line="274" w:lineRule="auto"/>
        <w:ind w:left="720" w:hanging="360"/>
        <w:rPr>
          <w:color w:val="000000"/>
          <w:sz w:val="23"/>
          <w:szCs w:val="23"/>
        </w:rPr>
      </w:pPr>
      <w:r w:rsidDel="00000000" w:rsidR="00000000" w:rsidRPr="00000000">
        <w:rPr>
          <w:color w:val="000000"/>
          <w:sz w:val="23"/>
          <w:szCs w:val="23"/>
          <w:rtl w:val="0"/>
        </w:rPr>
        <w:t xml:space="preserve">In some seeds the absence of certain wavelengths of light make them remain dormant e.g. in some lettuce plants.</w:t>
      </w:r>
    </w:p>
    <w:p w:rsidR="00000000" w:rsidDel="00000000" w:rsidP="00000000" w:rsidRDefault="00000000" w:rsidRPr="00000000" w14:paraId="00000AB6">
      <w:pPr>
        <w:widowControl w:val="0"/>
        <w:numPr>
          <w:ilvl w:val="0"/>
          <w:numId w:val="103"/>
        </w:numPr>
        <w:shd w:fill="ffffff" w:val="clear"/>
        <w:tabs>
          <w:tab w:val="left" w:pos="475"/>
        </w:tabs>
        <w:spacing w:after="0" w:line="274" w:lineRule="auto"/>
        <w:ind w:left="720" w:hanging="360"/>
        <w:rPr>
          <w:color w:val="000000"/>
          <w:sz w:val="23"/>
          <w:szCs w:val="23"/>
        </w:rPr>
      </w:pPr>
      <w:r w:rsidDel="00000000" w:rsidR="00000000" w:rsidRPr="00000000">
        <w:rPr>
          <w:color w:val="000000"/>
          <w:sz w:val="23"/>
          <w:szCs w:val="23"/>
          <w:rtl w:val="0"/>
        </w:rPr>
        <w:t xml:space="preserve">Freezing of seeds during winter lowers  their enzymatic activities rendering them dormant.</w:t>
      </w:r>
    </w:p>
    <w:p w:rsidR="00000000" w:rsidDel="00000000" w:rsidP="00000000" w:rsidRDefault="00000000" w:rsidRPr="00000000" w14:paraId="00000AB7">
      <w:pPr>
        <w:shd w:fill="ffffff" w:val="clear"/>
        <w:spacing w:before="266" w:line="274" w:lineRule="auto"/>
        <w:ind w:left="720" w:firstLine="0"/>
        <w:rPr/>
      </w:pPr>
      <w:r w:rsidDel="00000000" w:rsidR="00000000" w:rsidRPr="00000000">
        <w:rPr>
          <w:b w:val="1"/>
          <w:color w:val="000000"/>
          <w:sz w:val="25"/>
          <w:szCs w:val="25"/>
          <w:rtl w:val="0"/>
        </w:rPr>
        <w:t xml:space="preserve">Ways of Breaking Dormancy</w:t>
      </w:r>
      <w:r w:rsidDel="00000000" w:rsidR="00000000" w:rsidRPr="00000000">
        <w:rPr>
          <w:rtl w:val="0"/>
        </w:rPr>
      </w:r>
    </w:p>
    <w:p w:rsidR="00000000" w:rsidDel="00000000" w:rsidP="00000000" w:rsidRDefault="00000000" w:rsidRPr="00000000" w14:paraId="00000AB8">
      <w:pPr>
        <w:widowControl w:val="0"/>
        <w:numPr>
          <w:ilvl w:val="0"/>
          <w:numId w:val="103"/>
        </w:numPr>
        <w:shd w:fill="ffffff" w:val="clear"/>
        <w:tabs>
          <w:tab w:val="left" w:pos="518"/>
        </w:tabs>
        <w:spacing w:after="0" w:line="274" w:lineRule="auto"/>
        <w:ind w:left="720" w:hanging="360"/>
        <w:rPr>
          <w:color w:val="000000"/>
          <w:sz w:val="23"/>
          <w:szCs w:val="23"/>
        </w:rPr>
      </w:pPr>
      <w:r w:rsidDel="00000000" w:rsidR="00000000" w:rsidRPr="00000000">
        <w:rPr>
          <w:color w:val="000000"/>
          <w:sz w:val="23"/>
          <w:szCs w:val="23"/>
          <w:rtl w:val="0"/>
        </w:rPr>
        <w:t xml:space="preserve">When the seed embryos are mature then the seed embryos can break dormancy</w:t>
        <w:br w:type="textWrapping"/>
        <w:t xml:space="preserve">and germinate.</w:t>
      </w:r>
    </w:p>
    <w:p w:rsidR="00000000" w:rsidDel="00000000" w:rsidP="00000000" w:rsidRDefault="00000000" w:rsidRPr="00000000" w14:paraId="00000AB9">
      <w:pPr>
        <w:widowControl w:val="0"/>
        <w:numPr>
          <w:ilvl w:val="0"/>
          <w:numId w:val="103"/>
        </w:numPr>
        <w:shd w:fill="ffffff" w:val="clear"/>
        <w:tabs>
          <w:tab w:val="left" w:pos="518"/>
        </w:tabs>
        <w:spacing w:after="0" w:line="274" w:lineRule="auto"/>
        <w:ind w:left="720" w:hanging="360"/>
        <w:rPr>
          <w:color w:val="000000"/>
          <w:sz w:val="23"/>
          <w:szCs w:val="23"/>
        </w:rPr>
      </w:pPr>
      <w:r w:rsidDel="00000000" w:rsidR="00000000" w:rsidRPr="00000000">
        <w:rPr>
          <w:color w:val="000000"/>
          <w:sz w:val="23"/>
          <w:szCs w:val="23"/>
          <w:rtl w:val="0"/>
        </w:rPr>
        <w:t xml:space="preserve">Increase in concentration of hormones e.g. cytokinins and gibberellins stimulate germination.</w:t>
      </w:r>
    </w:p>
    <w:p w:rsidR="00000000" w:rsidDel="00000000" w:rsidP="00000000" w:rsidRDefault="00000000" w:rsidRPr="00000000" w14:paraId="00000ABA">
      <w:pPr>
        <w:widowControl w:val="0"/>
        <w:numPr>
          <w:ilvl w:val="0"/>
          <w:numId w:val="103"/>
        </w:numPr>
        <w:shd w:fill="ffffff" w:val="clear"/>
        <w:tabs>
          <w:tab w:val="left" w:pos="518"/>
        </w:tabs>
        <w:spacing w:after="0" w:before="7" w:line="274" w:lineRule="auto"/>
        <w:ind w:left="720" w:hanging="360"/>
        <w:rPr>
          <w:color w:val="000000"/>
          <w:sz w:val="23"/>
          <w:szCs w:val="23"/>
        </w:rPr>
      </w:pPr>
      <w:r w:rsidDel="00000000" w:rsidR="00000000" w:rsidRPr="00000000">
        <w:rPr>
          <w:color w:val="000000"/>
          <w:sz w:val="23"/>
          <w:szCs w:val="23"/>
          <w:rtl w:val="0"/>
        </w:rPr>
        <w:t xml:space="preserve">Favourable environmental factors such as   water,   oxygen   and   suitable temperature.</w:t>
      </w:r>
    </w:p>
    <w:p w:rsidR="00000000" w:rsidDel="00000000" w:rsidP="00000000" w:rsidRDefault="00000000" w:rsidRPr="00000000" w14:paraId="00000ABB">
      <w:pPr>
        <w:widowControl w:val="0"/>
        <w:numPr>
          <w:ilvl w:val="0"/>
          <w:numId w:val="103"/>
        </w:numPr>
        <w:shd w:fill="ffffff" w:val="clear"/>
        <w:tabs>
          <w:tab w:val="left" w:pos="518"/>
        </w:tabs>
        <w:spacing w:after="0" w:line="274" w:lineRule="auto"/>
        <w:ind w:left="720" w:hanging="360"/>
        <w:rPr>
          <w:color w:val="000000"/>
          <w:sz w:val="23"/>
          <w:szCs w:val="23"/>
        </w:rPr>
      </w:pPr>
      <w:r w:rsidDel="00000000" w:rsidR="00000000" w:rsidRPr="00000000">
        <w:rPr>
          <w:color w:val="000000"/>
          <w:sz w:val="23"/>
          <w:szCs w:val="23"/>
          <w:rtl w:val="0"/>
        </w:rPr>
        <w:t xml:space="preserve">Some wavelengths of light trigger the production    of    hormones    like gibberellins leading to breaking of dormancy.</w:t>
      </w:r>
    </w:p>
    <w:p w:rsidR="00000000" w:rsidDel="00000000" w:rsidP="00000000" w:rsidRDefault="00000000" w:rsidRPr="00000000" w14:paraId="00000ABC">
      <w:pPr>
        <w:widowControl w:val="0"/>
        <w:numPr>
          <w:ilvl w:val="0"/>
          <w:numId w:val="103"/>
        </w:numPr>
        <w:shd w:fill="ffffff" w:val="clear"/>
        <w:tabs>
          <w:tab w:val="left" w:pos="518"/>
        </w:tabs>
        <w:spacing w:after="0" w:line="274" w:lineRule="auto"/>
        <w:ind w:left="720" w:hanging="360"/>
        <w:rPr>
          <w:color w:val="000000"/>
          <w:sz w:val="23"/>
          <w:szCs w:val="23"/>
        </w:rPr>
      </w:pPr>
      <w:r w:rsidDel="00000000" w:rsidR="00000000" w:rsidRPr="00000000">
        <w:rPr>
          <w:color w:val="000000"/>
          <w:sz w:val="23"/>
          <w:szCs w:val="23"/>
          <w:rtl w:val="0"/>
        </w:rPr>
        <w:t xml:space="preserve">Scarification i.e. weakening of the testa is needed before seeds with hard impermeable seed coats can germinate. </w:t>
      </w:r>
    </w:p>
    <w:p w:rsidR="00000000" w:rsidDel="00000000" w:rsidP="00000000" w:rsidRDefault="00000000" w:rsidRPr="00000000" w14:paraId="00000ABD">
      <w:pPr>
        <w:widowControl w:val="0"/>
        <w:numPr>
          <w:ilvl w:val="0"/>
          <w:numId w:val="103"/>
        </w:numPr>
        <w:shd w:fill="ffffff" w:val="clear"/>
        <w:tabs>
          <w:tab w:val="left" w:pos="518"/>
        </w:tabs>
        <w:spacing w:after="0" w:line="274" w:lineRule="auto"/>
        <w:ind w:left="720" w:hanging="360"/>
        <w:rPr>
          <w:color w:val="000000"/>
          <w:sz w:val="23"/>
          <w:szCs w:val="23"/>
        </w:rPr>
      </w:pPr>
      <w:r w:rsidDel="00000000" w:rsidR="00000000" w:rsidRPr="00000000">
        <w:rPr>
          <w:color w:val="000000"/>
          <w:sz w:val="23"/>
          <w:szCs w:val="23"/>
          <w:rtl w:val="0"/>
        </w:rPr>
        <w:t xml:space="preserve">This   is   achieved   naturally   by saprophytic bacteria and fungi or by passing through the gut of animals.</w:t>
      </w:r>
    </w:p>
    <w:p w:rsidR="00000000" w:rsidDel="00000000" w:rsidP="00000000" w:rsidRDefault="00000000" w:rsidRPr="00000000" w14:paraId="00000ABE">
      <w:pPr>
        <w:widowControl w:val="0"/>
        <w:numPr>
          <w:ilvl w:val="0"/>
          <w:numId w:val="103"/>
        </w:numPr>
        <w:shd w:fill="ffffff" w:val="clear"/>
        <w:tabs>
          <w:tab w:val="left" w:pos="518"/>
        </w:tabs>
        <w:spacing w:after="0" w:line="274" w:lineRule="auto"/>
        <w:ind w:left="720" w:hanging="360"/>
        <w:rPr>
          <w:color w:val="000000"/>
          <w:sz w:val="23"/>
          <w:szCs w:val="23"/>
        </w:rPr>
      </w:pPr>
      <w:r w:rsidDel="00000000" w:rsidR="00000000" w:rsidRPr="00000000">
        <w:rPr>
          <w:color w:val="000000"/>
          <w:sz w:val="23"/>
          <w:szCs w:val="23"/>
          <w:rtl w:val="0"/>
        </w:rPr>
        <w:t xml:space="preserve"> In agriculture the seeds of some plants are weakened by boiling, roasting and cracking e.g. wattle.</w:t>
      </w:r>
    </w:p>
    <w:p w:rsidR="00000000" w:rsidDel="00000000" w:rsidP="00000000" w:rsidRDefault="00000000" w:rsidRPr="00000000" w14:paraId="00000ABF">
      <w:pPr>
        <w:shd w:fill="ffffff" w:val="clear"/>
        <w:spacing w:before="115" w:lineRule="auto"/>
        <w:ind w:left="720" w:firstLine="0"/>
        <w:rPr/>
      </w:pPr>
      <w:r w:rsidDel="00000000" w:rsidR="00000000" w:rsidRPr="00000000">
        <w:rPr>
          <w:b w:val="1"/>
          <w:color w:val="000000"/>
          <w:sz w:val="34"/>
          <w:szCs w:val="34"/>
          <w:rtl w:val="0"/>
        </w:rPr>
        <w:t xml:space="preserve">Seed Germination</w:t>
      </w:r>
      <w:r w:rsidDel="00000000" w:rsidR="00000000" w:rsidRPr="00000000">
        <w:rPr>
          <w:rtl w:val="0"/>
        </w:rPr>
      </w:r>
    </w:p>
    <w:p w:rsidR="00000000" w:rsidDel="00000000" w:rsidP="00000000" w:rsidRDefault="00000000" w:rsidRPr="00000000" w14:paraId="00000AC0">
      <w:pPr>
        <w:widowControl w:val="0"/>
        <w:numPr>
          <w:ilvl w:val="0"/>
          <w:numId w:val="103"/>
        </w:numPr>
        <w:shd w:fill="ffffff" w:val="clear"/>
        <w:spacing w:after="0" w:before="22" w:line="259" w:lineRule="auto"/>
        <w:ind w:left="720" w:right="36" w:hanging="360"/>
        <w:jc w:val="both"/>
        <w:rPr/>
      </w:pPr>
      <w:r w:rsidDel="00000000" w:rsidR="00000000" w:rsidRPr="00000000">
        <w:rPr>
          <w:color w:val="000000"/>
          <w:sz w:val="23"/>
          <w:szCs w:val="23"/>
          <w:rtl w:val="0"/>
        </w:rPr>
        <w:t xml:space="preserve">The process by which the seed develops into a seedling is known as germination. </w:t>
      </w:r>
      <w:r w:rsidDel="00000000" w:rsidR="00000000" w:rsidRPr="00000000">
        <w:rPr>
          <w:rtl w:val="0"/>
        </w:rPr>
      </w:r>
    </w:p>
    <w:p w:rsidR="00000000" w:rsidDel="00000000" w:rsidP="00000000" w:rsidRDefault="00000000" w:rsidRPr="00000000" w14:paraId="00000AC1">
      <w:pPr>
        <w:widowControl w:val="0"/>
        <w:numPr>
          <w:ilvl w:val="0"/>
          <w:numId w:val="103"/>
        </w:numPr>
        <w:shd w:fill="ffffff" w:val="clear"/>
        <w:spacing w:after="0" w:before="22" w:line="259" w:lineRule="auto"/>
        <w:ind w:left="720" w:right="36" w:hanging="360"/>
        <w:jc w:val="both"/>
        <w:rPr/>
      </w:pPr>
      <w:r w:rsidDel="00000000" w:rsidR="00000000" w:rsidRPr="00000000">
        <w:rPr>
          <w:color w:val="000000"/>
          <w:sz w:val="23"/>
          <w:szCs w:val="23"/>
          <w:rtl w:val="0"/>
        </w:rPr>
        <w:t xml:space="preserve">It refers to all the changes that take place when a seed becomes a seedling. </w:t>
      </w:r>
      <w:r w:rsidDel="00000000" w:rsidR="00000000" w:rsidRPr="00000000">
        <w:rPr>
          <w:rtl w:val="0"/>
        </w:rPr>
      </w:r>
    </w:p>
    <w:p w:rsidR="00000000" w:rsidDel="00000000" w:rsidP="00000000" w:rsidRDefault="00000000" w:rsidRPr="00000000" w14:paraId="00000AC2">
      <w:pPr>
        <w:widowControl w:val="0"/>
        <w:numPr>
          <w:ilvl w:val="0"/>
          <w:numId w:val="103"/>
        </w:numPr>
        <w:shd w:fill="ffffff" w:val="clear"/>
        <w:spacing w:after="0" w:before="22" w:line="259" w:lineRule="auto"/>
        <w:ind w:left="720" w:right="36" w:hanging="360"/>
        <w:jc w:val="both"/>
        <w:rPr/>
      </w:pPr>
      <w:r w:rsidDel="00000000" w:rsidR="00000000" w:rsidRPr="00000000">
        <w:rPr>
          <w:color w:val="000000"/>
          <w:sz w:val="23"/>
          <w:szCs w:val="23"/>
          <w:rtl w:val="0"/>
        </w:rPr>
        <w:t xml:space="preserve">At the beginning of germination water is absorbed into the seed through the micropyle in a process known as imbibition and causes the seed to swell. </w:t>
      </w:r>
      <w:r w:rsidDel="00000000" w:rsidR="00000000" w:rsidRPr="00000000">
        <w:rPr>
          <w:rtl w:val="0"/>
        </w:rPr>
      </w:r>
    </w:p>
    <w:p w:rsidR="00000000" w:rsidDel="00000000" w:rsidP="00000000" w:rsidRDefault="00000000" w:rsidRPr="00000000" w14:paraId="00000AC3">
      <w:pPr>
        <w:widowControl w:val="0"/>
        <w:numPr>
          <w:ilvl w:val="0"/>
          <w:numId w:val="103"/>
        </w:numPr>
        <w:shd w:fill="ffffff" w:val="clear"/>
        <w:spacing w:after="0" w:before="22" w:line="259" w:lineRule="auto"/>
        <w:ind w:left="720" w:right="36" w:hanging="360"/>
        <w:jc w:val="both"/>
        <w:rPr/>
      </w:pPr>
      <w:r w:rsidDel="00000000" w:rsidR="00000000" w:rsidRPr="00000000">
        <w:rPr>
          <w:color w:val="000000"/>
          <w:sz w:val="23"/>
          <w:szCs w:val="23"/>
          <w:rtl w:val="0"/>
        </w:rPr>
        <w:t xml:space="preserve">The cells of the cotyledons become turgid and active. </w:t>
      </w:r>
      <w:r w:rsidDel="00000000" w:rsidR="00000000" w:rsidRPr="00000000">
        <w:rPr>
          <w:rtl w:val="0"/>
        </w:rPr>
      </w:r>
    </w:p>
    <w:p w:rsidR="00000000" w:rsidDel="00000000" w:rsidP="00000000" w:rsidRDefault="00000000" w:rsidRPr="00000000" w14:paraId="00000AC4">
      <w:pPr>
        <w:widowControl w:val="0"/>
        <w:numPr>
          <w:ilvl w:val="0"/>
          <w:numId w:val="103"/>
        </w:numPr>
        <w:shd w:fill="ffffff" w:val="clear"/>
        <w:spacing w:after="0" w:before="22" w:line="259" w:lineRule="auto"/>
        <w:ind w:left="720" w:right="36" w:hanging="360"/>
        <w:jc w:val="both"/>
        <w:rPr/>
      </w:pPr>
      <w:r w:rsidDel="00000000" w:rsidR="00000000" w:rsidRPr="00000000">
        <w:rPr>
          <w:color w:val="000000"/>
          <w:sz w:val="23"/>
          <w:szCs w:val="23"/>
          <w:rtl w:val="0"/>
        </w:rPr>
        <w:t xml:space="preserve">They begin to make use of the water to dissolve and break down the food substances stored in the cotyledons. </w:t>
      </w:r>
      <w:r w:rsidDel="00000000" w:rsidR="00000000" w:rsidRPr="00000000">
        <w:rPr>
          <w:rtl w:val="0"/>
        </w:rPr>
      </w:r>
    </w:p>
    <w:p w:rsidR="00000000" w:rsidDel="00000000" w:rsidP="00000000" w:rsidRDefault="00000000" w:rsidRPr="00000000" w14:paraId="00000AC5">
      <w:pPr>
        <w:widowControl w:val="0"/>
        <w:numPr>
          <w:ilvl w:val="0"/>
          <w:numId w:val="103"/>
        </w:numPr>
        <w:shd w:fill="ffffff" w:val="clear"/>
        <w:spacing w:after="0" w:before="22" w:line="259" w:lineRule="auto"/>
        <w:ind w:left="720" w:right="36" w:hanging="360"/>
        <w:jc w:val="both"/>
        <w:rPr/>
      </w:pPr>
      <w:r w:rsidDel="00000000" w:rsidR="00000000" w:rsidRPr="00000000">
        <w:rPr>
          <w:color w:val="000000"/>
          <w:sz w:val="23"/>
          <w:szCs w:val="23"/>
          <w:rtl w:val="0"/>
        </w:rPr>
        <w:t xml:space="preserve">The soluble food is transported to the growing plumule and radicle.</w:t>
      </w:r>
      <w:r w:rsidDel="00000000" w:rsidR="00000000" w:rsidRPr="00000000">
        <w:rPr>
          <w:rtl w:val="0"/>
        </w:rPr>
      </w:r>
    </w:p>
    <w:p w:rsidR="00000000" w:rsidDel="00000000" w:rsidP="00000000" w:rsidRDefault="00000000" w:rsidRPr="00000000" w14:paraId="00000AC6">
      <w:pPr>
        <w:widowControl w:val="0"/>
        <w:numPr>
          <w:ilvl w:val="0"/>
          <w:numId w:val="103"/>
        </w:numPr>
        <w:shd w:fill="ffffff" w:val="clear"/>
        <w:spacing w:after="0" w:line="259" w:lineRule="auto"/>
        <w:ind w:left="720" w:hanging="360"/>
        <w:rPr/>
      </w:pPr>
      <w:r w:rsidDel="00000000" w:rsidR="00000000" w:rsidRPr="00000000">
        <w:rPr>
          <w:color w:val="000000"/>
          <w:sz w:val="23"/>
          <w:szCs w:val="23"/>
          <w:rtl w:val="0"/>
        </w:rPr>
        <w:t xml:space="preserve">The plumule grows into a shoot while the radicle grows into a root. </w:t>
      </w:r>
      <w:r w:rsidDel="00000000" w:rsidR="00000000" w:rsidRPr="00000000">
        <w:rPr>
          <w:rtl w:val="0"/>
        </w:rPr>
      </w:r>
    </w:p>
    <w:p w:rsidR="00000000" w:rsidDel="00000000" w:rsidP="00000000" w:rsidRDefault="00000000" w:rsidRPr="00000000" w14:paraId="00000AC7">
      <w:pPr>
        <w:widowControl w:val="0"/>
        <w:numPr>
          <w:ilvl w:val="0"/>
          <w:numId w:val="103"/>
        </w:numPr>
        <w:shd w:fill="ffffff" w:val="clear"/>
        <w:spacing w:after="0" w:line="259" w:lineRule="auto"/>
        <w:ind w:left="720" w:hanging="360"/>
        <w:rPr/>
      </w:pPr>
      <w:r w:rsidDel="00000000" w:rsidR="00000000" w:rsidRPr="00000000">
        <w:rPr>
          <w:color w:val="000000"/>
          <w:sz w:val="23"/>
          <w:szCs w:val="23"/>
          <w:rtl w:val="0"/>
        </w:rPr>
        <w:t xml:space="preserve">The radical </w:t>
      </w:r>
      <w:r w:rsidDel="00000000" w:rsidR="00000000" w:rsidRPr="00000000">
        <w:rPr>
          <w:rtl w:val="0"/>
        </w:rPr>
        <w:t xml:space="preserve">e</w:t>
      </w:r>
      <w:r w:rsidDel="00000000" w:rsidR="00000000" w:rsidRPr="00000000">
        <w:rPr>
          <w:color w:val="000000"/>
          <w:sz w:val="23"/>
          <w:szCs w:val="23"/>
          <w:rtl w:val="0"/>
        </w:rPr>
        <w:t xml:space="preserve">merges from the seed through micropyle, bursting the seed coat as it does so.</w:t>
      </w:r>
      <w:r w:rsidDel="00000000" w:rsidR="00000000" w:rsidRPr="00000000">
        <w:rPr>
          <w:rtl w:val="0"/>
        </w:rPr>
      </w:r>
    </w:p>
    <w:p w:rsidR="00000000" w:rsidDel="00000000" w:rsidP="00000000" w:rsidRDefault="00000000" w:rsidRPr="00000000" w14:paraId="00000AC8">
      <w:pPr>
        <w:shd w:fill="ffffff" w:val="clear"/>
        <w:spacing w:before="151" w:line="338" w:lineRule="auto"/>
        <w:ind w:left="720" w:right="432" w:firstLine="0"/>
        <w:rPr>
          <w:b w:val="1"/>
        </w:rPr>
      </w:pPr>
      <w:r w:rsidDel="00000000" w:rsidR="00000000" w:rsidRPr="00000000">
        <w:rPr>
          <w:b w:val="1"/>
          <w:color w:val="000000"/>
          <w:sz w:val="30"/>
          <w:szCs w:val="30"/>
          <w:rtl w:val="0"/>
        </w:rPr>
        <w:t xml:space="preserve">Conditions Necessary for Germination</w:t>
      </w:r>
      <w:r w:rsidDel="00000000" w:rsidR="00000000" w:rsidRPr="00000000">
        <w:rPr>
          <w:rtl w:val="0"/>
        </w:rPr>
      </w:r>
    </w:p>
    <w:p w:rsidR="00000000" w:rsidDel="00000000" w:rsidP="00000000" w:rsidRDefault="00000000" w:rsidRPr="00000000" w14:paraId="00000AC9">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Seeds can easily be destroyed by unfavourable conditions such as excessive heat, cold or animals. </w:t>
      </w:r>
      <w:r w:rsidDel="00000000" w:rsidR="00000000" w:rsidRPr="00000000">
        <w:rPr>
          <w:rtl w:val="0"/>
        </w:rPr>
      </w:r>
    </w:p>
    <w:p w:rsidR="00000000" w:rsidDel="00000000" w:rsidP="00000000" w:rsidRDefault="00000000" w:rsidRPr="00000000" w14:paraId="00000ACA">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Seeds need certain conditions to germinate and grow. </w:t>
      </w:r>
      <w:r w:rsidDel="00000000" w:rsidR="00000000" w:rsidRPr="00000000">
        <w:rPr>
          <w:rtl w:val="0"/>
        </w:rPr>
      </w:r>
    </w:p>
    <w:p w:rsidR="00000000" w:rsidDel="00000000" w:rsidP="00000000" w:rsidRDefault="00000000" w:rsidRPr="00000000" w14:paraId="00000ACB">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Some of these conditions are external, for example water, oxygen and suitable temperature while others are internal such as enzymes, hormones and viability of the seeds themselves.</w:t>
      </w:r>
      <w:r w:rsidDel="00000000" w:rsidR="00000000" w:rsidRPr="00000000">
        <w:rPr>
          <w:rtl w:val="0"/>
        </w:rPr>
      </w:r>
    </w:p>
    <w:p w:rsidR="00000000" w:rsidDel="00000000" w:rsidP="00000000" w:rsidRDefault="00000000" w:rsidRPr="00000000" w14:paraId="00000ACC">
      <w:pPr>
        <w:shd w:fill="ffffff" w:val="clear"/>
        <w:spacing w:before="137" w:line="274" w:lineRule="auto"/>
        <w:ind w:left="720" w:firstLine="0"/>
        <w:rPr/>
      </w:pPr>
      <w:r w:rsidDel="00000000" w:rsidR="00000000" w:rsidRPr="00000000">
        <w:rPr>
          <w:b w:val="1"/>
          <w:color w:val="000000"/>
          <w:sz w:val="23"/>
          <w:szCs w:val="23"/>
          <w:rtl w:val="0"/>
        </w:rPr>
        <w:t xml:space="preserve">Water</w:t>
      </w:r>
      <w:r w:rsidDel="00000000" w:rsidR="00000000" w:rsidRPr="00000000">
        <w:rPr>
          <w:rtl w:val="0"/>
        </w:rPr>
      </w:r>
    </w:p>
    <w:p w:rsidR="00000000" w:rsidDel="00000000" w:rsidP="00000000" w:rsidRDefault="00000000" w:rsidRPr="00000000" w14:paraId="00000ACD">
      <w:pPr>
        <w:widowControl w:val="0"/>
        <w:numPr>
          <w:ilvl w:val="0"/>
          <w:numId w:val="103"/>
        </w:numPr>
        <w:shd w:fill="ffffff" w:val="clear"/>
        <w:spacing w:after="0" w:line="274" w:lineRule="auto"/>
        <w:ind w:left="720" w:right="29" w:hanging="360"/>
        <w:jc w:val="both"/>
        <w:rPr/>
      </w:pPr>
      <w:r w:rsidDel="00000000" w:rsidR="00000000" w:rsidRPr="00000000">
        <w:rPr>
          <w:color w:val="000000"/>
          <w:sz w:val="23"/>
          <w:szCs w:val="23"/>
          <w:rtl w:val="0"/>
        </w:rPr>
        <w:t xml:space="preserve">A non-germinating seed contains very little water. </w:t>
      </w:r>
      <w:r w:rsidDel="00000000" w:rsidR="00000000" w:rsidRPr="00000000">
        <w:rPr>
          <w:rtl w:val="0"/>
        </w:rPr>
      </w:r>
    </w:p>
    <w:p w:rsidR="00000000" w:rsidDel="00000000" w:rsidP="00000000" w:rsidRDefault="00000000" w:rsidRPr="00000000" w14:paraId="00000ACE">
      <w:pPr>
        <w:widowControl w:val="0"/>
        <w:numPr>
          <w:ilvl w:val="0"/>
          <w:numId w:val="103"/>
        </w:numPr>
        <w:shd w:fill="ffffff" w:val="clear"/>
        <w:spacing w:after="0" w:line="274" w:lineRule="auto"/>
        <w:ind w:left="720" w:right="29" w:hanging="360"/>
        <w:jc w:val="both"/>
        <w:rPr/>
      </w:pPr>
      <w:r w:rsidDel="00000000" w:rsidR="00000000" w:rsidRPr="00000000">
        <w:rPr>
          <w:color w:val="000000"/>
          <w:sz w:val="23"/>
          <w:szCs w:val="23"/>
          <w:rtl w:val="0"/>
        </w:rPr>
        <w:t xml:space="preserve">Without water a seed cannot germinate. </w:t>
      </w:r>
      <w:r w:rsidDel="00000000" w:rsidR="00000000" w:rsidRPr="00000000">
        <w:rPr>
          <w:rtl w:val="0"/>
        </w:rPr>
      </w:r>
    </w:p>
    <w:p w:rsidR="00000000" w:rsidDel="00000000" w:rsidP="00000000" w:rsidRDefault="00000000" w:rsidRPr="00000000" w14:paraId="00000ACF">
      <w:pPr>
        <w:widowControl w:val="0"/>
        <w:numPr>
          <w:ilvl w:val="0"/>
          <w:numId w:val="103"/>
        </w:numPr>
        <w:shd w:fill="ffffff" w:val="clear"/>
        <w:spacing w:after="0" w:line="274" w:lineRule="auto"/>
        <w:ind w:left="720" w:right="29" w:hanging="360"/>
        <w:jc w:val="both"/>
        <w:rPr/>
      </w:pPr>
      <w:r w:rsidDel="00000000" w:rsidR="00000000" w:rsidRPr="00000000">
        <w:rPr>
          <w:color w:val="000000"/>
          <w:sz w:val="23"/>
          <w:szCs w:val="23"/>
          <w:rtl w:val="0"/>
        </w:rPr>
        <w:t xml:space="preserve">Water activates the enzymes and provides the medium for enzymes to act and break down the stored food into soluble form. </w:t>
      </w:r>
      <w:r w:rsidDel="00000000" w:rsidR="00000000" w:rsidRPr="00000000">
        <w:rPr>
          <w:rtl w:val="0"/>
        </w:rPr>
      </w:r>
    </w:p>
    <w:p w:rsidR="00000000" w:rsidDel="00000000" w:rsidP="00000000" w:rsidRDefault="00000000" w:rsidRPr="00000000" w14:paraId="00000AD0">
      <w:pPr>
        <w:widowControl w:val="0"/>
        <w:numPr>
          <w:ilvl w:val="0"/>
          <w:numId w:val="103"/>
        </w:numPr>
        <w:shd w:fill="ffffff" w:val="clear"/>
        <w:spacing w:after="0" w:line="274" w:lineRule="auto"/>
        <w:ind w:left="720" w:right="29" w:hanging="360"/>
        <w:jc w:val="both"/>
        <w:rPr/>
      </w:pPr>
      <w:r w:rsidDel="00000000" w:rsidR="00000000" w:rsidRPr="00000000">
        <w:rPr>
          <w:color w:val="000000"/>
          <w:sz w:val="23"/>
          <w:szCs w:val="23"/>
          <w:rtl w:val="0"/>
        </w:rPr>
        <w:t xml:space="preserve">Water hydrolyses and dissolves the food materials and is also the medium of transport of dissolved food substances through the various cells to the growing region of the radical and plumule. </w:t>
      </w:r>
      <w:r w:rsidDel="00000000" w:rsidR="00000000" w:rsidRPr="00000000">
        <w:rPr>
          <w:rtl w:val="0"/>
        </w:rPr>
      </w:r>
    </w:p>
    <w:p w:rsidR="00000000" w:rsidDel="00000000" w:rsidP="00000000" w:rsidRDefault="00000000" w:rsidRPr="00000000" w14:paraId="00000AD1">
      <w:pPr>
        <w:widowControl w:val="0"/>
        <w:numPr>
          <w:ilvl w:val="0"/>
          <w:numId w:val="103"/>
        </w:numPr>
        <w:shd w:fill="ffffff" w:val="clear"/>
        <w:spacing w:after="0" w:line="274" w:lineRule="auto"/>
        <w:ind w:left="720" w:right="29" w:hanging="360"/>
        <w:jc w:val="both"/>
        <w:rPr/>
      </w:pPr>
      <w:r w:rsidDel="00000000" w:rsidR="00000000" w:rsidRPr="00000000">
        <w:rPr>
          <w:color w:val="000000"/>
          <w:sz w:val="23"/>
          <w:szCs w:val="23"/>
          <w:rtl w:val="0"/>
        </w:rPr>
        <w:t xml:space="preserve">Besides, water softens the seed coat which can subsequently burst and facilitate the emergence of the radicle. </w:t>
      </w:r>
      <w:r w:rsidDel="00000000" w:rsidR="00000000" w:rsidRPr="00000000">
        <w:rPr>
          <w:rtl w:val="0"/>
        </w:rPr>
      </w:r>
    </w:p>
    <w:p w:rsidR="00000000" w:rsidDel="00000000" w:rsidP="00000000" w:rsidRDefault="00000000" w:rsidRPr="00000000" w14:paraId="00000AD2">
      <w:pPr>
        <w:shd w:fill="ffffff" w:val="clear"/>
        <w:spacing w:line="274" w:lineRule="auto"/>
        <w:ind w:left="720" w:right="29" w:firstLine="0"/>
        <w:jc w:val="both"/>
        <w:rPr/>
      </w:pPr>
      <w:r w:rsidDel="00000000" w:rsidR="00000000" w:rsidRPr="00000000">
        <w:rPr>
          <w:b w:val="1"/>
          <w:color w:val="000000"/>
          <w:sz w:val="23"/>
          <w:szCs w:val="23"/>
          <w:rtl w:val="0"/>
        </w:rPr>
        <w:t xml:space="preserve">Oxygen</w:t>
      </w:r>
      <w:r w:rsidDel="00000000" w:rsidR="00000000" w:rsidRPr="00000000">
        <w:rPr>
          <w:rtl w:val="0"/>
        </w:rPr>
      </w:r>
    </w:p>
    <w:p w:rsidR="00000000" w:rsidDel="00000000" w:rsidP="00000000" w:rsidRDefault="00000000" w:rsidRPr="00000000" w14:paraId="00000AD3">
      <w:pPr>
        <w:widowControl w:val="0"/>
        <w:numPr>
          <w:ilvl w:val="0"/>
          <w:numId w:val="103"/>
        </w:numPr>
        <w:shd w:fill="ffffff" w:val="clear"/>
        <w:spacing w:after="0" w:line="274" w:lineRule="auto"/>
        <w:ind w:left="720" w:right="50" w:hanging="360"/>
        <w:jc w:val="both"/>
        <w:rPr/>
      </w:pPr>
      <w:r w:rsidDel="00000000" w:rsidR="00000000" w:rsidRPr="00000000">
        <w:rPr>
          <w:color w:val="000000"/>
          <w:sz w:val="23"/>
          <w:szCs w:val="23"/>
          <w:rtl w:val="0"/>
        </w:rPr>
        <w:t xml:space="preserve">Germinating seeds require energy for cell division and growth. </w:t>
      </w:r>
      <w:r w:rsidDel="00000000" w:rsidR="00000000" w:rsidRPr="00000000">
        <w:rPr>
          <w:rtl w:val="0"/>
        </w:rPr>
      </w:r>
    </w:p>
    <w:p w:rsidR="00000000" w:rsidDel="00000000" w:rsidP="00000000" w:rsidRDefault="00000000" w:rsidRPr="00000000" w14:paraId="00000AD4">
      <w:pPr>
        <w:widowControl w:val="0"/>
        <w:numPr>
          <w:ilvl w:val="0"/>
          <w:numId w:val="103"/>
        </w:numPr>
        <w:shd w:fill="ffffff" w:val="clear"/>
        <w:spacing w:after="0" w:line="274" w:lineRule="auto"/>
        <w:ind w:left="720" w:right="50" w:hanging="360"/>
        <w:jc w:val="both"/>
        <w:rPr/>
      </w:pPr>
      <w:r w:rsidDel="00000000" w:rsidR="00000000" w:rsidRPr="00000000">
        <w:rPr>
          <w:color w:val="000000"/>
          <w:sz w:val="23"/>
          <w:szCs w:val="23"/>
          <w:rtl w:val="0"/>
        </w:rPr>
        <w:t xml:space="preserve">This energy is obtained from the oxidation of food substances stored in the seed through respiration thus making oxygen an important factor in seed germination. </w:t>
      </w:r>
      <w:r w:rsidDel="00000000" w:rsidR="00000000" w:rsidRPr="00000000">
        <w:rPr>
          <w:rtl w:val="0"/>
        </w:rPr>
      </w:r>
    </w:p>
    <w:p w:rsidR="00000000" w:rsidDel="00000000" w:rsidP="00000000" w:rsidRDefault="00000000" w:rsidRPr="00000000" w14:paraId="00000AD5">
      <w:pPr>
        <w:widowControl w:val="0"/>
        <w:numPr>
          <w:ilvl w:val="0"/>
          <w:numId w:val="103"/>
        </w:numPr>
        <w:shd w:fill="ffffff" w:val="clear"/>
        <w:spacing w:after="0" w:line="274" w:lineRule="auto"/>
        <w:ind w:left="720" w:right="50" w:hanging="360"/>
        <w:jc w:val="both"/>
        <w:rPr/>
      </w:pPr>
      <w:r w:rsidDel="00000000" w:rsidR="00000000" w:rsidRPr="00000000">
        <w:rPr>
          <w:color w:val="000000"/>
          <w:sz w:val="23"/>
          <w:szCs w:val="23"/>
          <w:rtl w:val="0"/>
        </w:rPr>
        <w:t xml:space="preserve">Seed in water logged soil or seed buried deep into the soil will not germinate due to lack of oxygen.</w:t>
      </w:r>
      <w:r w:rsidDel="00000000" w:rsidR="00000000" w:rsidRPr="00000000">
        <w:rPr>
          <w:rtl w:val="0"/>
        </w:rPr>
      </w:r>
    </w:p>
    <w:p w:rsidR="00000000" w:rsidDel="00000000" w:rsidP="00000000" w:rsidRDefault="00000000" w:rsidRPr="00000000" w14:paraId="00000AD6">
      <w:pPr>
        <w:shd w:fill="ffffff" w:val="clear"/>
        <w:spacing w:before="274" w:line="274" w:lineRule="auto"/>
        <w:ind w:left="720" w:firstLine="0"/>
        <w:rPr/>
      </w:pPr>
      <w:r w:rsidDel="00000000" w:rsidR="00000000" w:rsidRPr="00000000">
        <w:rPr>
          <w:b w:val="1"/>
          <w:color w:val="000000"/>
          <w:sz w:val="23"/>
          <w:szCs w:val="23"/>
          <w:rtl w:val="0"/>
        </w:rPr>
        <w:t xml:space="preserve">Temperature</w:t>
      </w:r>
      <w:r w:rsidDel="00000000" w:rsidR="00000000" w:rsidRPr="00000000">
        <w:rPr>
          <w:rtl w:val="0"/>
        </w:rPr>
      </w:r>
    </w:p>
    <w:p w:rsidR="00000000" w:rsidDel="00000000" w:rsidP="00000000" w:rsidRDefault="00000000" w:rsidRPr="00000000" w14:paraId="00000AD7">
      <w:pPr>
        <w:widowControl w:val="0"/>
        <w:numPr>
          <w:ilvl w:val="0"/>
          <w:numId w:val="103"/>
        </w:numPr>
        <w:shd w:fill="ffffff" w:val="clear"/>
        <w:spacing w:after="0" w:line="274" w:lineRule="auto"/>
        <w:ind w:left="720" w:right="58" w:hanging="360"/>
        <w:jc w:val="both"/>
        <w:rPr/>
      </w:pPr>
      <w:r w:rsidDel="00000000" w:rsidR="00000000" w:rsidRPr="00000000">
        <w:rPr>
          <w:color w:val="000000"/>
          <w:sz w:val="23"/>
          <w:szCs w:val="23"/>
          <w:rtl w:val="0"/>
        </w:rPr>
        <w:t xml:space="preserve">Most seeds require suitable temperature before they can germinate. </w:t>
      </w:r>
      <w:r w:rsidDel="00000000" w:rsidR="00000000" w:rsidRPr="00000000">
        <w:rPr>
          <w:rtl w:val="0"/>
        </w:rPr>
      </w:r>
    </w:p>
    <w:p w:rsidR="00000000" w:rsidDel="00000000" w:rsidP="00000000" w:rsidRDefault="00000000" w:rsidRPr="00000000" w14:paraId="00000AD8">
      <w:pPr>
        <w:widowControl w:val="0"/>
        <w:numPr>
          <w:ilvl w:val="0"/>
          <w:numId w:val="103"/>
        </w:numPr>
        <w:shd w:fill="ffffff" w:val="clear"/>
        <w:spacing w:after="0" w:line="274" w:lineRule="auto"/>
        <w:ind w:left="720" w:right="58" w:hanging="360"/>
        <w:jc w:val="both"/>
        <w:rPr/>
      </w:pPr>
      <w:r w:rsidDel="00000000" w:rsidR="00000000" w:rsidRPr="00000000">
        <w:rPr>
          <w:color w:val="000000"/>
          <w:sz w:val="23"/>
          <w:szCs w:val="23"/>
          <w:rtl w:val="0"/>
        </w:rPr>
        <w:t xml:space="preserve">Seeds will not germinate below 0°C or above 47° C. </w:t>
      </w:r>
      <w:r w:rsidDel="00000000" w:rsidR="00000000" w:rsidRPr="00000000">
        <w:rPr>
          <w:rtl w:val="0"/>
        </w:rPr>
      </w:r>
    </w:p>
    <w:p w:rsidR="00000000" w:rsidDel="00000000" w:rsidP="00000000" w:rsidRDefault="00000000" w:rsidRPr="00000000" w14:paraId="00000AD9">
      <w:pPr>
        <w:widowControl w:val="0"/>
        <w:numPr>
          <w:ilvl w:val="0"/>
          <w:numId w:val="103"/>
        </w:numPr>
        <w:shd w:fill="ffffff" w:val="clear"/>
        <w:spacing w:after="0" w:line="274" w:lineRule="auto"/>
        <w:ind w:left="720" w:right="58" w:hanging="360"/>
        <w:jc w:val="both"/>
        <w:rPr/>
      </w:pPr>
      <w:r w:rsidDel="00000000" w:rsidR="00000000" w:rsidRPr="00000000">
        <w:rPr>
          <w:color w:val="000000"/>
          <w:sz w:val="23"/>
          <w:szCs w:val="23"/>
          <w:rtl w:val="0"/>
        </w:rPr>
        <w:t xml:space="preserve">The optimum temperature for seeds to germinate is 30°C. </w:t>
      </w:r>
      <w:r w:rsidDel="00000000" w:rsidR="00000000" w:rsidRPr="00000000">
        <w:rPr>
          <w:rtl w:val="0"/>
        </w:rPr>
      </w:r>
    </w:p>
    <w:p w:rsidR="00000000" w:rsidDel="00000000" w:rsidP="00000000" w:rsidRDefault="00000000" w:rsidRPr="00000000" w14:paraId="00000ADA">
      <w:pPr>
        <w:widowControl w:val="0"/>
        <w:numPr>
          <w:ilvl w:val="0"/>
          <w:numId w:val="103"/>
        </w:numPr>
        <w:shd w:fill="ffffff" w:val="clear"/>
        <w:spacing w:after="0" w:line="274" w:lineRule="auto"/>
        <w:ind w:left="720" w:right="58" w:hanging="360"/>
        <w:jc w:val="both"/>
        <w:rPr/>
      </w:pPr>
      <w:r w:rsidDel="00000000" w:rsidR="00000000" w:rsidRPr="00000000">
        <w:rPr>
          <w:color w:val="000000"/>
          <w:sz w:val="23"/>
          <w:szCs w:val="23"/>
          <w:rtl w:val="0"/>
        </w:rPr>
        <w:t xml:space="preserve">At higher temperature the</w:t>
      </w:r>
      <w:r w:rsidDel="00000000" w:rsidR="00000000" w:rsidRPr="00000000">
        <w:rPr>
          <w:rtl w:val="0"/>
        </w:rPr>
        <w:t xml:space="preserve"> </w:t>
      </w:r>
      <w:r w:rsidDel="00000000" w:rsidR="00000000" w:rsidRPr="00000000">
        <w:rPr>
          <w:color w:val="000000"/>
          <w:sz w:val="23"/>
          <w:szCs w:val="23"/>
          <w:rtl w:val="0"/>
        </w:rPr>
        <w:t xml:space="preserve">protoplasm is killed and the enzymes in the seed are denatured. </w:t>
      </w:r>
      <w:r w:rsidDel="00000000" w:rsidR="00000000" w:rsidRPr="00000000">
        <w:rPr>
          <w:rtl w:val="0"/>
        </w:rPr>
      </w:r>
    </w:p>
    <w:p w:rsidR="00000000" w:rsidDel="00000000" w:rsidP="00000000" w:rsidRDefault="00000000" w:rsidRPr="00000000" w14:paraId="00000ADB">
      <w:pPr>
        <w:widowControl w:val="0"/>
        <w:numPr>
          <w:ilvl w:val="0"/>
          <w:numId w:val="103"/>
        </w:numPr>
        <w:shd w:fill="ffffff" w:val="clear"/>
        <w:spacing w:after="0" w:line="274" w:lineRule="auto"/>
        <w:ind w:left="720" w:right="58" w:hanging="360"/>
        <w:jc w:val="both"/>
        <w:rPr/>
      </w:pPr>
      <w:r w:rsidDel="00000000" w:rsidR="00000000" w:rsidRPr="00000000">
        <w:rPr>
          <w:color w:val="000000"/>
          <w:sz w:val="23"/>
          <w:szCs w:val="23"/>
          <w:rtl w:val="0"/>
        </w:rPr>
        <w:t xml:space="preserve">At very low temperatures the enzymes become inactive. </w:t>
      </w:r>
      <w:r w:rsidDel="00000000" w:rsidR="00000000" w:rsidRPr="00000000">
        <w:rPr>
          <w:rtl w:val="0"/>
        </w:rPr>
      </w:r>
    </w:p>
    <w:p w:rsidR="00000000" w:rsidDel="00000000" w:rsidP="00000000" w:rsidRDefault="00000000" w:rsidRPr="00000000" w14:paraId="00000ADC">
      <w:pPr>
        <w:widowControl w:val="0"/>
        <w:numPr>
          <w:ilvl w:val="0"/>
          <w:numId w:val="103"/>
        </w:numPr>
        <w:shd w:fill="ffffff" w:val="clear"/>
        <w:spacing w:after="0" w:line="274" w:lineRule="auto"/>
        <w:ind w:left="720" w:right="58" w:hanging="360"/>
        <w:jc w:val="both"/>
        <w:rPr/>
      </w:pPr>
      <w:r w:rsidDel="00000000" w:rsidR="00000000" w:rsidRPr="00000000">
        <w:rPr>
          <w:color w:val="000000"/>
          <w:sz w:val="23"/>
          <w:szCs w:val="23"/>
          <w:rtl w:val="0"/>
        </w:rPr>
        <w:t xml:space="preserve">Therefore, the protoplasm and the enzymes work best within the optimum temperature range. </w:t>
      </w:r>
      <w:r w:rsidDel="00000000" w:rsidR="00000000" w:rsidRPr="00000000">
        <w:rPr>
          <w:rtl w:val="0"/>
        </w:rPr>
      </w:r>
    </w:p>
    <w:p w:rsidR="00000000" w:rsidDel="00000000" w:rsidP="00000000" w:rsidRDefault="00000000" w:rsidRPr="00000000" w14:paraId="00000ADD">
      <w:pPr>
        <w:widowControl w:val="0"/>
        <w:numPr>
          <w:ilvl w:val="0"/>
          <w:numId w:val="103"/>
        </w:numPr>
        <w:shd w:fill="ffffff" w:val="clear"/>
        <w:spacing w:after="0" w:line="274" w:lineRule="auto"/>
        <w:ind w:left="720" w:right="58" w:hanging="360"/>
        <w:jc w:val="both"/>
        <w:rPr/>
      </w:pPr>
      <w:r w:rsidDel="00000000" w:rsidR="00000000" w:rsidRPr="00000000">
        <w:rPr>
          <w:color w:val="000000"/>
          <w:sz w:val="23"/>
          <w:szCs w:val="23"/>
          <w:rtl w:val="0"/>
        </w:rPr>
        <w:t xml:space="preserve">The rate of germination increases with temperature until it reaches an optimum.</w:t>
      </w:r>
      <w:r w:rsidDel="00000000" w:rsidR="00000000" w:rsidRPr="00000000">
        <w:rPr>
          <w:rtl w:val="0"/>
        </w:rPr>
      </w:r>
    </w:p>
    <w:p w:rsidR="00000000" w:rsidDel="00000000" w:rsidP="00000000" w:rsidRDefault="00000000" w:rsidRPr="00000000" w14:paraId="00000ADE">
      <w:pPr>
        <w:widowControl w:val="0"/>
        <w:numPr>
          <w:ilvl w:val="0"/>
          <w:numId w:val="103"/>
        </w:numPr>
        <w:shd w:fill="ffffff" w:val="clear"/>
        <w:spacing w:after="0" w:line="274" w:lineRule="auto"/>
        <w:ind w:left="720" w:right="58" w:hanging="360"/>
        <w:jc w:val="both"/>
        <w:rPr/>
      </w:pPr>
      <w:r w:rsidDel="00000000" w:rsidR="00000000" w:rsidRPr="00000000">
        <w:rPr>
          <w:color w:val="000000"/>
          <w:sz w:val="23"/>
          <w:szCs w:val="23"/>
          <w:rtl w:val="0"/>
        </w:rPr>
        <w:t xml:space="preserve"> This varies from plant to plant.</w:t>
      </w:r>
      <w:r w:rsidDel="00000000" w:rsidR="00000000" w:rsidRPr="00000000">
        <w:rPr>
          <w:rtl w:val="0"/>
        </w:rPr>
      </w:r>
    </w:p>
    <w:p w:rsidR="00000000" w:rsidDel="00000000" w:rsidP="00000000" w:rsidRDefault="00000000" w:rsidRPr="00000000" w14:paraId="00000ADF">
      <w:pPr>
        <w:shd w:fill="ffffff" w:val="clear"/>
        <w:spacing w:before="202" w:line="274" w:lineRule="auto"/>
        <w:rPr/>
      </w:pPr>
      <w:r w:rsidDel="00000000" w:rsidR="00000000" w:rsidRPr="00000000">
        <w:rPr>
          <w:b w:val="1"/>
          <w:color w:val="000000"/>
          <w:sz w:val="23"/>
          <w:szCs w:val="23"/>
          <w:rtl w:val="0"/>
        </w:rPr>
        <w:t xml:space="preserve">             Enzymes</w:t>
      </w:r>
      <w:r w:rsidDel="00000000" w:rsidR="00000000" w:rsidRPr="00000000">
        <w:rPr>
          <w:rtl w:val="0"/>
        </w:rPr>
      </w:r>
    </w:p>
    <w:p w:rsidR="00000000" w:rsidDel="00000000" w:rsidP="00000000" w:rsidRDefault="00000000" w:rsidRPr="00000000" w14:paraId="00000AE0">
      <w:pPr>
        <w:widowControl w:val="0"/>
        <w:numPr>
          <w:ilvl w:val="0"/>
          <w:numId w:val="103"/>
        </w:numPr>
        <w:shd w:fill="ffffff" w:val="clear"/>
        <w:spacing w:after="0" w:line="274" w:lineRule="auto"/>
        <w:ind w:left="720" w:hanging="360"/>
        <w:jc w:val="both"/>
        <w:rPr/>
      </w:pPr>
      <w:r w:rsidDel="00000000" w:rsidR="00000000" w:rsidRPr="00000000">
        <w:rPr>
          <w:color w:val="000000"/>
          <w:sz w:val="23"/>
          <w:szCs w:val="23"/>
          <w:rtl w:val="0"/>
        </w:rPr>
        <w:t xml:space="preserve">Enzymes play a vital role during germination in the breakdown and subsequent oxidation of food. </w:t>
      </w:r>
      <w:r w:rsidDel="00000000" w:rsidR="00000000" w:rsidRPr="00000000">
        <w:rPr>
          <w:rtl w:val="0"/>
        </w:rPr>
      </w:r>
    </w:p>
    <w:p w:rsidR="00000000" w:rsidDel="00000000" w:rsidP="00000000" w:rsidRDefault="00000000" w:rsidRPr="00000000" w14:paraId="00000AE1">
      <w:pPr>
        <w:widowControl w:val="0"/>
        <w:numPr>
          <w:ilvl w:val="0"/>
          <w:numId w:val="103"/>
        </w:numPr>
        <w:shd w:fill="ffffff" w:val="clear"/>
        <w:spacing w:after="0" w:line="274" w:lineRule="auto"/>
        <w:ind w:left="720" w:hanging="360"/>
        <w:jc w:val="both"/>
        <w:rPr/>
      </w:pPr>
      <w:r w:rsidDel="00000000" w:rsidR="00000000" w:rsidRPr="00000000">
        <w:rPr>
          <w:color w:val="000000"/>
          <w:sz w:val="23"/>
          <w:szCs w:val="23"/>
          <w:rtl w:val="0"/>
        </w:rPr>
        <w:t xml:space="preserve">Food is stored in seeds in form of carbohydrates, fats and proteins which are in insoluble form. </w:t>
      </w:r>
      <w:r w:rsidDel="00000000" w:rsidR="00000000" w:rsidRPr="00000000">
        <w:rPr>
          <w:rtl w:val="0"/>
        </w:rPr>
      </w:r>
    </w:p>
    <w:p w:rsidR="00000000" w:rsidDel="00000000" w:rsidP="00000000" w:rsidRDefault="00000000" w:rsidRPr="00000000" w14:paraId="00000AE2">
      <w:pPr>
        <w:widowControl w:val="0"/>
        <w:numPr>
          <w:ilvl w:val="0"/>
          <w:numId w:val="103"/>
        </w:numPr>
        <w:shd w:fill="ffffff" w:val="clear"/>
        <w:spacing w:after="0" w:line="274" w:lineRule="auto"/>
        <w:ind w:left="720" w:hanging="360"/>
        <w:jc w:val="both"/>
        <w:rPr/>
      </w:pPr>
      <w:r w:rsidDel="00000000" w:rsidR="00000000" w:rsidRPr="00000000">
        <w:rPr>
          <w:color w:val="000000"/>
          <w:sz w:val="23"/>
          <w:szCs w:val="23"/>
          <w:rtl w:val="0"/>
        </w:rPr>
        <w:t xml:space="preserve">The insoluble food is converted into a soluble form by the enzymes. </w:t>
      </w:r>
      <w:r w:rsidDel="00000000" w:rsidR="00000000" w:rsidRPr="00000000">
        <w:rPr>
          <w:rtl w:val="0"/>
        </w:rPr>
      </w:r>
    </w:p>
    <w:p w:rsidR="00000000" w:rsidDel="00000000" w:rsidP="00000000" w:rsidRDefault="00000000" w:rsidRPr="00000000" w14:paraId="00000AE3">
      <w:pPr>
        <w:widowControl w:val="0"/>
        <w:numPr>
          <w:ilvl w:val="0"/>
          <w:numId w:val="103"/>
        </w:numPr>
        <w:shd w:fill="ffffff" w:val="clear"/>
        <w:spacing w:after="0" w:line="274" w:lineRule="auto"/>
        <w:ind w:left="720" w:hanging="360"/>
        <w:jc w:val="both"/>
        <w:rPr/>
      </w:pPr>
      <w:r w:rsidDel="00000000" w:rsidR="00000000" w:rsidRPr="00000000">
        <w:rPr>
          <w:color w:val="000000"/>
          <w:sz w:val="23"/>
          <w:szCs w:val="23"/>
          <w:rtl w:val="0"/>
        </w:rPr>
        <w:t xml:space="preserve">Carbohydrates are broken down into glucose by the </w:t>
      </w:r>
      <w:r w:rsidDel="00000000" w:rsidR="00000000" w:rsidRPr="00000000">
        <w:rPr>
          <w:b w:val="1"/>
          <w:color w:val="000000"/>
          <w:sz w:val="23"/>
          <w:szCs w:val="23"/>
          <w:rtl w:val="0"/>
        </w:rPr>
        <w:t xml:space="preserve">diastase enzyme, </w:t>
      </w:r>
      <w:r w:rsidDel="00000000" w:rsidR="00000000" w:rsidRPr="00000000">
        <w:rPr>
          <w:color w:val="000000"/>
          <w:sz w:val="23"/>
          <w:szCs w:val="23"/>
          <w:rtl w:val="0"/>
        </w:rPr>
        <w:t xml:space="preserve">fats into fatty acids and glycerol by </w:t>
      </w:r>
      <w:r w:rsidDel="00000000" w:rsidR="00000000" w:rsidRPr="00000000">
        <w:rPr>
          <w:b w:val="1"/>
          <w:color w:val="000000"/>
          <w:sz w:val="23"/>
          <w:szCs w:val="23"/>
          <w:rtl w:val="0"/>
        </w:rPr>
        <w:t xml:space="preserve">lipase, </w:t>
      </w:r>
      <w:r w:rsidDel="00000000" w:rsidR="00000000" w:rsidRPr="00000000">
        <w:rPr>
          <w:color w:val="000000"/>
          <w:sz w:val="23"/>
          <w:szCs w:val="23"/>
          <w:rtl w:val="0"/>
        </w:rPr>
        <w:t xml:space="preserve">and proteins into amino acids by </w:t>
      </w:r>
      <w:r w:rsidDel="00000000" w:rsidR="00000000" w:rsidRPr="00000000">
        <w:rPr>
          <w:b w:val="1"/>
          <w:color w:val="000000"/>
          <w:sz w:val="23"/>
          <w:szCs w:val="23"/>
          <w:rtl w:val="0"/>
        </w:rPr>
        <w:t xml:space="preserve">protease. </w:t>
      </w:r>
      <w:r w:rsidDel="00000000" w:rsidR="00000000" w:rsidRPr="00000000">
        <w:rPr>
          <w:rtl w:val="0"/>
        </w:rPr>
      </w:r>
    </w:p>
    <w:p w:rsidR="00000000" w:rsidDel="00000000" w:rsidP="00000000" w:rsidRDefault="00000000" w:rsidRPr="00000000" w14:paraId="00000AE4">
      <w:pPr>
        <w:widowControl w:val="0"/>
        <w:numPr>
          <w:ilvl w:val="0"/>
          <w:numId w:val="103"/>
        </w:numPr>
        <w:shd w:fill="ffffff" w:val="clear"/>
        <w:spacing w:after="0" w:line="274" w:lineRule="auto"/>
        <w:ind w:left="720" w:hanging="360"/>
        <w:jc w:val="both"/>
        <w:rPr/>
      </w:pPr>
      <w:r w:rsidDel="00000000" w:rsidR="00000000" w:rsidRPr="00000000">
        <w:rPr>
          <w:color w:val="000000"/>
          <w:sz w:val="23"/>
          <w:szCs w:val="23"/>
          <w:rtl w:val="0"/>
        </w:rPr>
        <w:t xml:space="preserve">Enzymes are also necessary for the conversion of hydrolysed products to new plant tissues.</w:t>
      </w:r>
      <w:r w:rsidDel="00000000" w:rsidR="00000000" w:rsidRPr="00000000">
        <w:rPr>
          <w:rtl w:val="0"/>
        </w:rPr>
      </w:r>
    </w:p>
    <w:p w:rsidR="00000000" w:rsidDel="00000000" w:rsidP="00000000" w:rsidRDefault="00000000" w:rsidRPr="00000000" w14:paraId="00000AE5">
      <w:pPr>
        <w:shd w:fill="ffffff" w:val="clear"/>
        <w:spacing w:before="194" w:line="259" w:lineRule="auto"/>
        <w:ind w:left="720" w:firstLine="0"/>
        <w:rPr/>
      </w:pPr>
      <w:r w:rsidDel="00000000" w:rsidR="00000000" w:rsidRPr="00000000">
        <w:rPr>
          <w:b w:val="1"/>
          <w:color w:val="000000"/>
          <w:sz w:val="23"/>
          <w:szCs w:val="23"/>
          <w:rtl w:val="0"/>
        </w:rPr>
        <w:t xml:space="preserve">Hormones</w:t>
      </w:r>
      <w:r w:rsidDel="00000000" w:rsidR="00000000" w:rsidRPr="00000000">
        <w:rPr>
          <w:rtl w:val="0"/>
        </w:rPr>
      </w:r>
    </w:p>
    <w:p w:rsidR="00000000" w:rsidDel="00000000" w:rsidP="00000000" w:rsidRDefault="00000000" w:rsidRPr="00000000" w14:paraId="00000AE6">
      <w:pPr>
        <w:widowControl w:val="0"/>
        <w:numPr>
          <w:ilvl w:val="0"/>
          <w:numId w:val="103"/>
        </w:numPr>
        <w:shd w:fill="ffffff" w:val="clear"/>
        <w:spacing w:after="0" w:line="259" w:lineRule="auto"/>
        <w:ind w:left="720" w:right="43" w:hanging="360"/>
        <w:jc w:val="both"/>
        <w:rPr/>
      </w:pPr>
      <w:r w:rsidDel="00000000" w:rsidR="00000000" w:rsidRPr="00000000">
        <w:rPr>
          <w:color w:val="000000"/>
          <w:sz w:val="23"/>
          <w:szCs w:val="23"/>
          <w:rtl w:val="0"/>
        </w:rPr>
        <w:t xml:space="preserve">Several hormones play a vital role in germination since they act as growth stimulators. </w:t>
      </w:r>
      <w:r w:rsidDel="00000000" w:rsidR="00000000" w:rsidRPr="00000000">
        <w:rPr>
          <w:rtl w:val="0"/>
        </w:rPr>
      </w:r>
    </w:p>
    <w:p w:rsidR="00000000" w:rsidDel="00000000" w:rsidP="00000000" w:rsidRDefault="00000000" w:rsidRPr="00000000" w14:paraId="00000AE7">
      <w:pPr>
        <w:widowControl w:val="0"/>
        <w:numPr>
          <w:ilvl w:val="0"/>
          <w:numId w:val="103"/>
        </w:numPr>
        <w:shd w:fill="ffffff" w:val="clear"/>
        <w:spacing w:after="0" w:line="259" w:lineRule="auto"/>
        <w:ind w:left="720" w:right="43" w:hanging="360"/>
        <w:jc w:val="both"/>
        <w:rPr/>
      </w:pPr>
      <w:r w:rsidDel="00000000" w:rsidR="00000000" w:rsidRPr="00000000">
        <w:rPr>
          <w:color w:val="000000"/>
          <w:sz w:val="23"/>
          <w:szCs w:val="23"/>
          <w:rtl w:val="0"/>
        </w:rPr>
        <w:t xml:space="preserve">These include gibberellins and cytokinins. </w:t>
      </w:r>
      <w:r w:rsidDel="00000000" w:rsidR="00000000" w:rsidRPr="00000000">
        <w:rPr>
          <w:rtl w:val="0"/>
        </w:rPr>
      </w:r>
    </w:p>
    <w:p w:rsidR="00000000" w:rsidDel="00000000" w:rsidP="00000000" w:rsidRDefault="00000000" w:rsidRPr="00000000" w14:paraId="00000AE8">
      <w:pPr>
        <w:widowControl w:val="0"/>
        <w:numPr>
          <w:ilvl w:val="0"/>
          <w:numId w:val="103"/>
        </w:numPr>
        <w:shd w:fill="ffffff" w:val="clear"/>
        <w:spacing w:after="0" w:line="259" w:lineRule="auto"/>
        <w:ind w:left="720" w:right="43" w:hanging="360"/>
        <w:jc w:val="both"/>
        <w:rPr/>
      </w:pPr>
      <w:r w:rsidDel="00000000" w:rsidR="00000000" w:rsidRPr="00000000">
        <w:rPr>
          <w:color w:val="000000"/>
          <w:sz w:val="23"/>
          <w:szCs w:val="23"/>
          <w:rtl w:val="0"/>
        </w:rPr>
        <w:t xml:space="preserve">These hormones also counteract the effect of germination inhibitors.</w:t>
      </w:r>
      <w:r w:rsidDel="00000000" w:rsidR="00000000" w:rsidRPr="00000000">
        <w:rPr>
          <w:rtl w:val="0"/>
        </w:rPr>
      </w:r>
    </w:p>
    <w:p w:rsidR="00000000" w:rsidDel="00000000" w:rsidP="00000000" w:rsidRDefault="00000000" w:rsidRPr="00000000" w14:paraId="00000AE9">
      <w:pPr>
        <w:shd w:fill="ffffff" w:val="clear"/>
        <w:spacing w:before="187" w:line="266" w:lineRule="auto"/>
        <w:ind w:left="720" w:firstLine="0"/>
        <w:rPr/>
      </w:pPr>
      <w:r w:rsidDel="00000000" w:rsidR="00000000" w:rsidRPr="00000000">
        <w:rPr>
          <w:b w:val="1"/>
          <w:color w:val="000000"/>
          <w:sz w:val="23"/>
          <w:szCs w:val="23"/>
          <w:rtl w:val="0"/>
        </w:rPr>
        <w:t xml:space="preserve">Viability</w:t>
      </w:r>
      <w:r w:rsidDel="00000000" w:rsidR="00000000" w:rsidRPr="00000000">
        <w:rPr>
          <w:rtl w:val="0"/>
        </w:rPr>
      </w:r>
    </w:p>
    <w:p w:rsidR="00000000" w:rsidDel="00000000" w:rsidP="00000000" w:rsidRDefault="00000000" w:rsidRPr="00000000" w14:paraId="00000AEA">
      <w:pPr>
        <w:widowControl w:val="0"/>
        <w:numPr>
          <w:ilvl w:val="0"/>
          <w:numId w:val="103"/>
        </w:numPr>
        <w:shd w:fill="ffffff" w:val="clear"/>
        <w:spacing w:after="0" w:line="266" w:lineRule="auto"/>
        <w:ind w:left="720" w:right="58" w:hanging="360"/>
        <w:jc w:val="both"/>
        <w:rPr/>
      </w:pPr>
      <w:r w:rsidDel="00000000" w:rsidR="00000000" w:rsidRPr="00000000">
        <w:rPr>
          <w:color w:val="000000"/>
          <w:sz w:val="23"/>
          <w:szCs w:val="23"/>
          <w:rtl w:val="0"/>
        </w:rPr>
        <w:t xml:space="preserve">Only seeds whose embryos are alive and healthy will be able to germinate and grow. </w:t>
      </w:r>
      <w:r w:rsidDel="00000000" w:rsidR="00000000" w:rsidRPr="00000000">
        <w:rPr>
          <w:rtl w:val="0"/>
        </w:rPr>
      </w:r>
    </w:p>
    <w:p w:rsidR="00000000" w:rsidDel="00000000" w:rsidP="00000000" w:rsidRDefault="00000000" w:rsidRPr="00000000" w14:paraId="00000AEB">
      <w:pPr>
        <w:widowControl w:val="0"/>
        <w:numPr>
          <w:ilvl w:val="0"/>
          <w:numId w:val="103"/>
        </w:numPr>
        <w:shd w:fill="ffffff" w:val="clear"/>
        <w:spacing w:after="0" w:line="266" w:lineRule="auto"/>
        <w:ind w:left="720" w:right="58" w:hanging="360"/>
        <w:jc w:val="both"/>
        <w:rPr/>
      </w:pPr>
      <w:r w:rsidDel="00000000" w:rsidR="00000000" w:rsidRPr="00000000">
        <w:rPr>
          <w:color w:val="000000"/>
          <w:sz w:val="23"/>
          <w:szCs w:val="23"/>
          <w:rtl w:val="0"/>
        </w:rPr>
        <w:t xml:space="preserve">Seeds stored for long periods usually lose their viability due to depletion of their food reserves and destruction of their embryo by pests and diseases.</w:t>
      </w:r>
      <w:r w:rsidDel="00000000" w:rsidR="00000000" w:rsidRPr="00000000">
        <w:rPr>
          <w:rtl w:val="0"/>
        </w:rPr>
      </w:r>
    </w:p>
    <w:p w:rsidR="00000000" w:rsidDel="00000000" w:rsidP="00000000" w:rsidRDefault="00000000" w:rsidRPr="00000000" w14:paraId="00000AEC">
      <w:pPr>
        <w:shd w:fill="ffffff" w:val="clear"/>
        <w:spacing w:before="238" w:lineRule="auto"/>
        <w:ind w:left="720" w:firstLine="0"/>
        <w:rPr/>
      </w:pPr>
      <w:r w:rsidDel="00000000" w:rsidR="00000000" w:rsidRPr="00000000">
        <w:rPr>
          <w:b w:val="1"/>
          <w:color w:val="000000"/>
          <w:sz w:val="25"/>
          <w:szCs w:val="25"/>
          <w:rtl w:val="0"/>
        </w:rPr>
        <w:t xml:space="preserve">Study Question 4</w:t>
      </w:r>
      <w:r w:rsidDel="00000000" w:rsidR="00000000" w:rsidRPr="00000000">
        <w:rPr>
          <w:rtl w:val="0"/>
        </w:rPr>
      </w:r>
    </w:p>
    <w:p w:rsidR="00000000" w:rsidDel="00000000" w:rsidP="00000000" w:rsidRDefault="00000000" w:rsidRPr="00000000" w14:paraId="00000AED">
      <w:pPr>
        <w:widowControl w:val="0"/>
        <w:numPr>
          <w:ilvl w:val="0"/>
          <w:numId w:val="103"/>
        </w:numPr>
        <w:shd w:fill="ffffff" w:val="clear"/>
        <w:spacing w:after="0" w:before="281" w:line="266" w:lineRule="auto"/>
        <w:ind w:left="720" w:right="130" w:hanging="360"/>
        <w:jc w:val="both"/>
        <w:rPr/>
      </w:pPr>
      <w:r w:rsidDel="00000000" w:rsidR="00000000" w:rsidRPr="00000000">
        <w:rPr>
          <w:color w:val="000000"/>
          <w:sz w:val="23"/>
          <w:szCs w:val="23"/>
          <w:rtl w:val="0"/>
        </w:rPr>
        <w:t xml:space="preserve">In an experiment to investigate the effect of neat on germination of seeds, ten bags each containing 60 pea seeds were placed</w:t>
      </w:r>
      <w:r w:rsidDel="00000000" w:rsidR="00000000" w:rsidRPr="00000000">
        <w:rPr>
          <w:rtl w:val="0"/>
        </w:rPr>
        <w:t xml:space="preserve"> </w:t>
      </w:r>
      <w:r w:rsidDel="00000000" w:rsidR="00000000" w:rsidRPr="00000000">
        <w:rPr>
          <w:color w:val="000000"/>
          <w:sz w:val="23"/>
          <w:szCs w:val="23"/>
          <w:rtl w:val="0"/>
        </w:rPr>
        <w:t xml:space="preserve">in a water-bath maintained at 85°C .</w:t>
      </w:r>
      <w:r w:rsidDel="00000000" w:rsidR="00000000" w:rsidRPr="00000000">
        <w:rPr>
          <w:rtl w:val="0"/>
        </w:rPr>
      </w:r>
    </w:p>
    <w:p w:rsidR="00000000" w:rsidDel="00000000" w:rsidP="00000000" w:rsidRDefault="00000000" w:rsidRPr="00000000" w14:paraId="00000AEE">
      <w:pPr>
        <w:widowControl w:val="0"/>
        <w:numPr>
          <w:ilvl w:val="0"/>
          <w:numId w:val="103"/>
        </w:numPr>
        <w:shd w:fill="ffffff" w:val="clear"/>
        <w:spacing w:after="0" w:before="281" w:line="266" w:lineRule="auto"/>
        <w:ind w:left="720" w:right="130" w:hanging="360"/>
        <w:jc w:val="both"/>
        <w:rPr/>
      </w:pPr>
      <w:r w:rsidDel="00000000" w:rsidR="00000000" w:rsidRPr="00000000">
        <w:rPr>
          <w:color w:val="000000"/>
          <w:sz w:val="23"/>
          <w:szCs w:val="23"/>
          <w:rtl w:val="0"/>
        </w:rPr>
        <w:t xml:space="preserve">After every two minutes a bag was removed and  seeds contained in it planted. </w:t>
      </w:r>
      <w:r w:rsidDel="00000000" w:rsidR="00000000" w:rsidRPr="00000000">
        <w:rPr>
          <w:rtl w:val="0"/>
        </w:rPr>
      </w:r>
    </w:p>
    <w:p w:rsidR="00000000" w:rsidDel="00000000" w:rsidP="00000000" w:rsidRDefault="00000000" w:rsidRPr="00000000" w14:paraId="00000AEF">
      <w:pPr>
        <w:widowControl w:val="0"/>
        <w:numPr>
          <w:ilvl w:val="0"/>
          <w:numId w:val="103"/>
        </w:numPr>
        <w:shd w:fill="ffffff" w:val="clear"/>
        <w:spacing w:after="0" w:before="281" w:line="266" w:lineRule="auto"/>
        <w:ind w:left="720" w:right="130" w:hanging="360"/>
        <w:jc w:val="both"/>
        <w:rPr/>
      </w:pPr>
      <w:r w:rsidDel="00000000" w:rsidR="00000000" w:rsidRPr="00000000">
        <w:rPr>
          <w:color w:val="000000"/>
          <w:sz w:val="23"/>
          <w:szCs w:val="23"/>
          <w:rtl w:val="0"/>
        </w:rPr>
        <w:t xml:space="preserve">The number</w:t>
      </w:r>
      <w:r w:rsidDel="00000000" w:rsidR="00000000" w:rsidRPr="00000000">
        <w:rPr>
          <w:color w:val="000000"/>
          <w:sz w:val="10"/>
          <w:szCs w:val="10"/>
          <w:rtl w:val="0"/>
        </w:rPr>
        <w:tab/>
      </w:r>
      <w:r w:rsidDel="00000000" w:rsidR="00000000" w:rsidRPr="00000000">
        <w:rPr>
          <w:rtl w:val="0"/>
        </w:rPr>
        <w:t xml:space="preserve">  </w:t>
      </w:r>
      <w:r w:rsidDel="00000000" w:rsidR="00000000" w:rsidRPr="00000000">
        <w:rPr>
          <w:color w:val="000000"/>
          <w:sz w:val="23"/>
          <w:szCs w:val="23"/>
          <w:rtl w:val="0"/>
        </w:rPr>
        <w:t xml:space="preserve">that germinated was recorded. </w:t>
      </w:r>
      <w:r w:rsidDel="00000000" w:rsidR="00000000" w:rsidRPr="00000000">
        <w:rPr>
          <w:rtl w:val="0"/>
        </w:rPr>
      </w:r>
    </w:p>
    <w:p w:rsidR="00000000" w:rsidDel="00000000" w:rsidP="00000000" w:rsidRDefault="00000000" w:rsidRPr="00000000" w14:paraId="00000AF0">
      <w:pPr>
        <w:widowControl w:val="0"/>
        <w:numPr>
          <w:ilvl w:val="0"/>
          <w:numId w:val="103"/>
        </w:numPr>
        <w:shd w:fill="ffffff" w:val="clear"/>
        <w:spacing w:after="0" w:before="281" w:line="266" w:lineRule="auto"/>
        <w:ind w:left="720" w:right="130" w:hanging="360"/>
        <w:jc w:val="both"/>
        <w:rPr/>
      </w:pPr>
      <w:r w:rsidDel="00000000" w:rsidR="00000000" w:rsidRPr="00000000">
        <w:rPr>
          <w:color w:val="000000"/>
          <w:sz w:val="23"/>
          <w:szCs w:val="23"/>
          <w:rtl w:val="0"/>
        </w:rPr>
        <w:t xml:space="preserve">The</w:t>
      </w:r>
      <w:r w:rsidDel="00000000" w:rsidR="00000000" w:rsidRPr="00000000">
        <w:rPr>
          <w:rtl w:val="0"/>
        </w:rPr>
        <w:t xml:space="preserve"> </w:t>
      </w:r>
      <w:r w:rsidDel="00000000" w:rsidR="00000000" w:rsidRPr="00000000">
        <w:rPr>
          <w:color w:val="000000"/>
          <w:sz w:val="23"/>
          <w:szCs w:val="23"/>
          <w:rtl w:val="0"/>
        </w:rPr>
        <w:t xml:space="preserve">procedure used for pea seeds was repeated for wattle seeds. </w:t>
      </w:r>
      <w:r w:rsidDel="00000000" w:rsidR="00000000" w:rsidRPr="00000000">
        <w:rPr>
          <w:rtl w:val="0"/>
        </w:rPr>
      </w:r>
    </w:p>
    <w:p w:rsidR="00000000" w:rsidDel="00000000" w:rsidP="00000000" w:rsidRDefault="00000000" w:rsidRPr="00000000" w14:paraId="00000AF1">
      <w:pPr>
        <w:shd w:fill="ffffff" w:val="clear"/>
        <w:spacing w:before="281" w:line="266" w:lineRule="auto"/>
        <w:ind w:left="360" w:right="130" w:firstLine="0"/>
        <w:jc w:val="both"/>
        <w:rPr/>
      </w:pPr>
      <w:r w:rsidDel="00000000" w:rsidR="00000000" w:rsidRPr="00000000">
        <w:rPr>
          <w:color w:val="000000"/>
          <w:sz w:val="23"/>
          <w:szCs w:val="23"/>
          <w:rtl w:val="0"/>
        </w:rPr>
        <w:t xml:space="preserve">The results obtained were as shown in the table 4,2,</w:t>
      </w:r>
      <w:r w:rsidDel="00000000" w:rsidR="00000000" w:rsidRPr="00000000">
        <w:rPr>
          <w:rtl w:val="0"/>
        </w:rPr>
      </w:r>
    </w:p>
    <w:p w:rsidR="00000000" w:rsidDel="00000000" w:rsidP="00000000" w:rsidRDefault="00000000" w:rsidRPr="00000000" w14:paraId="00000AF2">
      <w:pPr>
        <w:spacing w:after="94" w:lineRule="auto"/>
        <w:rPr>
          <w:sz w:val="2"/>
          <w:szCs w:val="2"/>
        </w:rPr>
      </w:pPr>
      <w:r w:rsidDel="00000000" w:rsidR="00000000" w:rsidRPr="00000000">
        <w:rPr>
          <w:rtl w:val="0"/>
        </w:rPr>
      </w:r>
    </w:p>
    <w:tbl>
      <w:tblPr>
        <w:tblStyle w:val="Table7"/>
        <w:tblW w:w="3881.0" w:type="dxa"/>
        <w:jc w:val="left"/>
        <w:tblInd w:w="40.0" w:type="pct"/>
        <w:tblLayout w:type="fixed"/>
        <w:tblLook w:val="0000"/>
      </w:tblPr>
      <w:tblGrid>
        <w:gridCol w:w="1303"/>
        <w:gridCol w:w="1260"/>
        <w:gridCol w:w="1318"/>
        <w:tblGridChange w:id="0">
          <w:tblGrid>
            <w:gridCol w:w="1303"/>
            <w:gridCol w:w="1260"/>
            <w:gridCol w:w="1318"/>
          </w:tblGrid>
        </w:tblGridChange>
      </w:tblGrid>
      <w:tr>
        <w:trPr>
          <w:trHeight w:val="338"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F3">
            <w:pPr>
              <w:shd w:fill="ffffff" w:val="clear"/>
              <w:ind w:left="360" w:firstLine="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F4">
            <w:pPr>
              <w:shd w:fill="ffffff" w:val="clear"/>
              <w:ind w:left="360" w:firstLine="0"/>
              <w:rPr/>
            </w:pPr>
            <w:r w:rsidDel="00000000" w:rsidR="00000000" w:rsidRPr="00000000">
              <w:rPr>
                <w:i w:val="1"/>
                <w:color w:val="000000"/>
                <w:sz w:val="17"/>
                <w:szCs w:val="17"/>
                <w:rtl w:val="0"/>
              </w:rPr>
              <w:t xml:space="preserve">Number of seeds that germinated</w:t>
            </w:r>
            <w:r w:rsidDel="00000000" w:rsidR="00000000" w:rsidRPr="00000000">
              <w:rPr>
                <w:rtl w:val="0"/>
              </w:rPr>
            </w:r>
          </w:p>
        </w:tc>
      </w:tr>
      <w:tr>
        <w:trPr>
          <w:trHeight w:val="324" w:hRule="atLeast"/>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F6">
            <w:pPr>
              <w:shd w:fill="ffffff" w:val="clear"/>
              <w:ind w:left="360" w:firstLine="0"/>
              <w:rPr/>
            </w:pPr>
            <w:r w:rsidDel="00000000" w:rsidR="00000000" w:rsidRPr="00000000">
              <w:rPr>
                <w:i w:val="1"/>
                <w:color w:val="000000"/>
                <w:sz w:val="17"/>
                <w:szCs w:val="17"/>
                <w:rtl w:val="0"/>
              </w:rPr>
              <w:t xml:space="preserve">Time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F7">
            <w:pPr>
              <w:shd w:fill="ffffff" w:val="clear"/>
              <w:ind w:left="360" w:firstLine="0"/>
              <w:rPr/>
            </w:pPr>
            <w:r w:rsidDel="00000000" w:rsidR="00000000" w:rsidRPr="00000000">
              <w:rPr>
                <w:i w:val="1"/>
                <w:color w:val="000000"/>
                <w:sz w:val="17"/>
                <w:szCs w:val="17"/>
                <w:rtl w:val="0"/>
              </w:rPr>
              <w:t xml:space="preserve">Pea seeds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F8">
            <w:pPr>
              <w:shd w:fill="ffffff" w:val="clear"/>
              <w:ind w:left="360" w:firstLine="0"/>
              <w:rPr/>
            </w:pPr>
            <w:r w:rsidDel="00000000" w:rsidR="00000000" w:rsidRPr="00000000">
              <w:rPr>
                <w:i w:val="1"/>
                <w:color w:val="000000"/>
                <w:sz w:val="17"/>
                <w:szCs w:val="17"/>
                <w:rtl w:val="0"/>
              </w:rPr>
              <w:t xml:space="preserve">Wattle seeds</w:t>
            </w:r>
            <w:r w:rsidDel="00000000" w:rsidR="00000000" w:rsidRPr="00000000">
              <w:rPr>
                <w:rtl w:val="0"/>
              </w:rPr>
            </w:r>
          </w:p>
        </w:tc>
      </w:tr>
      <w:tr>
        <w:trPr>
          <w:trHeight w:val="230" w:hRule="atLeast"/>
        </w:trPr>
        <w:tc>
          <w:tcPr>
            <w:tcBorders>
              <w:top w:color="000000" w:space="0" w:sz="6" w:val="single"/>
              <w:left w:color="000000" w:space="0" w:sz="6" w:val="single"/>
              <w:bottom w:color="000000" w:space="0" w:sz="0" w:val="nil"/>
              <w:right w:color="000000" w:space="0" w:sz="6" w:val="single"/>
            </w:tcBorders>
            <w:shd w:fill="ffffff" w:val="clear"/>
          </w:tcPr>
          <w:p w:rsidR="00000000" w:rsidDel="00000000" w:rsidP="00000000" w:rsidRDefault="00000000" w:rsidRPr="00000000" w14:paraId="00000AF9">
            <w:pPr>
              <w:shd w:fill="ffffff" w:val="clear"/>
              <w:ind w:left="360" w:firstLine="0"/>
              <w:rPr/>
            </w:pPr>
            <w:r w:rsidDel="00000000" w:rsidR="00000000" w:rsidRPr="00000000">
              <w:rPr>
                <w:color w:val="000000"/>
                <w:sz w:val="16"/>
                <w:szCs w:val="16"/>
                <w:rtl w:val="0"/>
              </w:rPr>
              <w:t xml:space="preserve">0</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ffffff" w:val="clear"/>
          </w:tcPr>
          <w:p w:rsidR="00000000" w:rsidDel="00000000" w:rsidP="00000000" w:rsidRDefault="00000000" w:rsidRPr="00000000" w14:paraId="00000AFA">
            <w:pPr>
              <w:shd w:fill="ffffff" w:val="clear"/>
              <w:ind w:left="360" w:firstLine="0"/>
              <w:rPr/>
            </w:pPr>
            <w:r w:rsidDel="00000000" w:rsidR="00000000" w:rsidRPr="00000000">
              <w:rPr>
                <w:color w:val="000000"/>
                <w:sz w:val="17"/>
                <w:szCs w:val="17"/>
                <w:rtl w:val="0"/>
              </w:rPr>
              <w:t xml:space="preserve">60</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ffffff" w:val="clear"/>
          </w:tcPr>
          <w:p w:rsidR="00000000" w:rsidDel="00000000" w:rsidP="00000000" w:rsidRDefault="00000000" w:rsidRPr="00000000" w14:paraId="00000AFB">
            <w:pPr>
              <w:shd w:fill="ffffff" w:val="clear"/>
              <w:ind w:left="360" w:firstLine="0"/>
              <w:rPr/>
            </w:pPr>
            <w:r w:rsidDel="00000000" w:rsidR="00000000" w:rsidRPr="00000000">
              <w:rPr>
                <w:color w:val="000000"/>
                <w:sz w:val="16"/>
                <w:szCs w:val="16"/>
                <w:rtl w:val="0"/>
              </w:rPr>
              <w:t xml:space="preserve">0</w:t>
            </w:r>
            <w:r w:rsidDel="00000000" w:rsidR="00000000" w:rsidRPr="00000000">
              <w:rPr>
                <w:rtl w:val="0"/>
              </w:rPr>
            </w:r>
          </w:p>
        </w:tc>
      </w:tr>
      <w:tr>
        <w:trPr>
          <w:trHeight w:val="194"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FC">
            <w:pPr>
              <w:shd w:fill="ffffff" w:val="clear"/>
              <w:ind w:left="360" w:firstLine="0"/>
              <w:rPr/>
            </w:pPr>
            <w:r w:rsidDel="00000000" w:rsidR="00000000" w:rsidRPr="00000000">
              <w:rPr>
                <w:color w:val="000000"/>
                <w:sz w:val="16"/>
                <w:szCs w:val="16"/>
                <w:rtl w:val="0"/>
              </w:rPr>
              <w:t xml:space="preserve">2</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FD">
            <w:pPr>
              <w:shd w:fill="ffffff" w:val="clear"/>
              <w:ind w:left="360" w:firstLine="0"/>
              <w:rPr/>
            </w:pPr>
            <w:r w:rsidDel="00000000" w:rsidR="00000000" w:rsidRPr="00000000">
              <w:rPr>
                <w:color w:val="000000"/>
                <w:sz w:val="17"/>
                <w:szCs w:val="17"/>
                <w:rtl w:val="0"/>
              </w:rPr>
              <w:t xml:space="preserve">60</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FE">
            <w:pPr>
              <w:shd w:fill="ffffff" w:val="clear"/>
              <w:ind w:left="360" w:firstLine="0"/>
              <w:rPr/>
            </w:pPr>
            <w:r w:rsidDel="00000000" w:rsidR="00000000" w:rsidRPr="00000000">
              <w:rPr>
                <w:color w:val="000000"/>
                <w:sz w:val="16"/>
                <w:szCs w:val="16"/>
                <w:rtl w:val="0"/>
              </w:rPr>
              <w:t xml:space="preserve">0</w:t>
            </w:r>
            <w:r w:rsidDel="00000000" w:rsidR="00000000" w:rsidRPr="00000000">
              <w:rPr>
                <w:rtl w:val="0"/>
              </w:rPr>
            </w:r>
          </w:p>
        </w:tc>
      </w:tr>
      <w:tr>
        <w:trPr>
          <w:trHeight w:val="194"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AFF">
            <w:pPr>
              <w:shd w:fill="ffffff" w:val="clear"/>
              <w:ind w:left="360" w:firstLine="0"/>
              <w:rPr/>
            </w:pPr>
            <w:r w:rsidDel="00000000" w:rsidR="00000000" w:rsidRPr="00000000">
              <w:rPr>
                <w:color w:val="000000"/>
                <w:sz w:val="16"/>
                <w:szCs w:val="16"/>
                <w:rtl w:val="0"/>
              </w:rPr>
              <w:t xml:space="preserve">4</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0">
            <w:pPr>
              <w:shd w:fill="ffffff" w:val="clear"/>
              <w:ind w:left="360" w:firstLine="0"/>
              <w:rPr/>
            </w:pPr>
            <w:r w:rsidDel="00000000" w:rsidR="00000000" w:rsidRPr="00000000">
              <w:rPr>
                <w:color w:val="000000"/>
                <w:sz w:val="17"/>
                <w:szCs w:val="17"/>
                <w:rtl w:val="0"/>
              </w:rPr>
              <w:t xml:space="preserve">48</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1">
            <w:pPr>
              <w:shd w:fill="ffffff" w:val="clear"/>
              <w:ind w:left="360" w:firstLine="0"/>
              <w:rPr/>
            </w:pPr>
            <w:r w:rsidDel="00000000" w:rsidR="00000000" w:rsidRPr="00000000">
              <w:rPr>
                <w:color w:val="000000"/>
                <w:sz w:val="16"/>
                <w:szCs w:val="16"/>
                <w:rtl w:val="0"/>
              </w:rPr>
              <w:t xml:space="preserve">0</w:t>
            </w:r>
            <w:r w:rsidDel="00000000" w:rsidR="00000000" w:rsidRPr="00000000">
              <w:rPr>
                <w:rtl w:val="0"/>
              </w:rPr>
            </w:r>
          </w:p>
        </w:tc>
      </w:tr>
      <w:tr>
        <w:trPr>
          <w:trHeight w:val="187"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2">
            <w:pPr>
              <w:shd w:fill="ffffff" w:val="clear"/>
              <w:ind w:left="360" w:firstLine="0"/>
              <w:rPr/>
            </w:pPr>
            <w:r w:rsidDel="00000000" w:rsidR="00000000" w:rsidRPr="00000000">
              <w:rPr>
                <w:color w:val="000000"/>
                <w:sz w:val="17"/>
                <w:szCs w:val="17"/>
                <w:rtl w:val="0"/>
              </w:rPr>
              <w:t xml:space="preserve">6</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3">
            <w:pPr>
              <w:shd w:fill="ffffff" w:val="clear"/>
              <w:ind w:left="360" w:firstLine="0"/>
              <w:rPr/>
            </w:pPr>
            <w:r w:rsidDel="00000000" w:rsidR="00000000" w:rsidRPr="00000000">
              <w:rPr>
                <w:color w:val="000000"/>
                <w:sz w:val="17"/>
                <w:szCs w:val="17"/>
                <w:rtl w:val="0"/>
              </w:rPr>
              <w:t xml:space="preserve">42</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4">
            <w:pPr>
              <w:shd w:fill="ffffff" w:val="clear"/>
              <w:ind w:left="360" w:firstLine="0"/>
              <w:rPr/>
            </w:pPr>
            <w:r w:rsidDel="00000000" w:rsidR="00000000" w:rsidRPr="00000000">
              <w:rPr>
                <w:color w:val="000000"/>
                <w:sz w:val="17"/>
                <w:szCs w:val="17"/>
                <w:rtl w:val="0"/>
              </w:rPr>
              <w:t xml:space="preserve">2</w:t>
            </w:r>
            <w:r w:rsidDel="00000000" w:rsidR="00000000" w:rsidRPr="00000000">
              <w:rPr>
                <w:rtl w:val="0"/>
              </w:rPr>
            </w:r>
          </w:p>
        </w:tc>
      </w:tr>
      <w:tr>
        <w:trPr>
          <w:trHeight w:val="187"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5">
            <w:pPr>
              <w:shd w:fill="ffffff" w:val="clear"/>
              <w:ind w:left="360" w:firstLine="0"/>
              <w:rPr/>
            </w:pPr>
            <w:r w:rsidDel="00000000" w:rsidR="00000000" w:rsidRPr="00000000">
              <w:rPr>
                <w:color w:val="000000"/>
                <w:sz w:val="17"/>
                <w:szCs w:val="17"/>
                <w:rtl w:val="0"/>
              </w:rPr>
              <w:t xml:space="preserve">8</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6">
            <w:pPr>
              <w:shd w:fill="ffffff" w:val="clear"/>
              <w:ind w:left="360" w:firstLine="0"/>
              <w:rPr/>
            </w:pPr>
            <w:r w:rsidDel="00000000" w:rsidR="00000000" w:rsidRPr="00000000">
              <w:rPr>
                <w:color w:val="000000"/>
                <w:sz w:val="17"/>
                <w:szCs w:val="17"/>
                <w:rtl w:val="0"/>
              </w:rPr>
              <w:t xml:space="preserve">34</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7">
            <w:pPr>
              <w:shd w:fill="ffffff" w:val="clear"/>
              <w:ind w:left="360" w:firstLine="0"/>
              <w:rPr/>
            </w:pPr>
            <w:r w:rsidDel="00000000" w:rsidR="00000000" w:rsidRPr="00000000">
              <w:rPr>
                <w:color w:val="000000"/>
                <w:sz w:val="17"/>
                <w:szCs w:val="17"/>
                <w:rtl w:val="0"/>
              </w:rPr>
              <w:t xml:space="preserve">28</w:t>
            </w:r>
            <w:r w:rsidDel="00000000" w:rsidR="00000000" w:rsidRPr="00000000">
              <w:rPr>
                <w:rtl w:val="0"/>
              </w:rPr>
            </w:r>
          </w:p>
        </w:tc>
      </w:tr>
      <w:tr>
        <w:trPr>
          <w:trHeight w:val="194"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8">
            <w:pPr>
              <w:shd w:fill="ffffff" w:val="clear"/>
              <w:ind w:left="360" w:firstLine="0"/>
              <w:rPr/>
            </w:pPr>
            <w:r w:rsidDel="00000000" w:rsidR="00000000" w:rsidRPr="00000000">
              <w:rPr>
                <w:color w:val="000000"/>
                <w:sz w:val="17"/>
                <w:szCs w:val="17"/>
                <w:rtl w:val="0"/>
              </w:rPr>
              <w:t xml:space="preserve">10</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9">
            <w:pPr>
              <w:shd w:fill="ffffff" w:val="clear"/>
              <w:ind w:left="360" w:firstLine="0"/>
              <w:rPr/>
            </w:pPr>
            <w:r w:rsidDel="00000000" w:rsidR="00000000" w:rsidRPr="00000000">
              <w:rPr>
                <w:color w:val="000000"/>
                <w:sz w:val="17"/>
                <w:szCs w:val="17"/>
                <w:rtl w:val="0"/>
              </w:rPr>
              <w:t xml:space="preserve">10</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A">
            <w:pPr>
              <w:shd w:fill="ffffff" w:val="clear"/>
              <w:ind w:left="360" w:firstLine="0"/>
              <w:rPr/>
            </w:pPr>
            <w:r w:rsidDel="00000000" w:rsidR="00000000" w:rsidRPr="00000000">
              <w:rPr>
                <w:color w:val="000000"/>
                <w:sz w:val="17"/>
                <w:szCs w:val="17"/>
                <w:rtl w:val="0"/>
              </w:rPr>
              <w:t xml:space="preserve">36</w:t>
            </w:r>
            <w:r w:rsidDel="00000000" w:rsidR="00000000" w:rsidRPr="00000000">
              <w:rPr>
                <w:rtl w:val="0"/>
              </w:rPr>
            </w:r>
          </w:p>
        </w:tc>
      </w:tr>
      <w:tr>
        <w:trPr>
          <w:trHeight w:val="194"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B">
            <w:pPr>
              <w:shd w:fill="ffffff" w:val="clear"/>
              <w:ind w:left="360" w:firstLine="0"/>
              <w:rPr/>
            </w:pPr>
            <w:r w:rsidDel="00000000" w:rsidR="00000000" w:rsidRPr="00000000">
              <w:rPr>
                <w:color w:val="000000"/>
                <w:sz w:val="17"/>
                <w:szCs w:val="17"/>
                <w:rtl w:val="0"/>
              </w:rPr>
              <w:t xml:space="preserve">12</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C">
            <w:pPr>
              <w:shd w:fill="ffffff" w:val="clear"/>
              <w:ind w:left="360" w:firstLine="0"/>
              <w:rPr/>
            </w:pPr>
            <w:r w:rsidDel="00000000" w:rsidR="00000000" w:rsidRPr="00000000">
              <w:rPr>
                <w:color w:val="000000"/>
                <w:sz w:val="17"/>
                <w:szCs w:val="17"/>
                <w:rtl w:val="0"/>
              </w:rPr>
              <w:t xml:space="preserve">2</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D">
            <w:pPr>
              <w:shd w:fill="ffffff" w:val="clear"/>
              <w:ind w:left="360" w:firstLine="0"/>
              <w:rPr/>
            </w:pPr>
            <w:r w:rsidDel="00000000" w:rsidR="00000000" w:rsidRPr="00000000">
              <w:rPr>
                <w:color w:val="000000"/>
                <w:sz w:val="17"/>
                <w:szCs w:val="17"/>
                <w:rtl w:val="0"/>
              </w:rPr>
              <w:t xml:space="preserve">40</w:t>
            </w:r>
            <w:r w:rsidDel="00000000" w:rsidR="00000000" w:rsidRPr="00000000">
              <w:rPr>
                <w:rtl w:val="0"/>
              </w:rPr>
            </w:r>
          </w:p>
        </w:tc>
      </w:tr>
      <w:tr>
        <w:trPr>
          <w:trHeight w:val="202"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E">
            <w:pPr>
              <w:shd w:fill="ffffff" w:val="clear"/>
              <w:ind w:left="360" w:firstLine="0"/>
              <w:rPr/>
            </w:pPr>
            <w:r w:rsidDel="00000000" w:rsidR="00000000" w:rsidRPr="00000000">
              <w:rPr>
                <w:color w:val="000000"/>
                <w:sz w:val="17"/>
                <w:szCs w:val="17"/>
                <w:rtl w:val="0"/>
              </w:rPr>
              <w:t xml:space="preserve">14</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0F">
            <w:pPr>
              <w:shd w:fill="ffffff" w:val="clear"/>
              <w:ind w:left="360" w:firstLine="0"/>
              <w:rPr/>
            </w:pPr>
            <w:r w:rsidDel="00000000" w:rsidR="00000000" w:rsidRPr="00000000">
              <w:rPr>
                <w:color w:val="000000"/>
                <w:sz w:val="17"/>
                <w:szCs w:val="17"/>
                <w:rtl w:val="0"/>
              </w:rPr>
              <w:t xml:space="preserve">0</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0">
            <w:pPr>
              <w:shd w:fill="ffffff" w:val="clear"/>
              <w:ind w:left="360" w:firstLine="0"/>
              <w:rPr/>
            </w:pPr>
            <w:r w:rsidDel="00000000" w:rsidR="00000000" w:rsidRPr="00000000">
              <w:rPr>
                <w:color w:val="000000"/>
                <w:sz w:val="17"/>
                <w:szCs w:val="17"/>
                <w:rtl w:val="0"/>
              </w:rPr>
              <w:t xml:space="preserve">44</w:t>
            </w:r>
            <w:r w:rsidDel="00000000" w:rsidR="00000000" w:rsidRPr="00000000">
              <w:rPr>
                <w:rtl w:val="0"/>
              </w:rPr>
            </w:r>
          </w:p>
        </w:tc>
      </w:tr>
      <w:tr>
        <w:trPr>
          <w:trHeight w:val="180"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1">
            <w:pPr>
              <w:shd w:fill="ffffff" w:val="clear"/>
              <w:ind w:left="360" w:firstLine="0"/>
              <w:rPr/>
            </w:pPr>
            <w:r w:rsidDel="00000000" w:rsidR="00000000" w:rsidRPr="00000000">
              <w:rPr>
                <w:color w:val="000000"/>
                <w:sz w:val="17"/>
                <w:szCs w:val="17"/>
                <w:rtl w:val="0"/>
              </w:rPr>
              <w:t xml:space="preserve">16</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2">
            <w:pPr>
              <w:shd w:fill="ffffff" w:val="clear"/>
              <w:ind w:left="360" w:firstLine="0"/>
              <w:rPr/>
            </w:pPr>
            <w:r w:rsidDel="00000000" w:rsidR="00000000" w:rsidRPr="00000000">
              <w:rPr>
                <w:color w:val="000000"/>
                <w:sz w:val="17"/>
                <w:szCs w:val="17"/>
                <w:rtl w:val="0"/>
              </w:rPr>
              <w:t xml:space="preserve">0</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3">
            <w:pPr>
              <w:shd w:fill="ffffff" w:val="clear"/>
              <w:ind w:left="360" w:firstLine="0"/>
              <w:rPr/>
            </w:pPr>
            <w:r w:rsidDel="00000000" w:rsidR="00000000" w:rsidRPr="00000000">
              <w:rPr>
                <w:color w:val="000000"/>
                <w:sz w:val="16"/>
                <w:szCs w:val="16"/>
                <w:rtl w:val="0"/>
              </w:rPr>
              <w:t xml:space="preserve">46</w:t>
            </w:r>
            <w:r w:rsidDel="00000000" w:rsidR="00000000" w:rsidRPr="00000000">
              <w:rPr>
                <w:rtl w:val="0"/>
              </w:rPr>
            </w:r>
          </w:p>
        </w:tc>
      </w:tr>
      <w:tr>
        <w:trPr>
          <w:trHeight w:val="187"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4">
            <w:pPr>
              <w:shd w:fill="ffffff" w:val="clear"/>
              <w:ind w:left="360" w:firstLine="0"/>
              <w:rPr/>
            </w:pPr>
            <w:r w:rsidDel="00000000" w:rsidR="00000000" w:rsidRPr="00000000">
              <w:rPr>
                <w:color w:val="000000"/>
                <w:sz w:val="17"/>
                <w:szCs w:val="17"/>
                <w:rtl w:val="0"/>
              </w:rPr>
              <w:t xml:space="preserve">18</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5">
            <w:pPr>
              <w:shd w:fill="ffffff" w:val="clear"/>
              <w:ind w:left="360" w:firstLine="0"/>
              <w:rPr/>
            </w:pPr>
            <w:r w:rsidDel="00000000" w:rsidR="00000000" w:rsidRPr="00000000">
              <w:rPr>
                <w:color w:val="000000"/>
                <w:sz w:val="17"/>
                <w:szCs w:val="17"/>
                <w:rtl w:val="0"/>
              </w:rPr>
              <w:t xml:space="preserve">0</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6">
            <w:pPr>
              <w:shd w:fill="ffffff" w:val="clear"/>
              <w:ind w:left="360" w:firstLine="0"/>
              <w:rPr/>
            </w:pPr>
            <w:r w:rsidDel="00000000" w:rsidR="00000000" w:rsidRPr="00000000">
              <w:rPr>
                <w:color w:val="000000"/>
                <w:sz w:val="17"/>
                <w:szCs w:val="17"/>
                <w:rtl w:val="0"/>
              </w:rPr>
              <w:t xml:space="preserve">48</w:t>
            </w:r>
            <w:r w:rsidDel="00000000" w:rsidR="00000000" w:rsidRPr="00000000">
              <w:rPr>
                <w:rtl w:val="0"/>
              </w:rPr>
            </w:r>
          </w:p>
        </w:tc>
      </w:tr>
      <w:tr>
        <w:trPr>
          <w:trHeight w:val="194"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7">
            <w:pPr>
              <w:shd w:fill="ffffff" w:val="clear"/>
              <w:ind w:left="360" w:firstLine="0"/>
              <w:rPr/>
            </w:pPr>
            <w:r w:rsidDel="00000000" w:rsidR="00000000" w:rsidRPr="00000000">
              <w:rPr>
                <w:color w:val="000000"/>
                <w:sz w:val="17"/>
                <w:szCs w:val="17"/>
                <w:rtl w:val="0"/>
              </w:rPr>
              <w:t xml:space="preserve">20</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8">
            <w:pPr>
              <w:shd w:fill="ffffff" w:val="clear"/>
              <w:ind w:left="360" w:firstLine="0"/>
              <w:rPr/>
            </w:pPr>
            <w:r w:rsidDel="00000000" w:rsidR="00000000" w:rsidRPr="00000000">
              <w:rPr>
                <w:color w:val="000000"/>
                <w:sz w:val="17"/>
                <w:szCs w:val="17"/>
                <w:rtl w:val="0"/>
              </w:rPr>
              <w:t xml:space="preserve">0</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19">
            <w:pPr>
              <w:shd w:fill="ffffff" w:val="clear"/>
              <w:ind w:left="360" w:firstLine="0"/>
              <w:rPr/>
            </w:pPr>
            <w:r w:rsidDel="00000000" w:rsidR="00000000" w:rsidRPr="00000000">
              <w:rPr>
                <w:color w:val="000000"/>
                <w:sz w:val="16"/>
                <w:szCs w:val="16"/>
                <w:rtl w:val="0"/>
              </w:rPr>
              <w:t xml:space="preserve">49</w:t>
            </w:r>
            <w:r w:rsidDel="00000000" w:rsidR="00000000" w:rsidRPr="00000000">
              <w:rPr>
                <w:rtl w:val="0"/>
              </w:rPr>
            </w:r>
          </w:p>
        </w:tc>
      </w:tr>
      <w:tr>
        <w:trPr>
          <w:trHeight w:val="295" w:hRule="atLeast"/>
        </w:trPr>
        <w:tc>
          <w:tcPr>
            <w:tcBorders>
              <w:top w:color="000000" w:space="0" w:sz="0" w:val="nil"/>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B1A">
            <w:pPr>
              <w:shd w:fill="ffffff" w:val="clear"/>
              <w:ind w:left="360" w:firstLine="0"/>
              <w:rPr/>
            </w:pPr>
            <w:r w:rsidDel="00000000" w:rsidR="00000000" w:rsidRPr="00000000">
              <w:rPr>
                <w:color w:val="000000"/>
                <w:sz w:val="17"/>
                <w:szCs w:val="17"/>
                <w:rtl w:val="0"/>
              </w:rPr>
              <w:t xml:space="preserve">22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B1B">
            <w:pPr>
              <w:shd w:fill="ffffff" w:val="clear"/>
              <w:ind w:left="360" w:firstLine="0"/>
              <w:rPr/>
            </w:pPr>
            <w:r w:rsidDel="00000000" w:rsidR="00000000" w:rsidRPr="00000000">
              <w:rPr>
                <w:color w:val="000000"/>
                <w:sz w:val="17"/>
                <w:szCs w:val="17"/>
                <w:rtl w:val="0"/>
              </w:rPr>
              <w:t xml:space="preserve">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B1C">
            <w:pPr>
              <w:shd w:fill="ffffff" w:val="clear"/>
              <w:ind w:left="360" w:firstLine="0"/>
              <w:rPr/>
            </w:pPr>
            <w:r w:rsidDel="00000000" w:rsidR="00000000" w:rsidRPr="00000000">
              <w:rPr>
                <w:color w:val="000000"/>
                <w:sz w:val="16"/>
                <w:szCs w:val="16"/>
                <w:rtl w:val="0"/>
              </w:rPr>
              <w:t xml:space="preserve">49</w:t>
            </w:r>
            <w:r w:rsidDel="00000000" w:rsidR="00000000" w:rsidRPr="00000000">
              <w:rPr>
                <w:rtl w:val="0"/>
              </w:rPr>
            </w:r>
          </w:p>
        </w:tc>
      </w:tr>
    </w:tbl>
    <w:p w:rsidR="00000000" w:rsidDel="00000000" w:rsidP="00000000" w:rsidRDefault="00000000" w:rsidRPr="00000000" w14:paraId="00000B1D">
      <w:pPr>
        <w:widowControl w:val="0"/>
        <w:numPr>
          <w:ilvl w:val="0"/>
          <w:numId w:val="103"/>
        </w:numPr>
        <w:shd w:fill="ffffff" w:val="clear"/>
        <w:tabs>
          <w:tab w:val="left" w:pos="511"/>
        </w:tabs>
        <w:spacing w:after="0" w:before="223" w:line="259" w:lineRule="auto"/>
        <w:ind w:left="720" w:hanging="360"/>
        <w:rPr/>
      </w:pPr>
      <w:r w:rsidDel="00000000" w:rsidR="00000000" w:rsidRPr="00000000">
        <w:rPr>
          <w:color w:val="000000"/>
          <w:sz w:val="23"/>
          <w:szCs w:val="23"/>
          <w:rtl w:val="0"/>
        </w:rPr>
        <w:t xml:space="preserve">(a)Using a suitable scale and on the same axes, draw graphs of time in hot water against   number   of   seeds   that germinated for each  plant.  Use horizontal axis for time and the vertical</w:t>
        <w:br w:type="textWrapping"/>
        <w:t xml:space="preserve">axis for the seeds that germinated.</w:t>
      </w:r>
      <w:r w:rsidDel="00000000" w:rsidR="00000000" w:rsidRPr="00000000">
        <w:rPr>
          <w:rtl w:val="0"/>
        </w:rPr>
      </w:r>
    </w:p>
    <w:p w:rsidR="00000000" w:rsidDel="00000000" w:rsidP="00000000" w:rsidRDefault="00000000" w:rsidRPr="00000000" w14:paraId="00000B1E">
      <w:pPr>
        <w:widowControl w:val="0"/>
        <w:numPr>
          <w:ilvl w:val="2"/>
          <w:numId w:val="103"/>
        </w:numPr>
        <w:shd w:fill="ffffff" w:val="clear"/>
        <w:tabs>
          <w:tab w:val="left" w:pos="583"/>
        </w:tabs>
        <w:spacing w:after="0" w:line="259" w:lineRule="auto"/>
        <w:ind w:left="2160" w:hanging="360"/>
        <w:rPr/>
      </w:pPr>
      <w:r w:rsidDel="00000000" w:rsidR="00000000" w:rsidRPr="00000000">
        <w:rPr>
          <w:color w:val="000000"/>
          <w:sz w:val="23"/>
          <w:szCs w:val="23"/>
          <w:rtl w:val="0"/>
        </w:rPr>
        <w:t xml:space="preserve">Explain why the ability of pea seeds to germinate declined with time of exposure to heat.</w:t>
      </w:r>
      <w:r w:rsidDel="00000000" w:rsidR="00000000" w:rsidRPr="00000000">
        <w:rPr>
          <w:rtl w:val="0"/>
        </w:rPr>
      </w:r>
    </w:p>
    <w:p w:rsidR="00000000" w:rsidDel="00000000" w:rsidP="00000000" w:rsidRDefault="00000000" w:rsidRPr="00000000" w14:paraId="00000B1F">
      <w:pPr>
        <w:widowControl w:val="0"/>
        <w:numPr>
          <w:ilvl w:val="2"/>
          <w:numId w:val="103"/>
        </w:numPr>
        <w:shd w:fill="ffffff" w:val="clear"/>
        <w:tabs>
          <w:tab w:val="left" w:pos="497"/>
        </w:tabs>
        <w:spacing w:after="0" w:line="259" w:lineRule="auto"/>
        <w:ind w:left="2160" w:hanging="360"/>
        <w:rPr/>
      </w:pPr>
      <w:r w:rsidDel="00000000" w:rsidR="00000000" w:rsidRPr="00000000">
        <w:rPr>
          <w:color w:val="000000"/>
          <w:sz w:val="23"/>
          <w:szCs w:val="23"/>
          <w:rtl w:val="0"/>
        </w:rPr>
        <w:t xml:space="preserve">Explain why the ability of the wattle seeds to germinate improved with time of exposure to heat.</w:t>
      </w:r>
      <w:r w:rsidDel="00000000" w:rsidR="00000000" w:rsidRPr="00000000">
        <w:rPr>
          <w:rtl w:val="0"/>
        </w:rPr>
      </w:r>
    </w:p>
    <w:p w:rsidR="00000000" w:rsidDel="00000000" w:rsidP="00000000" w:rsidRDefault="00000000" w:rsidRPr="00000000" w14:paraId="00000B20">
      <w:pPr>
        <w:shd w:fill="ffffff" w:val="clear"/>
        <w:tabs>
          <w:tab w:val="left" w:pos="497"/>
        </w:tabs>
        <w:spacing w:line="259" w:lineRule="auto"/>
        <w:rPr>
          <w:color w:val="000000"/>
          <w:sz w:val="23"/>
          <w:szCs w:val="23"/>
        </w:rPr>
      </w:pPr>
      <w:r w:rsidDel="00000000" w:rsidR="00000000" w:rsidRPr="00000000">
        <w:rPr>
          <w:rtl w:val="0"/>
        </w:rPr>
      </w:r>
    </w:p>
    <w:p w:rsidR="00000000" w:rsidDel="00000000" w:rsidP="00000000" w:rsidRDefault="00000000" w:rsidRPr="00000000" w14:paraId="00000B21">
      <w:pPr>
        <w:shd w:fill="ffffff" w:val="clear"/>
        <w:tabs>
          <w:tab w:val="left" w:pos="497"/>
        </w:tabs>
        <w:spacing w:line="259" w:lineRule="auto"/>
        <w:rPr>
          <w:color w:val="000000"/>
          <w:sz w:val="23"/>
          <w:szCs w:val="23"/>
        </w:rPr>
      </w:pPr>
      <w:r w:rsidDel="00000000" w:rsidR="00000000" w:rsidRPr="00000000">
        <w:rPr>
          <w:rtl w:val="0"/>
        </w:rPr>
      </w:r>
    </w:p>
    <w:p w:rsidR="00000000" w:rsidDel="00000000" w:rsidP="00000000" w:rsidRDefault="00000000" w:rsidRPr="00000000" w14:paraId="00000B22">
      <w:pPr>
        <w:shd w:fill="ffffff" w:val="clear"/>
        <w:tabs>
          <w:tab w:val="left" w:pos="497"/>
        </w:tabs>
        <w:spacing w:line="259" w:lineRule="auto"/>
        <w:rPr>
          <w:color w:val="000000"/>
          <w:sz w:val="23"/>
          <w:szCs w:val="23"/>
        </w:rPr>
      </w:pPr>
      <w:r w:rsidDel="00000000" w:rsidR="00000000" w:rsidRPr="00000000">
        <w:rPr>
          <w:rtl w:val="0"/>
        </w:rPr>
      </w:r>
    </w:p>
    <w:p w:rsidR="00000000" w:rsidDel="00000000" w:rsidP="00000000" w:rsidRDefault="00000000" w:rsidRPr="00000000" w14:paraId="00000B23">
      <w:pPr>
        <w:shd w:fill="ffffff" w:val="clear"/>
        <w:tabs>
          <w:tab w:val="left" w:pos="497"/>
        </w:tabs>
        <w:spacing w:line="259" w:lineRule="auto"/>
        <w:rPr/>
      </w:pPr>
      <w:r w:rsidDel="00000000" w:rsidR="00000000" w:rsidRPr="00000000">
        <w:rPr>
          <w:rtl w:val="0"/>
        </w:rPr>
      </w:r>
    </w:p>
    <w:p w:rsidR="00000000" w:rsidDel="00000000" w:rsidP="00000000" w:rsidRDefault="00000000" w:rsidRPr="00000000" w14:paraId="00000B24">
      <w:pPr>
        <w:ind w:left="720" w:firstLine="0"/>
        <w:rPr>
          <w:sz w:val="24"/>
          <w:szCs w:val="24"/>
        </w:rPr>
      </w:pPr>
      <w:r w:rsidDel="00000000" w:rsidR="00000000" w:rsidRPr="00000000">
        <w:rPr>
          <w:sz w:val="24"/>
          <w:szCs w:val="24"/>
        </w:rPr>
        <w:drawing>
          <wp:inline distB="0" distT="0" distL="0" distR="0">
            <wp:extent cx="469900" cy="381000"/>
            <wp:effectExtent b="0" l="0" r="0" t="0"/>
            <wp:docPr id="69"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4699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B25">
      <w:pPr>
        <w:shd w:fill="ffffff" w:val="clear"/>
        <w:spacing w:before="245" w:lineRule="auto"/>
        <w:ind w:left="1440" w:firstLine="0"/>
        <w:rPr/>
      </w:pPr>
      <w:r w:rsidDel="00000000" w:rsidR="00000000" w:rsidRPr="00000000">
        <w:rPr>
          <w:b w:val="1"/>
          <w:color w:val="000000"/>
          <w:sz w:val="25"/>
          <w:szCs w:val="25"/>
          <w:rtl w:val="0"/>
        </w:rPr>
        <w:t xml:space="preserve">Practical Activity 3</w:t>
      </w:r>
      <w:r w:rsidDel="00000000" w:rsidR="00000000" w:rsidRPr="00000000">
        <w:rPr>
          <w:rtl w:val="0"/>
        </w:rPr>
      </w:r>
    </w:p>
    <w:p w:rsidR="00000000" w:rsidDel="00000000" w:rsidP="00000000" w:rsidRDefault="00000000" w:rsidRPr="00000000" w14:paraId="00000B26">
      <w:pPr>
        <w:shd w:fill="ffffff" w:val="clear"/>
        <w:spacing w:before="79" w:line="259" w:lineRule="auto"/>
        <w:ind w:left="720" w:right="50" w:firstLine="0"/>
        <w:jc w:val="both"/>
        <w:rPr/>
      </w:pPr>
      <w:r w:rsidDel="00000000" w:rsidR="00000000" w:rsidRPr="00000000">
        <w:rPr>
          <w:b w:val="1"/>
          <w:color w:val="000000"/>
          <w:sz w:val="23"/>
          <w:szCs w:val="23"/>
          <w:rtl w:val="0"/>
        </w:rPr>
        <w:t xml:space="preserve">To investigate conditions necessary for seed germination</w:t>
      </w:r>
      <w:r w:rsidDel="00000000" w:rsidR="00000000" w:rsidRPr="00000000">
        <w:rPr>
          <w:rtl w:val="0"/>
        </w:rPr>
      </w:r>
    </w:p>
    <w:p w:rsidR="00000000" w:rsidDel="00000000" w:rsidP="00000000" w:rsidRDefault="00000000" w:rsidRPr="00000000" w14:paraId="00000B27">
      <w:pPr>
        <w:shd w:fill="ffffff" w:val="clear"/>
        <w:spacing w:before="259" w:line="266" w:lineRule="auto"/>
        <w:rPr>
          <w:b w:val="1"/>
          <w:color w:val="000000"/>
          <w:sz w:val="23"/>
          <w:szCs w:val="23"/>
        </w:rPr>
      </w:pPr>
      <w:r w:rsidDel="00000000" w:rsidR="00000000" w:rsidRPr="00000000">
        <w:rPr>
          <w:rtl w:val="0"/>
        </w:rPr>
      </w:r>
    </w:p>
    <w:p w:rsidR="00000000" w:rsidDel="00000000" w:rsidP="00000000" w:rsidRDefault="00000000" w:rsidRPr="00000000" w14:paraId="00000B28">
      <w:pPr>
        <w:shd w:fill="ffffff" w:val="clear"/>
        <w:spacing w:before="259" w:line="266" w:lineRule="auto"/>
        <w:rPr/>
      </w:pPr>
      <w:r w:rsidDel="00000000" w:rsidR="00000000" w:rsidRPr="00000000">
        <w:rPr>
          <w:b w:val="1"/>
          <w:color w:val="000000"/>
          <w:sz w:val="23"/>
          <w:szCs w:val="23"/>
          <w:rtl w:val="0"/>
        </w:rPr>
        <w:t xml:space="preserve">Requirements</w:t>
      </w:r>
      <w:r w:rsidDel="00000000" w:rsidR="00000000" w:rsidRPr="00000000">
        <w:rPr>
          <w:rtl w:val="0"/>
        </w:rPr>
      </w:r>
    </w:p>
    <w:p w:rsidR="00000000" w:rsidDel="00000000" w:rsidP="00000000" w:rsidRDefault="00000000" w:rsidRPr="00000000" w14:paraId="00000B29">
      <w:pPr>
        <w:widowControl w:val="0"/>
        <w:numPr>
          <w:ilvl w:val="0"/>
          <w:numId w:val="103"/>
        </w:numPr>
        <w:shd w:fill="ffffff" w:val="clear"/>
        <w:spacing w:after="0" w:line="266" w:lineRule="auto"/>
        <w:ind w:left="720" w:right="65" w:hanging="360"/>
        <w:jc w:val="both"/>
        <w:rPr/>
      </w:pPr>
      <w:r w:rsidDel="00000000" w:rsidR="00000000" w:rsidRPr="00000000">
        <w:rPr>
          <w:color w:val="000000"/>
          <w:sz w:val="23"/>
          <w:szCs w:val="23"/>
          <w:rtl w:val="0"/>
        </w:rPr>
        <w:t xml:space="preserve">Cotton wool, seeds, water, six fiat bottomed flasks, 2 corks, 2 test-tubes, blotting paper, incubator, refrigerator, thermometer, pyrogallic acid and sodium hydroxide.</w:t>
      </w:r>
      <w:r w:rsidDel="00000000" w:rsidR="00000000" w:rsidRPr="00000000">
        <w:rPr>
          <w:rtl w:val="0"/>
        </w:rPr>
      </w:r>
    </w:p>
    <w:p w:rsidR="00000000" w:rsidDel="00000000" w:rsidP="00000000" w:rsidRDefault="00000000" w:rsidRPr="00000000" w14:paraId="00000B2A">
      <w:pPr>
        <w:shd w:fill="ffffff" w:val="clear"/>
        <w:spacing w:before="7" w:line="259" w:lineRule="auto"/>
        <w:rPr/>
      </w:pPr>
      <w:r w:rsidDel="00000000" w:rsidR="00000000" w:rsidRPr="00000000">
        <w:rPr>
          <w:rtl w:val="0"/>
        </w:rPr>
        <w:t xml:space="preserve">   </w:t>
      </w:r>
      <w:r w:rsidDel="00000000" w:rsidR="00000000" w:rsidRPr="00000000">
        <w:rPr>
          <w:b w:val="1"/>
          <w:color w:val="000000"/>
          <w:sz w:val="23"/>
          <w:szCs w:val="23"/>
          <w:rtl w:val="0"/>
        </w:rPr>
        <w:t xml:space="preserve">Procedure</w:t>
      </w:r>
      <w:r w:rsidDel="00000000" w:rsidR="00000000" w:rsidRPr="00000000">
        <w:rPr>
          <w:rtl w:val="0"/>
        </w:rPr>
      </w:r>
    </w:p>
    <w:p w:rsidR="00000000" w:rsidDel="00000000" w:rsidP="00000000" w:rsidRDefault="00000000" w:rsidRPr="00000000" w14:paraId="00000B2B">
      <w:pPr>
        <w:widowControl w:val="0"/>
        <w:numPr>
          <w:ilvl w:val="0"/>
          <w:numId w:val="103"/>
        </w:numPr>
        <w:shd w:fill="ffffff" w:val="clear"/>
        <w:tabs>
          <w:tab w:val="left" w:pos="533"/>
        </w:tabs>
        <w:spacing w:after="0" w:line="259" w:lineRule="auto"/>
        <w:ind w:left="720" w:hanging="360"/>
        <w:rPr>
          <w:color w:val="000000"/>
          <w:sz w:val="23"/>
          <w:szCs w:val="23"/>
        </w:rPr>
      </w:pPr>
      <w:r w:rsidDel="00000000" w:rsidR="00000000" w:rsidRPr="00000000">
        <w:rPr>
          <w:color w:val="000000"/>
          <w:sz w:val="23"/>
          <w:szCs w:val="23"/>
          <w:rtl w:val="0"/>
        </w:rPr>
        <w:t xml:space="preserve">Prepare three set-ups as shown in figure 4.5.</w:t>
      </w:r>
    </w:p>
    <w:p w:rsidR="00000000" w:rsidDel="00000000" w:rsidP="00000000" w:rsidRDefault="00000000" w:rsidRPr="00000000" w14:paraId="00000B2C">
      <w:pPr>
        <w:widowControl w:val="0"/>
        <w:numPr>
          <w:ilvl w:val="0"/>
          <w:numId w:val="103"/>
        </w:numPr>
        <w:shd w:fill="ffffff" w:val="clear"/>
        <w:tabs>
          <w:tab w:val="left" w:pos="533"/>
        </w:tabs>
        <w:spacing w:after="0" w:line="259" w:lineRule="auto"/>
        <w:ind w:left="720" w:hanging="360"/>
        <w:rPr>
          <w:color w:val="000000"/>
          <w:sz w:val="23"/>
          <w:szCs w:val="23"/>
        </w:rPr>
      </w:pPr>
      <w:r w:rsidDel="00000000" w:rsidR="00000000" w:rsidRPr="00000000">
        <w:rPr>
          <w:color w:val="000000"/>
          <w:sz w:val="23"/>
          <w:szCs w:val="23"/>
          <w:rtl w:val="0"/>
        </w:rPr>
        <w:t xml:space="preserve">Leave the set-ups to stand for five days.</w:t>
      </w:r>
    </w:p>
    <w:p w:rsidR="00000000" w:rsidDel="00000000" w:rsidP="00000000" w:rsidRDefault="00000000" w:rsidRPr="00000000" w14:paraId="00000B2D">
      <w:pPr>
        <w:widowControl w:val="0"/>
        <w:numPr>
          <w:ilvl w:val="0"/>
          <w:numId w:val="103"/>
        </w:numPr>
        <w:shd w:fill="ffffff" w:val="clear"/>
        <w:tabs>
          <w:tab w:val="left" w:pos="533"/>
        </w:tabs>
        <w:spacing w:after="0" w:line="259" w:lineRule="auto"/>
        <w:ind w:left="720" w:hanging="360"/>
        <w:rPr>
          <w:color w:val="000000"/>
          <w:sz w:val="23"/>
          <w:szCs w:val="23"/>
        </w:rPr>
      </w:pPr>
      <w:r w:rsidDel="00000000" w:rsidR="00000000" w:rsidRPr="00000000">
        <w:rPr>
          <w:color w:val="000000"/>
          <w:sz w:val="23"/>
          <w:szCs w:val="23"/>
          <w:rtl w:val="0"/>
        </w:rPr>
        <w:t xml:space="preserve">Record all the observable changes that have taken place in the flasks hi each set up in a table form as shown</w:t>
      </w:r>
    </w:p>
    <w:p w:rsidR="00000000" w:rsidDel="00000000" w:rsidP="00000000" w:rsidRDefault="00000000" w:rsidRPr="00000000" w14:paraId="00000B2E">
      <w:pPr>
        <w:shd w:fill="ffffff" w:val="clear"/>
        <w:spacing w:before="266" w:lineRule="auto"/>
        <w:ind w:left="360" w:firstLine="0"/>
        <w:rPr/>
      </w:pPr>
      <w:r w:rsidDel="00000000" w:rsidR="00000000" w:rsidRPr="00000000">
        <w:rPr>
          <w:rtl w:val="0"/>
        </w:rPr>
      </w:r>
    </w:p>
    <w:p w:rsidR="00000000" w:rsidDel="00000000" w:rsidP="00000000" w:rsidRDefault="00000000" w:rsidRPr="00000000" w14:paraId="00000B2F">
      <w:pPr>
        <w:spacing w:after="86" w:lineRule="auto"/>
        <w:rPr>
          <w:sz w:val="2"/>
          <w:szCs w:val="2"/>
        </w:rPr>
      </w:pPr>
      <w:r w:rsidDel="00000000" w:rsidR="00000000" w:rsidRPr="00000000">
        <w:rPr>
          <w:rtl w:val="0"/>
        </w:rPr>
      </w:r>
    </w:p>
    <w:tbl>
      <w:tblPr>
        <w:tblStyle w:val="Table8"/>
        <w:tblW w:w="9270.0" w:type="dxa"/>
        <w:jc w:val="left"/>
        <w:tblInd w:w="40.0" w:type="pct"/>
        <w:tblLayout w:type="fixed"/>
        <w:tblLook w:val="0000"/>
      </w:tblPr>
      <w:tblGrid>
        <w:gridCol w:w="2340"/>
        <w:gridCol w:w="1476"/>
        <w:gridCol w:w="5454"/>
        <w:tblGridChange w:id="0">
          <w:tblGrid>
            <w:gridCol w:w="2340"/>
            <w:gridCol w:w="1476"/>
            <w:gridCol w:w="5454"/>
          </w:tblGrid>
        </w:tblGridChange>
      </w:tblGrid>
      <w:tr>
        <w:trPr>
          <w:trHeight w:val="331" w:hRule="atLeast"/>
        </w:trPr>
        <w:tc>
          <w:tcPr>
            <w:tcBorders>
              <w:top w:color="000000" w:space="0" w:sz="6" w:val="single"/>
              <w:left w:color="000000" w:space="0" w:sz="6" w:val="single"/>
              <w:bottom w:color="000000" w:space="0" w:sz="0" w:val="nil"/>
              <w:right w:color="000000" w:space="0" w:sz="6" w:val="single"/>
            </w:tcBorders>
            <w:shd w:fill="ffffff" w:val="clear"/>
            <w:vAlign w:val="bottom"/>
          </w:tcPr>
          <w:p w:rsidR="00000000" w:rsidDel="00000000" w:rsidP="00000000" w:rsidRDefault="00000000" w:rsidRPr="00000000" w14:paraId="00000B30">
            <w:pPr>
              <w:shd w:fill="ffffff" w:val="clear"/>
              <w:ind w:left="720" w:hanging="850"/>
              <w:rPr/>
            </w:pPr>
            <w:r w:rsidDel="00000000" w:rsidR="00000000" w:rsidRPr="00000000">
              <w:rPr>
                <w:i w:val="1"/>
                <w:color w:val="000000"/>
                <w:rtl w:val="0"/>
              </w:rPr>
              <w:t xml:space="preserve">Setup</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B31">
            <w:pPr>
              <w:widowControl w:val="0"/>
              <w:numPr>
                <w:ilvl w:val="0"/>
                <w:numId w:val="103"/>
              </w:numPr>
              <w:shd w:fill="ffffff" w:val="clear"/>
              <w:spacing w:after="0" w:line="240" w:lineRule="auto"/>
              <w:ind w:left="720" w:hanging="360"/>
              <w:rPr/>
            </w:pPr>
            <w:r w:rsidDel="00000000" w:rsidR="00000000" w:rsidRPr="00000000">
              <w:rPr>
                <w:i w:val="1"/>
                <w:color w:val="000000"/>
                <w:rtl w:val="0"/>
              </w:rPr>
              <w:t xml:space="preserve">Observations</w:t>
            </w:r>
            <w:r w:rsidDel="00000000" w:rsidR="00000000" w:rsidRPr="00000000">
              <w:rPr>
                <w:rtl w:val="0"/>
              </w:rPr>
            </w:r>
          </w:p>
        </w:tc>
      </w:tr>
      <w:tr>
        <w:trPr>
          <w:trHeight w:val="338" w:hRule="atLeast"/>
        </w:trPr>
        <w:tc>
          <w:tcPr>
            <w:tcBorders>
              <w:top w:color="000000" w:space="0" w:sz="0" w:val="nil"/>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B33">
            <w:pPr>
              <w:widowControl w:val="0"/>
              <w:numPr>
                <w:ilvl w:val="0"/>
                <w:numId w:val="103"/>
              </w:numPr>
              <w:spacing w:after="0" w:line="240" w:lineRule="auto"/>
              <w:ind w:left="720" w:hanging="360"/>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B35">
            <w:pPr>
              <w:widowControl w:val="0"/>
              <w:numPr>
                <w:ilvl w:val="0"/>
                <w:numId w:val="103"/>
              </w:numPr>
              <w:shd w:fill="ffffff" w:val="clear"/>
              <w:spacing w:after="0" w:line="240" w:lineRule="auto"/>
              <w:ind w:left="720" w:hanging="360"/>
              <w:rPr/>
            </w:pPr>
            <w:r w:rsidDel="00000000" w:rsidR="00000000" w:rsidRPr="00000000">
              <w:rPr>
                <w:i w:val="1"/>
                <w:color w:val="000000"/>
                <w:sz w:val="24"/>
                <w:szCs w:val="24"/>
                <w:rtl w:val="0"/>
              </w:rPr>
              <w:t xml:space="preserve">In flask 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B36">
            <w:pPr>
              <w:shd w:fill="ffffff" w:val="clear"/>
              <w:ind w:left="720" w:firstLine="0"/>
              <w:rPr/>
            </w:pPr>
            <w:r w:rsidDel="00000000" w:rsidR="00000000" w:rsidRPr="00000000">
              <w:rPr>
                <w:color w:val="000000"/>
                <w:rtl w:val="0"/>
              </w:rPr>
              <w:t xml:space="preserve">In flask B</w:t>
            </w:r>
            <w:r w:rsidDel="00000000" w:rsidR="00000000" w:rsidRPr="00000000">
              <w:rPr>
                <w:rtl w:val="0"/>
              </w:rPr>
            </w:r>
          </w:p>
        </w:tc>
      </w:tr>
      <w:tr>
        <w:trPr>
          <w:trHeight w:val="281" w:hRule="atLeast"/>
        </w:trPr>
        <w:tc>
          <w:tcPr>
            <w:tcBorders>
              <w:top w:color="000000" w:space="0" w:sz="6" w:val="single"/>
              <w:left w:color="000000" w:space="0" w:sz="6" w:val="single"/>
              <w:bottom w:color="000000" w:space="0" w:sz="0" w:val="nil"/>
              <w:right w:color="000000" w:space="0" w:sz="6" w:val="single"/>
            </w:tcBorders>
            <w:shd w:fill="ffffff" w:val="clear"/>
          </w:tcPr>
          <w:p w:rsidR="00000000" w:rsidDel="00000000" w:rsidP="00000000" w:rsidRDefault="00000000" w:rsidRPr="00000000" w14:paraId="00000B37">
            <w:pPr>
              <w:shd w:fill="ffffff" w:val="clear"/>
              <w:ind w:left="720" w:firstLine="0"/>
              <w:rPr/>
            </w:pPr>
            <w:r w:rsidDel="00000000" w:rsidR="00000000" w:rsidRPr="00000000">
              <w:rPr>
                <w:color w:val="000000"/>
                <w:sz w:val="34"/>
                <w:szCs w:val="34"/>
                <w:rtl w:val="0"/>
              </w:rPr>
              <w:t xml:space="preserve">I</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ffffff" w:val="clear"/>
          </w:tcPr>
          <w:p w:rsidR="00000000" w:rsidDel="00000000" w:rsidP="00000000" w:rsidRDefault="00000000" w:rsidRPr="00000000" w14:paraId="00000B38">
            <w:pPr>
              <w:shd w:fill="ffffff" w:val="clear"/>
              <w:ind w:left="720" w:firstLine="0"/>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ffffff" w:val="clear"/>
          </w:tcPr>
          <w:p w:rsidR="00000000" w:rsidDel="00000000" w:rsidP="00000000" w:rsidRDefault="00000000" w:rsidRPr="00000000" w14:paraId="00000B39">
            <w:pPr>
              <w:shd w:fill="ffffff" w:val="clear"/>
              <w:ind w:left="720" w:firstLine="0"/>
              <w:rPr/>
            </w:pPr>
            <w:r w:rsidDel="00000000" w:rsidR="00000000" w:rsidRPr="00000000">
              <w:rPr>
                <w:rtl w:val="0"/>
              </w:rPr>
            </w:r>
          </w:p>
        </w:tc>
      </w:tr>
      <w:tr>
        <w:trPr>
          <w:trHeight w:val="295" w:hRule="atLeast"/>
        </w:trPr>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3A">
            <w:pPr>
              <w:shd w:fill="ffffff" w:val="clear"/>
              <w:ind w:left="720" w:firstLine="0"/>
              <w:rPr/>
            </w:pPr>
            <w:r w:rsidDel="00000000" w:rsidR="00000000" w:rsidRPr="00000000">
              <w:rPr>
                <w:color w:val="000000"/>
                <w:sz w:val="34"/>
                <w:szCs w:val="34"/>
                <w:rtl w:val="0"/>
              </w:rPr>
              <w:t xml:space="preserve">II</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3B">
            <w:pPr>
              <w:shd w:fill="ffffff" w:val="clear"/>
              <w:ind w:left="720" w:firstLine="0"/>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ffffff" w:val="clear"/>
          </w:tcPr>
          <w:p w:rsidR="00000000" w:rsidDel="00000000" w:rsidP="00000000" w:rsidRDefault="00000000" w:rsidRPr="00000000" w14:paraId="00000B3C">
            <w:pPr>
              <w:shd w:fill="ffffff" w:val="clear"/>
              <w:ind w:left="720" w:firstLine="0"/>
              <w:rPr/>
            </w:pPr>
            <w:r w:rsidDel="00000000" w:rsidR="00000000" w:rsidRPr="00000000">
              <w:rPr>
                <w:rtl w:val="0"/>
              </w:rPr>
            </w:r>
          </w:p>
        </w:tc>
      </w:tr>
      <w:tr>
        <w:trPr>
          <w:trHeight w:val="338" w:hRule="atLeast"/>
        </w:trPr>
        <w:tc>
          <w:tcPr>
            <w:tcBorders>
              <w:top w:color="000000" w:space="0" w:sz="0" w:val="nil"/>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B3D">
            <w:pPr>
              <w:widowControl w:val="0"/>
              <w:numPr>
                <w:ilvl w:val="0"/>
                <w:numId w:val="103"/>
              </w:numPr>
              <w:shd w:fill="ffffff" w:val="clear"/>
              <w:spacing w:after="0" w:line="240" w:lineRule="auto"/>
              <w:ind w:left="720" w:hanging="360"/>
              <w:rPr/>
            </w:pPr>
            <w:r w:rsidDel="00000000" w:rsidR="00000000" w:rsidRPr="00000000">
              <w:rPr>
                <w:color w:val="000000"/>
                <w:sz w:val="36"/>
                <w:szCs w:val="36"/>
                <w:rtl w:val="0"/>
              </w:rPr>
              <w:t xml:space="preserve">iii</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ffffff" w:val="clear"/>
            <w:vAlign w:val="bottom"/>
          </w:tcPr>
          <w:p w:rsidR="00000000" w:rsidDel="00000000" w:rsidP="00000000" w:rsidRDefault="00000000" w:rsidRPr="00000000" w14:paraId="00000B3E">
            <w:pPr>
              <w:shd w:fill="ffffff" w:val="clear"/>
              <w:ind w:left="1440" w:firstLine="0"/>
              <w:rPr/>
            </w:pPr>
            <w:r w:rsidDel="00000000" w:rsidR="00000000" w:rsidRPr="00000000">
              <w:rPr>
                <w:color w:val="000000"/>
                <w:sz w:val="23"/>
                <w:szCs w:val="23"/>
                <w:rtl w:val="0"/>
              </w:rPr>
              <w:t xml:space="preserve">._. _</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B3F">
            <w:pPr>
              <w:shd w:fill="ffffff" w:val="clear"/>
              <w:ind w:left="720" w:firstLine="0"/>
              <w:rPr/>
            </w:pPr>
            <w:r w:rsidDel="00000000" w:rsidR="00000000" w:rsidRPr="00000000">
              <w:rPr>
                <w:rtl w:val="0"/>
              </w:rPr>
            </w:r>
          </w:p>
        </w:tc>
      </w:tr>
    </w:tbl>
    <w:p w:rsidR="00000000" w:rsidDel="00000000" w:rsidP="00000000" w:rsidRDefault="00000000" w:rsidRPr="00000000" w14:paraId="00000B40">
      <w:pPr>
        <w:shd w:fill="ffffff" w:val="clear"/>
        <w:spacing w:before="194" w:lineRule="auto"/>
        <w:ind w:left="720" w:firstLine="0"/>
        <w:rPr/>
      </w:pPr>
      <w:r w:rsidDel="00000000" w:rsidR="00000000" w:rsidRPr="00000000">
        <w:rPr>
          <w:b w:val="1"/>
          <w:color w:val="000000"/>
          <w:sz w:val="27"/>
          <w:szCs w:val="27"/>
          <w:rtl w:val="0"/>
        </w:rPr>
        <w:t xml:space="preserve">Study Question 5</w:t>
      </w:r>
      <w:r w:rsidDel="00000000" w:rsidR="00000000" w:rsidRPr="00000000">
        <w:rPr>
          <w:rtl w:val="0"/>
        </w:rPr>
      </w:r>
    </w:p>
    <w:p w:rsidR="00000000" w:rsidDel="00000000" w:rsidP="00000000" w:rsidRDefault="00000000" w:rsidRPr="00000000" w14:paraId="00000B41">
      <w:pPr>
        <w:widowControl w:val="0"/>
        <w:numPr>
          <w:ilvl w:val="0"/>
          <w:numId w:val="103"/>
        </w:numPr>
        <w:shd w:fill="ffffff" w:val="clear"/>
        <w:tabs>
          <w:tab w:val="left" w:pos="511"/>
        </w:tabs>
        <w:spacing w:after="0" w:before="216" w:line="274" w:lineRule="auto"/>
        <w:ind w:left="720" w:hanging="360"/>
        <w:rPr>
          <w:color w:val="000000"/>
          <w:sz w:val="23"/>
          <w:szCs w:val="23"/>
        </w:rPr>
      </w:pPr>
      <w:r w:rsidDel="00000000" w:rsidR="00000000" w:rsidRPr="00000000">
        <w:rPr>
          <w:color w:val="000000"/>
          <w:sz w:val="23"/>
          <w:szCs w:val="23"/>
          <w:rtl w:val="0"/>
        </w:rPr>
        <w:t xml:space="preserve">Which condition was being investigated in set-up I, II and III?</w:t>
      </w:r>
    </w:p>
    <w:p w:rsidR="00000000" w:rsidDel="00000000" w:rsidP="00000000" w:rsidRDefault="00000000" w:rsidRPr="00000000" w14:paraId="00000B42">
      <w:pPr>
        <w:widowControl w:val="0"/>
        <w:numPr>
          <w:ilvl w:val="0"/>
          <w:numId w:val="103"/>
        </w:numPr>
        <w:shd w:fill="ffffff" w:val="clear"/>
        <w:tabs>
          <w:tab w:val="left" w:pos="511"/>
        </w:tabs>
        <w:spacing w:after="0" w:line="274" w:lineRule="auto"/>
        <w:ind w:left="720" w:hanging="360"/>
        <w:rPr>
          <w:color w:val="000000"/>
          <w:sz w:val="23"/>
          <w:szCs w:val="23"/>
        </w:rPr>
      </w:pPr>
      <w:r w:rsidDel="00000000" w:rsidR="00000000" w:rsidRPr="00000000">
        <w:rPr>
          <w:color w:val="000000"/>
          <w:sz w:val="23"/>
          <w:szCs w:val="23"/>
          <w:rtl w:val="0"/>
        </w:rPr>
        <w:t xml:space="preserve">For each set-up explain the results  obtained.</w:t>
      </w:r>
    </w:p>
    <w:p w:rsidR="00000000" w:rsidDel="00000000" w:rsidP="00000000" w:rsidRDefault="00000000" w:rsidRPr="00000000" w14:paraId="00000B43">
      <w:pPr>
        <w:widowControl w:val="0"/>
        <w:numPr>
          <w:ilvl w:val="0"/>
          <w:numId w:val="103"/>
        </w:numPr>
        <w:shd w:fill="ffffff" w:val="clear"/>
        <w:tabs>
          <w:tab w:val="left" w:pos="511"/>
        </w:tabs>
        <w:spacing w:after="0" w:line="274" w:lineRule="auto"/>
        <w:ind w:left="720" w:hanging="360"/>
        <w:rPr/>
      </w:pPr>
      <w:r w:rsidDel="00000000" w:rsidR="00000000" w:rsidRPr="00000000">
        <w:rPr>
          <w:color w:val="000000"/>
          <w:sz w:val="23"/>
          <w:szCs w:val="23"/>
          <w:rtl w:val="0"/>
        </w:rPr>
        <w:t xml:space="preserve">What was the role of flask B in each set-up?</w:t>
      </w:r>
      <w:r w:rsidDel="00000000" w:rsidR="00000000" w:rsidRPr="00000000">
        <w:rPr>
          <w:rtl w:val="0"/>
        </w:rPr>
      </w:r>
    </w:p>
    <w:p w:rsidR="00000000" w:rsidDel="00000000" w:rsidP="00000000" w:rsidRDefault="00000000" w:rsidRPr="00000000" w14:paraId="00000B44">
      <w:pPr>
        <w:shd w:fill="ffffff" w:val="clear"/>
        <w:spacing w:before="317" w:lineRule="auto"/>
        <w:ind w:left="720" w:firstLine="0"/>
        <w:rPr/>
      </w:pPr>
      <w:r w:rsidDel="00000000" w:rsidR="00000000" w:rsidRPr="00000000">
        <w:rPr>
          <w:b w:val="1"/>
          <w:color w:val="000000"/>
          <w:sz w:val="29"/>
          <w:szCs w:val="29"/>
          <w:rtl w:val="0"/>
        </w:rPr>
        <w:t xml:space="preserve">Types of Germination</w:t>
      </w:r>
      <w:r w:rsidDel="00000000" w:rsidR="00000000" w:rsidRPr="00000000">
        <w:rPr>
          <w:rtl w:val="0"/>
        </w:rPr>
      </w:r>
    </w:p>
    <w:p w:rsidR="00000000" w:rsidDel="00000000" w:rsidP="00000000" w:rsidRDefault="00000000" w:rsidRPr="00000000" w14:paraId="00000B45">
      <w:pPr>
        <w:widowControl w:val="0"/>
        <w:numPr>
          <w:ilvl w:val="0"/>
          <w:numId w:val="103"/>
        </w:numPr>
        <w:shd w:fill="ffffff" w:val="clear"/>
        <w:spacing w:after="0" w:line="281" w:lineRule="auto"/>
        <w:ind w:left="720" w:right="22" w:hanging="360"/>
        <w:jc w:val="both"/>
        <w:rPr/>
      </w:pPr>
      <w:r w:rsidDel="00000000" w:rsidR="00000000" w:rsidRPr="00000000">
        <w:rPr>
          <w:color w:val="000000"/>
          <w:sz w:val="23"/>
          <w:szCs w:val="23"/>
          <w:rtl w:val="0"/>
        </w:rPr>
        <w:t xml:space="preserve">The nature of germination varies in different seeds. </w:t>
      </w:r>
      <w:r w:rsidDel="00000000" w:rsidR="00000000" w:rsidRPr="00000000">
        <w:rPr>
          <w:rtl w:val="0"/>
        </w:rPr>
      </w:r>
    </w:p>
    <w:p w:rsidR="00000000" w:rsidDel="00000000" w:rsidP="00000000" w:rsidRDefault="00000000" w:rsidRPr="00000000" w14:paraId="00000B46">
      <w:pPr>
        <w:widowControl w:val="0"/>
        <w:numPr>
          <w:ilvl w:val="0"/>
          <w:numId w:val="103"/>
        </w:numPr>
        <w:shd w:fill="ffffff" w:val="clear"/>
        <w:spacing w:after="0" w:line="281" w:lineRule="auto"/>
        <w:ind w:left="720" w:right="22" w:hanging="360"/>
        <w:jc w:val="both"/>
        <w:rPr/>
      </w:pPr>
      <w:r w:rsidDel="00000000" w:rsidR="00000000" w:rsidRPr="00000000">
        <w:rPr>
          <w:color w:val="000000"/>
          <w:sz w:val="23"/>
          <w:szCs w:val="23"/>
          <w:rtl w:val="0"/>
        </w:rPr>
        <w:t xml:space="preserve">During germination the cotyledons may be brought above the soil surface. </w:t>
      </w:r>
      <w:r w:rsidDel="00000000" w:rsidR="00000000" w:rsidRPr="00000000">
        <w:rPr>
          <w:rtl w:val="0"/>
        </w:rPr>
      </w:r>
    </w:p>
    <w:p w:rsidR="00000000" w:rsidDel="00000000" w:rsidP="00000000" w:rsidRDefault="00000000" w:rsidRPr="00000000" w14:paraId="00000B47">
      <w:pPr>
        <w:widowControl w:val="0"/>
        <w:numPr>
          <w:ilvl w:val="0"/>
          <w:numId w:val="103"/>
        </w:numPr>
        <w:shd w:fill="ffffff" w:val="clear"/>
        <w:spacing w:after="0" w:line="281" w:lineRule="auto"/>
        <w:ind w:left="720" w:right="22" w:hanging="360"/>
        <w:jc w:val="both"/>
        <w:rPr/>
      </w:pPr>
      <w:r w:rsidDel="00000000" w:rsidR="00000000" w:rsidRPr="00000000">
        <w:rPr>
          <w:color w:val="000000"/>
          <w:sz w:val="23"/>
          <w:szCs w:val="23"/>
          <w:rtl w:val="0"/>
        </w:rPr>
        <w:t xml:space="preserve">This type of germination is called epigeal germination. </w:t>
      </w:r>
      <w:r w:rsidDel="00000000" w:rsidR="00000000" w:rsidRPr="00000000">
        <w:rPr>
          <w:rtl w:val="0"/>
        </w:rPr>
      </w:r>
    </w:p>
    <w:p w:rsidR="00000000" w:rsidDel="00000000" w:rsidP="00000000" w:rsidRDefault="00000000" w:rsidRPr="00000000" w14:paraId="00000B48">
      <w:pPr>
        <w:widowControl w:val="0"/>
        <w:numPr>
          <w:ilvl w:val="0"/>
          <w:numId w:val="103"/>
        </w:numPr>
        <w:shd w:fill="ffffff" w:val="clear"/>
        <w:spacing w:after="0" w:line="281" w:lineRule="auto"/>
        <w:ind w:left="720" w:right="22" w:hanging="360"/>
        <w:jc w:val="both"/>
        <w:rPr/>
      </w:pPr>
      <w:r w:rsidDel="00000000" w:rsidR="00000000" w:rsidRPr="00000000">
        <w:rPr>
          <w:color w:val="000000"/>
          <w:sz w:val="23"/>
          <w:szCs w:val="23"/>
          <w:rtl w:val="0"/>
        </w:rPr>
        <w:t xml:space="preserve">If during germination the cotyledons remain underground the type of germination is known as </w:t>
      </w:r>
      <w:r w:rsidDel="00000000" w:rsidR="00000000" w:rsidRPr="00000000">
        <w:rPr>
          <w:b w:val="1"/>
          <w:color w:val="000000"/>
          <w:sz w:val="23"/>
          <w:szCs w:val="23"/>
          <w:rtl w:val="0"/>
        </w:rPr>
        <w:t xml:space="preserve">hypogeal.</w:t>
      </w:r>
      <w:r w:rsidDel="00000000" w:rsidR="00000000" w:rsidRPr="00000000">
        <w:rPr>
          <w:rtl w:val="0"/>
        </w:rPr>
      </w:r>
    </w:p>
    <w:p w:rsidR="00000000" w:rsidDel="00000000" w:rsidP="00000000" w:rsidRDefault="00000000" w:rsidRPr="00000000" w14:paraId="00000B49">
      <w:pPr>
        <w:widowControl w:val="0"/>
        <w:numPr>
          <w:ilvl w:val="1"/>
          <w:numId w:val="103"/>
        </w:numPr>
        <w:shd w:fill="ffffff" w:val="clear"/>
        <w:spacing w:after="101" w:line="240" w:lineRule="auto"/>
        <w:ind w:left="1440" w:hanging="360"/>
        <w:rPr/>
      </w:pPr>
      <w:r w:rsidDel="00000000" w:rsidR="00000000" w:rsidRPr="00000000">
        <w:rPr>
          <w:i w:val="1"/>
          <w:color w:val="000000"/>
          <w:sz w:val="16"/>
          <w:szCs w:val="16"/>
          <w:rtl w:val="0"/>
        </w:rPr>
        <w:t xml:space="preserve">SET UP 1</w:t>
      </w:r>
      <w:r w:rsidDel="00000000" w:rsidR="00000000" w:rsidRPr="00000000">
        <w:rPr>
          <w:rtl w:val="0"/>
        </w:rPr>
      </w:r>
    </w:p>
    <w:p w:rsidR="00000000" w:rsidDel="00000000" w:rsidP="00000000" w:rsidRDefault="00000000" w:rsidRPr="00000000" w14:paraId="00000B4A">
      <w:pPr>
        <w:shd w:fill="ffffff" w:val="clear"/>
        <w:spacing w:after="101" w:lineRule="auto"/>
        <w:ind w:left="785" w:firstLine="0"/>
        <w:rPr/>
        <w:sectPr>
          <w:type w:val="continuous"/>
          <w:pgSz w:h="15840" w:w="12240" w:orient="portrait"/>
          <w:pgMar w:bottom="720" w:top="1440" w:left="899" w:right="1350" w:header="720" w:footer="720"/>
        </w:sectPr>
      </w:pPr>
      <w:r w:rsidDel="00000000" w:rsidR="00000000" w:rsidRPr="00000000">
        <w:rPr>
          <w:rtl w:val="0"/>
        </w:rPr>
      </w:r>
    </w:p>
    <w:p w:rsidR="00000000" w:rsidDel="00000000" w:rsidP="00000000" w:rsidRDefault="00000000" w:rsidRPr="00000000" w14:paraId="00000B4B">
      <w:pPr>
        <w:widowControl w:val="0"/>
        <w:numPr>
          <w:ilvl w:val="0"/>
          <w:numId w:val="103"/>
        </w:numPr>
        <w:spacing w:after="0" w:line="240" w:lineRule="auto"/>
        <w:ind w:left="720" w:hanging="360"/>
        <w:rPr>
          <w:i w:val="1"/>
          <w:sz w:val="24"/>
          <w:szCs w:val="24"/>
        </w:rPr>
      </w:pPr>
      <w:r w:rsidDel="00000000" w:rsidR="00000000" w:rsidRPr="00000000">
        <w:rPr>
          <w:i w:val="1"/>
          <w:sz w:val="24"/>
          <w:szCs w:val="24"/>
        </w:rPr>
        <w:drawing>
          <wp:inline distB="0" distT="0" distL="0" distR="0">
            <wp:extent cx="1435100" cy="1638300"/>
            <wp:effectExtent b="0" l="0" r="0" t="0"/>
            <wp:docPr id="70"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14351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B4C">
      <w:pPr>
        <w:widowControl w:val="0"/>
        <w:numPr>
          <w:ilvl w:val="0"/>
          <w:numId w:val="103"/>
        </w:numPr>
        <w:shd w:fill="ffffff" w:val="clear"/>
        <w:spacing w:after="0" w:line="194" w:lineRule="auto"/>
        <w:ind w:left="720" w:hanging="360"/>
        <w:rPr/>
      </w:pPr>
      <w:r w:rsidDel="00000000" w:rsidR="00000000" w:rsidRPr="00000000">
        <w:rPr>
          <w:i w:val="1"/>
          <w:color w:val="000000"/>
          <w:sz w:val="17"/>
          <w:szCs w:val="17"/>
          <w:rtl w:val="0"/>
        </w:rPr>
        <w:t xml:space="preserve">Pyrogallic acid + NaOH</w:t>
      </w:r>
      <w:r w:rsidDel="00000000" w:rsidR="00000000" w:rsidRPr="00000000">
        <w:rPr>
          <w:rtl w:val="0"/>
        </w:rPr>
      </w:r>
    </w:p>
    <w:p w:rsidR="00000000" w:rsidDel="00000000" w:rsidP="00000000" w:rsidRDefault="00000000" w:rsidRPr="00000000" w14:paraId="00000B4D">
      <w:pPr>
        <w:widowControl w:val="0"/>
        <w:numPr>
          <w:ilvl w:val="0"/>
          <w:numId w:val="103"/>
        </w:numPr>
        <w:shd w:fill="ffffff" w:val="clear"/>
        <w:spacing w:after="0" w:line="240" w:lineRule="auto"/>
        <w:ind w:left="720" w:hanging="360"/>
        <w:rPr/>
      </w:pPr>
      <w:r w:rsidDel="00000000" w:rsidR="00000000" w:rsidRPr="00000000">
        <w:rPr>
          <w:i w:val="1"/>
          <w:color w:val="000000"/>
          <w:sz w:val="17"/>
          <w:szCs w:val="17"/>
          <w:rtl w:val="0"/>
        </w:rPr>
        <w:t xml:space="preserve">Cotton wool</w:t>
      </w:r>
      <w:r w:rsidDel="00000000" w:rsidR="00000000" w:rsidRPr="00000000">
        <w:rPr>
          <w:rtl w:val="0"/>
        </w:rPr>
      </w:r>
    </w:p>
    <w:p w:rsidR="00000000" w:rsidDel="00000000" w:rsidP="00000000" w:rsidRDefault="00000000" w:rsidRPr="00000000" w14:paraId="00000B4E">
      <w:pPr>
        <w:widowControl w:val="0"/>
        <w:numPr>
          <w:ilvl w:val="0"/>
          <w:numId w:val="103"/>
        </w:numPr>
        <w:spacing w:after="0" w:line="240" w:lineRule="auto"/>
        <w:ind w:left="720" w:hanging="360"/>
        <w:rPr>
          <w:i w:val="1"/>
          <w:sz w:val="24"/>
          <w:szCs w:val="24"/>
        </w:rPr>
      </w:pPr>
      <w:r w:rsidDel="00000000" w:rsidR="00000000" w:rsidRPr="00000000">
        <w:rPr>
          <w:i w:val="1"/>
          <w:sz w:val="24"/>
          <w:szCs w:val="24"/>
        </w:rPr>
        <w:drawing>
          <wp:inline distB="0" distT="0" distL="0" distR="0">
            <wp:extent cx="1511300" cy="1778000"/>
            <wp:effectExtent b="0" l="0" r="0" t="0"/>
            <wp:docPr id="71"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15113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B4F">
      <w:pPr>
        <w:widowControl w:val="0"/>
        <w:numPr>
          <w:ilvl w:val="0"/>
          <w:numId w:val="103"/>
        </w:numPr>
        <w:shd w:fill="ffffff" w:val="clear"/>
        <w:spacing w:after="0" w:line="302" w:lineRule="auto"/>
        <w:ind w:left="720" w:hanging="360"/>
        <w:rPr/>
      </w:pPr>
      <w:r w:rsidDel="00000000" w:rsidR="00000000" w:rsidRPr="00000000">
        <w:rPr>
          <w:i w:val="1"/>
          <w:color w:val="000000"/>
          <w:sz w:val="17"/>
          <w:szCs w:val="17"/>
          <w:rtl w:val="0"/>
        </w:rPr>
        <w:t xml:space="preserve">Seeds Moist</w:t>
      </w:r>
      <w:r w:rsidDel="00000000" w:rsidR="00000000" w:rsidRPr="00000000">
        <w:rPr>
          <w:rtl w:val="0"/>
        </w:rPr>
      </w:r>
    </w:p>
    <w:p w:rsidR="00000000" w:rsidDel="00000000" w:rsidP="00000000" w:rsidRDefault="00000000" w:rsidRPr="00000000" w14:paraId="00000B50">
      <w:pPr>
        <w:widowControl w:val="0"/>
        <w:numPr>
          <w:ilvl w:val="0"/>
          <w:numId w:val="103"/>
        </w:numPr>
        <w:shd w:fill="ffffff" w:val="clear"/>
        <w:spacing w:after="0" w:before="1649" w:line="240" w:lineRule="auto"/>
        <w:ind w:left="720" w:hanging="360"/>
        <w:rPr/>
      </w:pPr>
      <w:r w:rsidDel="00000000" w:rsidR="00000000" w:rsidRPr="00000000">
        <w:br w:type="column"/>
      </w:r>
      <w:r w:rsidDel="00000000" w:rsidR="00000000" w:rsidRPr="00000000">
        <w:rPr>
          <w:i w:val="1"/>
          <w:color w:val="000000"/>
          <w:sz w:val="17"/>
          <w:szCs w:val="17"/>
          <w:rtl w:val="0"/>
        </w:rPr>
        <w:t xml:space="preserve">Water</w:t>
      </w:r>
      <w:r w:rsidDel="00000000" w:rsidR="00000000" w:rsidRPr="00000000">
        <w:rPr>
          <w:rtl w:val="0"/>
        </w:rPr>
      </w:r>
    </w:p>
    <w:p w:rsidR="00000000" w:rsidDel="00000000" w:rsidP="00000000" w:rsidRDefault="00000000" w:rsidRPr="00000000" w14:paraId="00000B51">
      <w:pPr>
        <w:shd w:fill="ffffff" w:val="clear"/>
        <w:spacing w:before="1649" w:lineRule="auto"/>
        <w:rPr/>
        <w:sectPr>
          <w:type w:val="continuous"/>
          <w:pgSz w:h="15840" w:w="12240" w:orient="portrait"/>
          <w:pgMar w:bottom="720" w:top="1440" w:left="4615" w:right="3860" w:header="720" w:footer="720"/>
          <w:cols w:equalWidth="0" w:num="2">
            <w:col w:space="0" w:w="1882.5"/>
            <w:col w:space="0" w:w="1882.5"/>
          </w:cols>
        </w:sectPr>
      </w:pPr>
      <w:r w:rsidDel="00000000" w:rsidR="00000000" w:rsidRPr="00000000">
        <w:rPr>
          <w:rtl w:val="0"/>
        </w:rPr>
      </w:r>
    </w:p>
    <w:p w:rsidR="00000000" w:rsidDel="00000000" w:rsidP="00000000" w:rsidRDefault="00000000" w:rsidRPr="00000000" w14:paraId="00000B52">
      <w:pPr>
        <w:widowControl w:val="0"/>
        <w:numPr>
          <w:ilvl w:val="1"/>
          <w:numId w:val="103"/>
        </w:numPr>
        <w:shd w:fill="ffffff" w:val="clear"/>
        <w:spacing w:after="0" w:before="317" w:line="240" w:lineRule="auto"/>
        <w:ind w:left="1440" w:hanging="360"/>
        <w:rPr/>
      </w:pPr>
      <w:r w:rsidDel="00000000" w:rsidR="00000000" w:rsidRPr="00000000">
        <w:rPr>
          <w:i w:val="1"/>
          <w:color w:val="000000"/>
          <w:sz w:val="17"/>
          <w:szCs w:val="17"/>
          <w:rtl w:val="0"/>
        </w:rPr>
        <w:t xml:space="preserve">SET UP 2</w:t>
      </w:r>
      <w:r w:rsidDel="00000000" w:rsidR="00000000" w:rsidRPr="00000000">
        <w:rPr>
          <w:rtl w:val="0"/>
        </w:rPr>
      </w:r>
    </w:p>
    <w:p w:rsidR="00000000" w:rsidDel="00000000" w:rsidP="00000000" w:rsidRDefault="00000000" w:rsidRPr="00000000" w14:paraId="00000B53">
      <w:pPr>
        <w:shd w:fill="ffffff" w:val="clear"/>
        <w:spacing w:before="317" w:lineRule="auto"/>
        <w:ind w:left="756" w:firstLine="0"/>
        <w:rPr/>
        <w:sectPr>
          <w:type w:val="continuous"/>
          <w:pgSz w:h="15840" w:w="12240" w:orient="portrait"/>
          <w:pgMar w:bottom="720" w:top="1440" w:left="899" w:right="3680" w:header="720" w:footer="720"/>
        </w:sectPr>
      </w:pPr>
      <w:r w:rsidDel="00000000" w:rsidR="00000000" w:rsidRPr="00000000">
        <w:rPr>
          <w:rtl w:val="0"/>
        </w:rPr>
      </w:r>
    </w:p>
    <w:p w:rsidR="00000000" w:rsidDel="00000000" w:rsidP="00000000" w:rsidRDefault="00000000" w:rsidRPr="00000000" w14:paraId="00000B54">
      <w:pPr>
        <w:widowControl w:val="0"/>
        <w:numPr>
          <w:ilvl w:val="0"/>
          <w:numId w:val="103"/>
        </w:numPr>
        <w:spacing w:after="0" w:line="240" w:lineRule="auto"/>
        <w:ind w:left="720" w:hanging="360"/>
        <w:rPr>
          <w:i w:val="1"/>
          <w:sz w:val="24"/>
          <w:szCs w:val="24"/>
        </w:rPr>
      </w:pPr>
      <w:r w:rsidDel="00000000" w:rsidR="00000000" w:rsidRPr="00000000">
        <w:rPr>
          <w:i w:val="1"/>
          <w:sz w:val="24"/>
          <w:szCs w:val="24"/>
        </w:rPr>
        <w:drawing>
          <wp:inline distB="0" distT="0" distL="0" distR="0">
            <wp:extent cx="1257300" cy="1625600"/>
            <wp:effectExtent b="0" l="0" r="0" t="0"/>
            <wp:docPr id="72"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12573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B55">
      <w:pPr>
        <w:widowControl w:val="0"/>
        <w:numPr>
          <w:ilvl w:val="0"/>
          <w:numId w:val="103"/>
        </w:numPr>
        <w:spacing w:after="0" w:line="240" w:lineRule="auto"/>
        <w:ind w:left="720" w:hanging="360"/>
        <w:rPr>
          <w:i w:val="1"/>
          <w:sz w:val="24"/>
          <w:szCs w:val="24"/>
        </w:rPr>
      </w:pPr>
      <w:r w:rsidDel="00000000" w:rsidR="00000000" w:rsidRPr="00000000">
        <w:rPr>
          <w:i w:val="1"/>
          <w:sz w:val="24"/>
          <w:szCs w:val="24"/>
        </w:rPr>
        <w:drawing>
          <wp:inline distB="0" distT="0" distL="0" distR="0">
            <wp:extent cx="1168400" cy="1600200"/>
            <wp:effectExtent b="0" l="0" r="0" t="0"/>
            <wp:docPr id="73"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1168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B56">
      <w:pPr>
        <w:widowControl w:val="0"/>
        <w:numPr>
          <w:ilvl w:val="0"/>
          <w:numId w:val="103"/>
        </w:numPr>
        <w:shd w:fill="ffffff" w:val="clear"/>
        <w:spacing w:after="0" w:line="180" w:lineRule="auto"/>
        <w:ind w:left="720" w:hanging="360"/>
        <w:rPr/>
      </w:pPr>
      <w:r w:rsidDel="00000000" w:rsidR="00000000" w:rsidRPr="00000000">
        <w:rPr>
          <w:i w:val="1"/>
          <w:color w:val="000000"/>
          <w:sz w:val="17"/>
          <w:szCs w:val="17"/>
          <w:rtl w:val="0"/>
        </w:rPr>
        <w:t xml:space="preserve">Moist cotton wool</w:t>
      </w:r>
      <w:r w:rsidDel="00000000" w:rsidR="00000000" w:rsidRPr="00000000">
        <w:rPr>
          <w:rtl w:val="0"/>
        </w:rPr>
      </w:r>
    </w:p>
    <w:p w:rsidR="00000000" w:rsidDel="00000000" w:rsidP="00000000" w:rsidRDefault="00000000" w:rsidRPr="00000000" w14:paraId="00000B57">
      <w:pPr>
        <w:widowControl w:val="0"/>
        <w:numPr>
          <w:ilvl w:val="0"/>
          <w:numId w:val="103"/>
        </w:numPr>
        <w:shd w:fill="ffffff" w:val="clear"/>
        <w:spacing w:after="0" w:before="1987" w:line="187" w:lineRule="auto"/>
        <w:ind w:left="720" w:hanging="360"/>
        <w:rPr/>
      </w:pPr>
      <w:r w:rsidDel="00000000" w:rsidR="00000000" w:rsidRPr="00000000">
        <w:rPr>
          <w:i w:val="1"/>
          <w:color w:val="000000"/>
          <w:sz w:val="17"/>
          <w:szCs w:val="17"/>
          <w:rtl w:val="0"/>
        </w:rPr>
        <w:t xml:space="preserve">Dry cotton wool</w:t>
      </w:r>
      <w:r w:rsidDel="00000000" w:rsidR="00000000" w:rsidRPr="00000000">
        <w:rPr>
          <w:rtl w:val="0"/>
        </w:rPr>
      </w:r>
    </w:p>
    <w:p w:rsidR="00000000" w:rsidDel="00000000" w:rsidP="00000000" w:rsidRDefault="00000000" w:rsidRPr="00000000" w14:paraId="00000B58">
      <w:pPr>
        <w:shd w:fill="ffffff" w:val="clear"/>
        <w:spacing w:before="1987" w:line="187" w:lineRule="auto"/>
        <w:ind w:left="36" w:firstLine="0"/>
        <w:rPr/>
        <w:sectPr>
          <w:type w:val="continuous"/>
          <w:pgSz w:h="15840" w:w="12240" w:orient="portrait"/>
          <w:pgMar w:bottom="720" w:top="1440" w:left="7833" w:right="3680" w:header="720" w:footer="720"/>
        </w:sectPr>
      </w:pPr>
      <w:r w:rsidDel="00000000" w:rsidR="00000000" w:rsidRPr="00000000">
        <w:rPr>
          <w:rtl w:val="0"/>
        </w:rPr>
      </w:r>
    </w:p>
    <w:p w:rsidR="00000000" w:rsidDel="00000000" w:rsidP="00000000" w:rsidRDefault="00000000" w:rsidRPr="00000000" w14:paraId="00000B59">
      <w:pPr>
        <w:widowControl w:val="0"/>
        <w:numPr>
          <w:ilvl w:val="1"/>
          <w:numId w:val="103"/>
        </w:numPr>
        <w:shd w:fill="ffffff" w:val="clear"/>
        <w:spacing w:after="252" w:before="547" w:line="240" w:lineRule="auto"/>
        <w:ind w:left="1440" w:hanging="360"/>
        <w:rPr/>
      </w:pPr>
      <w:r w:rsidDel="00000000" w:rsidR="00000000" w:rsidRPr="00000000">
        <w:rPr>
          <w:i w:val="1"/>
          <w:color w:val="000000"/>
          <w:sz w:val="17"/>
          <w:szCs w:val="17"/>
          <w:rtl w:val="0"/>
        </w:rPr>
        <w:t xml:space="preserve">SETUPS</w:t>
      </w:r>
      <w:r w:rsidDel="00000000" w:rsidR="00000000" w:rsidRPr="00000000">
        <w:rPr>
          <w:rtl w:val="0"/>
        </w:rPr>
      </w:r>
    </w:p>
    <w:p w:rsidR="00000000" w:rsidDel="00000000" w:rsidP="00000000" w:rsidRDefault="00000000" w:rsidRPr="00000000" w14:paraId="00000B5A">
      <w:pPr>
        <w:shd w:fill="ffffff" w:val="clear"/>
        <w:spacing w:after="252" w:before="547" w:lineRule="auto"/>
        <w:ind w:left="727" w:firstLine="0"/>
        <w:rPr/>
        <w:sectPr>
          <w:type w:val="continuous"/>
          <w:pgSz w:h="15840" w:w="12240" w:orient="portrait"/>
          <w:pgMar w:bottom="720" w:top="1440" w:left="899" w:right="3680" w:header="720" w:footer="720"/>
        </w:sectPr>
      </w:pPr>
      <w:r w:rsidDel="00000000" w:rsidR="00000000" w:rsidRPr="00000000">
        <w:rPr>
          <w:rtl w:val="0"/>
        </w:rPr>
      </w:r>
    </w:p>
    <w:p w:rsidR="00000000" w:rsidDel="00000000" w:rsidP="00000000" w:rsidRDefault="00000000" w:rsidRPr="00000000" w14:paraId="00000B5B">
      <w:pPr>
        <w:ind w:left="720" w:firstLine="0"/>
        <w:rPr>
          <w:i w:val="1"/>
          <w:sz w:val="24"/>
          <w:szCs w:val="24"/>
        </w:rPr>
      </w:pPr>
      <w:r w:rsidDel="00000000" w:rsidR="00000000" w:rsidRPr="00000000">
        <w:rPr>
          <w:i w:val="1"/>
          <w:sz w:val="24"/>
          <w:szCs w:val="24"/>
        </w:rPr>
        <w:drawing>
          <wp:inline distB="0" distT="0" distL="0" distR="0">
            <wp:extent cx="1524000" cy="1638300"/>
            <wp:effectExtent b="0" l="0" r="0" t="0"/>
            <wp:docPr id="74" name="image43.png"/>
            <a:graphic>
              <a:graphicData uri="http://schemas.openxmlformats.org/drawingml/2006/picture">
                <pic:pic>
                  <pic:nvPicPr>
                    <pic:cNvPr id="0" name="image43.png"/>
                    <pic:cNvPicPr preferRelativeResize="0"/>
                  </pic:nvPicPr>
                  <pic:blipFill>
                    <a:blip r:embed="rId32"/>
                    <a:srcRect b="0" l="0" r="0" t="0"/>
                    <a:stretch>
                      <a:fillRect/>
                    </a:stretch>
                  </pic:blipFill>
                  <pic:spPr>
                    <a:xfrm>
                      <a:off x="0" y="0"/>
                      <a:ext cx="15240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B5C">
      <w:pPr>
        <w:ind w:left="720" w:firstLine="0"/>
        <w:rPr>
          <w:i w:val="1"/>
          <w:sz w:val="24"/>
          <w:szCs w:val="24"/>
        </w:rPr>
      </w:pPr>
      <w:r w:rsidDel="00000000" w:rsidR="00000000" w:rsidRPr="00000000">
        <w:rPr>
          <w:i w:val="1"/>
          <w:sz w:val="24"/>
          <w:szCs w:val="24"/>
        </w:rPr>
        <w:drawing>
          <wp:inline distB="0" distT="0" distL="0" distR="0">
            <wp:extent cx="1435100" cy="1638300"/>
            <wp:effectExtent b="0" l="0" r="0" t="0"/>
            <wp:docPr id="75"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14351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B5D">
      <w:pPr>
        <w:shd w:fill="ffffff" w:val="clear"/>
        <w:spacing w:line="187" w:lineRule="auto"/>
        <w:ind w:left="7" w:firstLine="0"/>
        <w:rPr/>
        <w:sectPr>
          <w:type w:val="continuous"/>
          <w:pgSz w:h="15840" w:w="12240" w:orient="portrait"/>
          <w:pgMar w:bottom="720" w:top="1440" w:left="2620" w:right="4961" w:header="720" w:footer="720"/>
          <w:cols w:equalWidth="0" w:num="3">
            <w:col w:space="814" w:w="1010.3333333333331"/>
            <w:col w:space="814" w:w="1010.3333333333331"/>
            <w:col w:space="0" w:w="1010.3333333333331"/>
          </w:cols>
        </w:sectPr>
      </w:pPr>
      <w:r w:rsidDel="00000000" w:rsidR="00000000" w:rsidRPr="00000000">
        <w:rPr>
          <w:rtl w:val="0"/>
        </w:rPr>
      </w:r>
    </w:p>
    <w:p w:rsidR="00000000" w:rsidDel="00000000" w:rsidP="00000000" w:rsidRDefault="00000000" w:rsidRPr="00000000" w14:paraId="00000B5E">
      <w:pPr>
        <w:widowControl w:val="0"/>
        <w:numPr>
          <w:ilvl w:val="0"/>
          <w:numId w:val="103"/>
        </w:numPr>
        <w:shd w:fill="ffffff" w:val="clear"/>
        <w:spacing w:after="0" w:before="533" w:line="240" w:lineRule="auto"/>
        <w:ind w:left="720" w:hanging="360"/>
        <w:rPr/>
      </w:pPr>
      <w:r w:rsidDel="00000000" w:rsidR="00000000" w:rsidRPr="00000000">
        <w:rPr>
          <w:color w:val="000000"/>
          <w:sz w:val="17"/>
          <w:szCs w:val="17"/>
          <w:rtl w:val="0"/>
        </w:rPr>
        <w:t xml:space="preserve">Fig. 4.5: Set-up for investigating conditions necessary for germination</w:t>
      </w:r>
      <w:r w:rsidDel="00000000" w:rsidR="00000000" w:rsidRPr="00000000">
        <w:rPr>
          <w:rtl w:val="0"/>
        </w:rPr>
      </w:r>
    </w:p>
    <w:p w:rsidR="00000000" w:rsidDel="00000000" w:rsidP="00000000" w:rsidRDefault="00000000" w:rsidRPr="00000000" w14:paraId="00000B5F">
      <w:pPr>
        <w:shd w:fill="ffffff" w:val="clear"/>
        <w:spacing w:line="281" w:lineRule="auto"/>
        <w:ind w:left="720" w:firstLine="0"/>
        <w:jc w:val="both"/>
        <w:rPr/>
      </w:pPr>
      <w:r w:rsidDel="00000000" w:rsidR="00000000" w:rsidRPr="00000000">
        <w:rPr>
          <w:rtl w:val="0"/>
        </w:rPr>
      </w:r>
    </w:p>
    <w:p w:rsidR="00000000" w:rsidDel="00000000" w:rsidP="00000000" w:rsidRDefault="00000000" w:rsidRPr="00000000" w14:paraId="00000B60">
      <w:pPr>
        <w:shd w:fill="ffffff" w:val="clear"/>
        <w:spacing w:line="281" w:lineRule="auto"/>
        <w:ind w:left="720" w:firstLine="0"/>
        <w:jc w:val="both"/>
        <w:rPr/>
      </w:pPr>
      <w:r w:rsidDel="00000000" w:rsidR="00000000" w:rsidRPr="00000000">
        <w:rPr>
          <w:rtl w:val="0"/>
        </w:rPr>
      </w:r>
    </w:p>
    <w:p w:rsidR="00000000" w:rsidDel="00000000" w:rsidP="00000000" w:rsidRDefault="00000000" w:rsidRPr="00000000" w14:paraId="00000B61">
      <w:pPr>
        <w:shd w:fill="ffffff" w:val="clear"/>
        <w:spacing w:line="281" w:lineRule="auto"/>
        <w:ind w:left="720" w:firstLine="0"/>
        <w:jc w:val="both"/>
        <w:rPr/>
      </w:pPr>
      <w:r w:rsidDel="00000000" w:rsidR="00000000" w:rsidRPr="00000000">
        <w:rPr>
          <w:rtl w:val="0"/>
        </w:rPr>
      </w:r>
    </w:p>
    <w:p w:rsidR="00000000" w:rsidDel="00000000" w:rsidP="00000000" w:rsidRDefault="00000000" w:rsidRPr="00000000" w14:paraId="00000B62">
      <w:pPr>
        <w:widowControl w:val="0"/>
        <w:numPr>
          <w:ilvl w:val="0"/>
          <w:numId w:val="103"/>
        </w:numPr>
        <w:shd w:fill="ffffff" w:val="clear"/>
        <w:spacing w:after="0" w:line="281" w:lineRule="auto"/>
        <w:ind w:left="720" w:hanging="360"/>
        <w:jc w:val="both"/>
        <w:rPr/>
      </w:pPr>
      <w:r w:rsidDel="00000000" w:rsidR="00000000" w:rsidRPr="00000000">
        <w:rPr>
          <w:rtl w:val="0"/>
        </w:rPr>
      </w:r>
    </w:p>
    <w:p w:rsidR="00000000" w:rsidDel="00000000" w:rsidP="00000000" w:rsidRDefault="00000000" w:rsidRPr="00000000" w14:paraId="00000B63">
      <w:pPr>
        <w:shd w:fill="ffffff" w:val="clear"/>
        <w:spacing w:before="274" w:line="281" w:lineRule="auto"/>
        <w:ind w:left="720" w:firstLine="0"/>
        <w:rPr/>
      </w:pPr>
      <w:r w:rsidDel="00000000" w:rsidR="00000000" w:rsidRPr="00000000">
        <w:rPr>
          <w:b w:val="1"/>
          <w:color w:val="000000"/>
          <w:sz w:val="26"/>
          <w:szCs w:val="26"/>
          <w:rtl w:val="0"/>
        </w:rPr>
        <w:t xml:space="preserve">Epigeal Germination</w:t>
      </w:r>
      <w:r w:rsidDel="00000000" w:rsidR="00000000" w:rsidRPr="00000000">
        <w:rPr>
          <w:rtl w:val="0"/>
        </w:rPr>
      </w:r>
    </w:p>
    <w:p w:rsidR="00000000" w:rsidDel="00000000" w:rsidP="00000000" w:rsidRDefault="00000000" w:rsidRPr="00000000" w14:paraId="00000B64">
      <w:pPr>
        <w:widowControl w:val="0"/>
        <w:numPr>
          <w:ilvl w:val="0"/>
          <w:numId w:val="103"/>
        </w:numPr>
        <w:shd w:fill="ffffff" w:val="clear"/>
        <w:spacing w:after="0" w:before="7" w:line="281" w:lineRule="auto"/>
        <w:ind w:left="720" w:right="50" w:hanging="360"/>
        <w:jc w:val="both"/>
        <w:rPr/>
      </w:pPr>
      <w:r w:rsidDel="00000000" w:rsidR="00000000" w:rsidRPr="00000000">
        <w:rPr>
          <w:color w:val="000000"/>
          <w:sz w:val="23"/>
          <w:szCs w:val="23"/>
          <w:rtl w:val="0"/>
        </w:rPr>
        <w:t xml:space="preserve">During the germination of a bean seed, the radicle grows out through the micropyle.</w:t>
      </w:r>
      <w:r w:rsidDel="00000000" w:rsidR="00000000" w:rsidRPr="00000000">
        <w:rPr>
          <w:rtl w:val="0"/>
        </w:rPr>
      </w:r>
    </w:p>
    <w:p w:rsidR="00000000" w:rsidDel="00000000" w:rsidP="00000000" w:rsidRDefault="00000000" w:rsidRPr="00000000" w14:paraId="00000B65">
      <w:pPr>
        <w:widowControl w:val="0"/>
        <w:numPr>
          <w:ilvl w:val="0"/>
          <w:numId w:val="103"/>
        </w:numPr>
        <w:shd w:fill="ffffff" w:val="clear"/>
        <w:spacing w:after="0" w:before="7" w:line="281" w:lineRule="auto"/>
        <w:ind w:left="720" w:right="50" w:hanging="360"/>
        <w:jc w:val="both"/>
        <w:rPr/>
      </w:pPr>
      <w:r w:rsidDel="00000000" w:rsidR="00000000" w:rsidRPr="00000000">
        <w:rPr>
          <w:color w:val="000000"/>
          <w:sz w:val="23"/>
          <w:szCs w:val="23"/>
          <w:rtl w:val="0"/>
        </w:rPr>
        <w:t xml:space="preserve"> It grows downwards into the soil as a primary root from which other roots arise. </w:t>
      </w:r>
      <w:r w:rsidDel="00000000" w:rsidR="00000000" w:rsidRPr="00000000">
        <w:rPr>
          <w:rtl w:val="0"/>
        </w:rPr>
      </w:r>
    </w:p>
    <w:p w:rsidR="00000000" w:rsidDel="00000000" w:rsidP="00000000" w:rsidRDefault="00000000" w:rsidRPr="00000000" w14:paraId="00000B66">
      <w:pPr>
        <w:widowControl w:val="0"/>
        <w:numPr>
          <w:ilvl w:val="0"/>
          <w:numId w:val="103"/>
        </w:numPr>
        <w:shd w:fill="ffffff" w:val="clear"/>
        <w:spacing w:after="0" w:before="7" w:line="281" w:lineRule="auto"/>
        <w:ind w:left="720" w:right="50" w:hanging="360"/>
        <w:jc w:val="both"/>
        <w:rPr/>
      </w:pPr>
      <w:r w:rsidDel="00000000" w:rsidR="00000000" w:rsidRPr="00000000">
        <w:rPr>
          <w:color w:val="000000"/>
          <w:sz w:val="23"/>
          <w:szCs w:val="23"/>
          <w:rtl w:val="0"/>
        </w:rPr>
        <w:t xml:space="preserve">The part of the embryo between the cotyledon and the radicle is called the </w:t>
      </w:r>
      <w:r w:rsidDel="00000000" w:rsidR="00000000" w:rsidRPr="00000000">
        <w:rPr>
          <w:b w:val="1"/>
          <w:color w:val="000000"/>
          <w:sz w:val="23"/>
          <w:szCs w:val="23"/>
          <w:rtl w:val="0"/>
        </w:rPr>
        <w:t xml:space="preserve">hypocotyl. </w:t>
      </w:r>
      <w:r w:rsidDel="00000000" w:rsidR="00000000" w:rsidRPr="00000000">
        <w:rPr>
          <w:rtl w:val="0"/>
        </w:rPr>
      </w:r>
    </w:p>
    <w:p w:rsidR="00000000" w:rsidDel="00000000" w:rsidP="00000000" w:rsidRDefault="00000000" w:rsidRPr="00000000" w14:paraId="00000B67">
      <w:pPr>
        <w:widowControl w:val="0"/>
        <w:numPr>
          <w:ilvl w:val="0"/>
          <w:numId w:val="103"/>
        </w:numPr>
        <w:shd w:fill="ffffff" w:val="clear"/>
        <w:spacing w:after="0" w:before="7" w:line="281" w:lineRule="auto"/>
        <w:ind w:left="720" w:right="50" w:hanging="360"/>
        <w:jc w:val="both"/>
        <w:rPr/>
      </w:pPr>
      <w:r w:rsidDel="00000000" w:rsidR="00000000" w:rsidRPr="00000000">
        <w:rPr>
          <w:color w:val="000000"/>
          <w:sz w:val="23"/>
          <w:szCs w:val="23"/>
          <w:rtl w:val="0"/>
        </w:rPr>
        <w:t xml:space="preserve">This part</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3"/>
          <w:szCs w:val="23"/>
          <w:rtl w:val="0"/>
        </w:rPr>
        <w:t xml:space="preserve">curves and pushes upwards through the soil protecting the delicate shoot tip. </w:t>
      </w:r>
      <w:r w:rsidDel="00000000" w:rsidR="00000000" w:rsidRPr="00000000">
        <w:rPr>
          <w:rtl w:val="0"/>
        </w:rPr>
      </w:r>
    </w:p>
    <w:p w:rsidR="00000000" w:rsidDel="00000000" w:rsidP="00000000" w:rsidRDefault="00000000" w:rsidRPr="00000000" w14:paraId="00000B68">
      <w:pPr>
        <w:widowControl w:val="0"/>
        <w:numPr>
          <w:ilvl w:val="0"/>
          <w:numId w:val="103"/>
        </w:numPr>
        <w:shd w:fill="ffffff" w:val="clear"/>
        <w:spacing w:after="0" w:before="7" w:line="281" w:lineRule="auto"/>
        <w:ind w:left="720" w:right="50" w:hanging="360"/>
        <w:jc w:val="both"/>
        <w:rPr/>
      </w:pPr>
      <w:r w:rsidDel="00000000" w:rsidR="00000000" w:rsidRPr="00000000">
        <w:rPr>
          <w:rFonts w:ascii="Times New Roman" w:cs="Times New Roman" w:eastAsia="Times New Roman" w:hAnsi="Times New Roman"/>
          <w:color w:val="000000"/>
          <w:sz w:val="23"/>
          <w:szCs w:val="23"/>
          <w:rtl w:val="0"/>
        </w:rPr>
        <w:t xml:space="preserve">The hypocotyls then straightens and elongates carrying with it the two cotyledons which turn green and leafy. </w:t>
      </w:r>
      <w:r w:rsidDel="00000000" w:rsidR="00000000" w:rsidRPr="00000000">
        <w:rPr>
          <w:rtl w:val="0"/>
        </w:rPr>
      </w:r>
    </w:p>
    <w:p w:rsidR="00000000" w:rsidDel="00000000" w:rsidP="00000000" w:rsidRDefault="00000000" w:rsidRPr="00000000" w14:paraId="00000B69">
      <w:pPr>
        <w:widowControl w:val="0"/>
        <w:numPr>
          <w:ilvl w:val="0"/>
          <w:numId w:val="103"/>
        </w:numPr>
        <w:shd w:fill="ffffff" w:val="clear"/>
        <w:spacing w:after="0" w:before="7" w:line="281" w:lineRule="auto"/>
        <w:ind w:left="720" w:right="50" w:hanging="360"/>
        <w:jc w:val="both"/>
        <w:rPr/>
      </w:pPr>
      <w:r w:rsidDel="00000000" w:rsidR="00000000" w:rsidRPr="00000000">
        <w:rPr>
          <w:rFonts w:ascii="Times New Roman" w:cs="Times New Roman" w:eastAsia="Times New Roman" w:hAnsi="Times New Roman"/>
          <w:color w:val="000000"/>
          <w:sz w:val="23"/>
          <w:szCs w:val="23"/>
          <w:rtl w:val="0"/>
        </w:rPr>
        <w:t xml:space="preserve">They start manufacturing food for the growing seedling. </w:t>
      </w:r>
      <w:r w:rsidDel="00000000" w:rsidR="00000000" w:rsidRPr="00000000">
        <w:rPr>
          <w:rtl w:val="0"/>
        </w:rPr>
      </w:r>
    </w:p>
    <w:p w:rsidR="00000000" w:rsidDel="00000000" w:rsidP="00000000" w:rsidRDefault="00000000" w:rsidRPr="00000000" w14:paraId="00000B6A">
      <w:pPr>
        <w:widowControl w:val="0"/>
        <w:numPr>
          <w:ilvl w:val="0"/>
          <w:numId w:val="103"/>
        </w:numPr>
        <w:shd w:fill="ffffff" w:val="clear"/>
        <w:spacing w:after="0" w:before="7" w:line="281" w:lineRule="auto"/>
        <w:ind w:left="720" w:right="50" w:hanging="360"/>
        <w:jc w:val="both"/>
        <w:rPr/>
      </w:pPr>
      <w:r w:rsidDel="00000000" w:rsidR="00000000" w:rsidRPr="00000000">
        <w:rPr>
          <w:rFonts w:ascii="Times New Roman" w:cs="Times New Roman" w:eastAsia="Times New Roman" w:hAnsi="Times New Roman"/>
          <w:color w:val="000000"/>
          <w:sz w:val="23"/>
          <w:szCs w:val="23"/>
          <w:rtl w:val="0"/>
        </w:rPr>
        <w:t xml:space="preserve">The plumule which is lying between two cotyledons, begins to grow into first foliage leaves which start manufacturing food.</w:t>
      </w:r>
      <w:r w:rsidDel="00000000" w:rsidR="00000000" w:rsidRPr="00000000">
        <w:rPr>
          <w:rtl w:val="0"/>
        </w:rPr>
      </w:r>
    </w:p>
    <w:p w:rsidR="00000000" w:rsidDel="00000000" w:rsidP="00000000" w:rsidRDefault="00000000" w:rsidRPr="00000000" w14:paraId="00000B6B">
      <w:pPr>
        <w:shd w:fill="ffffff" w:val="clear"/>
        <w:spacing w:before="338" w:line="274" w:lineRule="auto"/>
        <w:ind w:left="720" w:firstLine="0"/>
        <w:rPr/>
      </w:pPr>
      <w:r w:rsidDel="00000000" w:rsidR="00000000" w:rsidRPr="00000000">
        <w:rPr>
          <w:rFonts w:ascii="Times New Roman" w:cs="Times New Roman" w:eastAsia="Times New Roman" w:hAnsi="Times New Roman"/>
          <w:b w:val="1"/>
          <w:color w:val="000000"/>
          <w:sz w:val="26"/>
          <w:szCs w:val="26"/>
          <w:rtl w:val="0"/>
        </w:rPr>
        <w:t xml:space="preserve">Hyopgeal Germination</w:t>
      </w:r>
      <w:r w:rsidDel="00000000" w:rsidR="00000000" w:rsidRPr="00000000">
        <w:rPr>
          <w:rtl w:val="0"/>
        </w:rPr>
      </w:r>
    </w:p>
    <w:p w:rsidR="00000000" w:rsidDel="00000000" w:rsidP="00000000" w:rsidRDefault="00000000" w:rsidRPr="00000000" w14:paraId="00000B6C">
      <w:pPr>
        <w:widowControl w:val="0"/>
        <w:numPr>
          <w:ilvl w:val="0"/>
          <w:numId w:val="103"/>
        </w:numPr>
        <w:shd w:fill="ffffff" w:val="clear"/>
        <w:spacing w:after="0" w:before="7" w:line="274"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In maize, the endosperm provides food to the embryo which begins to grow. </w:t>
      </w:r>
      <w:r w:rsidDel="00000000" w:rsidR="00000000" w:rsidRPr="00000000">
        <w:rPr>
          <w:rtl w:val="0"/>
        </w:rPr>
      </w:r>
    </w:p>
    <w:p w:rsidR="00000000" w:rsidDel="00000000" w:rsidP="00000000" w:rsidRDefault="00000000" w:rsidRPr="00000000" w14:paraId="00000B6D">
      <w:pPr>
        <w:widowControl w:val="0"/>
        <w:numPr>
          <w:ilvl w:val="0"/>
          <w:numId w:val="103"/>
        </w:numPr>
        <w:shd w:fill="ffffff" w:val="clear"/>
        <w:spacing w:after="0" w:before="7" w:line="274"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The radicle along with a protective covering(c(?/eorfci2a) grows out of the seed. </w:t>
      </w:r>
      <w:r w:rsidDel="00000000" w:rsidR="00000000" w:rsidRPr="00000000">
        <w:rPr>
          <w:rtl w:val="0"/>
        </w:rPr>
      </w:r>
    </w:p>
    <w:p w:rsidR="00000000" w:rsidDel="00000000" w:rsidP="00000000" w:rsidRDefault="00000000" w:rsidRPr="00000000" w14:paraId="00000B6E">
      <w:pPr>
        <w:widowControl w:val="0"/>
        <w:numPr>
          <w:ilvl w:val="0"/>
          <w:numId w:val="103"/>
        </w:numPr>
        <w:shd w:fill="ffffff" w:val="clear"/>
        <w:spacing w:after="0" w:before="7" w:line="274"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The epicotyl is the part of the embryo between the cotyledon and the plumule. </w:t>
      </w:r>
      <w:r w:rsidDel="00000000" w:rsidR="00000000" w:rsidRPr="00000000">
        <w:rPr>
          <w:rtl w:val="0"/>
        </w:rPr>
      </w:r>
    </w:p>
    <w:p w:rsidR="00000000" w:rsidDel="00000000" w:rsidP="00000000" w:rsidRDefault="00000000" w:rsidRPr="00000000" w14:paraId="00000B6F">
      <w:pPr>
        <w:widowControl w:val="0"/>
        <w:numPr>
          <w:ilvl w:val="0"/>
          <w:numId w:val="103"/>
        </w:numPr>
        <w:shd w:fill="ffffff" w:val="clear"/>
        <w:spacing w:after="0" w:before="7" w:line="274"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The epicotyl elongates and the plumule grows out of the coleoptile and forms the first foliage leaves. </w:t>
      </w:r>
      <w:r w:rsidDel="00000000" w:rsidR="00000000" w:rsidRPr="00000000">
        <w:rPr>
          <w:rtl w:val="0"/>
        </w:rPr>
      </w:r>
    </w:p>
    <w:p w:rsidR="00000000" w:rsidDel="00000000" w:rsidP="00000000" w:rsidRDefault="00000000" w:rsidRPr="00000000" w14:paraId="00000B70">
      <w:pPr>
        <w:widowControl w:val="0"/>
        <w:numPr>
          <w:ilvl w:val="0"/>
          <w:numId w:val="103"/>
        </w:numPr>
        <w:shd w:fill="ffffff" w:val="clear"/>
        <w:spacing w:after="0" w:before="7" w:line="274"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The seedling now begins to produce its own food and the endosperm soon shrivels. </w:t>
      </w:r>
      <w:r w:rsidDel="00000000" w:rsidR="00000000" w:rsidRPr="00000000">
        <w:rPr>
          <w:rtl w:val="0"/>
        </w:rPr>
      </w:r>
    </w:p>
    <w:p w:rsidR="00000000" w:rsidDel="00000000" w:rsidP="00000000" w:rsidRDefault="00000000" w:rsidRPr="00000000" w14:paraId="00000B71">
      <w:pPr>
        <w:widowControl w:val="0"/>
        <w:numPr>
          <w:ilvl w:val="0"/>
          <w:numId w:val="103"/>
        </w:numPr>
        <w:shd w:fill="ffffff" w:val="clear"/>
        <w:spacing w:after="0" w:before="7" w:line="274" w:lineRule="auto"/>
        <w:ind w:left="720" w:right="29" w:hanging="360"/>
        <w:jc w:val="both"/>
        <w:rPr/>
      </w:pPr>
      <w:r w:rsidDel="00000000" w:rsidR="00000000" w:rsidRPr="00000000">
        <w:rPr>
          <w:rFonts w:ascii="Times New Roman" w:cs="Times New Roman" w:eastAsia="Times New Roman" w:hAnsi="Times New Roman"/>
          <w:color w:val="000000"/>
          <w:sz w:val="23"/>
          <w:szCs w:val="23"/>
          <w:rtl w:val="0"/>
        </w:rPr>
        <w:t xml:space="preserve">This type of germination in which the cotyledon remains below the ground is known as hypogeal germination.</w:t>
      </w: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ind w:firstLine="45"/>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B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8000" cy="393700"/>
            <wp:effectExtent b="0" l="0" r="0" t="0"/>
            <wp:docPr id="76"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5080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B76">
      <w:pPr>
        <w:shd w:fill="ffffff" w:val="clear"/>
        <w:spacing w:before="180" w:lineRule="auto"/>
        <w:ind w:left="1440" w:firstLine="0"/>
        <w:rPr/>
      </w:pPr>
      <w:r w:rsidDel="00000000" w:rsidR="00000000" w:rsidRPr="00000000">
        <w:rPr>
          <w:rFonts w:ascii="Times New Roman" w:cs="Times New Roman" w:eastAsia="Times New Roman" w:hAnsi="Times New Roman"/>
          <w:b w:val="1"/>
          <w:color w:val="000000"/>
          <w:sz w:val="26"/>
          <w:szCs w:val="26"/>
          <w:rtl w:val="0"/>
        </w:rPr>
        <w:t xml:space="preserve">Practical </w:t>
      </w:r>
      <w:r w:rsidDel="00000000" w:rsidR="00000000" w:rsidRPr="00000000">
        <w:rPr>
          <w:rFonts w:ascii="Times New Roman" w:cs="Times New Roman" w:eastAsia="Times New Roman" w:hAnsi="Times New Roman"/>
          <w:color w:val="000000"/>
          <w:sz w:val="26"/>
          <w:szCs w:val="26"/>
          <w:rtl w:val="0"/>
        </w:rPr>
        <w:t xml:space="preserve">Activity 4</w:t>
      </w:r>
      <w:r w:rsidDel="00000000" w:rsidR="00000000" w:rsidRPr="00000000">
        <w:rPr>
          <w:rtl w:val="0"/>
        </w:rPr>
      </w:r>
    </w:p>
    <w:p w:rsidR="00000000" w:rsidDel="00000000" w:rsidP="00000000" w:rsidRDefault="00000000" w:rsidRPr="00000000" w14:paraId="00000B77">
      <w:pPr>
        <w:shd w:fill="ffffff" w:val="clear"/>
        <w:spacing w:before="36" w:line="274" w:lineRule="auto"/>
        <w:ind w:left="720" w:firstLine="0"/>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B78">
      <w:pPr>
        <w:shd w:fill="ffffff" w:val="clear"/>
        <w:spacing w:before="36" w:line="274" w:lineRule="auto"/>
        <w:ind w:left="720" w:firstLine="0"/>
        <w:rPr>
          <w:b w:val="1"/>
          <w:sz w:val="28"/>
          <w:szCs w:val="28"/>
        </w:rPr>
      </w:pPr>
      <w:r w:rsidDel="00000000" w:rsidR="00000000" w:rsidRPr="00000000">
        <w:rPr>
          <w:rFonts w:ascii="Times New Roman" w:cs="Times New Roman" w:eastAsia="Times New Roman" w:hAnsi="Times New Roman"/>
          <w:b w:val="1"/>
          <w:color w:val="000000"/>
          <w:sz w:val="32"/>
          <w:szCs w:val="32"/>
          <w:rtl w:val="0"/>
        </w:rPr>
        <w:t xml:space="preserve">To investigate epigeal and hypogeal germination</w:t>
      </w:r>
      <w:r w:rsidDel="00000000" w:rsidR="00000000" w:rsidRPr="00000000">
        <w:rPr>
          <w:rtl w:val="0"/>
        </w:rPr>
      </w:r>
    </w:p>
    <w:p w:rsidR="00000000" w:rsidDel="00000000" w:rsidP="00000000" w:rsidRDefault="00000000" w:rsidRPr="00000000" w14:paraId="00000B79">
      <w:pPr>
        <w:shd w:fill="ffffff" w:val="clear"/>
        <w:spacing w:before="194" w:line="266" w:lineRule="auto"/>
        <w:ind w:left="720" w:firstLine="0"/>
        <w:rPr>
          <w:b w:val="1"/>
        </w:rPr>
      </w:pPr>
      <w:r w:rsidDel="00000000" w:rsidR="00000000" w:rsidRPr="00000000">
        <w:rPr>
          <w:rFonts w:ascii="Times New Roman" w:cs="Times New Roman" w:eastAsia="Times New Roman" w:hAnsi="Times New Roman"/>
          <w:b w:val="1"/>
          <w:color w:val="000000"/>
          <w:sz w:val="24"/>
          <w:szCs w:val="24"/>
          <w:rtl w:val="0"/>
        </w:rPr>
        <w:t xml:space="preserve">Requirements</w:t>
      </w:r>
      <w:r w:rsidDel="00000000" w:rsidR="00000000" w:rsidRPr="00000000">
        <w:rPr>
          <w:rtl w:val="0"/>
        </w:rPr>
      </w:r>
    </w:p>
    <w:p w:rsidR="00000000" w:rsidDel="00000000" w:rsidP="00000000" w:rsidRDefault="00000000" w:rsidRPr="00000000" w14:paraId="00000B7A">
      <w:pPr>
        <w:widowControl w:val="0"/>
        <w:numPr>
          <w:ilvl w:val="0"/>
          <w:numId w:val="103"/>
        </w:numPr>
        <w:shd w:fill="ffffff" w:val="clear"/>
        <w:spacing w:after="0" w:line="266" w:lineRule="auto"/>
        <w:ind w:left="720" w:hanging="360"/>
        <w:rPr/>
      </w:pPr>
      <w:r w:rsidDel="00000000" w:rsidR="00000000" w:rsidRPr="00000000">
        <w:rPr>
          <w:rFonts w:ascii="Times New Roman" w:cs="Times New Roman" w:eastAsia="Times New Roman" w:hAnsi="Times New Roman"/>
          <w:color w:val="000000"/>
          <w:sz w:val="23"/>
          <w:szCs w:val="23"/>
          <w:rtl w:val="0"/>
        </w:rPr>
        <w:t xml:space="preserve">Tin or box, soil, water, maize grains and bean seeds.</w:t>
      </w:r>
      <w:r w:rsidDel="00000000" w:rsidR="00000000" w:rsidRPr="00000000">
        <w:rPr>
          <w:rtl w:val="0"/>
        </w:rPr>
      </w:r>
    </w:p>
    <w:p w:rsidR="00000000" w:rsidDel="00000000" w:rsidP="00000000" w:rsidRDefault="00000000" w:rsidRPr="00000000" w14:paraId="00000B7B">
      <w:pPr>
        <w:shd w:fill="ffffff" w:val="clear"/>
        <w:spacing w:before="252" w:line="266" w:lineRule="auto"/>
        <w:ind w:left="720" w:firstLine="0"/>
        <w:rPr/>
      </w:pPr>
      <w:r w:rsidDel="00000000" w:rsidR="00000000" w:rsidRPr="00000000">
        <w:rPr>
          <w:rFonts w:ascii="Times New Roman" w:cs="Times New Roman" w:eastAsia="Times New Roman" w:hAnsi="Times New Roman"/>
          <w:color w:val="000000"/>
          <w:sz w:val="23"/>
          <w:szCs w:val="23"/>
          <w:rtl w:val="0"/>
        </w:rPr>
        <w:t xml:space="preserve">Procedure</w:t>
      </w:r>
      <w:r w:rsidDel="00000000" w:rsidR="00000000" w:rsidRPr="00000000">
        <w:rPr>
          <w:rtl w:val="0"/>
        </w:rPr>
      </w:r>
    </w:p>
    <w:p w:rsidR="00000000" w:rsidDel="00000000" w:rsidP="00000000" w:rsidRDefault="00000000" w:rsidRPr="00000000" w14:paraId="00000B7C">
      <w:pPr>
        <w:widowControl w:val="0"/>
        <w:numPr>
          <w:ilvl w:val="0"/>
          <w:numId w:val="103"/>
        </w:numPr>
        <w:shd w:fill="ffffff" w:val="clear"/>
        <w:tabs>
          <w:tab w:val="left" w:pos="475"/>
        </w:tabs>
        <w:spacing w:after="0" w:line="266"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Place equal amounts of soil into two containers labelled  A and B.</w:t>
      </w:r>
    </w:p>
    <w:p w:rsidR="00000000" w:rsidDel="00000000" w:rsidP="00000000" w:rsidRDefault="00000000" w:rsidRPr="00000000" w14:paraId="00000B7D">
      <w:pPr>
        <w:widowControl w:val="0"/>
        <w:numPr>
          <w:ilvl w:val="0"/>
          <w:numId w:val="103"/>
        </w:numPr>
        <w:shd w:fill="ffffff" w:val="clear"/>
        <w:tabs>
          <w:tab w:val="left" w:pos="475"/>
        </w:tabs>
        <w:spacing w:after="0" w:line="266" w:lineRule="auto"/>
        <w:ind w:left="720" w:right="432"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A, plant a few maize grains.In B, plant a few bean seeds.</w:t>
      </w:r>
    </w:p>
    <w:p w:rsidR="00000000" w:rsidDel="00000000" w:rsidP="00000000" w:rsidRDefault="00000000" w:rsidRPr="00000000" w14:paraId="00000B7E">
      <w:pPr>
        <w:widowControl w:val="0"/>
        <w:numPr>
          <w:ilvl w:val="0"/>
          <w:numId w:val="103"/>
        </w:numPr>
        <w:shd w:fill="ffffff" w:val="clear"/>
        <w:tabs>
          <w:tab w:val="left" w:pos="475"/>
        </w:tabs>
        <w:spacing w:after="0" w:line="266"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Water the seeds and continue watering daily until they germinate.</w:t>
      </w:r>
    </w:p>
    <w:p w:rsidR="00000000" w:rsidDel="00000000" w:rsidP="00000000" w:rsidRDefault="00000000" w:rsidRPr="00000000" w14:paraId="00000B7F">
      <w:pPr>
        <w:widowControl w:val="0"/>
        <w:numPr>
          <w:ilvl w:val="0"/>
          <w:numId w:val="103"/>
        </w:numPr>
        <w:shd w:fill="ffffff" w:val="clear"/>
        <w:tabs>
          <w:tab w:val="left" w:pos="475"/>
        </w:tabs>
        <w:spacing w:after="0" w:before="7" w:line="266"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Place your set-ups on the laboratory bench. </w:t>
      </w:r>
    </w:p>
    <w:p w:rsidR="00000000" w:rsidDel="00000000" w:rsidP="00000000" w:rsidRDefault="00000000" w:rsidRPr="00000000" w14:paraId="00000B80">
      <w:pPr>
        <w:widowControl w:val="0"/>
        <w:numPr>
          <w:ilvl w:val="0"/>
          <w:numId w:val="103"/>
        </w:numPr>
        <w:shd w:fill="ffffff" w:val="clear"/>
        <w:tabs>
          <w:tab w:val="left" w:pos="475"/>
        </w:tabs>
        <w:spacing w:after="0" w:before="7" w:line="266"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Observe daily for germination.</w:t>
      </w:r>
    </w:p>
    <w:p w:rsidR="00000000" w:rsidDel="00000000" w:rsidP="00000000" w:rsidRDefault="00000000" w:rsidRPr="00000000" w14:paraId="00000B81">
      <w:pPr>
        <w:widowControl w:val="0"/>
        <w:numPr>
          <w:ilvl w:val="0"/>
          <w:numId w:val="103"/>
        </w:numPr>
        <w:shd w:fill="ffffff" w:val="clear"/>
        <w:spacing w:after="0" w:before="7" w:line="281"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 On the first day the seedlings emerge from the soil, observe them carefully with    </w:t>
      </w:r>
      <w:r w:rsidDel="00000000" w:rsidR="00000000" w:rsidRPr="00000000">
        <w:rPr>
          <w:rtl w:val="0"/>
        </w:rPr>
      </w:r>
    </w:p>
    <w:p w:rsidR="00000000" w:rsidDel="00000000" w:rsidP="00000000" w:rsidRDefault="00000000" w:rsidRPr="00000000" w14:paraId="00000B82">
      <w:pPr>
        <w:shd w:fill="ffffff" w:val="clear"/>
        <w:spacing w:before="7" w:line="281" w:lineRule="auto"/>
        <w:ind w:left="720" w:firstLine="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regard to the soil level. </w:t>
      </w:r>
    </w:p>
    <w:p w:rsidR="00000000" w:rsidDel="00000000" w:rsidP="00000000" w:rsidRDefault="00000000" w:rsidRPr="00000000" w14:paraId="00000B83">
      <w:pPr>
        <w:shd w:fill="ffffff" w:val="clear"/>
        <w:spacing w:before="7" w:line="281" w:lineRule="auto"/>
        <w:ind w:left="720" w:firstLine="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Carefully uproot one or two seedlings from each set. </w:t>
      </w:r>
    </w:p>
    <w:p w:rsidR="00000000" w:rsidDel="00000000" w:rsidP="00000000" w:rsidRDefault="00000000" w:rsidRPr="00000000" w14:paraId="00000B84">
      <w:pPr>
        <w:widowControl w:val="0"/>
        <w:numPr>
          <w:ilvl w:val="0"/>
          <w:numId w:val="103"/>
        </w:numPr>
        <w:shd w:fill="ffffff" w:val="clear"/>
        <w:spacing w:after="0" w:before="7" w:line="281" w:lineRule="auto"/>
        <w:ind w:left="720" w:hanging="36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Observe and draw the seedlings</w:t>
      </w:r>
      <w:r w:rsidDel="00000000" w:rsidR="00000000" w:rsidRPr="00000000">
        <w:rPr>
          <w:b w:val="1"/>
          <w:i w:val="1"/>
          <w:color w:val="000000"/>
          <w:sz w:val="23"/>
          <w:szCs w:val="23"/>
          <w:rtl w:val="0"/>
        </w:rPr>
        <w:t xml:space="preserve"> </w:t>
      </w:r>
      <w:r w:rsidDel="00000000" w:rsidR="00000000" w:rsidRPr="00000000">
        <w:rPr>
          <w:rFonts w:ascii="Times New Roman" w:cs="Times New Roman" w:eastAsia="Times New Roman" w:hAnsi="Times New Roman"/>
          <w:color w:val="000000"/>
          <w:sz w:val="23"/>
          <w:szCs w:val="23"/>
          <w:rtl w:val="0"/>
        </w:rPr>
        <w:t xml:space="preserve">from each set Label the parts and indicate the soil level on your diagram. </w:t>
      </w:r>
    </w:p>
    <w:p w:rsidR="00000000" w:rsidDel="00000000" w:rsidP="00000000" w:rsidRDefault="00000000" w:rsidRPr="00000000" w14:paraId="00000B85">
      <w:pPr>
        <w:widowControl w:val="0"/>
        <w:numPr>
          <w:ilvl w:val="0"/>
          <w:numId w:val="103"/>
        </w:numPr>
        <w:shd w:fill="ffffff" w:val="clear"/>
        <w:spacing w:after="0" w:before="7" w:line="281" w:lineRule="auto"/>
        <w:ind w:left="720" w:hanging="36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On the fifth day since emergence, again uproot another seedling. </w:t>
      </w:r>
    </w:p>
    <w:p w:rsidR="00000000" w:rsidDel="00000000" w:rsidP="00000000" w:rsidRDefault="00000000" w:rsidRPr="00000000" w14:paraId="00000B86">
      <w:pPr>
        <w:widowControl w:val="0"/>
        <w:numPr>
          <w:ilvl w:val="0"/>
          <w:numId w:val="103"/>
        </w:numPr>
        <w:shd w:fill="ffffff" w:val="clear"/>
        <w:spacing w:after="0" w:before="7" w:line="281" w:lineRule="auto"/>
        <w:ind w:left="720" w:hanging="36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Observe and draw. </w:t>
      </w:r>
    </w:p>
    <w:p w:rsidR="00000000" w:rsidDel="00000000" w:rsidP="00000000" w:rsidRDefault="00000000" w:rsidRPr="00000000" w14:paraId="00000B87">
      <w:pPr>
        <w:widowControl w:val="0"/>
        <w:numPr>
          <w:ilvl w:val="0"/>
          <w:numId w:val="103"/>
        </w:numPr>
        <w:shd w:fill="ffffff" w:val="clear"/>
        <w:spacing w:after="0" w:before="7" w:line="281" w:lineRule="auto"/>
        <w:ind w:left="720" w:hanging="36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Indicate the soil level on your diagram..</w:t>
      </w:r>
    </w:p>
    <w:p w:rsidR="00000000" w:rsidDel="00000000" w:rsidP="00000000" w:rsidRDefault="00000000" w:rsidRPr="00000000" w14:paraId="00000B88">
      <w:pPr>
        <w:widowControl w:val="0"/>
        <w:numPr>
          <w:ilvl w:val="0"/>
          <w:numId w:val="103"/>
        </w:numPr>
        <w:shd w:fill="ffffff" w:val="clear"/>
        <w:spacing w:after="0" w:before="7" w:line="281" w:lineRule="auto"/>
        <w:ind w:left="720" w:hanging="36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Tabulate the differences between the two types of germination studied.</w:t>
      </w:r>
    </w:p>
    <w:p w:rsidR="00000000" w:rsidDel="00000000" w:rsidP="00000000" w:rsidRDefault="00000000" w:rsidRPr="00000000" w14:paraId="00000B89">
      <w:pPr>
        <w:shd w:fill="ffffff" w:val="clear"/>
        <w:tabs>
          <w:tab w:val="left" w:pos="475"/>
        </w:tabs>
        <w:spacing w:line="266" w:lineRule="auto"/>
        <w:rPr>
          <w:rFonts w:ascii="Times New Roman" w:cs="Times New Roman" w:eastAsia="Times New Roman" w:hAnsi="Times New Roman"/>
          <w:color w:val="000000"/>
          <w:sz w:val="23"/>
          <w:szCs w:val="23"/>
        </w:rPr>
        <w:sectPr>
          <w:type w:val="continuous"/>
          <w:pgSz w:h="15840" w:w="12240" w:orient="portrait"/>
          <w:pgMar w:bottom="720" w:top="1440" w:left="1947" w:right="2063" w:header="720" w:footer="720"/>
        </w:sectPr>
      </w:pPr>
      <w:r w:rsidDel="00000000" w:rsidR="00000000" w:rsidRPr="00000000">
        <w:rPr>
          <w:rtl w:val="0"/>
        </w:rPr>
      </w:r>
    </w:p>
    <w:p w:rsidR="00000000" w:rsidDel="00000000" w:rsidP="00000000" w:rsidRDefault="00000000" w:rsidRPr="00000000" w14:paraId="00000B8A">
      <w:pPr>
        <w:widowControl w:val="0"/>
        <w:numPr>
          <w:ilvl w:val="0"/>
          <w:numId w:val="103"/>
        </w:numPr>
        <w:shd w:fill="ffffff" w:val="clear"/>
        <w:spacing w:after="0" w:line="202" w:lineRule="auto"/>
        <w:ind w:left="720" w:hanging="360"/>
        <w:rPr/>
      </w:pPr>
      <w:r w:rsidDel="00000000" w:rsidR="00000000" w:rsidRPr="00000000">
        <w:rPr>
          <w:color w:val="000000"/>
          <w:sz w:val="17"/>
          <w:szCs w:val="17"/>
          <w:rtl w:val="0"/>
        </w:rPr>
        <w:t xml:space="preserve">Cotyledon Plumule</w:t>
      </w:r>
      <w:r w:rsidDel="00000000" w:rsidR="00000000" w:rsidRPr="00000000">
        <w:rPr>
          <w:rtl w:val="0"/>
        </w:rPr>
      </w:r>
    </w:p>
    <w:p w:rsidR="00000000" w:rsidDel="00000000" w:rsidP="00000000" w:rsidRDefault="00000000" w:rsidRPr="00000000" w14:paraId="00000B8B">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Radicle</w:t>
      </w:r>
      <w:r w:rsidDel="00000000" w:rsidR="00000000" w:rsidRPr="00000000">
        <w:rPr>
          <w:rtl w:val="0"/>
        </w:rPr>
      </w:r>
    </w:p>
    <w:p w:rsidR="00000000" w:rsidDel="00000000" w:rsidP="00000000" w:rsidRDefault="00000000" w:rsidRPr="00000000" w14:paraId="00000B8C">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Root</w:t>
      </w:r>
      <w:r w:rsidDel="00000000" w:rsidR="00000000" w:rsidRPr="00000000">
        <w:rPr>
          <w:rtl w:val="0"/>
        </w:rPr>
      </w:r>
    </w:p>
    <w:p w:rsidR="00000000" w:rsidDel="00000000" w:rsidP="00000000" w:rsidRDefault="00000000" w:rsidRPr="00000000" w14:paraId="00000B8D">
      <w:pPr>
        <w:widowControl w:val="0"/>
        <w:numPr>
          <w:ilvl w:val="0"/>
          <w:numId w:val="10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43300" cy="1270000"/>
            <wp:effectExtent b="0" l="0" r="0" t="0"/>
            <wp:docPr id="5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5433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B8E">
      <w:pPr>
        <w:widowControl w:val="0"/>
        <w:numPr>
          <w:ilvl w:val="0"/>
          <w:numId w:val="103"/>
        </w:numPr>
        <w:shd w:fill="ffffff" w:val="clear"/>
        <w:spacing w:after="0" w:before="173" w:line="338" w:lineRule="auto"/>
        <w:ind w:left="720" w:hanging="360"/>
        <w:rPr/>
      </w:pPr>
      <w:r w:rsidDel="00000000" w:rsidR="00000000" w:rsidRPr="00000000">
        <w:rPr>
          <w:color w:val="000000"/>
          <w:sz w:val="17"/>
          <w:szCs w:val="17"/>
          <w:rtl w:val="0"/>
        </w:rPr>
        <w:t xml:space="preserve">Cotyledon Hypocotyf</w:t>
      </w:r>
      <w:r w:rsidDel="00000000" w:rsidR="00000000" w:rsidRPr="00000000">
        <w:rPr>
          <w:rtl w:val="0"/>
        </w:rPr>
      </w:r>
    </w:p>
    <w:p w:rsidR="00000000" w:rsidDel="00000000" w:rsidP="00000000" w:rsidRDefault="00000000" w:rsidRPr="00000000" w14:paraId="00000B8F">
      <w:pPr>
        <w:shd w:fill="ffffff" w:val="clear"/>
        <w:spacing w:before="173" w:line="338" w:lineRule="auto"/>
        <w:ind w:firstLine="432"/>
        <w:rPr/>
        <w:sectPr>
          <w:type w:val="continuous"/>
          <w:pgSz w:h="15840" w:w="12240" w:orient="portrait"/>
          <w:pgMar w:bottom="720" w:top="1440" w:left="5461" w:right="5627" w:header="720" w:footer="720"/>
        </w:sectPr>
      </w:pPr>
      <w:r w:rsidDel="00000000" w:rsidR="00000000" w:rsidRPr="00000000">
        <w:rPr>
          <w:rtl w:val="0"/>
        </w:rPr>
      </w:r>
    </w:p>
    <w:p w:rsidR="00000000" w:rsidDel="00000000" w:rsidP="00000000" w:rsidRDefault="00000000" w:rsidRPr="00000000" w14:paraId="00000B90">
      <w:pPr>
        <w:widowControl w:val="0"/>
        <w:numPr>
          <w:ilvl w:val="0"/>
          <w:numId w:val="103"/>
        </w:numPr>
        <w:shd w:fill="ffffff" w:val="clear"/>
        <w:spacing w:after="29" w:before="137" w:line="240" w:lineRule="auto"/>
        <w:ind w:left="720" w:hanging="360"/>
        <w:rPr/>
      </w:pPr>
      <w:r w:rsidDel="00000000" w:rsidR="00000000" w:rsidRPr="00000000">
        <w:rPr>
          <w:rFonts w:ascii="Times New Roman" w:cs="Times New Roman" w:eastAsia="Times New Roman" w:hAnsi="Times New Roman"/>
          <w:i w:val="1"/>
          <w:color w:val="000000"/>
          <w:sz w:val="16"/>
          <w:szCs w:val="16"/>
          <w:rtl w:val="0"/>
        </w:rPr>
        <w:t xml:space="preserve">Fig. 4.6 (a): Epigeal germination for castor seeds</w:t>
      </w:r>
      <w:r w:rsidDel="00000000" w:rsidR="00000000" w:rsidRPr="00000000">
        <w:rPr>
          <w:rtl w:val="0"/>
        </w:rPr>
      </w:r>
    </w:p>
    <w:p w:rsidR="00000000" w:rsidDel="00000000" w:rsidP="00000000" w:rsidRDefault="00000000" w:rsidRPr="00000000" w14:paraId="00000B91">
      <w:pPr>
        <w:shd w:fill="ffffff" w:val="clear"/>
        <w:spacing w:after="29" w:before="137" w:lineRule="auto"/>
        <w:rPr/>
        <w:sectPr>
          <w:type w:val="continuous"/>
          <w:pgSz w:h="15840" w:w="12240" w:orient="portrait"/>
          <w:pgMar w:bottom="720" w:top="1440" w:left="1918" w:right="2063" w:header="720" w:footer="720"/>
        </w:sectPr>
      </w:pPr>
      <w:r w:rsidDel="00000000" w:rsidR="00000000" w:rsidRPr="00000000">
        <w:rPr>
          <w:rtl w:val="0"/>
        </w:rPr>
      </w:r>
    </w:p>
    <w:p w:rsidR="00000000" w:rsidDel="00000000" w:rsidP="00000000" w:rsidRDefault="00000000" w:rsidRPr="00000000" w14:paraId="00000B92">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Plumule</w:t>
      </w:r>
      <w:r w:rsidDel="00000000" w:rsidR="00000000" w:rsidRPr="00000000">
        <w:rPr>
          <w:rtl w:val="0"/>
        </w:rPr>
      </w:r>
    </w:p>
    <w:p w:rsidR="00000000" w:rsidDel="00000000" w:rsidP="00000000" w:rsidRDefault="00000000" w:rsidRPr="00000000" w14:paraId="00000B93">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Coleoptile</w:t>
      </w:r>
      <w:r w:rsidDel="00000000" w:rsidR="00000000" w:rsidRPr="00000000">
        <w:rPr>
          <w:rtl w:val="0"/>
        </w:rPr>
      </w:r>
    </w:p>
    <w:p w:rsidR="00000000" w:rsidDel="00000000" w:rsidP="00000000" w:rsidRDefault="00000000" w:rsidRPr="00000000" w14:paraId="00000B94">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Scutellum</w:t>
      </w:r>
      <w:r w:rsidDel="00000000" w:rsidR="00000000" w:rsidRPr="00000000">
        <w:rPr>
          <w:rtl w:val="0"/>
        </w:rPr>
      </w:r>
    </w:p>
    <w:p w:rsidR="00000000" w:rsidDel="00000000" w:rsidP="00000000" w:rsidRDefault="00000000" w:rsidRPr="00000000" w14:paraId="00000B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98800" cy="1219200"/>
            <wp:effectExtent b="0" l="0" r="0" t="0"/>
            <wp:docPr id="51"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30988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B96">
      <w:pPr>
        <w:widowControl w:val="0"/>
        <w:numPr>
          <w:ilvl w:val="2"/>
          <w:numId w:val="103"/>
        </w:numPr>
        <w:shd w:fill="ffffff" w:val="clear"/>
        <w:tabs>
          <w:tab w:val="left" w:pos="3046"/>
        </w:tabs>
        <w:spacing w:after="0" w:line="230" w:lineRule="auto"/>
        <w:ind w:left="2160" w:hanging="360"/>
        <w:rPr/>
        <w:sectPr>
          <w:type w:val="continuous"/>
          <w:pgSz w:h="15840" w:w="12240" w:orient="portrait"/>
          <w:pgMar w:bottom="720" w:top="1440" w:left="921" w:right="3068" w:header="720" w:footer="720"/>
          <w:cols w:equalWidth="0" w:num="3">
            <w:col w:space="60" w:w="2710.3333333333335"/>
            <w:col w:space="60" w:w="2710.3333333333335"/>
            <w:col w:space="0" w:w="2710.3333333333335"/>
          </w:cols>
        </w:sectPr>
      </w:pPr>
      <w:r w:rsidDel="00000000" w:rsidR="00000000" w:rsidRPr="00000000">
        <w:rPr>
          <w:rFonts w:ascii="Times New Roman" w:cs="Times New Roman" w:eastAsia="Times New Roman" w:hAnsi="Times New Roman"/>
          <w:color w:val="000000"/>
          <w:sz w:val="18"/>
          <w:szCs w:val="18"/>
          <w:rtl w:val="0"/>
        </w:rPr>
        <w:t xml:space="preserve">Coleorhiza</w:t>
        <w:tab/>
      </w:r>
      <w:r w:rsidDel="00000000" w:rsidR="00000000" w:rsidRPr="00000000">
        <w:rPr>
          <w:rtl w:val="0"/>
        </w:rPr>
      </w:r>
    </w:p>
    <w:p w:rsidR="00000000" w:rsidDel="00000000" w:rsidP="00000000" w:rsidRDefault="00000000" w:rsidRPr="00000000" w14:paraId="00000B97">
      <w:pPr>
        <w:shd w:fill="ffffff" w:val="clear"/>
        <w:spacing w:line="38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4"/>
          <w:szCs w:val="34"/>
          <w:rtl w:val="0"/>
        </w:rPr>
        <w:t xml:space="preserve">Primary and Secondary Growth</w:t>
      </w:r>
      <w:r w:rsidDel="00000000" w:rsidR="00000000" w:rsidRPr="00000000">
        <w:rPr>
          <w:rtl w:val="0"/>
        </w:rPr>
      </w:r>
    </w:p>
    <w:p w:rsidR="00000000" w:rsidDel="00000000" w:rsidP="00000000" w:rsidRDefault="00000000" w:rsidRPr="00000000" w14:paraId="00000B98">
      <w:pPr>
        <w:widowControl w:val="0"/>
        <w:numPr>
          <w:ilvl w:val="0"/>
          <w:numId w:val="103"/>
        </w:numPr>
        <w:shd w:fill="ffffff" w:val="clear"/>
        <w:spacing w:after="0" w:before="14"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The region of growth in plants is found in localised areas called meristems as shown . </w:t>
      </w:r>
      <w:r w:rsidDel="00000000" w:rsidR="00000000" w:rsidRPr="00000000">
        <w:rPr>
          <w:rtl w:val="0"/>
        </w:rPr>
      </w:r>
    </w:p>
    <w:p w:rsidR="00000000" w:rsidDel="00000000" w:rsidP="00000000" w:rsidRDefault="00000000" w:rsidRPr="00000000" w14:paraId="00000B99">
      <w:pPr>
        <w:widowControl w:val="0"/>
        <w:numPr>
          <w:ilvl w:val="0"/>
          <w:numId w:val="103"/>
        </w:numPr>
        <w:shd w:fill="ffffff" w:val="clear"/>
        <w:spacing w:after="0" w:before="14"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A meristem is a group of undifferentiated cells in plants which are capable of continuous mitotic cell division. </w:t>
      </w:r>
      <w:r w:rsidDel="00000000" w:rsidR="00000000" w:rsidRPr="00000000">
        <w:rPr>
          <w:rtl w:val="0"/>
        </w:rPr>
      </w:r>
    </w:p>
    <w:p w:rsidR="00000000" w:rsidDel="00000000" w:rsidP="00000000" w:rsidRDefault="00000000" w:rsidRPr="00000000" w14:paraId="00000B9A">
      <w:pPr>
        <w:widowControl w:val="0"/>
        <w:numPr>
          <w:ilvl w:val="0"/>
          <w:numId w:val="103"/>
        </w:numPr>
        <w:shd w:fill="ffffff" w:val="clear"/>
        <w:spacing w:after="0" w:before="14"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3"/>
          <w:szCs w:val="23"/>
          <w:rtl w:val="0"/>
        </w:rPr>
        <w:t xml:space="preserve">The main meristems in flowering plants are found at the tips of shoots and roots, in young leaves, at the bases of the inter-nodes, and in</w:t>
      </w:r>
      <w:r w:rsidDel="00000000" w:rsidR="00000000" w:rsidRPr="00000000">
        <w:rPr>
          <w:rtl w:val="0"/>
        </w:rPr>
      </w:r>
    </w:p>
    <w:p w:rsidR="00000000" w:rsidDel="00000000" w:rsidP="00000000" w:rsidRDefault="00000000" w:rsidRPr="00000000" w14:paraId="00000B9B">
      <w:pPr>
        <w:shd w:fill="ffffff" w:val="clear"/>
        <w:spacing w:before="14" w:line="259" w:lineRule="auto"/>
        <w:jc w:val="both"/>
        <w:rPr>
          <w:rFonts w:ascii="Times New Roman" w:cs="Times New Roman" w:eastAsia="Times New Roman" w:hAnsi="Times New Roman"/>
        </w:rPr>
        <w:sectPr>
          <w:type w:val="continuous"/>
          <w:pgSz w:h="15840" w:w="12240" w:orient="portrait"/>
          <w:pgMar w:bottom="720" w:top="1440" w:left="921" w:right="3068" w:header="720" w:footer="720"/>
        </w:sectPr>
      </w:pPr>
      <w:r w:rsidDel="00000000" w:rsidR="00000000" w:rsidRPr="00000000">
        <w:rPr>
          <w:rtl w:val="0"/>
        </w:rPr>
      </w:r>
    </w:p>
    <w:p w:rsidR="00000000" w:rsidDel="00000000" w:rsidP="00000000" w:rsidRDefault="00000000" w:rsidRPr="00000000" w14:paraId="00000B9C">
      <w:pPr>
        <w:spacing w:before="144" w:lineRule="auto"/>
        <w:ind w:firstLine="3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B9D">
      <w:pPr>
        <w:spacing w:before="144" w:lineRule="auto"/>
        <w:rPr>
          <w:b w:val="1"/>
          <w:i w:val="1"/>
          <w:sz w:val="2"/>
          <w:szCs w:val="2"/>
        </w:rPr>
        <w:sectPr>
          <w:type w:val="continuous"/>
          <w:pgSz w:h="15840" w:w="12240" w:orient="portrait"/>
          <w:pgMar w:bottom="720" w:top="1440" w:left="4428" w:right="1779" w:header="720" w:footer="720"/>
        </w:sectPr>
      </w:pPr>
      <w:r w:rsidDel="00000000" w:rsidR="00000000" w:rsidRPr="00000000">
        <w:rPr>
          <w:rtl w:val="0"/>
        </w:rPr>
      </w:r>
    </w:p>
    <w:p w:rsidR="00000000" w:rsidDel="00000000" w:rsidP="00000000" w:rsidRDefault="00000000" w:rsidRPr="00000000" w14:paraId="00000B9E">
      <w:pPr>
        <w:widowControl w:val="0"/>
        <w:numPr>
          <w:ilvl w:val="0"/>
          <w:numId w:val="103"/>
        </w:numPr>
        <w:spacing w:after="0" w:line="240" w:lineRule="auto"/>
        <w:ind w:left="720" w:hanging="360"/>
        <w:rPr>
          <w:b w:val="1"/>
          <w:i w:val="1"/>
          <w:sz w:val="24"/>
          <w:szCs w:val="24"/>
        </w:rPr>
      </w:pPr>
      <w:r w:rsidDel="00000000" w:rsidR="00000000" w:rsidRPr="00000000">
        <w:rPr>
          <w:b w:val="1"/>
          <w:i w:val="1"/>
          <w:sz w:val="24"/>
          <w:szCs w:val="24"/>
        </w:rPr>
        <w:drawing>
          <wp:inline distB="0" distT="0" distL="0" distR="0">
            <wp:extent cx="1727200" cy="2387600"/>
            <wp:effectExtent b="0" l="0" r="0" t="0"/>
            <wp:docPr id="52"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1727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B9F">
      <w:pPr>
        <w:ind w:left="720" w:firstLine="0"/>
        <w:rPr>
          <w:b w:val="1"/>
          <w:i w:val="1"/>
          <w:sz w:val="24"/>
          <w:szCs w:val="24"/>
        </w:rPr>
      </w:pPr>
      <w:r w:rsidDel="00000000" w:rsidR="00000000" w:rsidRPr="00000000">
        <w:rPr>
          <w:b w:val="1"/>
          <w:i w:val="1"/>
          <w:sz w:val="24"/>
          <w:szCs w:val="24"/>
        </w:rPr>
        <w:drawing>
          <wp:inline distB="0" distT="0" distL="0" distR="0">
            <wp:extent cx="2032000" cy="2489200"/>
            <wp:effectExtent b="0" l="0" r="0" t="0"/>
            <wp:docPr id="53"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032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BA0">
      <w:pPr>
        <w:widowControl w:val="0"/>
        <w:numPr>
          <w:ilvl w:val="0"/>
          <w:numId w:val="103"/>
        </w:numPr>
        <w:shd w:fill="ffffff" w:val="clear"/>
        <w:spacing w:after="0" w:line="240" w:lineRule="auto"/>
        <w:ind w:left="720" w:hanging="360"/>
        <w:rPr/>
      </w:pPr>
      <w:r w:rsidDel="00000000" w:rsidR="00000000" w:rsidRPr="00000000">
        <w:rPr>
          <w:b w:val="1"/>
          <w:i w:val="1"/>
          <w:color w:val="000000"/>
          <w:sz w:val="13"/>
          <w:szCs w:val="13"/>
          <w:rtl w:val="0"/>
        </w:rPr>
        <w:t xml:space="preserve">Apicai </w:t>
      </w:r>
      <w:r w:rsidDel="00000000" w:rsidR="00000000" w:rsidRPr="00000000">
        <w:rPr>
          <w:i w:val="1"/>
          <w:color w:val="000000"/>
          <w:sz w:val="13"/>
          <w:szCs w:val="13"/>
          <w:rtl w:val="0"/>
        </w:rPr>
        <w:t xml:space="preserve">meristem</w:t>
      </w:r>
      <w:r w:rsidDel="00000000" w:rsidR="00000000" w:rsidRPr="00000000">
        <w:rPr>
          <w:rtl w:val="0"/>
        </w:rPr>
      </w:r>
    </w:p>
    <w:p w:rsidR="00000000" w:rsidDel="00000000" w:rsidP="00000000" w:rsidRDefault="00000000" w:rsidRPr="00000000" w14:paraId="00000BA1">
      <w:pPr>
        <w:widowControl w:val="0"/>
        <w:numPr>
          <w:ilvl w:val="0"/>
          <w:numId w:val="103"/>
        </w:numPr>
        <w:shd w:fill="ffffff" w:val="clear"/>
        <w:spacing w:after="0" w:line="240" w:lineRule="auto"/>
        <w:ind w:left="720" w:hanging="360"/>
        <w:rPr/>
      </w:pPr>
      <w:r w:rsidDel="00000000" w:rsidR="00000000" w:rsidRPr="00000000">
        <w:rPr>
          <w:i w:val="1"/>
          <w:color w:val="000000"/>
          <w:sz w:val="13"/>
          <w:szCs w:val="13"/>
          <w:rtl w:val="0"/>
        </w:rPr>
        <w:t xml:space="preserve">Leaf primordium</w:t>
      </w:r>
      <w:r w:rsidDel="00000000" w:rsidR="00000000" w:rsidRPr="00000000">
        <w:rPr>
          <w:rtl w:val="0"/>
        </w:rPr>
      </w:r>
    </w:p>
    <w:p w:rsidR="00000000" w:rsidDel="00000000" w:rsidP="00000000" w:rsidRDefault="00000000" w:rsidRPr="00000000" w14:paraId="00000BA2">
      <w:pPr>
        <w:widowControl w:val="0"/>
        <w:numPr>
          <w:ilvl w:val="0"/>
          <w:numId w:val="103"/>
        </w:numPr>
        <w:shd w:fill="ffffff" w:val="clear"/>
        <w:spacing w:after="0" w:line="173" w:lineRule="auto"/>
        <w:ind w:left="720" w:hanging="360"/>
        <w:rPr/>
      </w:pPr>
      <w:r w:rsidDel="00000000" w:rsidR="00000000" w:rsidRPr="00000000">
        <w:rPr>
          <w:i w:val="1"/>
          <w:color w:val="000000"/>
          <w:sz w:val="13"/>
          <w:szCs w:val="13"/>
          <w:rtl w:val="0"/>
        </w:rPr>
        <w:t xml:space="preserve">Vascular tissues</w:t>
      </w:r>
      <w:r w:rsidDel="00000000" w:rsidR="00000000" w:rsidRPr="00000000">
        <w:rPr>
          <w:rtl w:val="0"/>
        </w:rPr>
      </w:r>
    </w:p>
    <w:p w:rsidR="00000000" w:rsidDel="00000000" w:rsidP="00000000" w:rsidRDefault="00000000" w:rsidRPr="00000000" w14:paraId="00000BA3">
      <w:pPr>
        <w:widowControl w:val="0"/>
        <w:numPr>
          <w:ilvl w:val="0"/>
          <w:numId w:val="103"/>
        </w:numPr>
        <w:shd w:fill="ffffff" w:val="clear"/>
        <w:spacing w:after="0" w:line="173" w:lineRule="auto"/>
        <w:ind w:left="720" w:hanging="360"/>
        <w:rPr/>
      </w:pPr>
      <w:r w:rsidDel="00000000" w:rsidR="00000000" w:rsidRPr="00000000">
        <w:rPr>
          <w:b w:val="1"/>
          <w:i w:val="1"/>
          <w:color w:val="000000"/>
          <w:sz w:val="14"/>
          <w:szCs w:val="14"/>
          <w:rtl w:val="0"/>
        </w:rPr>
        <w:t xml:space="preserve">" beginning to form</w:t>
      </w:r>
      <w:r w:rsidDel="00000000" w:rsidR="00000000" w:rsidRPr="00000000">
        <w:rPr>
          <w:rtl w:val="0"/>
        </w:rPr>
      </w:r>
    </w:p>
    <w:p w:rsidR="00000000" w:rsidDel="00000000" w:rsidP="00000000" w:rsidRDefault="00000000" w:rsidRPr="00000000" w14:paraId="00000BA4">
      <w:pPr>
        <w:widowControl w:val="0"/>
        <w:numPr>
          <w:ilvl w:val="0"/>
          <w:numId w:val="103"/>
        </w:numPr>
        <w:shd w:fill="ffffff" w:val="clear"/>
        <w:spacing w:after="0" w:line="202" w:lineRule="auto"/>
        <w:ind w:left="720" w:hanging="360"/>
        <w:rPr/>
      </w:pPr>
      <w:r w:rsidDel="00000000" w:rsidR="00000000" w:rsidRPr="00000000">
        <w:rPr>
          <w:b w:val="1"/>
          <w:i w:val="1"/>
          <w:color w:val="000000"/>
          <w:sz w:val="14"/>
          <w:szCs w:val="14"/>
          <w:rtl w:val="0"/>
        </w:rPr>
        <w:t xml:space="preserve">Epidermis xylem Phloem Pericycte</w:t>
      </w:r>
      <w:r w:rsidDel="00000000" w:rsidR="00000000" w:rsidRPr="00000000">
        <w:rPr>
          <w:rtl w:val="0"/>
        </w:rPr>
      </w:r>
    </w:p>
    <w:p w:rsidR="00000000" w:rsidDel="00000000" w:rsidP="00000000" w:rsidRDefault="00000000" w:rsidRPr="00000000" w14:paraId="00000BA5">
      <w:pPr>
        <w:widowControl w:val="0"/>
        <w:numPr>
          <w:ilvl w:val="0"/>
          <w:numId w:val="103"/>
        </w:numPr>
        <w:shd w:fill="ffffff" w:val="clear"/>
        <w:spacing w:after="0" w:before="7" w:line="240" w:lineRule="auto"/>
        <w:ind w:left="720" w:hanging="360"/>
        <w:rPr/>
      </w:pPr>
      <w:r w:rsidDel="00000000" w:rsidR="00000000" w:rsidRPr="00000000">
        <w:rPr>
          <w:i w:val="1"/>
          <w:color w:val="000000"/>
          <w:sz w:val="13"/>
          <w:szCs w:val="13"/>
          <w:rtl w:val="0"/>
        </w:rPr>
        <w:t xml:space="preserve">Cortex</w:t>
      </w:r>
      <w:r w:rsidDel="00000000" w:rsidR="00000000" w:rsidRPr="00000000">
        <w:rPr>
          <w:rtl w:val="0"/>
        </w:rPr>
      </w:r>
    </w:p>
    <w:p w:rsidR="00000000" w:rsidDel="00000000" w:rsidP="00000000" w:rsidRDefault="00000000" w:rsidRPr="00000000" w14:paraId="00000BA6">
      <w:pPr>
        <w:widowControl w:val="0"/>
        <w:numPr>
          <w:ilvl w:val="0"/>
          <w:numId w:val="103"/>
        </w:numPr>
        <w:shd w:fill="ffffff" w:val="clear"/>
        <w:spacing w:after="0" w:before="58" w:line="238" w:lineRule="auto"/>
        <w:ind w:left="720" w:hanging="360"/>
        <w:rPr/>
      </w:pPr>
      <w:r w:rsidDel="00000000" w:rsidR="00000000" w:rsidRPr="00000000">
        <w:rPr>
          <w:b w:val="1"/>
          <w:i w:val="1"/>
          <w:color w:val="000000"/>
          <w:sz w:val="14"/>
          <w:szCs w:val="14"/>
          <w:rtl w:val="0"/>
        </w:rPr>
        <w:t xml:space="preserve">Medulla Cambium</w:t>
      </w:r>
      <w:r w:rsidDel="00000000" w:rsidR="00000000" w:rsidRPr="00000000">
        <w:rPr>
          <w:rtl w:val="0"/>
        </w:rPr>
      </w:r>
    </w:p>
    <w:p w:rsidR="00000000" w:rsidDel="00000000" w:rsidP="00000000" w:rsidRDefault="00000000" w:rsidRPr="00000000" w14:paraId="00000BA7">
      <w:pPr>
        <w:widowControl w:val="0"/>
        <w:numPr>
          <w:ilvl w:val="0"/>
          <w:numId w:val="103"/>
        </w:numPr>
        <w:shd w:fill="ffffff" w:val="clear"/>
        <w:spacing w:after="0" w:line="240" w:lineRule="auto"/>
        <w:ind w:left="720" w:hanging="360"/>
        <w:rPr/>
      </w:pPr>
      <w:r w:rsidDel="00000000" w:rsidR="00000000" w:rsidRPr="00000000">
        <w:rPr>
          <w:i w:val="1"/>
          <w:color w:val="000000"/>
          <w:sz w:val="15"/>
          <w:szCs w:val="15"/>
          <w:rtl w:val="0"/>
        </w:rPr>
        <w:t xml:space="preserve">(c)      Epidermis</w:t>
      </w:r>
      <w:r w:rsidDel="00000000" w:rsidR="00000000" w:rsidRPr="00000000">
        <w:rPr>
          <w:rtl w:val="0"/>
        </w:rPr>
      </w:r>
    </w:p>
    <w:p w:rsidR="00000000" w:rsidDel="00000000" w:rsidP="00000000" w:rsidRDefault="00000000" w:rsidRPr="00000000" w14:paraId="00000BA8">
      <w:pPr>
        <w:widowControl w:val="0"/>
        <w:numPr>
          <w:ilvl w:val="0"/>
          <w:numId w:val="103"/>
        </w:numPr>
        <w:shd w:fill="ffffff" w:val="clear"/>
        <w:spacing w:after="0" w:line="240" w:lineRule="auto"/>
        <w:ind w:left="720" w:hanging="360"/>
        <w:rPr/>
      </w:pPr>
      <w:r w:rsidDel="00000000" w:rsidR="00000000" w:rsidRPr="00000000">
        <w:rPr>
          <w:b w:val="1"/>
          <w:i w:val="1"/>
          <w:color w:val="000000"/>
          <w:sz w:val="14"/>
          <w:szCs w:val="14"/>
          <w:rtl w:val="0"/>
        </w:rPr>
        <w:t xml:space="preserve">Node</w:t>
      </w:r>
      <w:r w:rsidDel="00000000" w:rsidR="00000000" w:rsidRPr="00000000">
        <w:rPr>
          <w:rtl w:val="0"/>
        </w:rPr>
      </w:r>
    </w:p>
    <w:p w:rsidR="00000000" w:rsidDel="00000000" w:rsidP="00000000" w:rsidRDefault="00000000" w:rsidRPr="00000000" w14:paraId="00000BA9">
      <w:pPr>
        <w:widowControl w:val="0"/>
        <w:numPr>
          <w:ilvl w:val="0"/>
          <w:numId w:val="103"/>
        </w:numPr>
        <w:shd w:fill="ffffff" w:val="clear"/>
        <w:spacing w:after="0" w:line="240" w:lineRule="auto"/>
        <w:ind w:left="720" w:hanging="360"/>
        <w:rPr/>
      </w:pPr>
      <w:r w:rsidDel="00000000" w:rsidR="00000000" w:rsidRPr="00000000">
        <w:rPr>
          <w:i w:val="1"/>
          <w:color w:val="000000"/>
          <w:sz w:val="16"/>
          <w:szCs w:val="16"/>
          <w:rtl w:val="0"/>
        </w:rPr>
        <w:t xml:space="preserve">Phloem</w:t>
      </w:r>
      <w:r w:rsidDel="00000000" w:rsidR="00000000" w:rsidRPr="00000000">
        <w:rPr>
          <w:rtl w:val="0"/>
        </w:rPr>
      </w:r>
    </w:p>
    <w:p w:rsidR="00000000" w:rsidDel="00000000" w:rsidP="00000000" w:rsidRDefault="00000000" w:rsidRPr="00000000" w14:paraId="00000BAA">
      <w:pPr>
        <w:widowControl w:val="0"/>
        <w:numPr>
          <w:ilvl w:val="0"/>
          <w:numId w:val="103"/>
        </w:numPr>
        <w:shd w:fill="ffffff" w:val="clear"/>
        <w:spacing w:after="0" w:before="65" w:line="216" w:lineRule="auto"/>
        <w:ind w:left="720" w:hanging="360"/>
        <w:rPr/>
      </w:pPr>
      <w:r w:rsidDel="00000000" w:rsidR="00000000" w:rsidRPr="00000000">
        <w:rPr>
          <w:i w:val="1"/>
          <w:color w:val="000000"/>
          <w:sz w:val="15"/>
          <w:szCs w:val="15"/>
          <w:rtl w:val="0"/>
        </w:rPr>
        <w:t xml:space="preserve">Xylefti Epidermis</w:t>
      </w:r>
      <w:r w:rsidDel="00000000" w:rsidR="00000000" w:rsidRPr="00000000">
        <w:rPr>
          <w:rtl w:val="0"/>
        </w:rPr>
      </w:r>
    </w:p>
    <w:p w:rsidR="00000000" w:rsidDel="00000000" w:rsidP="00000000" w:rsidRDefault="00000000" w:rsidRPr="00000000" w14:paraId="00000BAB">
      <w:pPr>
        <w:widowControl w:val="0"/>
        <w:numPr>
          <w:ilvl w:val="0"/>
          <w:numId w:val="103"/>
        </w:numPr>
        <w:shd w:fill="ffffff" w:val="clear"/>
        <w:spacing w:after="0" w:before="72" w:line="240" w:lineRule="auto"/>
        <w:ind w:left="720" w:hanging="360"/>
        <w:rPr/>
      </w:pPr>
      <w:r w:rsidDel="00000000" w:rsidR="00000000" w:rsidRPr="00000000">
        <w:rPr>
          <w:i w:val="1"/>
          <w:color w:val="000000"/>
          <w:sz w:val="18"/>
          <w:szCs w:val="18"/>
          <w:rtl w:val="0"/>
        </w:rPr>
        <w:t xml:space="preserve">Cortege</w:t>
      </w:r>
      <w:r w:rsidDel="00000000" w:rsidR="00000000" w:rsidRPr="00000000">
        <w:rPr>
          <w:rtl w:val="0"/>
        </w:rPr>
      </w:r>
    </w:p>
    <w:p w:rsidR="00000000" w:rsidDel="00000000" w:rsidP="00000000" w:rsidRDefault="00000000" w:rsidRPr="00000000" w14:paraId="00000BAC">
      <w:pPr>
        <w:widowControl w:val="0"/>
        <w:numPr>
          <w:ilvl w:val="0"/>
          <w:numId w:val="103"/>
        </w:numPr>
        <w:shd w:fill="ffffff" w:val="clear"/>
        <w:spacing w:after="0" w:line="240" w:lineRule="auto"/>
        <w:ind w:left="720" w:hanging="360"/>
        <w:rPr/>
      </w:pPr>
      <w:r w:rsidDel="00000000" w:rsidR="00000000" w:rsidRPr="00000000">
        <w:rPr>
          <w:b w:val="1"/>
          <w:i w:val="1"/>
          <w:color w:val="000000"/>
          <w:sz w:val="14"/>
          <w:szCs w:val="14"/>
          <w:rtl w:val="0"/>
        </w:rPr>
        <w:t xml:space="preserve">Endodermis</w:t>
      </w:r>
      <w:r w:rsidDel="00000000" w:rsidR="00000000" w:rsidRPr="00000000">
        <w:rPr>
          <w:rtl w:val="0"/>
        </w:rPr>
      </w:r>
    </w:p>
    <w:p w:rsidR="00000000" w:rsidDel="00000000" w:rsidP="00000000" w:rsidRDefault="00000000" w:rsidRPr="00000000" w14:paraId="00000BAD">
      <w:pPr>
        <w:widowControl w:val="0"/>
        <w:numPr>
          <w:ilvl w:val="0"/>
          <w:numId w:val="103"/>
        </w:numPr>
        <w:shd w:fill="ffffff" w:val="clear"/>
        <w:spacing w:after="0" w:line="240" w:lineRule="auto"/>
        <w:ind w:left="720" w:hanging="360"/>
        <w:rPr/>
      </w:pPr>
      <w:r w:rsidDel="00000000" w:rsidR="00000000" w:rsidRPr="00000000">
        <w:rPr>
          <w:b w:val="1"/>
          <w:i w:val="1"/>
          <w:color w:val="000000"/>
          <w:sz w:val="14"/>
          <w:szCs w:val="14"/>
          <w:rtl w:val="0"/>
        </w:rPr>
        <w:t xml:space="preserve">Root cap</w:t>
      </w:r>
      <w:r w:rsidDel="00000000" w:rsidR="00000000" w:rsidRPr="00000000">
        <w:rPr>
          <w:rtl w:val="0"/>
        </w:rPr>
      </w:r>
    </w:p>
    <w:p w:rsidR="00000000" w:rsidDel="00000000" w:rsidP="00000000" w:rsidRDefault="00000000" w:rsidRPr="00000000" w14:paraId="00000BAE">
      <w:pPr>
        <w:ind w:left="720" w:firstLine="0"/>
        <w:rPr>
          <w:b w:val="1"/>
          <w:i w:val="1"/>
          <w:sz w:val="24"/>
          <w:szCs w:val="24"/>
        </w:rPr>
      </w:pPr>
      <w:r w:rsidDel="00000000" w:rsidR="00000000" w:rsidRPr="00000000">
        <w:rPr>
          <w:b w:val="1"/>
          <w:i w:val="1"/>
          <w:sz w:val="24"/>
          <w:szCs w:val="24"/>
        </w:rPr>
        <w:drawing>
          <wp:inline distB="0" distT="0" distL="0" distR="0">
            <wp:extent cx="1435100" cy="1879600"/>
            <wp:effectExtent b="0" l="0" r="0" t="0"/>
            <wp:docPr id="54"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14351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BAF">
      <w:pPr>
        <w:widowControl w:val="0"/>
        <w:numPr>
          <w:ilvl w:val="0"/>
          <w:numId w:val="103"/>
        </w:numPr>
        <w:shd w:fill="ffffff" w:val="clear"/>
        <w:spacing w:after="0" w:before="36" w:line="180" w:lineRule="auto"/>
        <w:ind w:left="720" w:right="158" w:hanging="360"/>
        <w:jc w:val="both"/>
        <w:rPr/>
      </w:pPr>
      <w:r w:rsidDel="00000000" w:rsidR="00000000" w:rsidRPr="00000000">
        <w:rPr>
          <w:b w:val="1"/>
          <w:i w:val="1"/>
          <w:color w:val="000000"/>
          <w:sz w:val="14"/>
          <w:szCs w:val="14"/>
          <w:rtl w:val="0"/>
        </w:rPr>
        <w:t xml:space="preserve">Zone of cell division</w:t>
      </w:r>
      <w:r w:rsidDel="00000000" w:rsidR="00000000" w:rsidRPr="00000000">
        <w:rPr>
          <w:rtl w:val="0"/>
        </w:rPr>
      </w:r>
    </w:p>
    <w:p w:rsidR="00000000" w:rsidDel="00000000" w:rsidP="00000000" w:rsidRDefault="00000000" w:rsidRPr="00000000" w14:paraId="00000BB0">
      <w:pPr>
        <w:widowControl w:val="0"/>
        <w:numPr>
          <w:ilvl w:val="0"/>
          <w:numId w:val="103"/>
        </w:numPr>
        <w:shd w:fill="ffffff" w:val="clear"/>
        <w:spacing w:after="0" w:before="266" w:line="166" w:lineRule="auto"/>
        <w:ind w:left="720" w:right="79" w:hanging="360"/>
        <w:jc w:val="both"/>
        <w:rPr/>
      </w:pPr>
      <w:r w:rsidDel="00000000" w:rsidR="00000000" w:rsidRPr="00000000">
        <w:rPr>
          <w:i w:val="1"/>
          <w:color w:val="000000"/>
          <w:sz w:val="13"/>
          <w:szCs w:val="13"/>
          <w:rtl w:val="0"/>
        </w:rPr>
        <w:t xml:space="preserve">Zone of cell elongation (expansion)</w:t>
      </w:r>
      <w:r w:rsidDel="00000000" w:rsidR="00000000" w:rsidRPr="00000000">
        <w:rPr>
          <w:rtl w:val="0"/>
        </w:rPr>
      </w:r>
    </w:p>
    <w:p w:rsidR="00000000" w:rsidDel="00000000" w:rsidP="00000000" w:rsidRDefault="00000000" w:rsidRPr="00000000" w14:paraId="00000BB1">
      <w:pPr>
        <w:widowControl w:val="0"/>
        <w:numPr>
          <w:ilvl w:val="0"/>
          <w:numId w:val="103"/>
        </w:numPr>
        <w:shd w:fill="ffffff" w:val="clear"/>
        <w:spacing w:after="0" w:before="511" w:line="240" w:lineRule="auto"/>
        <w:ind w:left="720" w:hanging="360"/>
        <w:rPr/>
      </w:pPr>
      <w:r w:rsidDel="00000000" w:rsidR="00000000" w:rsidRPr="00000000">
        <w:rPr>
          <w:i w:val="1"/>
          <w:color w:val="000000"/>
          <w:sz w:val="13"/>
          <w:szCs w:val="13"/>
          <w:rtl w:val="0"/>
        </w:rPr>
        <w:t xml:space="preserve">Zone Trf cell</w:t>
      </w:r>
      <w:r w:rsidDel="00000000" w:rsidR="00000000" w:rsidRPr="00000000">
        <w:rPr>
          <w:rtl w:val="0"/>
        </w:rPr>
      </w:r>
    </w:p>
    <w:p w:rsidR="00000000" w:rsidDel="00000000" w:rsidP="00000000" w:rsidRDefault="00000000" w:rsidRPr="00000000" w14:paraId="00000BB2">
      <w:pPr>
        <w:widowControl w:val="0"/>
        <w:numPr>
          <w:ilvl w:val="0"/>
          <w:numId w:val="103"/>
        </w:numPr>
        <w:shd w:fill="ffffff" w:val="clear"/>
        <w:spacing w:after="0" w:before="7" w:line="240" w:lineRule="auto"/>
        <w:ind w:left="720" w:hanging="360"/>
        <w:rPr/>
      </w:pPr>
      <w:r w:rsidDel="00000000" w:rsidR="00000000" w:rsidRPr="00000000">
        <w:rPr>
          <w:b w:val="1"/>
          <w:i w:val="1"/>
          <w:color w:val="000000"/>
          <w:sz w:val="14"/>
          <w:szCs w:val="14"/>
          <w:rtl w:val="0"/>
        </w:rPr>
        <w:t xml:space="preserve">differentiation</w:t>
      </w:r>
      <w:r w:rsidDel="00000000" w:rsidR="00000000" w:rsidRPr="00000000">
        <w:rPr>
          <w:rtl w:val="0"/>
        </w:rPr>
      </w:r>
    </w:p>
    <w:p w:rsidR="00000000" w:rsidDel="00000000" w:rsidP="00000000" w:rsidRDefault="00000000" w:rsidRPr="00000000" w14:paraId="00000BB3">
      <w:pPr>
        <w:widowControl w:val="0"/>
        <w:numPr>
          <w:ilvl w:val="0"/>
          <w:numId w:val="103"/>
        </w:numPr>
        <w:shd w:fill="ffffff" w:val="clear"/>
        <w:spacing w:after="0" w:before="576" w:line="180" w:lineRule="auto"/>
        <w:ind w:left="720" w:hanging="360"/>
        <w:rPr/>
      </w:pPr>
      <w:r w:rsidDel="00000000" w:rsidR="00000000" w:rsidRPr="00000000">
        <w:rPr>
          <w:b w:val="1"/>
          <w:i w:val="1"/>
          <w:color w:val="000000"/>
          <w:sz w:val="14"/>
          <w:szCs w:val="14"/>
          <w:rtl w:val="0"/>
        </w:rPr>
        <w:t xml:space="preserve">Permanent tissues</w:t>
      </w:r>
      <w:r w:rsidDel="00000000" w:rsidR="00000000" w:rsidRPr="00000000">
        <w:rPr>
          <w:rtl w:val="0"/>
        </w:rPr>
      </w:r>
    </w:p>
    <w:p w:rsidR="00000000" w:rsidDel="00000000" w:rsidP="00000000" w:rsidRDefault="00000000" w:rsidRPr="00000000" w14:paraId="00000BB4">
      <w:pPr>
        <w:shd w:fill="ffffff" w:val="clear"/>
        <w:rPr/>
        <w:sectPr>
          <w:type w:val="continuous"/>
          <w:pgSz w:h="15840" w:w="12240" w:orient="portrait"/>
          <w:pgMar w:bottom="720" w:top="1440" w:left="4428" w:right="1779" w:header="720" w:footer="720"/>
        </w:sectPr>
      </w:pPr>
      <w:r w:rsidDel="00000000" w:rsidR="00000000" w:rsidRPr="00000000">
        <w:rPr>
          <w:rtl w:val="0"/>
        </w:rPr>
      </w:r>
    </w:p>
    <w:p w:rsidR="00000000" w:rsidDel="00000000" w:rsidP="00000000" w:rsidRDefault="00000000" w:rsidRPr="00000000" w14:paraId="00000BB5">
      <w:pPr>
        <w:widowControl w:val="0"/>
        <w:numPr>
          <w:ilvl w:val="0"/>
          <w:numId w:val="103"/>
        </w:numPr>
        <w:shd w:fill="ffffff" w:val="clear"/>
        <w:spacing w:after="0" w:before="346" w:line="240" w:lineRule="auto"/>
        <w:ind w:left="720" w:hanging="360"/>
        <w:rPr/>
      </w:pPr>
      <w:r w:rsidDel="00000000" w:rsidR="00000000" w:rsidRPr="00000000">
        <w:rPr>
          <w:i w:val="1"/>
          <w:color w:val="000000"/>
          <w:sz w:val="16"/>
          <w:szCs w:val="16"/>
          <w:rtl w:val="0"/>
        </w:rPr>
        <w:t xml:space="preserve">Fig. </w:t>
      </w:r>
      <w:r w:rsidDel="00000000" w:rsidR="00000000" w:rsidRPr="00000000">
        <w:rPr>
          <w:color w:val="000000"/>
          <w:sz w:val="16"/>
          <w:szCs w:val="16"/>
          <w:rtl w:val="0"/>
        </w:rPr>
        <w:t xml:space="preserve">4.7(a) and (b): Longitudinal section of the root tip and apex    Fig. 4.7(c) and (d): Transverse section of the stem and rooi</w:t>
      </w:r>
      <w:r w:rsidDel="00000000" w:rsidR="00000000" w:rsidRPr="00000000">
        <w:rPr>
          <w:rtl w:val="0"/>
        </w:rPr>
      </w:r>
    </w:p>
    <w:p w:rsidR="00000000" w:rsidDel="00000000" w:rsidP="00000000" w:rsidRDefault="00000000" w:rsidRPr="00000000" w14:paraId="00000BB6">
      <w:pPr>
        <w:widowControl w:val="0"/>
        <w:numPr>
          <w:ilvl w:val="6"/>
          <w:numId w:val="103"/>
        </w:numPr>
        <w:shd w:fill="ffffff" w:val="clear"/>
        <w:spacing w:after="0" w:line="240" w:lineRule="auto"/>
        <w:ind w:left="5040" w:hanging="360"/>
        <w:rPr>
          <w:color w:val="000000"/>
          <w:sz w:val="23"/>
          <w:szCs w:val="23"/>
        </w:rPr>
        <w:sectPr>
          <w:type w:val="continuous"/>
          <w:pgSz w:h="15840" w:w="12240" w:orient="portrait"/>
          <w:pgMar w:bottom="720" w:top="1440" w:left="1973" w:right="1995" w:header="720" w:footer="720"/>
          <w:cols w:equalWidth="0" w:num="2">
            <w:col w:space="439" w:w="3916.5000000000005"/>
            <w:col w:space="0" w:w="3916.5000000000005"/>
          </w:cols>
        </w:sectPr>
      </w:pPr>
      <w:r w:rsidDel="00000000" w:rsidR="00000000" w:rsidRPr="00000000">
        <w:rPr>
          <w:color w:val="000000"/>
          <w:sz w:val="16"/>
          <w:szCs w:val="16"/>
          <w:rtl w:val="0"/>
        </w:rPr>
        <w:t xml:space="preserve">zone</w:t>
      </w:r>
      <w:r w:rsidDel="00000000" w:rsidR="00000000" w:rsidRPr="00000000">
        <w:rPr>
          <w:rtl w:val="0"/>
        </w:rPr>
      </w:r>
    </w:p>
    <w:p w:rsidR="00000000" w:rsidDel="00000000" w:rsidP="00000000" w:rsidRDefault="00000000" w:rsidRPr="00000000" w14:paraId="00000BB7">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vascular cambium and cork cambium. T</w:t>
      </w:r>
      <w:r w:rsidDel="00000000" w:rsidR="00000000" w:rsidRPr="00000000">
        <w:rPr>
          <w:rtl w:val="0"/>
        </w:rPr>
      </w:r>
    </w:p>
    <w:p w:rsidR="00000000" w:rsidDel="00000000" w:rsidP="00000000" w:rsidRDefault="00000000" w:rsidRPr="00000000" w14:paraId="00000BB8">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he meristems at the tips of the shoots and the roots are known as apical meristems and are responsible for primary </w:t>
      </w:r>
      <w:r w:rsidDel="00000000" w:rsidR="00000000" w:rsidRPr="00000000">
        <w:rPr>
          <w:b w:val="1"/>
          <w:color w:val="000000"/>
          <w:sz w:val="23"/>
          <w:szCs w:val="23"/>
          <w:rtl w:val="0"/>
        </w:rPr>
        <w:t xml:space="preserve">growth. </w:t>
      </w:r>
      <w:r w:rsidDel="00000000" w:rsidR="00000000" w:rsidRPr="00000000">
        <w:rPr>
          <w:color w:val="000000"/>
          <w:sz w:val="23"/>
          <w:szCs w:val="23"/>
          <w:rtl w:val="0"/>
        </w:rPr>
        <w:t xml:space="preserve">The cambium meristems are responsible for secondary growth.</w:t>
      </w:r>
      <w:r w:rsidDel="00000000" w:rsidR="00000000" w:rsidRPr="00000000">
        <w:rPr>
          <w:rtl w:val="0"/>
        </w:rPr>
      </w:r>
    </w:p>
    <w:p w:rsidR="00000000" w:rsidDel="00000000" w:rsidP="00000000" w:rsidRDefault="00000000" w:rsidRPr="00000000" w14:paraId="00000BB9">
      <w:pPr>
        <w:widowControl w:val="0"/>
        <w:numPr>
          <w:ilvl w:val="0"/>
          <w:numId w:val="103"/>
        </w:numPr>
        <w:shd w:fill="ffffff" w:val="clear"/>
        <w:spacing w:after="0" w:before="274" w:line="240" w:lineRule="auto"/>
        <w:ind w:left="720" w:hanging="360"/>
        <w:rPr/>
      </w:pPr>
      <w:r w:rsidDel="00000000" w:rsidR="00000000" w:rsidRPr="00000000">
        <w:rPr>
          <w:b w:val="1"/>
          <w:color w:val="000000"/>
          <w:sz w:val="28"/>
          <w:szCs w:val="28"/>
          <w:rtl w:val="0"/>
        </w:rPr>
        <w:t xml:space="preserve">Primary Growth</w:t>
      </w:r>
      <w:r w:rsidDel="00000000" w:rsidR="00000000" w:rsidRPr="00000000">
        <w:rPr>
          <w:rtl w:val="0"/>
        </w:rPr>
      </w:r>
    </w:p>
    <w:p w:rsidR="00000000" w:rsidDel="00000000" w:rsidP="00000000" w:rsidRDefault="00000000" w:rsidRPr="00000000" w14:paraId="00000BBA">
      <w:pPr>
        <w:widowControl w:val="0"/>
        <w:numPr>
          <w:ilvl w:val="0"/>
          <w:numId w:val="103"/>
        </w:numPr>
        <w:shd w:fill="ffffff" w:val="clear"/>
        <w:spacing w:after="0" w:before="14" w:line="259" w:lineRule="auto"/>
        <w:ind w:left="720" w:right="29" w:hanging="360"/>
        <w:jc w:val="both"/>
        <w:rPr/>
      </w:pPr>
      <w:r w:rsidDel="00000000" w:rsidR="00000000" w:rsidRPr="00000000">
        <w:rPr>
          <w:color w:val="000000"/>
          <w:sz w:val="23"/>
          <w:szCs w:val="23"/>
          <w:rtl w:val="0"/>
        </w:rPr>
        <w:t xml:space="preserve">Primary growth occurs at the tips of roots and shoots due to the activity of apical meristems. These meristems originate from the embryonic tissues. In this growth there are three distinctive regions, the region of cell division, cell ejpngarion and eel] differentiation. See figure 4.7.</w:t>
      </w:r>
      <w:r w:rsidDel="00000000" w:rsidR="00000000" w:rsidRPr="00000000">
        <w:rPr>
          <w:rtl w:val="0"/>
        </w:rPr>
      </w:r>
    </w:p>
    <w:p w:rsidR="00000000" w:rsidDel="00000000" w:rsidP="00000000" w:rsidRDefault="00000000" w:rsidRPr="00000000" w14:paraId="00000BBB">
      <w:pPr>
        <w:widowControl w:val="0"/>
        <w:numPr>
          <w:ilvl w:val="0"/>
          <w:numId w:val="103"/>
        </w:numPr>
        <w:shd w:fill="ffffff" w:val="clear"/>
        <w:spacing w:after="0" w:line="259" w:lineRule="auto"/>
        <w:ind w:left="720" w:right="14" w:hanging="360"/>
        <w:jc w:val="both"/>
        <w:rPr/>
      </w:pPr>
      <w:r w:rsidDel="00000000" w:rsidR="00000000" w:rsidRPr="00000000">
        <w:rPr>
          <w:color w:val="000000"/>
          <w:sz w:val="23"/>
          <w:szCs w:val="23"/>
          <w:rtl w:val="0"/>
        </w:rPr>
        <w:t xml:space="preserve">The regipn of cell division is an area of actively dividing meristematic cells. These cells have thin cell walls, dense cytoplasm and no vacuoles. In the region of cell elongation, the cells become enlarged to their maximum size by the stretching of their walls. Vacuoles start forming and enlarging. In the region of ceH differentiation the cells attain their permanent size, have large vacuoles and thickened watt cells. The cells also differentiate into tissues specialised for specific functions.</w:t>
      </w:r>
      <w:r w:rsidDel="00000000" w:rsidR="00000000" w:rsidRPr="00000000">
        <w:rPr>
          <w:rtl w:val="0"/>
        </w:rPr>
      </w:r>
    </w:p>
    <w:p w:rsidR="00000000" w:rsidDel="00000000" w:rsidP="00000000" w:rsidRDefault="00000000" w:rsidRPr="00000000" w14:paraId="00000BBC">
      <w:pPr>
        <w:widowControl w:val="0"/>
        <w:numPr>
          <w:ilvl w:val="0"/>
          <w:numId w:val="103"/>
        </w:numPr>
        <w:shd w:fill="ffffff" w:val="clear"/>
        <w:spacing w:after="0" w:line="259" w:lineRule="auto"/>
        <w:ind w:left="720" w:right="65" w:hanging="360"/>
        <w:jc w:val="both"/>
        <w:rPr/>
      </w:pPr>
      <w:r w:rsidDel="00000000" w:rsidR="00000000" w:rsidRPr="00000000">
        <w:rPr>
          <w:color w:val="000000"/>
          <w:sz w:val="23"/>
          <w:szCs w:val="23"/>
          <w:rtl w:val="0"/>
        </w:rPr>
        <w:t xml:space="preserve">Primary growth results into an increase in the length of shoots and roots.</w:t>
      </w:r>
      <w:r w:rsidDel="00000000" w:rsidR="00000000" w:rsidRPr="00000000">
        <w:rPr>
          <w:rtl w:val="0"/>
        </w:rPr>
      </w:r>
    </w:p>
    <w:p w:rsidR="00000000" w:rsidDel="00000000" w:rsidP="00000000" w:rsidRDefault="00000000" w:rsidRPr="00000000" w14:paraId="00000BBD">
      <w:pPr>
        <w:widowControl w:val="0"/>
        <w:numPr>
          <w:ilvl w:val="0"/>
          <w:numId w:val="103"/>
        </w:numPr>
        <w:shd w:fill="ffffff" w:val="clear"/>
        <w:spacing w:after="0" w:before="230" w:line="240" w:lineRule="auto"/>
        <w:ind w:left="720" w:hanging="360"/>
        <w:rPr/>
      </w:pPr>
      <w:r w:rsidDel="00000000" w:rsidR="00000000" w:rsidRPr="00000000">
        <w:rPr>
          <w:b w:val="1"/>
          <w:color w:val="000000"/>
          <w:sz w:val="26"/>
          <w:szCs w:val="26"/>
          <w:rtl w:val="0"/>
        </w:rPr>
        <w:t xml:space="preserve">Study Question</w:t>
      </w:r>
      <w:r w:rsidDel="00000000" w:rsidR="00000000" w:rsidRPr="00000000">
        <w:rPr>
          <w:rtl w:val="0"/>
        </w:rPr>
      </w:r>
    </w:p>
    <w:p w:rsidR="00000000" w:rsidDel="00000000" w:rsidP="00000000" w:rsidRDefault="00000000" w:rsidRPr="00000000" w14:paraId="00000BBE">
      <w:pPr>
        <w:widowControl w:val="0"/>
        <w:numPr>
          <w:ilvl w:val="0"/>
          <w:numId w:val="103"/>
        </w:numPr>
        <w:shd w:fill="ffffff" w:val="clear"/>
        <w:spacing w:after="0" w:before="252" w:line="266" w:lineRule="auto"/>
        <w:ind w:left="720" w:hanging="360"/>
        <w:rPr/>
      </w:pPr>
      <w:r w:rsidDel="00000000" w:rsidR="00000000" w:rsidRPr="00000000">
        <w:rPr>
          <w:color w:val="000000"/>
          <w:sz w:val="23"/>
          <w:szCs w:val="23"/>
          <w:rtl w:val="0"/>
        </w:rPr>
        <w:t xml:space="preserve">;</w:t>
      </w:r>
      <w:r w:rsidDel="00000000" w:rsidR="00000000" w:rsidRPr="00000000">
        <w:rPr>
          <w:color w:val="000000"/>
          <w:sz w:val="23"/>
          <w:szCs w:val="23"/>
          <w:vertAlign w:val="subscript"/>
          <w:rtl w:val="0"/>
        </w:rPr>
        <w:t xml:space="preserve">:</w:t>
      </w:r>
      <w:r w:rsidDel="00000000" w:rsidR="00000000" w:rsidRPr="00000000">
        <w:rPr>
          <w:color w:val="000000"/>
          <w:sz w:val="23"/>
          <w:szCs w:val="23"/>
          <w:rtl w:val="0"/>
        </w:rPr>
        <w:t xml:space="preserve">Mgure;4-S indkate the appearance of cells at different regions at the apical meristems.</w:t>
      </w:r>
      <w:r w:rsidDel="00000000" w:rsidR="00000000" w:rsidRPr="00000000">
        <w:rPr>
          <w:color w:val="000000"/>
          <w:sz w:val="17"/>
          <w:szCs w:val="17"/>
          <w:rtl w:val="0"/>
        </w:rPr>
        <w:t xml:space="preserve">Nudeus -Cytoplasm</w:t>
      </w:r>
      <w:r w:rsidDel="00000000" w:rsidR="00000000" w:rsidRPr="00000000">
        <w:rPr>
          <w:rtl w:val="0"/>
        </w:rPr>
      </w:r>
    </w:p>
    <w:p w:rsidR="00000000" w:rsidDel="00000000" w:rsidP="00000000" w:rsidRDefault="00000000" w:rsidRPr="00000000" w14:paraId="00000BBF">
      <w:pPr>
        <w:widowControl w:val="0"/>
        <w:numPr>
          <w:ilvl w:val="0"/>
          <w:numId w:val="103"/>
        </w:numPr>
        <w:shd w:fill="ffffff" w:val="clear"/>
        <w:spacing w:after="0" w:line="240" w:lineRule="auto"/>
        <w:ind w:left="720" w:hanging="360"/>
        <w:rPr/>
      </w:pPr>
      <w:r w:rsidDel="00000000" w:rsidR="00000000" w:rsidRPr="00000000">
        <w:rPr>
          <w:i w:val="1"/>
          <w:color w:val="000000"/>
          <w:sz w:val="17"/>
          <w:szCs w:val="17"/>
          <w:rtl w:val="0"/>
        </w:rPr>
        <w:t xml:space="preserve">Fig. 4.8</w:t>
      </w:r>
      <w:r w:rsidDel="00000000" w:rsidR="00000000" w:rsidRPr="00000000">
        <w:rPr>
          <w:rtl w:val="0"/>
        </w:rPr>
      </w:r>
    </w:p>
    <w:p w:rsidR="00000000" w:rsidDel="00000000" w:rsidP="00000000" w:rsidRDefault="00000000" w:rsidRPr="00000000" w14:paraId="00000BC0">
      <w:pPr>
        <w:widowControl w:val="0"/>
        <w:numPr>
          <w:ilvl w:val="0"/>
          <w:numId w:val="103"/>
        </w:numPr>
        <w:shd w:fill="ffffff" w:val="clear"/>
        <w:spacing w:after="0" w:before="94" w:line="266" w:lineRule="auto"/>
        <w:ind w:left="720" w:hanging="360"/>
        <w:rPr/>
      </w:pPr>
      <w:r w:rsidDel="00000000" w:rsidR="00000000" w:rsidRPr="00000000">
        <w:rPr>
          <w:color w:val="000000"/>
          <w:sz w:val="23"/>
          <w:szCs w:val="23"/>
          <w:rtl w:val="0"/>
        </w:rPr>
        <w:t xml:space="preserve">Rearrange them into three regions:</w:t>
      </w:r>
      <w:r w:rsidDel="00000000" w:rsidR="00000000" w:rsidRPr="00000000">
        <w:rPr>
          <w:rtl w:val="0"/>
        </w:rPr>
      </w:r>
    </w:p>
    <w:p w:rsidR="00000000" w:rsidDel="00000000" w:rsidP="00000000" w:rsidRDefault="00000000" w:rsidRPr="00000000" w14:paraId="00000BC1">
      <w:pPr>
        <w:widowControl w:val="0"/>
        <w:numPr>
          <w:ilvl w:val="0"/>
          <w:numId w:val="103"/>
        </w:numPr>
        <w:shd w:fill="ffffff" w:val="clear"/>
        <w:spacing w:after="0" w:line="266" w:lineRule="auto"/>
        <w:ind w:left="720" w:hanging="360"/>
        <w:rPr/>
      </w:pPr>
      <w:r w:rsidDel="00000000" w:rsidR="00000000" w:rsidRPr="00000000">
        <w:rPr>
          <w:color w:val="000000"/>
          <w:sz w:val="23"/>
          <w:szCs w:val="23"/>
          <w:rtl w:val="0"/>
        </w:rPr>
        <w:t xml:space="preserve">Zone of cell </w:t>
      </w:r>
      <w:r w:rsidDel="00000000" w:rsidR="00000000" w:rsidRPr="00000000">
        <w:rPr>
          <w:i w:val="1"/>
          <w:color w:val="000000"/>
          <w:sz w:val="23"/>
          <w:szCs w:val="23"/>
          <w:rtl w:val="0"/>
        </w:rPr>
        <w:t xml:space="preserve">division.</w:t>
      </w:r>
      <w:r w:rsidDel="00000000" w:rsidR="00000000" w:rsidRPr="00000000">
        <w:rPr>
          <w:rtl w:val="0"/>
        </w:rPr>
      </w:r>
    </w:p>
    <w:p w:rsidR="00000000" w:rsidDel="00000000" w:rsidP="00000000" w:rsidRDefault="00000000" w:rsidRPr="00000000" w14:paraId="00000BC2">
      <w:pPr>
        <w:widowControl w:val="0"/>
        <w:numPr>
          <w:ilvl w:val="0"/>
          <w:numId w:val="103"/>
        </w:numPr>
        <w:shd w:fill="ffffff" w:val="clear"/>
        <w:spacing w:after="0" w:line="266" w:lineRule="auto"/>
        <w:ind w:left="720" w:hanging="360"/>
        <w:rPr/>
      </w:pPr>
      <w:r w:rsidDel="00000000" w:rsidR="00000000" w:rsidRPr="00000000">
        <w:rPr>
          <w:color w:val="000000"/>
          <w:sz w:val="23"/>
          <w:szCs w:val="23"/>
          <w:rtl w:val="0"/>
        </w:rPr>
        <w:t xml:space="preserve">Zone of cell elongation.; </w:t>
      </w:r>
      <w:r w:rsidDel="00000000" w:rsidR="00000000" w:rsidRPr="00000000">
        <w:rPr>
          <w:i w:val="1"/>
          <w:color w:val="000000"/>
          <w:sz w:val="23"/>
          <w:szCs w:val="23"/>
          <w:rtl w:val="0"/>
        </w:rPr>
        <w:t xml:space="preserve">-,</w:t>
      </w:r>
      <w:r w:rsidDel="00000000" w:rsidR="00000000" w:rsidRPr="00000000">
        <w:rPr>
          <w:rtl w:val="0"/>
        </w:rPr>
      </w:r>
    </w:p>
    <w:p w:rsidR="00000000" w:rsidDel="00000000" w:rsidP="00000000" w:rsidRDefault="00000000" w:rsidRPr="00000000" w14:paraId="00000BC3">
      <w:pPr>
        <w:widowControl w:val="0"/>
        <w:numPr>
          <w:ilvl w:val="0"/>
          <w:numId w:val="103"/>
        </w:numPr>
        <w:shd w:fill="ffffff" w:val="clear"/>
        <w:spacing w:after="0" w:line="266" w:lineRule="auto"/>
        <w:ind w:left="720" w:hanging="360"/>
        <w:rPr/>
      </w:pPr>
      <w:r w:rsidDel="00000000" w:rsidR="00000000" w:rsidRPr="00000000">
        <w:rPr>
          <w:color w:val="000000"/>
          <w:sz w:val="23"/>
          <w:szCs w:val="23"/>
          <w:rtl w:val="0"/>
        </w:rPr>
        <w:t xml:space="preserve">Zone of cell differentiation. (jb) Name specialised tissues formed at tl</w:t>
      </w:r>
      <w:r w:rsidDel="00000000" w:rsidR="00000000" w:rsidRPr="00000000">
        <w:rPr>
          <w:rtl w:val="0"/>
        </w:rPr>
      </w:r>
    </w:p>
    <w:p w:rsidR="00000000" w:rsidDel="00000000" w:rsidP="00000000" w:rsidRDefault="00000000" w:rsidRPr="00000000" w14:paraId="00000BC4">
      <w:pPr>
        <w:widowControl w:val="0"/>
        <w:numPr>
          <w:ilvl w:val="0"/>
          <w:numId w:val="103"/>
        </w:numPr>
        <w:shd w:fill="ffffff" w:val="clear"/>
        <w:spacing w:after="0" w:line="266" w:lineRule="auto"/>
        <w:ind w:left="720" w:hanging="360"/>
        <w:rPr/>
      </w:pPr>
      <w:r w:rsidDel="00000000" w:rsidR="00000000" w:rsidRPr="00000000">
        <w:rPr>
          <w:color w:val="000000"/>
          <w:sz w:val="23"/>
          <w:szCs w:val="23"/>
          <w:rtl w:val="0"/>
        </w:rPr>
        <w:t xml:space="preserve">zone of cell differentiation.</w:t>
      </w:r>
      <w:r w:rsidDel="00000000" w:rsidR="00000000" w:rsidRPr="00000000">
        <w:rPr>
          <w:rtl w:val="0"/>
        </w:rPr>
      </w:r>
    </w:p>
    <w:p w:rsidR="00000000" w:rsidDel="00000000" w:rsidP="00000000" w:rsidRDefault="00000000" w:rsidRPr="00000000" w14:paraId="00000BC5">
      <w:pPr>
        <w:widowControl w:val="0"/>
        <w:numPr>
          <w:ilvl w:val="0"/>
          <w:numId w:val="103"/>
        </w:numPr>
        <w:shd w:fill="ffffff" w:val="clear"/>
        <w:spacing w:after="0" w:before="490" w:line="240" w:lineRule="auto"/>
        <w:ind w:left="720" w:hanging="360"/>
        <w:rPr/>
      </w:pPr>
      <w:r w:rsidDel="00000000" w:rsidR="00000000" w:rsidRPr="00000000">
        <w:rPr>
          <w:b w:val="1"/>
          <w:color w:val="000000"/>
          <w:sz w:val="29"/>
          <w:szCs w:val="29"/>
          <w:rtl w:val="0"/>
        </w:rPr>
        <w:t xml:space="preserve">Region of </w:t>
      </w:r>
      <w:r w:rsidDel="00000000" w:rsidR="00000000" w:rsidRPr="00000000">
        <w:rPr>
          <w:color w:val="000000"/>
          <w:sz w:val="29"/>
          <w:szCs w:val="29"/>
          <w:rtl w:val="0"/>
        </w:rPr>
        <w:t xml:space="preserve">Growth in a root</w:t>
      </w:r>
      <w:r w:rsidDel="00000000" w:rsidR="00000000" w:rsidRPr="00000000">
        <w:rPr>
          <w:rtl w:val="0"/>
        </w:rPr>
      </w:r>
    </w:p>
    <w:p w:rsidR="00000000" w:rsidDel="00000000" w:rsidP="00000000" w:rsidRDefault="00000000" w:rsidRPr="00000000" w14:paraId="00000BC6">
      <w:pPr>
        <w:widowControl w:val="0"/>
        <w:numPr>
          <w:ilvl w:val="0"/>
          <w:numId w:val="103"/>
        </w:numPr>
        <w:shd w:fill="ffffff" w:val="clear"/>
        <w:spacing w:after="0" w:line="274" w:lineRule="auto"/>
        <w:ind w:left="720" w:hanging="360"/>
        <w:jc w:val="both"/>
        <w:rPr/>
      </w:pPr>
      <w:r w:rsidDel="00000000" w:rsidR="00000000" w:rsidRPr="00000000">
        <w:rPr>
          <w:color w:val="000000"/>
          <w:sz w:val="23"/>
          <w:szCs w:val="23"/>
          <w:rtl w:val="0"/>
        </w:rPr>
        <w:t xml:space="preserve">This is determined by taking a young germinating seedling whose radicle is then marked with the Indian ink at intervals of 2 mm. The seedling is left to grow for sometime (about 24 hours or overnight) and then the ink marks are examined. When the distance between successive ink marks are measured, it is found that the first few ink marks, especially between the 2</w:t>
      </w:r>
      <w:r w:rsidDel="00000000" w:rsidR="00000000" w:rsidRPr="00000000">
        <w:rPr>
          <w:color w:val="000000"/>
          <w:sz w:val="23"/>
          <w:szCs w:val="23"/>
          <w:vertAlign w:val="superscript"/>
          <w:rtl w:val="0"/>
        </w:rPr>
        <w:t xml:space="preserve">nd</w:t>
      </w:r>
      <w:r w:rsidDel="00000000" w:rsidR="00000000" w:rsidRPr="00000000">
        <w:rPr>
          <w:color w:val="000000"/>
          <w:sz w:val="23"/>
          <w:szCs w:val="23"/>
          <w:rtl w:val="0"/>
        </w:rPr>
        <w:t xml:space="preserve"> and 3"</w:t>
      </w:r>
      <w:r w:rsidDel="00000000" w:rsidR="00000000" w:rsidRPr="00000000">
        <w:rPr>
          <w:color w:val="000000"/>
          <w:sz w:val="23"/>
          <w:szCs w:val="23"/>
          <w:vertAlign w:val="superscript"/>
          <w:rtl w:val="0"/>
        </w:rPr>
        <w:t xml:space="preserve">1 </w:t>
      </w:r>
      <w:r w:rsidDel="00000000" w:rsidR="00000000" w:rsidRPr="00000000">
        <w:rPr>
          <w:color w:val="000000"/>
          <w:sz w:val="23"/>
          <w:szCs w:val="23"/>
          <w:rtl w:val="0"/>
        </w:rPr>
        <w:t xml:space="preserve">mark above tip of root have increased significantly. This shows that growth has occurred in the region just behind the tip of the root. The difference between the length of each new interval and the initial interval of 2 mm gives the increase in the length of that interval during that period of time. From this the rate of growth of the root region can be calculated. See figure 4.9.</w:t>
      </w:r>
      <w:r w:rsidDel="00000000" w:rsidR="00000000" w:rsidRPr="00000000">
        <w:rPr>
          <w:rtl w:val="0"/>
        </w:rPr>
      </w:r>
    </w:p>
    <w:p w:rsidR="00000000" w:rsidDel="00000000" w:rsidP="00000000" w:rsidRDefault="00000000" w:rsidRPr="00000000" w14:paraId="00000BC7">
      <w:pPr>
        <w:widowControl w:val="0"/>
        <w:numPr>
          <w:ilvl w:val="0"/>
          <w:numId w:val="103"/>
        </w:numPr>
        <w:shd w:fill="ffffff" w:val="clear"/>
        <w:tabs>
          <w:tab w:val="left" w:pos="972"/>
        </w:tabs>
        <w:spacing w:after="0" w:before="58" w:line="240" w:lineRule="auto"/>
        <w:ind w:left="720" w:hanging="360"/>
        <w:rPr/>
      </w:pPr>
      <w:r w:rsidDel="00000000" w:rsidR="00000000" w:rsidRPr="00000000">
        <w:rPr>
          <w:color w:val="000000"/>
          <w:sz w:val="23"/>
          <w:szCs w:val="23"/>
          <w:rtl w:val="0"/>
        </w:rPr>
        <w:t xml:space="preserve">„</w:t>
        <w:tab/>
        <w:t xml:space="preserve">Increase in length     </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„_</w:t>
      </w:r>
      <w:r w:rsidDel="00000000" w:rsidR="00000000" w:rsidRPr="00000000">
        <w:rPr>
          <w:rtl w:val="0"/>
        </w:rPr>
      </w:r>
    </w:p>
    <w:p w:rsidR="00000000" w:rsidDel="00000000" w:rsidP="00000000" w:rsidRDefault="00000000" w:rsidRPr="00000000" w14:paraId="00000BC8">
      <w:pPr>
        <w:widowControl w:val="0"/>
        <w:numPr>
          <w:ilvl w:val="0"/>
          <w:numId w:val="103"/>
        </w:numPr>
        <w:shd w:fill="ffffff" w:val="clear"/>
        <w:tabs>
          <w:tab w:val="left" w:pos="2275"/>
        </w:tabs>
        <w:spacing w:after="0" w:line="240" w:lineRule="auto"/>
        <w:ind w:left="720" w:hanging="360"/>
        <w:rPr/>
      </w:pPr>
      <w:r w:rsidDel="00000000" w:rsidR="00000000" w:rsidRPr="00000000">
        <w:rPr>
          <w:color w:val="000000"/>
          <w:sz w:val="23"/>
          <w:szCs w:val="23"/>
          <w:rtl w:val="0"/>
        </w:rPr>
        <w:t xml:space="preserve">Growth =    </w:t>
      </w:r>
      <w:r w:rsidDel="00000000" w:rsidR="00000000" w:rsidRPr="00000000">
        <w:rPr>
          <w:strike w:val="1"/>
          <w:color w:val="000000"/>
          <w:sz w:val="23"/>
          <w:szCs w:val="23"/>
          <w:rtl w:val="0"/>
        </w:rPr>
        <w:t xml:space="preserve">^ . .</w:t>
      </w:r>
      <w:r w:rsidDel="00000000" w:rsidR="00000000" w:rsidRPr="00000000">
        <w:rPr>
          <w:color w:val="000000"/>
          <w:sz w:val="23"/>
          <w:szCs w:val="23"/>
          <w:rtl w:val="0"/>
        </w:rPr>
        <w:t xml:space="preserve">—</w:t>
        <w:tab/>
        <w:t xml:space="preserve">^— X 100</w:t>
      </w:r>
      <w:r w:rsidDel="00000000" w:rsidR="00000000" w:rsidRPr="00000000">
        <w:rPr>
          <w:rtl w:val="0"/>
        </w:rPr>
      </w:r>
    </w:p>
    <w:p w:rsidR="00000000" w:rsidDel="00000000" w:rsidP="00000000" w:rsidRDefault="00000000" w:rsidRPr="00000000" w14:paraId="00000BC9">
      <w:pPr>
        <w:widowControl w:val="0"/>
        <w:numPr>
          <w:ilvl w:val="1"/>
          <w:numId w:val="103"/>
        </w:numPr>
        <w:shd w:fill="ffffff" w:val="clear"/>
        <w:spacing w:after="0" w:line="240" w:lineRule="auto"/>
        <w:ind w:left="1440" w:hanging="360"/>
        <w:rPr/>
      </w:pPr>
      <w:r w:rsidDel="00000000" w:rsidR="00000000" w:rsidRPr="00000000">
        <w:rPr>
          <w:color w:val="000000"/>
          <w:sz w:val="23"/>
          <w:szCs w:val="23"/>
          <w:rtl w:val="0"/>
        </w:rPr>
        <w:t xml:space="preserve">Original length</w:t>
      </w:r>
      <w:r w:rsidDel="00000000" w:rsidR="00000000" w:rsidRPr="00000000">
        <w:rPr>
          <w:rtl w:val="0"/>
        </w:rPr>
      </w:r>
    </w:p>
    <w:p w:rsidR="00000000" w:rsidDel="00000000" w:rsidP="00000000" w:rsidRDefault="00000000" w:rsidRPr="00000000" w14:paraId="00000BCA">
      <w:pPr>
        <w:widowControl w:val="0"/>
        <w:numPr>
          <w:ilvl w:val="0"/>
          <w:numId w:val="103"/>
        </w:numPr>
        <w:spacing w:after="0" w:line="240" w:lineRule="auto"/>
        <w:ind w:left="720" w:hanging="360"/>
        <w:rPr>
          <w:sz w:val="24"/>
          <w:szCs w:val="24"/>
        </w:rPr>
      </w:pPr>
      <w:r w:rsidDel="00000000" w:rsidR="00000000" w:rsidRPr="00000000">
        <w:rPr>
          <w:sz w:val="24"/>
          <w:szCs w:val="24"/>
        </w:rPr>
        <w:drawing>
          <wp:inline distB="0" distT="0" distL="0" distR="0">
            <wp:extent cx="1485900" cy="1536700"/>
            <wp:effectExtent b="0" l="0" r="0" t="0"/>
            <wp:docPr id="55"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1485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BCB">
      <w:pPr>
        <w:widowControl w:val="0"/>
        <w:numPr>
          <w:ilvl w:val="0"/>
          <w:numId w:val="103"/>
        </w:numPr>
        <w:spacing w:after="0" w:line="240" w:lineRule="auto"/>
        <w:ind w:left="720" w:hanging="360"/>
        <w:rPr>
          <w:sz w:val="24"/>
          <w:szCs w:val="24"/>
        </w:rPr>
      </w:pPr>
      <w:r w:rsidDel="00000000" w:rsidR="00000000" w:rsidRPr="00000000">
        <w:rPr>
          <w:sz w:val="24"/>
          <w:szCs w:val="24"/>
        </w:rPr>
        <w:drawing>
          <wp:inline distB="0" distT="0" distL="0" distR="0">
            <wp:extent cx="990600" cy="1625600"/>
            <wp:effectExtent b="0" l="0" r="0" t="0"/>
            <wp:docPr id="56"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990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BCC">
      <w:pPr>
        <w:widowControl w:val="0"/>
        <w:numPr>
          <w:ilvl w:val="1"/>
          <w:numId w:val="103"/>
        </w:numPr>
        <w:shd w:fill="ffffff" w:val="clear"/>
        <w:spacing w:after="0" w:before="173" w:line="533" w:lineRule="auto"/>
        <w:ind w:left="1440" w:hanging="360"/>
        <w:rPr/>
      </w:pPr>
      <w:r w:rsidDel="00000000" w:rsidR="00000000" w:rsidRPr="00000000">
        <w:rPr>
          <w:b w:val="1"/>
          <w:color w:val="000000"/>
          <w:sz w:val="23"/>
          <w:szCs w:val="23"/>
          <w:rtl w:val="0"/>
        </w:rPr>
        <w:t xml:space="preserve">Practical Activity 5 To determine the region of growth in roots</w:t>
      </w:r>
      <w:r w:rsidDel="00000000" w:rsidR="00000000" w:rsidRPr="00000000">
        <w:rPr>
          <w:rtl w:val="0"/>
        </w:rPr>
      </w:r>
    </w:p>
    <w:p w:rsidR="00000000" w:rsidDel="00000000" w:rsidP="00000000" w:rsidRDefault="00000000" w:rsidRPr="00000000" w14:paraId="00000BCD">
      <w:pPr>
        <w:widowControl w:val="0"/>
        <w:numPr>
          <w:ilvl w:val="0"/>
          <w:numId w:val="103"/>
        </w:numPr>
        <w:shd w:fill="ffffff" w:val="clear"/>
        <w:spacing w:after="0" w:before="209" w:line="259" w:lineRule="auto"/>
        <w:ind w:left="720" w:hanging="360"/>
        <w:rPr/>
      </w:pPr>
      <w:r w:rsidDel="00000000" w:rsidR="00000000" w:rsidRPr="00000000">
        <w:rPr>
          <w:b w:val="1"/>
          <w:color w:val="000000"/>
          <w:sz w:val="23"/>
          <w:szCs w:val="23"/>
          <w:rtl w:val="0"/>
        </w:rPr>
        <w:t xml:space="preserve">Requirements</w:t>
      </w:r>
      <w:r w:rsidDel="00000000" w:rsidR="00000000" w:rsidRPr="00000000">
        <w:rPr>
          <w:rtl w:val="0"/>
        </w:rPr>
      </w:r>
    </w:p>
    <w:p w:rsidR="00000000" w:rsidDel="00000000" w:rsidP="00000000" w:rsidRDefault="00000000" w:rsidRPr="00000000" w14:paraId="00000BCE">
      <w:pPr>
        <w:widowControl w:val="0"/>
        <w:numPr>
          <w:ilvl w:val="0"/>
          <w:numId w:val="103"/>
        </w:numPr>
        <w:shd w:fill="ffffff" w:val="clear"/>
        <w:spacing w:after="0" w:line="259" w:lineRule="auto"/>
        <w:ind w:left="720" w:right="7" w:hanging="360"/>
        <w:jc w:val="both"/>
        <w:rPr/>
      </w:pPr>
      <w:r w:rsidDel="00000000" w:rsidR="00000000" w:rsidRPr="00000000">
        <w:rPr>
          <w:color w:val="000000"/>
          <w:sz w:val="23"/>
          <w:szCs w:val="23"/>
          <w:rtl w:val="0"/>
        </w:rPr>
        <w:t xml:space="preserve">Germinating bean seeds with radicle of about 1cm in length, cork, pin, beaker or gas jar, water, Indian ink, blotting paper or filter paper, marker and ruler marked in mm.</w:t>
      </w:r>
      <w:r w:rsidDel="00000000" w:rsidR="00000000" w:rsidRPr="00000000">
        <w:rPr>
          <w:rtl w:val="0"/>
        </w:rPr>
      </w:r>
    </w:p>
    <w:p w:rsidR="00000000" w:rsidDel="00000000" w:rsidP="00000000" w:rsidRDefault="00000000" w:rsidRPr="00000000" w14:paraId="00000BCF">
      <w:pPr>
        <w:widowControl w:val="0"/>
        <w:numPr>
          <w:ilvl w:val="0"/>
          <w:numId w:val="103"/>
        </w:numPr>
        <w:shd w:fill="ffffff" w:val="clear"/>
        <w:spacing w:after="0" w:before="245" w:line="259" w:lineRule="auto"/>
        <w:ind w:left="720" w:hanging="360"/>
        <w:rPr/>
      </w:pPr>
      <w:r w:rsidDel="00000000" w:rsidR="00000000" w:rsidRPr="00000000">
        <w:rPr>
          <w:b w:val="1"/>
          <w:color w:val="000000"/>
          <w:sz w:val="23"/>
          <w:szCs w:val="23"/>
          <w:rtl w:val="0"/>
        </w:rPr>
        <w:t xml:space="preserve">Procedure</w:t>
      </w:r>
      <w:r w:rsidDel="00000000" w:rsidR="00000000" w:rsidRPr="00000000">
        <w:rPr>
          <w:rtl w:val="0"/>
        </w:rPr>
      </w:r>
    </w:p>
    <w:p w:rsidR="00000000" w:rsidDel="00000000" w:rsidP="00000000" w:rsidRDefault="00000000" w:rsidRPr="00000000" w14:paraId="00000BD0">
      <w:pPr>
        <w:widowControl w:val="0"/>
        <w:numPr>
          <w:ilvl w:val="0"/>
          <w:numId w:val="103"/>
        </w:numPr>
        <w:spacing w:after="0" w:line="240" w:lineRule="auto"/>
        <w:ind w:left="720" w:hanging="360"/>
        <w:rPr>
          <w:sz w:val="24"/>
          <w:szCs w:val="24"/>
        </w:rPr>
      </w:pPr>
      <w:r w:rsidDel="00000000" w:rsidR="00000000" w:rsidRPr="00000000">
        <w:rPr>
          <w:sz w:val="24"/>
          <w:szCs w:val="24"/>
        </w:rPr>
        <w:drawing>
          <wp:inline distB="0" distT="0" distL="0" distR="0">
            <wp:extent cx="2184400" cy="2171700"/>
            <wp:effectExtent b="0" l="0" r="0" t="0"/>
            <wp:docPr id="57" name="image29.png"/>
            <a:graphic>
              <a:graphicData uri="http://schemas.openxmlformats.org/drawingml/2006/picture">
                <pic:pic>
                  <pic:nvPicPr>
                    <pic:cNvPr id="0" name="image29.png"/>
                    <pic:cNvPicPr preferRelativeResize="0"/>
                  </pic:nvPicPr>
                  <pic:blipFill>
                    <a:blip r:embed="rId42"/>
                    <a:srcRect b="0" l="0" r="0" t="0"/>
                    <a:stretch>
                      <a:fillRect/>
                    </a:stretch>
                  </pic:blipFill>
                  <pic:spPr>
                    <a:xfrm>
                      <a:off x="0" y="0"/>
                      <a:ext cx="21844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BD1">
      <w:pPr>
        <w:widowControl w:val="0"/>
        <w:numPr>
          <w:ilvl w:val="0"/>
          <w:numId w:val="103"/>
        </w:numPr>
        <w:shd w:fill="ffffff" w:val="clear"/>
        <w:spacing w:after="0" w:line="240" w:lineRule="auto"/>
        <w:ind w:left="720" w:hanging="360"/>
        <w:rPr/>
      </w:pPr>
      <w:r w:rsidDel="00000000" w:rsidR="00000000" w:rsidRPr="00000000">
        <w:rPr>
          <w:color w:val="000000"/>
          <w:sz w:val="18"/>
          <w:szCs w:val="18"/>
          <w:rtl w:val="0"/>
        </w:rPr>
        <w:t xml:space="preserve">Bent wire</w:t>
      </w:r>
      <w:r w:rsidDel="00000000" w:rsidR="00000000" w:rsidRPr="00000000">
        <w:rPr>
          <w:rtl w:val="0"/>
        </w:rPr>
      </w:r>
    </w:p>
    <w:p w:rsidR="00000000" w:rsidDel="00000000" w:rsidP="00000000" w:rsidRDefault="00000000" w:rsidRPr="00000000" w14:paraId="00000BD2">
      <w:pPr>
        <w:widowControl w:val="0"/>
        <w:numPr>
          <w:ilvl w:val="0"/>
          <w:numId w:val="103"/>
        </w:numPr>
        <w:shd w:fill="ffffff" w:val="clear"/>
        <w:spacing w:after="0" w:line="240" w:lineRule="auto"/>
        <w:ind w:left="720" w:hanging="360"/>
        <w:rPr/>
      </w:pPr>
      <w:r w:rsidDel="00000000" w:rsidR="00000000" w:rsidRPr="00000000">
        <w:rPr>
          <w:color w:val="000000"/>
          <w:sz w:val="17"/>
          <w:szCs w:val="17"/>
          <w:rtl w:val="0"/>
        </w:rPr>
        <w:t xml:space="preserve">Ruler</w:t>
      </w:r>
      <w:r w:rsidDel="00000000" w:rsidR="00000000" w:rsidRPr="00000000">
        <w:rPr>
          <w:rtl w:val="0"/>
        </w:rPr>
      </w:r>
    </w:p>
    <w:p w:rsidR="00000000" w:rsidDel="00000000" w:rsidP="00000000" w:rsidRDefault="00000000" w:rsidRPr="00000000" w14:paraId="00000BD3">
      <w:pPr>
        <w:widowControl w:val="0"/>
        <w:numPr>
          <w:ilvl w:val="0"/>
          <w:numId w:val="103"/>
        </w:numPr>
        <w:shd w:fill="ffffff" w:val="clear"/>
        <w:tabs>
          <w:tab w:val="left" w:pos="475"/>
        </w:tabs>
        <w:spacing w:after="0" w:before="7" w:line="259" w:lineRule="auto"/>
        <w:ind w:left="720" w:hanging="360"/>
        <w:rPr>
          <w:color w:val="000000"/>
          <w:sz w:val="23"/>
          <w:szCs w:val="23"/>
        </w:rPr>
      </w:pPr>
      <w:r w:rsidDel="00000000" w:rsidR="00000000" w:rsidRPr="00000000">
        <w:rPr>
          <w:color w:val="000000"/>
          <w:sz w:val="23"/>
          <w:szCs w:val="23"/>
          <w:rtl w:val="0"/>
        </w:rPr>
        <w:t xml:space="preserve">Take the germinating been seed, and</w:t>
        <w:br w:type="textWrapping"/>
        <w:t xml:space="preserve">using a blotting paper, dry the radical</w:t>
        <w:br w:type="textWrapping"/>
        <w:t xml:space="preserve">taking care not to damage the root.</w:t>
      </w:r>
    </w:p>
    <w:p w:rsidR="00000000" w:rsidDel="00000000" w:rsidP="00000000" w:rsidRDefault="00000000" w:rsidRPr="00000000" w14:paraId="00000BD4">
      <w:pPr>
        <w:widowControl w:val="0"/>
        <w:numPr>
          <w:ilvl w:val="0"/>
          <w:numId w:val="103"/>
        </w:numPr>
        <w:shd w:fill="ffffff" w:val="clear"/>
        <w:tabs>
          <w:tab w:val="left" w:pos="475"/>
        </w:tabs>
        <w:spacing w:after="0" w:line="259" w:lineRule="auto"/>
        <w:ind w:left="720" w:hanging="360"/>
        <w:rPr>
          <w:color w:val="000000"/>
          <w:sz w:val="23"/>
          <w:szCs w:val="23"/>
        </w:rPr>
      </w:pPr>
      <w:r w:rsidDel="00000000" w:rsidR="00000000" w:rsidRPr="00000000">
        <w:rPr>
          <w:color w:val="000000"/>
          <w:sz w:val="23"/>
          <w:szCs w:val="23"/>
          <w:rtl w:val="0"/>
        </w:rPr>
        <w:t xml:space="preserve">Using a marker and ruler make light ink</w:t>
        <w:br w:type="textWrapping"/>
        <w:t xml:space="preserve">marks 2mm apart along the length of</w:t>
        <w:br w:type="textWrapping"/>
        <w:t xml:space="preserve">the root. See figure 4.10(a).</w:t>
      </w:r>
    </w:p>
    <w:p w:rsidR="00000000" w:rsidDel="00000000" w:rsidP="00000000" w:rsidRDefault="00000000" w:rsidRPr="00000000" w14:paraId="00000BD5">
      <w:pPr>
        <w:rPr>
          <w:sz w:val="2"/>
          <w:szCs w:val="2"/>
        </w:rPr>
      </w:pPr>
      <w:r w:rsidDel="00000000" w:rsidR="00000000" w:rsidRPr="00000000">
        <w:br w:type="column"/>
      </w: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BD6">
      <w:pPr>
        <w:widowControl w:val="0"/>
        <w:numPr>
          <w:ilvl w:val="1"/>
          <w:numId w:val="103"/>
        </w:numPr>
        <w:shd w:fill="ffffff" w:val="clear"/>
        <w:spacing w:after="0" w:line="252.00000000000003" w:lineRule="auto"/>
        <w:ind w:left="1440" w:hanging="360"/>
        <w:rPr/>
      </w:pPr>
      <w:r w:rsidDel="00000000" w:rsidR="00000000" w:rsidRPr="00000000">
        <w:rPr>
          <w:color w:val="000000"/>
          <w:sz w:val="25"/>
          <w:szCs w:val="25"/>
          <w:rtl w:val="0"/>
        </w:rPr>
        <w:t xml:space="preserve">4.</w:t>
      </w:r>
      <w:r w:rsidDel="00000000" w:rsidR="00000000" w:rsidRPr="00000000">
        <w:rPr>
          <w:rtl w:val="0"/>
        </w:rPr>
      </w:r>
    </w:p>
    <w:p w:rsidR="00000000" w:rsidDel="00000000" w:rsidP="00000000" w:rsidRDefault="00000000" w:rsidRPr="00000000" w14:paraId="00000BD7">
      <w:pPr>
        <w:widowControl w:val="0"/>
        <w:numPr>
          <w:ilvl w:val="0"/>
          <w:numId w:val="103"/>
        </w:numPr>
        <w:shd w:fill="ffffff" w:val="clear"/>
        <w:spacing w:after="0" w:line="240" w:lineRule="auto"/>
        <w:ind w:left="720" w:hanging="360"/>
        <w:rPr/>
      </w:pPr>
      <w:r w:rsidDel="00000000" w:rsidR="00000000" w:rsidRPr="00000000">
        <w:rPr>
          <w:color w:val="000000"/>
          <w:sz w:val="23"/>
          <w:szCs w:val="23"/>
          <w:rtl w:val="0"/>
        </w:rPr>
        <w:t xml:space="preserve">5</w:t>
      </w:r>
      <w:r w:rsidDel="00000000" w:rsidR="00000000" w:rsidRPr="00000000">
        <w:rPr>
          <w:rtl w:val="0"/>
        </w:rPr>
      </w:r>
    </w:p>
    <w:p w:rsidR="00000000" w:rsidDel="00000000" w:rsidP="00000000" w:rsidRDefault="00000000" w:rsidRPr="00000000" w14:paraId="00000BD8">
      <w:pPr>
        <w:widowControl w:val="0"/>
        <w:numPr>
          <w:ilvl w:val="0"/>
          <w:numId w:val="103"/>
        </w:numPr>
        <w:shd w:fill="ffffff" w:val="clear"/>
        <w:spacing w:after="0" w:before="122" w:line="259" w:lineRule="auto"/>
        <w:ind w:left="720" w:right="22" w:hanging="360"/>
        <w:jc w:val="both"/>
        <w:rPr/>
      </w:pPr>
      <w:r w:rsidDel="00000000" w:rsidR="00000000" w:rsidRPr="00000000">
        <w:rPr>
          <w:color w:val="000000"/>
          <w:sz w:val="23"/>
          <w:szCs w:val="23"/>
          <w:rtl w:val="0"/>
        </w:rPr>
        <w:t xml:space="preserve">Make a drawing of the marked root. Pin the seedling onto the cork and place it in the beaker containing a little water. See figure 4.10(b). Leave it overnight. Take out the seedling and examine the ink marks.</w:t>
      </w:r>
      <w:r w:rsidDel="00000000" w:rsidR="00000000" w:rsidRPr="00000000">
        <w:rPr>
          <w:rtl w:val="0"/>
        </w:rPr>
      </w:r>
    </w:p>
    <w:p w:rsidR="00000000" w:rsidDel="00000000" w:rsidP="00000000" w:rsidRDefault="00000000" w:rsidRPr="00000000" w14:paraId="00000BD9">
      <w:pPr>
        <w:widowControl w:val="0"/>
        <w:numPr>
          <w:ilvl w:val="0"/>
          <w:numId w:val="103"/>
        </w:numPr>
        <w:shd w:fill="ffffff" w:val="clear"/>
        <w:spacing w:after="0" w:line="240" w:lineRule="auto"/>
        <w:ind w:left="720" w:hanging="360"/>
        <w:rPr/>
      </w:pPr>
      <w:r w:rsidDel="00000000" w:rsidR="00000000" w:rsidRPr="00000000">
        <w:rPr>
          <w:color w:val="000000"/>
          <w:sz w:val="19"/>
          <w:szCs w:val="19"/>
          <w:rtl w:val="0"/>
        </w:rPr>
        <w:t xml:space="preserve">6.</w:t>
      </w:r>
      <w:r w:rsidDel="00000000" w:rsidR="00000000" w:rsidRPr="00000000">
        <w:rPr>
          <w:rtl w:val="0"/>
        </w:rPr>
      </w:r>
    </w:p>
    <w:p w:rsidR="00000000" w:rsidDel="00000000" w:rsidP="00000000" w:rsidRDefault="00000000" w:rsidRPr="00000000" w14:paraId="00000BDA">
      <w:pPr>
        <w:widowControl w:val="0"/>
        <w:numPr>
          <w:ilvl w:val="0"/>
          <w:numId w:val="103"/>
        </w:numPr>
        <w:shd w:fill="ffffff" w:val="clear"/>
        <w:spacing w:after="0" w:line="240" w:lineRule="auto"/>
        <w:ind w:left="720" w:hanging="360"/>
        <w:rPr/>
      </w:pPr>
      <w:r w:rsidDel="00000000" w:rsidR="00000000" w:rsidRPr="00000000">
        <w:rPr>
          <w:color w:val="000000"/>
          <w:sz w:val="19"/>
          <w:szCs w:val="19"/>
          <w:rtl w:val="0"/>
        </w:rPr>
        <w:t xml:space="preserve">7.</w:t>
      </w:r>
      <w:r w:rsidDel="00000000" w:rsidR="00000000" w:rsidRPr="00000000">
        <w:rPr>
          <w:rtl w:val="0"/>
        </w:rPr>
      </w:r>
    </w:p>
    <w:p w:rsidR="00000000" w:rsidDel="00000000" w:rsidP="00000000" w:rsidRDefault="00000000" w:rsidRPr="00000000" w14:paraId="00000BDB">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Measure the distances between the successive ink marks and record. Make a well labelled drawing of the seedling at the end of the experiment and compare with the drawing of the. seedling at the start of the experiment.</w:t>
      </w:r>
      <w:r w:rsidDel="00000000" w:rsidR="00000000" w:rsidRPr="00000000">
        <w:rPr>
          <w:rtl w:val="0"/>
        </w:rPr>
      </w:r>
    </w:p>
    <w:p w:rsidR="00000000" w:rsidDel="00000000" w:rsidP="00000000" w:rsidRDefault="00000000" w:rsidRPr="00000000" w14:paraId="00000BDC">
      <w:pPr>
        <w:widowControl w:val="0"/>
        <w:numPr>
          <w:ilvl w:val="0"/>
          <w:numId w:val="103"/>
        </w:numPr>
        <w:shd w:fill="ffffff" w:val="clear"/>
        <w:spacing w:after="0" w:before="346" w:line="240" w:lineRule="auto"/>
        <w:ind w:left="720" w:hanging="360"/>
        <w:rPr/>
      </w:pPr>
      <w:r w:rsidDel="00000000" w:rsidR="00000000" w:rsidRPr="00000000">
        <w:rPr>
          <w:b w:val="1"/>
          <w:color w:val="000000"/>
          <w:sz w:val="26"/>
          <w:szCs w:val="26"/>
          <w:rtl w:val="0"/>
        </w:rPr>
        <w:t xml:space="preserve">Study Question 7</w:t>
      </w:r>
      <w:r w:rsidDel="00000000" w:rsidR="00000000" w:rsidRPr="00000000">
        <w:rPr>
          <w:rtl w:val="0"/>
        </w:rPr>
      </w:r>
    </w:p>
    <w:p w:rsidR="00000000" w:rsidDel="00000000" w:rsidP="00000000" w:rsidRDefault="00000000" w:rsidRPr="00000000" w14:paraId="00000BDD">
      <w:pPr>
        <w:widowControl w:val="0"/>
        <w:numPr>
          <w:ilvl w:val="0"/>
          <w:numId w:val="103"/>
        </w:numPr>
        <w:shd w:fill="ffffff" w:val="clear"/>
        <w:tabs>
          <w:tab w:val="left" w:pos="490"/>
        </w:tabs>
        <w:spacing w:after="0" w:before="266" w:line="259" w:lineRule="auto"/>
        <w:ind w:left="720" w:hanging="360"/>
        <w:rPr>
          <w:color w:val="000000"/>
          <w:sz w:val="23"/>
          <w:szCs w:val="23"/>
        </w:rPr>
      </w:pPr>
      <w:r w:rsidDel="00000000" w:rsidR="00000000" w:rsidRPr="00000000">
        <w:rPr>
          <w:color w:val="000000"/>
          <w:sz w:val="23"/>
          <w:szCs w:val="23"/>
          <w:rtl w:val="0"/>
        </w:rPr>
        <w:t xml:space="preserve">What part of the radicle has the ink</w:t>
        <w:br w:type="textWrapping"/>
        <w:t xml:space="preserve">marks moved further apart?</w:t>
      </w:r>
    </w:p>
    <w:p w:rsidR="00000000" w:rsidDel="00000000" w:rsidP="00000000" w:rsidRDefault="00000000" w:rsidRPr="00000000" w14:paraId="00000BDE">
      <w:pPr>
        <w:widowControl w:val="0"/>
        <w:numPr>
          <w:ilvl w:val="0"/>
          <w:numId w:val="103"/>
        </w:numPr>
        <w:shd w:fill="ffffff" w:val="clear"/>
        <w:tabs>
          <w:tab w:val="left" w:pos="490"/>
        </w:tabs>
        <w:spacing w:after="0" w:line="259" w:lineRule="auto"/>
        <w:ind w:left="720" w:hanging="360"/>
        <w:rPr>
          <w:color w:val="000000"/>
          <w:sz w:val="23"/>
          <w:szCs w:val="23"/>
        </w:rPr>
      </w:pPr>
      <w:r w:rsidDel="00000000" w:rsidR="00000000" w:rsidRPr="00000000">
        <w:rPr>
          <w:color w:val="000000"/>
          <w:sz w:val="23"/>
          <w:szCs w:val="23"/>
          <w:rtl w:val="0"/>
        </w:rPr>
        <w:t xml:space="preserve">Give an explanation for your answers</w:t>
        <w:br w:type="textWrapping"/>
        <w:t xml:space="preserve">in (a) above.</w:t>
      </w:r>
    </w:p>
    <w:p w:rsidR="00000000" w:rsidDel="00000000" w:rsidP="00000000" w:rsidRDefault="00000000" w:rsidRPr="00000000" w14:paraId="00000BDF">
      <w:pPr>
        <w:widowControl w:val="0"/>
        <w:numPr>
          <w:ilvl w:val="0"/>
          <w:numId w:val="103"/>
        </w:numPr>
        <w:shd w:fill="ffffff" w:val="clear"/>
        <w:tabs>
          <w:tab w:val="left" w:pos="490"/>
        </w:tabs>
        <w:spacing w:after="0" w:line="259" w:lineRule="auto"/>
        <w:ind w:left="720" w:hanging="360"/>
        <w:rPr>
          <w:color w:val="000000"/>
          <w:sz w:val="23"/>
          <w:szCs w:val="23"/>
        </w:rPr>
      </w:pPr>
      <w:r w:rsidDel="00000000" w:rsidR="00000000" w:rsidRPr="00000000">
        <w:rPr>
          <w:color w:val="000000"/>
          <w:sz w:val="23"/>
          <w:szCs w:val="23"/>
          <w:rtl w:val="0"/>
        </w:rPr>
        <w:t xml:space="preserve">What is the increase in length within</w:t>
        <w:br w:type="textWrapping"/>
        <w:t xml:space="preserve">each interval?</w:t>
      </w:r>
    </w:p>
    <w:p w:rsidR="00000000" w:rsidDel="00000000" w:rsidP="00000000" w:rsidRDefault="00000000" w:rsidRPr="00000000" w14:paraId="00000BE0">
      <w:pPr>
        <w:widowControl w:val="0"/>
        <w:numPr>
          <w:ilvl w:val="0"/>
          <w:numId w:val="103"/>
        </w:numPr>
        <w:shd w:fill="ffffff" w:val="clear"/>
        <w:tabs>
          <w:tab w:val="left" w:pos="490"/>
        </w:tabs>
        <w:spacing w:after="0" w:line="259" w:lineRule="auto"/>
        <w:ind w:left="720" w:hanging="360"/>
        <w:rPr>
          <w:color w:val="000000"/>
          <w:sz w:val="23"/>
          <w:szCs w:val="23"/>
        </w:rPr>
      </w:pPr>
      <w:r w:rsidDel="00000000" w:rsidR="00000000" w:rsidRPr="00000000">
        <w:rPr>
          <w:color w:val="000000"/>
          <w:sz w:val="23"/>
          <w:szCs w:val="23"/>
          <w:rtl w:val="0"/>
        </w:rPr>
        <w:t xml:space="preserve">Work out the rate of growth for the</w:t>
        <w:br w:type="textWrapping"/>
        <w:t xml:space="preserve">root</w:t>
      </w:r>
    </w:p>
    <w:p w:rsidR="00000000" w:rsidDel="00000000" w:rsidP="00000000" w:rsidRDefault="00000000" w:rsidRPr="00000000" w14:paraId="00000BE1">
      <w:pPr>
        <w:widowControl w:val="0"/>
        <w:numPr>
          <w:ilvl w:val="0"/>
          <w:numId w:val="103"/>
        </w:numPr>
        <w:shd w:fill="ffffff" w:val="clear"/>
        <w:spacing w:after="0" w:before="252" w:line="240" w:lineRule="auto"/>
        <w:ind w:left="720" w:hanging="360"/>
        <w:rPr/>
      </w:pPr>
      <w:r w:rsidDel="00000000" w:rsidR="00000000" w:rsidRPr="00000000">
        <w:rPr>
          <w:color w:val="000000"/>
          <w:sz w:val="29"/>
          <w:szCs w:val="29"/>
          <w:rtl w:val="0"/>
        </w:rPr>
        <w:t xml:space="preserve">Secondary </w:t>
      </w:r>
      <w:r w:rsidDel="00000000" w:rsidR="00000000" w:rsidRPr="00000000">
        <w:rPr>
          <w:b w:val="1"/>
          <w:color w:val="000000"/>
          <w:sz w:val="29"/>
          <w:szCs w:val="29"/>
          <w:rtl w:val="0"/>
        </w:rPr>
        <w:t xml:space="preserve">Growth</w:t>
      </w:r>
      <w:r w:rsidDel="00000000" w:rsidR="00000000" w:rsidRPr="00000000">
        <w:rPr>
          <w:rtl w:val="0"/>
        </w:rPr>
      </w:r>
    </w:p>
    <w:p w:rsidR="00000000" w:rsidDel="00000000" w:rsidP="00000000" w:rsidRDefault="00000000" w:rsidRPr="00000000" w14:paraId="00000BE2">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Secondary growth results in an increase in width or girth due to activity of the cambium. In secondary growth new tissues are formed by </w:t>
      </w:r>
      <w:r w:rsidDel="00000000" w:rsidR="00000000" w:rsidRPr="00000000">
        <w:rPr>
          <w:b w:val="1"/>
          <w:color w:val="000000"/>
          <w:sz w:val="23"/>
          <w:szCs w:val="23"/>
          <w:rtl w:val="0"/>
        </w:rPr>
        <w:t xml:space="preserve">vascular cambium </w:t>
      </w:r>
      <w:r w:rsidDel="00000000" w:rsidR="00000000" w:rsidRPr="00000000">
        <w:rPr>
          <w:color w:val="000000"/>
          <w:sz w:val="23"/>
          <w:szCs w:val="23"/>
          <w:rtl w:val="0"/>
        </w:rPr>
        <w:t xml:space="preserve">and </w:t>
      </w:r>
      <w:r w:rsidDel="00000000" w:rsidR="00000000" w:rsidRPr="00000000">
        <w:rPr>
          <w:b w:val="1"/>
          <w:color w:val="000000"/>
          <w:sz w:val="23"/>
          <w:szCs w:val="23"/>
          <w:rtl w:val="0"/>
        </w:rPr>
        <w:t xml:space="preserve">cork cambium. </w:t>
      </w:r>
      <w:r w:rsidDel="00000000" w:rsidR="00000000" w:rsidRPr="00000000">
        <w:rPr>
          <w:color w:val="000000"/>
          <w:sz w:val="23"/>
          <w:szCs w:val="23"/>
          <w:rtl w:val="0"/>
        </w:rPr>
        <w:t xml:space="preserve">In monocotyledons plants there are no cambium cell in the vascular bundles.The</w:t>
      </w:r>
      <w:r w:rsidDel="00000000" w:rsidR="00000000" w:rsidRPr="00000000">
        <w:rPr>
          <w:i w:val="1"/>
          <w:color w:val="000000"/>
          <w:sz w:val="23"/>
          <w:szCs w:val="23"/>
          <w:rtl w:val="0"/>
        </w:rPr>
        <w:t xml:space="preserve"> growth in diameter is due to the enlargement of the primary cells.</w:t>
      </w:r>
      <w:r w:rsidDel="00000000" w:rsidR="00000000" w:rsidRPr="00000000">
        <w:rPr>
          <w:rtl w:val="0"/>
        </w:rPr>
      </w:r>
    </w:p>
    <w:p w:rsidR="00000000" w:rsidDel="00000000" w:rsidP="00000000" w:rsidRDefault="00000000" w:rsidRPr="00000000" w14:paraId="00000BE3">
      <w:pPr>
        <w:widowControl w:val="0"/>
        <w:numPr>
          <w:ilvl w:val="0"/>
          <w:numId w:val="103"/>
        </w:numPr>
        <w:shd w:fill="ffffff" w:val="clear"/>
        <w:spacing w:after="0" w:line="259" w:lineRule="auto"/>
        <w:ind w:left="720" w:hanging="360"/>
        <w:jc w:val="both"/>
        <w:rPr/>
      </w:pPr>
      <w:r w:rsidDel="00000000" w:rsidR="00000000" w:rsidRPr="00000000">
        <w:rPr>
          <w:i w:val="1"/>
          <w:color w:val="000000"/>
          <w:sz w:val="23"/>
          <w:szCs w:val="23"/>
          <w:rtl w:val="0"/>
        </w:rPr>
        <w:t xml:space="preserve">Secondary growth in dicotyledonous pjants begins with the division of vascular cambium to produce new cambium cells between the vascular bundles. This forms a continuous </w:t>
      </w:r>
      <w:r w:rsidDel="00000000" w:rsidR="00000000" w:rsidRPr="00000000">
        <w:rPr>
          <w:b w:val="1"/>
          <w:i w:val="1"/>
          <w:color w:val="000000"/>
          <w:sz w:val="23"/>
          <w:szCs w:val="23"/>
          <w:rtl w:val="0"/>
        </w:rPr>
        <w:t xml:space="preserve">cambium ring. </w:t>
      </w:r>
      <w:r w:rsidDel="00000000" w:rsidR="00000000" w:rsidRPr="00000000">
        <w:rPr>
          <w:i w:val="1"/>
          <w:color w:val="000000"/>
          <w:sz w:val="23"/>
          <w:szCs w:val="23"/>
          <w:rtl w:val="0"/>
        </w:rPr>
        <w:t xml:space="preserve">These cambium cells divide to form the new cells that are added to the older ones. The cambium cells have now become meristematic.</w:t>
      </w:r>
      <w:r w:rsidDel="00000000" w:rsidR="00000000" w:rsidRPr="00000000">
        <w:rPr>
          <w:rtl w:val="0"/>
        </w:rPr>
      </w:r>
    </w:p>
    <w:p w:rsidR="00000000" w:rsidDel="00000000" w:rsidP="00000000" w:rsidRDefault="00000000" w:rsidRPr="00000000" w14:paraId="00000BE4">
      <w:pPr>
        <w:widowControl w:val="0"/>
        <w:numPr>
          <w:ilvl w:val="0"/>
          <w:numId w:val="103"/>
        </w:numPr>
        <w:shd w:fill="ffffff" w:val="clear"/>
        <w:spacing w:after="0" w:line="259" w:lineRule="auto"/>
        <w:ind w:left="720" w:right="7" w:hanging="360"/>
        <w:jc w:val="both"/>
        <w:rPr/>
      </w:pPr>
      <w:r w:rsidDel="00000000" w:rsidR="00000000" w:rsidRPr="00000000">
        <w:rPr>
          <w:i w:val="1"/>
          <w:color w:val="000000"/>
          <w:sz w:val="23"/>
          <w:szCs w:val="23"/>
          <w:rtl w:val="0"/>
        </w:rPr>
        <w:t xml:space="preserve">The new cells produced to the outer side of cambium differentiate to become </w:t>
      </w:r>
      <w:r w:rsidDel="00000000" w:rsidR="00000000" w:rsidRPr="00000000">
        <w:rPr>
          <w:b w:val="1"/>
          <w:i w:val="1"/>
          <w:color w:val="000000"/>
          <w:sz w:val="23"/>
          <w:szCs w:val="23"/>
          <w:rtl w:val="0"/>
        </w:rPr>
        <w:t xml:space="preserve">secondary phloem </w:t>
      </w:r>
      <w:r w:rsidDel="00000000" w:rsidR="00000000" w:rsidRPr="00000000">
        <w:rPr>
          <w:i w:val="1"/>
          <w:color w:val="000000"/>
          <w:sz w:val="23"/>
          <w:szCs w:val="23"/>
          <w:rtl w:val="0"/>
        </w:rPr>
        <w:t xml:space="preserve">and those to the inner side differentiate to become the </w:t>
      </w:r>
      <w:r w:rsidDel="00000000" w:rsidR="00000000" w:rsidRPr="00000000">
        <w:rPr>
          <w:b w:val="1"/>
          <w:i w:val="1"/>
          <w:color w:val="000000"/>
          <w:sz w:val="23"/>
          <w:szCs w:val="23"/>
          <w:rtl w:val="0"/>
        </w:rPr>
        <w:t xml:space="preserve">secondary xylem. </w:t>
      </w:r>
      <w:r w:rsidDel="00000000" w:rsidR="00000000" w:rsidRPr="00000000">
        <w:rPr>
          <w:i w:val="1"/>
          <w:color w:val="000000"/>
          <w:sz w:val="23"/>
          <w:szCs w:val="23"/>
          <w:rtl w:val="0"/>
        </w:rPr>
        <w:t xml:space="preserve">More secondary xylem is formed than secondary phloem. The interfascuiar cambium a/so cuts orTparenchymatous cells which form secondary medullary rays as seen in figure 4.11 (a), (b) and </w:t>
      </w:r>
      <w:r w:rsidDel="00000000" w:rsidR="00000000" w:rsidRPr="00000000">
        <w:rPr>
          <w:color w:val="000000"/>
          <w:sz w:val="23"/>
          <w:szCs w:val="23"/>
          <w:rtl w:val="0"/>
        </w:rPr>
        <w:t xml:space="preserve">(c).</w:t>
      </w:r>
      <w:r w:rsidDel="00000000" w:rsidR="00000000" w:rsidRPr="00000000">
        <w:rPr>
          <w:rtl w:val="0"/>
        </w:rPr>
      </w:r>
    </w:p>
    <w:p w:rsidR="00000000" w:rsidDel="00000000" w:rsidP="00000000" w:rsidRDefault="00000000" w:rsidRPr="00000000" w14:paraId="00000BE5">
      <w:pPr>
        <w:widowControl w:val="0"/>
        <w:numPr>
          <w:ilvl w:val="0"/>
          <w:numId w:val="103"/>
        </w:numPr>
        <w:shd w:fill="ffffff" w:val="clear"/>
        <w:spacing w:after="0" w:line="259" w:lineRule="auto"/>
        <w:ind w:left="720" w:right="29" w:hanging="360"/>
        <w:jc w:val="both"/>
        <w:rPr/>
      </w:pPr>
      <w:r w:rsidDel="00000000" w:rsidR="00000000" w:rsidRPr="00000000">
        <w:rPr>
          <w:i w:val="1"/>
          <w:color w:val="000000"/>
          <w:sz w:val="23"/>
          <w:szCs w:val="23"/>
          <w:rtl w:val="0"/>
        </w:rPr>
        <w:t xml:space="preserve">As a result of the increase in the volume of the secondary tissues, pressure is exerted on the outer cells of the stem. This results in stretching and rupturing of the epidermal cells. In order to replace the protective outer layer of the stem, a new band of cambium cells are formed in the cortex. These cells, called </w:t>
      </w:r>
      <w:r w:rsidDel="00000000" w:rsidR="00000000" w:rsidRPr="00000000">
        <w:rPr>
          <w:b w:val="1"/>
          <w:i w:val="1"/>
          <w:color w:val="000000"/>
          <w:sz w:val="23"/>
          <w:szCs w:val="23"/>
          <w:rtl w:val="0"/>
        </w:rPr>
        <w:t xml:space="preserve">cork </w:t>
      </w:r>
      <w:r w:rsidDel="00000000" w:rsidR="00000000" w:rsidRPr="00000000">
        <w:rPr>
          <w:i w:val="1"/>
          <w:color w:val="000000"/>
          <w:sz w:val="23"/>
          <w:szCs w:val="23"/>
          <w:rtl w:val="0"/>
        </w:rPr>
        <w:t xml:space="preserve">cambium </w:t>
      </w:r>
      <w:r w:rsidDel="00000000" w:rsidR="00000000" w:rsidRPr="00000000">
        <w:rPr>
          <w:b w:val="1"/>
          <w:i w:val="1"/>
          <w:color w:val="000000"/>
          <w:sz w:val="23"/>
          <w:szCs w:val="23"/>
          <w:rtl w:val="0"/>
        </w:rPr>
        <w:t xml:space="preserve">orphellogen </w:t>
      </w:r>
      <w:r w:rsidDel="00000000" w:rsidR="00000000" w:rsidRPr="00000000">
        <w:rPr>
          <w:i w:val="1"/>
          <w:color w:val="000000"/>
          <w:sz w:val="23"/>
          <w:szCs w:val="23"/>
          <w:rtl w:val="0"/>
        </w:rPr>
        <w:t xml:space="preserve">originate </w:t>
      </w:r>
      <w:r w:rsidDel="00000000" w:rsidR="00000000" w:rsidRPr="00000000">
        <w:rPr>
          <w:color w:val="000000"/>
          <w:sz w:val="23"/>
          <w:szCs w:val="23"/>
          <w:rtl w:val="0"/>
        </w:rPr>
        <w:t xml:space="preserve">from </w:t>
      </w:r>
      <w:r w:rsidDel="00000000" w:rsidR="00000000" w:rsidRPr="00000000">
        <w:rPr>
          <w:i w:val="1"/>
          <w:color w:val="000000"/>
          <w:sz w:val="23"/>
          <w:szCs w:val="23"/>
          <w:rtl w:val="0"/>
        </w:rPr>
        <w:t xml:space="preserve">the cortical cells. The cork cambium divides to produce new cells on either side. The cells on the inner side of the cork cambium differentiate into </w:t>
      </w:r>
      <w:r w:rsidDel="00000000" w:rsidR="00000000" w:rsidRPr="00000000">
        <w:rPr>
          <w:b w:val="1"/>
          <w:i w:val="1"/>
          <w:color w:val="000000"/>
          <w:sz w:val="23"/>
          <w:szCs w:val="23"/>
          <w:rtl w:val="0"/>
        </w:rPr>
        <w:t xml:space="preserve">secondary cortex </w:t>
      </w:r>
      <w:r w:rsidDel="00000000" w:rsidR="00000000" w:rsidRPr="00000000">
        <w:rPr>
          <w:i w:val="1"/>
          <w:color w:val="000000"/>
          <w:sz w:val="23"/>
          <w:szCs w:val="23"/>
          <w:rtl w:val="0"/>
        </w:rPr>
        <w:t xml:space="preserve">and those produced on the outer side become </w:t>
      </w:r>
      <w:r w:rsidDel="00000000" w:rsidR="00000000" w:rsidRPr="00000000">
        <w:rPr>
          <w:b w:val="1"/>
          <w:i w:val="1"/>
          <w:color w:val="000000"/>
          <w:sz w:val="23"/>
          <w:szCs w:val="23"/>
          <w:rtl w:val="0"/>
        </w:rPr>
        <w:t xml:space="preserve">cork </w:t>
      </w:r>
      <w:r w:rsidDel="00000000" w:rsidR="00000000" w:rsidRPr="00000000">
        <w:rPr>
          <w:i w:val="1"/>
          <w:color w:val="000000"/>
          <w:sz w:val="23"/>
          <w:szCs w:val="23"/>
          <w:rtl w:val="0"/>
        </w:rPr>
        <w:t xml:space="preserve">cells. Cork cells are dead with thickened walls. Their walls become coated with a waterproof substance called </w:t>
      </w:r>
      <w:r w:rsidDel="00000000" w:rsidR="00000000" w:rsidRPr="00000000">
        <w:rPr>
          <w:b w:val="1"/>
          <w:i w:val="1"/>
          <w:color w:val="000000"/>
          <w:sz w:val="23"/>
          <w:szCs w:val="23"/>
          <w:rtl w:val="0"/>
        </w:rPr>
        <w:t xml:space="preserve">suberin. </w:t>
      </w:r>
      <w:r w:rsidDel="00000000" w:rsidR="00000000" w:rsidRPr="00000000">
        <w:rPr>
          <w:i w:val="1"/>
          <w:color w:val="000000"/>
          <w:sz w:val="23"/>
          <w:szCs w:val="23"/>
          <w:rtl w:val="0"/>
        </w:rPr>
        <w:t xml:space="preserve">The cork cells increase in number and become the bark of the stem. This prevents loss of water, infection from fungi and damage from insects. The corky bark is also resistant to fire and thus acts as an insulatory layer.</w:t>
      </w:r>
      <w:r w:rsidDel="00000000" w:rsidR="00000000" w:rsidRPr="00000000">
        <w:rPr>
          <w:rtl w:val="0"/>
        </w:rPr>
      </w:r>
    </w:p>
    <w:p w:rsidR="00000000" w:rsidDel="00000000" w:rsidP="00000000" w:rsidRDefault="00000000" w:rsidRPr="00000000" w14:paraId="00000BE6">
      <w:pPr>
        <w:widowControl w:val="0"/>
        <w:numPr>
          <w:ilvl w:val="0"/>
          <w:numId w:val="103"/>
        </w:numPr>
        <w:shd w:fill="ffffff" w:val="clear"/>
        <w:spacing w:after="0" w:line="259" w:lineRule="auto"/>
        <w:ind w:left="720" w:right="65" w:hanging="360"/>
        <w:jc w:val="both"/>
        <w:rPr>
          <w:sz w:val="14"/>
          <w:szCs w:val="14"/>
        </w:rPr>
      </w:pPr>
      <w:r w:rsidDel="00000000" w:rsidR="00000000" w:rsidRPr="00000000">
        <w:rPr>
          <w:i w:val="1"/>
          <w:color w:val="000000"/>
          <w:sz w:val="23"/>
          <w:szCs w:val="23"/>
          <w:rtl w:val="0"/>
        </w:rPr>
        <w:t xml:space="preserve">The bark is normally impermeable to water and respiratory gases. Periodically the cork cells, instead of being tightly packed, they form a loose mass. This mass </w:t>
      </w:r>
      <w:r w:rsidDel="00000000" w:rsidR="00000000" w:rsidRPr="00000000">
        <w:rPr>
          <w:i w:val="1"/>
          <w:color w:val="000000"/>
          <w:sz w:val="18"/>
          <w:szCs w:val="18"/>
          <w:rtl w:val="0"/>
        </w:rPr>
        <w:t xml:space="preserve">is known as </w:t>
      </w:r>
      <w:r w:rsidDel="00000000" w:rsidR="00000000" w:rsidRPr="00000000">
        <w:rPr>
          <w:b w:val="1"/>
          <w:i w:val="1"/>
          <w:color w:val="000000"/>
          <w:sz w:val="18"/>
          <w:szCs w:val="18"/>
          <w:rtl w:val="0"/>
        </w:rPr>
        <w:t xml:space="preserve">Jenticel. </w:t>
      </w:r>
      <w:r w:rsidDel="00000000" w:rsidR="00000000" w:rsidRPr="00000000">
        <w:rPr>
          <w:i w:val="1"/>
          <w:color w:val="000000"/>
          <w:sz w:val="18"/>
          <w:szCs w:val="18"/>
          <w:rtl w:val="0"/>
        </w:rPr>
        <w:t xml:space="preserve">The lenticles make it possible for</w:t>
      </w:r>
      <w:r w:rsidDel="00000000" w:rsidR="00000000" w:rsidRPr="00000000">
        <w:rPr>
          <w:rtl w:val="0"/>
        </w:rPr>
      </w:r>
    </w:p>
    <w:p w:rsidR="00000000" w:rsidDel="00000000" w:rsidP="00000000" w:rsidRDefault="00000000" w:rsidRPr="00000000" w14:paraId="00000BE7">
      <w:pPr>
        <w:widowControl w:val="0"/>
        <w:numPr>
          <w:ilvl w:val="0"/>
          <w:numId w:val="103"/>
        </w:numPr>
        <w:spacing w:after="0" w:line="240" w:lineRule="auto"/>
        <w:ind w:left="720" w:hanging="360"/>
        <w:rPr>
          <w:i w:val="1"/>
          <w:sz w:val="18"/>
          <w:szCs w:val="18"/>
        </w:rPr>
      </w:pPr>
      <w:r w:rsidDel="00000000" w:rsidR="00000000" w:rsidRPr="00000000">
        <w:rPr>
          <w:i w:val="1"/>
          <w:sz w:val="18"/>
          <w:szCs w:val="18"/>
        </w:rPr>
        <w:drawing>
          <wp:inline distB="0" distT="0" distL="0" distR="0">
            <wp:extent cx="1041400" cy="1244600"/>
            <wp:effectExtent b="0" l="0" r="0" t="0"/>
            <wp:docPr id="58"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10414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BE8">
      <w:pPr>
        <w:widowControl w:val="0"/>
        <w:numPr>
          <w:ilvl w:val="2"/>
          <w:numId w:val="103"/>
        </w:numPr>
        <w:shd w:fill="ffffff" w:val="clear"/>
        <w:spacing w:after="0" w:line="259" w:lineRule="auto"/>
        <w:ind w:left="2160" w:right="65" w:hanging="360"/>
        <w:jc w:val="both"/>
        <w:rPr>
          <w:sz w:val="14"/>
          <w:szCs w:val="14"/>
        </w:rPr>
      </w:pPr>
      <w:r w:rsidDel="00000000" w:rsidR="00000000" w:rsidRPr="00000000">
        <w:rPr>
          <w:i w:val="1"/>
          <w:color w:val="000000"/>
          <w:sz w:val="12"/>
          <w:szCs w:val="12"/>
          <w:rtl w:val="0"/>
        </w:rPr>
        <w:t xml:space="preserve">Transverse section of dicotyledonous stem</w:t>
      </w:r>
      <w:r w:rsidDel="00000000" w:rsidR="00000000" w:rsidRPr="00000000">
        <w:rPr>
          <w:rtl w:val="0"/>
        </w:rPr>
      </w:r>
    </w:p>
    <w:p w:rsidR="00000000" w:rsidDel="00000000" w:rsidP="00000000" w:rsidRDefault="00000000" w:rsidRPr="00000000" w14:paraId="00000BE9">
      <w:pPr>
        <w:widowControl w:val="0"/>
        <w:numPr>
          <w:ilvl w:val="4"/>
          <w:numId w:val="103"/>
        </w:numPr>
        <w:shd w:fill="ffffff" w:val="clear"/>
        <w:spacing w:after="0" w:before="382" w:line="295" w:lineRule="auto"/>
        <w:ind w:left="3600" w:hanging="360"/>
        <w:rPr>
          <w:sz w:val="14"/>
          <w:szCs w:val="14"/>
        </w:rPr>
      </w:pPr>
      <w:r w:rsidDel="00000000" w:rsidR="00000000" w:rsidRPr="00000000">
        <w:rPr>
          <w:color w:val="000000"/>
          <w:sz w:val="12"/>
          <w:szCs w:val="12"/>
          <w:rtl w:val="0"/>
        </w:rPr>
        <w:t xml:space="preserve">Epidermis </w:t>
      </w:r>
      <w:r w:rsidDel="00000000" w:rsidR="00000000" w:rsidRPr="00000000">
        <w:rPr>
          <w:i w:val="1"/>
          <w:color w:val="000000"/>
          <w:sz w:val="12"/>
          <w:szCs w:val="12"/>
          <w:rtl w:val="0"/>
        </w:rPr>
        <w:t xml:space="preserve">Primary phloem</w:t>
      </w:r>
      <w:r w:rsidDel="00000000" w:rsidR="00000000" w:rsidRPr="00000000">
        <w:rPr>
          <w:rtl w:val="0"/>
        </w:rPr>
      </w:r>
    </w:p>
    <w:p w:rsidR="00000000" w:rsidDel="00000000" w:rsidP="00000000" w:rsidRDefault="00000000" w:rsidRPr="00000000" w14:paraId="00000BEA">
      <w:pPr>
        <w:widowControl w:val="0"/>
        <w:numPr>
          <w:ilvl w:val="4"/>
          <w:numId w:val="103"/>
        </w:numPr>
        <w:shd w:fill="ffffff" w:val="clear"/>
        <w:spacing w:after="0" w:before="58" w:line="187" w:lineRule="auto"/>
        <w:ind w:left="3600" w:hanging="360"/>
        <w:rPr>
          <w:sz w:val="14"/>
          <w:szCs w:val="14"/>
        </w:rPr>
      </w:pPr>
      <w:r w:rsidDel="00000000" w:rsidR="00000000" w:rsidRPr="00000000">
        <w:rPr>
          <w:i w:val="1"/>
          <w:color w:val="000000"/>
          <w:sz w:val="12"/>
          <w:szCs w:val="12"/>
          <w:rtl w:val="0"/>
        </w:rPr>
        <w:t xml:space="preserve">Secondary phloem</w:t>
      </w:r>
      <w:r w:rsidDel="00000000" w:rsidR="00000000" w:rsidRPr="00000000">
        <w:rPr>
          <w:rtl w:val="0"/>
        </w:rPr>
      </w:r>
    </w:p>
    <w:p w:rsidR="00000000" w:rsidDel="00000000" w:rsidP="00000000" w:rsidRDefault="00000000" w:rsidRPr="00000000" w14:paraId="00000BEB">
      <w:pPr>
        <w:widowControl w:val="0"/>
        <w:numPr>
          <w:ilvl w:val="4"/>
          <w:numId w:val="103"/>
        </w:numPr>
        <w:shd w:fill="ffffff" w:val="clear"/>
        <w:spacing w:after="0" w:before="43" w:line="187" w:lineRule="auto"/>
        <w:ind w:left="3600" w:hanging="360"/>
        <w:rPr>
          <w:sz w:val="14"/>
          <w:szCs w:val="14"/>
        </w:rPr>
      </w:pPr>
      <w:r w:rsidDel="00000000" w:rsidR="00000000" w:rsidRPr="00000000">
        <w:rPr>
          <w:i w:val="1"/>
          <w:color w:val="000000"/>
          <w:sz w:val="12"/>
          <w:szCs w:val="12"/>
          <w:rtl w:val="0"/>
        </w:rPr>
        <w:t xml:space="preserve">Secondary xylem</w:t>
      </w:r>
      <w:r w:rsidDel="00000000" w:rsidR="00000000" w:rsidRPr="00000000">
        <w:rPr>
          <w:rtl w:val="0"/>
        </w:rPr>
      </w:r>
    </w:p>
    <w:p w:rsidR="00000000" w:rsidDel="00000000" w:rsidP="00000000" w:rsidRDefault="00000000" w:rsidRPr="00000000" w14:paraId="00000BEC">
      <w:pPr>
        <w:widowControl w:val="0"/>
        <w:numPr>
          <w:ilvl w:val="4"/>
          <w:numId w:val="103"/>
        </w:numPr>
        <w:shd w:fill="ffffff" w:val="clear"/>
        <w:spacing w:after="0" w:before="230" w:line="240" w:lineRule="auto"/>
        <w:ind w:left="3600" w:hanging="360"/>
        <w:rPr>
          <w:sz w:val="14"/>
          <w:szCs w:val="14"/>
        </w:rPr>
      </w:pPr>
      <w:r w:rsidDel="00000000" w:rsidR="00000000" w:rsidRPr="00000000">
        <w:rPr>
          <w:i w:val="1"/>
          <w:color w:val="000000"/>
          <w:sz w:val="10"/>
          <w:szCs w:val="10"/>
          <w:rtl w:val="0"/>
        </w:rPr>
        <w:t xml:space="preserve">Primary xy/em</w:t>
      </w:r>
      <w:r w:rsidDel="00000000" w:rsidR="00000000" w:rsidRPr="00000000">
        <w:rPr>
          <w:rtl w:val="0"/>
        </w:rPr>
      </w:r>
    </w:p>
    <w:p w:rsidR="00000000" w:rsidDel="00000000" w:rsidP="00000000" w:rsidRDefault="00000000" w:rsidRPr="00000000" w14:paraId="00000BED">
      <w:pPr>
        <w:widowControl w:val="0"/>
        <w:numPr>
          <w:ilvl w:val="2"/>
          <w:numId w:val="103"/>
        </w:numPr>
        <w:shd w:fill="ffffff" w:val="clear"/>
        <w:spacing w:after="0" w:line="240" w:lineRule="auto"/>
        <w:ind w:left="2160" w:hanging="360"/>
        <w:rPr>
          <w:sz w:val="14"/>
          <w:szCs w:val="14"/>
        </w:rPr>
      </w:pPr>
      <w:r w:rsidDel="00000000" w:rsidR="00000000" w:rsidRPr="00000000">
        <w:rPr>
          <w:i w:val="1"/>
          <w:color w:val="000000"/>
          <w:sz w:val="12"/>
          <w:szCs w:val="12"/>
          <w:rtl w:val="0"/>
        </w:rPr>
        <w:t xml:space="preserve">Cortex</w:t>
      </w:r>
      <w:r w:rsidDel="00000000" w:rsidR="00000000" w:rsidRPr="00000000">
        <w:rPr>
          <w:rtl w:val="0"/>
        </w:rPr>
      </w:r>
    </w:p>
    <w:p w:rsidR="00000000" w:rsidDel="00000000" w:rsidP="00000000" w:rsidRDefault="00000000" w:rsidRPr="00000000" w14:paraId="00000BEE">
      <w:pPr>
        <w:widowControl w:val="0"/>
        <w:numPr>
          <w:ilvl w:val="0"/>
          <w:numId w:val="103"/>
        </w:numPr>
        <w:spacing w:after="0" w:line="240" w:lineRule="auto"/>
        <w:ind w:left="720" w:hanging="360"/>
        <w:rPr>
          <w:i w:val="1"/>
          <w:sz w:val="18"/>
          <w:szCs w:val="18"/>
        </w:rPr>
      </w:pPr>
      <w:r w:rsidDel="00000000" w:rsidR="00000000" w:rsidRPr="00000000">
        <w:rPr>
          <w:i w:val="1"/>
          <w:sz w:val="18"/>
          <w:szCs w:val="18"/>
        </w:rPr>
        <w:drawing>
          <wp:inline distB="0" distT="0" distL="0" distR="0">
            <wp:extent cx="1231900" cy="1117600"/>
            <wp:effectExtent b="0" l="0" r="0" t="0"/>
            <wp:docPr id="59" name="image37.png"/>
            <a:graphic>
              <a:graphicData uri="http://schemas.openxmlformats.org/drawingml/2006/picture">
                <pic:pic>
                  <pic:nvPicPr>
                    <pic:cNvPr id="0" name="image37.png"/>
                    <pic:cNvPicPr preferRelativeResize="0"/>
                  </pic:nvPicPr>
                  <pic:blipFill>
                    <a:blip r:embed="rId44"/>
                    <a:srcRect b="0" l="0" r="0" t="0"/>
                    <a:stretch>
                      <a:fillRect/>
                    </a:stretch>
                  </pic:blipFill>
                  <pic:spPr>
                    <a:xfrm>
                      <a:off x="0" y="0"/>
                      <a:ext cx="12319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BEF">
      <w:pPr>
        <w:widowControl w:val="0"/>
        <w:numPr>
          <w:ilvl w:val="2"/>
          <w:numId w:val="103"/>
        </w:numPr>
        <w:shd w:fill="ffffff" w:val="clear"/>
        <w:spacing w:after="0" w:before="526" w:line="240" w:lineRule="auto"/>
        <w:ind w:left="2160" w:hanging="360"/>
        <w:rPr>
          <w:sz w:val="14"/>
          <w:szCs w:val="14"/>
        </w:rPr>
      </w:pPr>
      <w:r w:rsidDel="00000000" w:rsidR="00000000" w:rsidRPr="00000000">
        <w:rPr>
          <w:i w:val="1"/>
          <w:color w:val="000000"/>
          <w:sz w:val="12"/>
          <w:szCs w:val="12"/>
          <w:rtl w:val="0"/>
        </w:rPr>
        <w:t xml:space="preserve">Beginning of secondary growth in dicot stem</w:t>
      </w:r>
      <w:r w:rsidDel="00000000" w:rsidR="00000000" w:rsidRPr="00000000">
        <w:rPr>
          <w:rtl w:val="0"/>
        </w:rPr>
      </w:r>
    </w:p>
    <w:p w:rsidR="00000000" w:rsidDel="00000000" w:rsidP="00000000" w:rsidRDefault="00000000" w:rsidRPr="00000000" w14:paraId="00000BF0">
      <w:pPr>
        <w:widowControl w:val="0"/>
        <w:numPr>
          <w:ilvl w:val="3"/>
          <w:numId w:val="103"/>
        </w:numPr>
        <w:shd w:fill="ffffff" w:val="clear"/>
        <w:spacing w:after="0" w:line="240" w:lineRule="auto"/>
        <w:ind w:left="2880" w:hanging="360"/>
        <w:rPr>
          <w:sz w:val="14"/>
          <w:szCs w:val="14"/>
        </w:rPr>
      </w:pPr>
      <w:r w:rsidDel="00000000" w:rsidR="00000000" w:rsidRPr="00000000">
        <w:rPr>
          <w:i w:val="1"/>
          <w:color w:val="000000"/>
          <w:sz w:val="12"/>
          <w:szCs w:val="12"/>
          <w:rtl w:val="0"/>
        </w:rPr>
        <w:t xml:space="preserve">Primary phloem</w:t>
      </w:r>
      <w:r w:rsidDel="00000000" w:rsidR="00000000" w:rsidRPr="00000000">
        <w:rPr>
          <w:rtl w:val="0"/>
        </w:rPr>
      </w:r>
    </w:p>
    <w:p w:rsidR="00000000" w:rsidDel="00000000" w:rsidP="00000000" w:rsidRDefault="00000000" w:rsidRPr="00000000" w14:paraId="00000BF1">
      <w:pPr>
        <w:widowControl w:val="0"/>
        <w:numPr>
          <w:ilvl w:val="3"/>
          <w:numId w:val="103"/>
        </w:numPr>
        <w:shd w:fill="ffffff" w:val="clear"/>
        <w:spacing w:after="0" w:before="36" w:line="166" w:lineRule="auto"/>
        <w:ind w:left="2880" w:right="374" w:hanging="360"/>
        <w:rPr>
          <w:sz w:val="14"/>
          <w:szCs w:val="14"/>
        </w:rPr>
      </w:pPr>
      <w:r w:rsidDel="00000000" w:rsidR="00000000" w:rsidRPr="00000000">
        <w:rPr>
          <w:i w:val="1"/>
          <w:color w:val="000000"/>
          <w:sz w:val="12"/>
          <w:szCs w:val="12"/>
          <w:rtl w:val="0"/>
        </w:rPr>
        <w:t xml:space="preserve">Secondary ph/oem</w:t>
      </w:r>
      <w:r w:rsidDel="00000000" w:rsidR="00000000" w:rsidRPr="00000000">
        <w:rPr>
          <w:rtl w:val="0"/>
        </w:rPr>
      </w:r>
    </w:p>
    <w:p w:rsidR="00000000" w:rsidDel="00000000" w:rsidP="00000000" w:rsidRDefault="00000000" w:rsidRPr="00000000" w14:paraId="00000BF2">
      <w:pPr>
        <w:widowControl w:val="0"/>
        <w:numPr>
          <w:ilvl w:val="4"/>
          <w:numId w:val="103"/>
        </w:numPr>
        <w:shd w:fill="ffffff" w:val="clear"/>
        <w:spacing w:after="0" w:before="94" w:line="202" w:lineRule="auto"/>
        <w:ind w:left="3600" w:hanging="360"/>
        <w:rPr>
          <w:sz w:val="14"/>
          <w:szCs w:val="14"/>
        </w:rPr>
      </w:pPr>
      <w:r w:rsidDel="00000000" w:rsidR="00000000" w:rsidRPr="00000000">
        <w:rPr>
          <w:i w:val="1"/>
          <w:color w:val="000000"/>
          <w:sz w:val="12"/>
          <w:szCs w:val="12"/>
          <w:rtl w:val="0"/>
        </w:rPr>
        <w:t xml:space="preserve">Secondary xylem Primary xylem</w:t>
      </w:r>
      <w:r w:rsidDel="00000000" w:rsidR="00000000" w:rsidRPr="00000000">
        <w:rPr>
          <w:rtl w:val="0"/>
        </w:rPr>
      </w:r>
    </w:p>
    <w:p w:rsidR="00000000" w:rsidDel="00000000" w:rsidP="00000000" w:rsidRDefault="00000000" w:rsidRPr="00000000" w14:paraId="00000BF3">
      <w:pPr>
        <w:widowControl w:val="0"/>
        <w:numPr>
          <w:ilvl w:val="4"/>
          <w:numId w:val="103"/>
        </w:numPr>
        <w:shd w:fill="ffffff" w:val="clear"/>
        <w:spacing w:after="0" w:line="317" w:lineRule="auto"/>
        <w:ind w:left="3600" w:hanging="360"/>
        <w:rPr>
          <w:sz w:val="14"/>
          <w:szCs w:val="14"/>
        </w:rPr>
      </w:pPr>
      <w:r w:rsidDel="00000000" w:rsidR="00000000" w:rsidRPr="00000000">
        <w:rPr>
          <w:i w:val="1"/>
          <w:color w:val="000000"/>
          <w:sz w:val="12"/>
          <w:szCs w:val="12"/>
          <w:rtl w:val="0"/>
        </w:rPr>
        <w:t xml:space="preserve">Epidermis Medullary ray</w:t>
      </w:r>
      <w:r w:rsidDel="00000000" w:rsidR="00000000" w:rsidRPr="00000000">
        <w:rPr>
          <w:rtl w:val="0"/>
        </w:rPr>
      </w:r>
    </w:p>
    <w:p w:rsidR="00000000" w:rsidDel="00000000" w:rsidP="00000000" w:rsidRDefault="00000000" w:rsidRPr="00000000" w14:paraId="00000BF4">
      <w:pPr>
        <w:widowControl w:val="0"/>
        <w:numPr>
          <w:ilvl w:val="3"/>
          <w:numId w:val="103"/>
        </w:numPr>
        <w:shd w:fill="ffffff" w:val="clear"/>
        <w:spacing w:after="0" w:before="166" w:line="240" w:lineRule="auto"/>
        <w:ind w:left="2880" w:hanging="360"/>
        <w:rPr/>
      </w:pPr>
      <w:r w:rsidDel="00000000" w:rsidR="00000000" w:rsidRPr="00000000">
        <w:rPr>
          <w:i w:val="1"/>
          <w:color w:val="000000"/>
          <w:sz w:val="17"/>
          <w:szCs w:val="17"/>
          <w:rtl w:val="0"/>
        </w:rPr>
        <w:t xml:space="preserve">Cambium ring</w:t>
      </w:r>
      <w:r w:rsidDel="00000000" w:rsidR="00000000" w:rsidRPr="00000000">
        <w:rPr>
          <w:rtl w:val="0"/>
        </w:rPr>
      </w:r>
    </w:p>
    <w:p w:rsidR="00000000" w:rsidDel="00000000" w:rsidP="00000000" w:rsidRDefault="00000000" w:rsidRPr="00000000" w14:paraId="00000BF5">
      <w:pPr>
        <w:widowControl w:val="0"/>
        <w:numPr>
          <w:ilvl w:val="3"/>
          <w:numId w:val="103"/>
        </w:numPr>
        <w:shd w:fill="ffffff" w:val="clear"/>
        <w:spacing w:after="0" w:before="166" w:line="266" w:lineRule="auto"/>
        <w:ind w:left="2880" w:hanging="360"/>
        <w:jc w:val="both"/>
        <w:rPr/>
      </w:pPr>
      <w:r w:rsidDel="00000000" w:rsidR="00000000" w:rsidRPr="00000000">
        <w:rPr>
          <w:rtl w:val="0"/>
        </w:rPr>
      </w:r>
    </w:p>
    <w:p w:rsidR="00000000" w:rsidDel="00000000" w:rsidP="00000000" w:rsidRDefault="00000000" w:rsidRPr="00000000" w14:paraId="00000BF6">
      <w:pPr>
        <w:widowControl w:val="0"/>
        <w:numPr>
          <w:ilvl w:val="0"/>
          <w:numId w:val="103"/>
        </w:numPr>
        <w:shd w:fill="ffffff" w:val="clear"/>
        <w:spacing w:after="0" w:line="240" w:lineRule="auto"/>
        <w:ind w:left="720" w:hanging="360"/>
        <w:rPr/>
      </w:pPr>
      <w:r w:rsidDel="00000000" w:rsidR="00000000" w:rsidRPr="00000000">
        <w:rPr>
          <w:color w:val="000000"/>
          <w:sz w:val="16"/>
          <w:szCs w:val="16"/>
          <w:rtl w:val="0"/>
        </w:rPr>
        <w:t xml:space="preserve">Epidermis</w:t>
      </w:r>
      <w:r w:rsidDel="00000000" w:rsidR="00000000" w:rsidRPr="00000000">
        <w:rPr>
          <w:rtl w:val="0"/>
        </w:rPr>
      </w:r>
    </w:p>
    <w:p w:rsidR="00000000" w:rsidDel="00000000" w:rsidP="00000000" w:rsidRDefault="00000000" w:rsidRPr="00000000" w14:paraId="00000BF7">
      <w:pPr>
        <w:widowControl w:val="0"/>
        <w:numPr>
          <w:ilvl w:val="0"/>
          <w:numId w:val="103"/>
        </w:numPr>
        <w:spacing w:after="0" w:line="240" w:lineRule="auto"/>
        <w:ind w:left="720" w:hanging="360"/>
        <w:rPr>
          <w:sz w:val="24"/>
          <w:szCs w:val="24"/>
        </w:rPr>
      </w:pPr>
      <w:r w:rsidDel="00000000" w:rsidR="00000000" w:rsidRPr="00000000">
        <w:rPr>
          <w:sz w:val="24"/>
          <w:szCs w:val="24"/>
        </w:rPr>
        <w:drawing>
          <wp:inline distB="0" distT="0" distL="0" distR="0">
            <wp:extent cx="1206500" cy="1663700"/>
            <wp:effectExtent b="0" l="0" r="0" t="0"/>
            <wp:docPr id="44"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12065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BF8">
      <w:pPr>
        <w:widowControl w:val="0"/>
        <w:numPr>
          <w:ilvl w:val="3"/>
          <w:numId w:val="103"/>
        </w:numPr>
        <w:shd w:fill="ffffff" w:val="clear"/>
        <w:spacing w:after="0" w:line="238" w:lineRule="auto"/>
        <w:ind w:left="2880" w:hanging="360"/>
        <w:rPr/>
      </w:pPr>
      <w:r w:rsidDel="00000000" w:rsidR="00000000" w:rsidRPr="00000000">
        <w:rPr>
          <w:color w:val="000000"/>
          <w:sz w:val="17"/>
          <w:szCs w:val="17"/>
          <w:rtl w:val="0"/>
        </w:rPr>
        <w:t xml:space="preserve">Cork cell Cork cambium Secondary cortex Primary cortex</w:t>
      </w:r>
      <w:r w:rsidDel="00000000" w:rsidR="00000000" w:rsidRPr="00000000">
        <w:rPr>
          <w:rtl w:val="0"/>
        </w:rPr>
      </w:r>
    </w:p>
    <w:p w:rsidR="00000000" w:rsidDel="00000000" w:rsidP="00000000" w:rsidRDefault="00000000" w:rsidRPr="00000000" w14:paraId="00000BF9">
      <w:pPr>
        <w:shd w:fill="ffffff" w:val="clear"/>
        <w:spacing w:before="216" w:lineRule="auto"/>
        <w:ind w:left="22" w:firstLine="0"/>
        <w:rPr>
          <w:b w:val="1"/>
          <w:i w:val="1"/>
          <w:color w:val="000000"/>
          <w:sz w:val="16"/>
          <w:szCs w:val="16"/>
        </w:rPr>
        <w:sectPr>
          <w:type w:val="continuous"/>
          <w:pgSz w:h="15840" w:w="12240" w:orient="portrait"/>
          <w:pgMar w:bottom="720" w:top="1440" w:left="1973" w:right="1995" w:header="720" w:footer="720"/>
        </w:sectPr>
      </w:pPr>
      <w:r w:rsidDel="00000000" w:rsidR="00000000" w:rsidRPr="00000000">
        <w:rPr>
          <w:rtl w:val="0"/>
        </w:rPr>
      </w:r>
    </w:p>
    <w:p w:rsidR="00000000" w:rsidDel="00000000" w:rsidP="00000000" w:rsidRDefault="00000000" w:rsidRPr="00000000" w14:paraId="00000BFA">
      <w:pPr>
        <w:widowControl w:val="0"/>
        <w:numPr>
          <w:ilvl w:val="0"/>
          <w:numId w:val="103"/>
        </w:numPr>
        <w:shd w:fill="ffffff" w:val="clear"/>
        <w:spacing w:after="0" w:before="216" w:line="240" w:lineRule="auto"/>
        <w:ind w:left="720" w:hanging="360"/>
        <w:rPr/>
      </w:pPr>
      <w:r w:rsidDel="00000000" w:rsidR="00000000" w:rsidRPr="00000000">
        <w:rPr>
          <w:b w:val="1"/>
          <w:i w:val="1"/>
          <w:color w:val="000000"/>
          <w:sz w:val="16"/>
          <w:szCs w:val="16"/>
          <w:rtl w:val="0"/>
        </w:rPr>
        <w:t xml:space="preserve">Fig. 4.12: Section through a lenticel</w:t>
      </w:r>
      <w:r w:rsidDel="00000000" w:rsidR="00000000" w:rsidRPr="00000000">
        <w:rPr>
          <w:rtl w:val="0"/>
        </w:rPr>
      </w:r>
    </w:p>
    <w:p w:rsidR="00000000" w:rsidDel="00000000" w:rsidP="00000000" w:rsidRDefault="00000000" w:rsidRPr="00000000" w14:paraId="00000BFB">
      <w:pPr>
        <w:widowControl w:val="0"/>
        <w:numPr>
          <w:ilvl w:val="0"/>
          <w:numId w:val="103"/>
        </w:numPr>
        <w:shd w:fill="ffffff" w:val="clear"/>
        <w:spacing w:after="0" w:before="252" w:line="259" w:lineRule="auto"/>
        <w:ind w:left="720" w:hanging="360"/>
        <w:jc w:val="both"/>
        <w:rPr/>
      </w:pPr>
      <w:r w:rsidDel="00000000" w:rsidR="00000000" w:rsidRPr="00000000">
        <w:rPr>
          <w:color w:val="000000"/>
          <w:sz w:val="23"/>
          <w:szCs w:val="23"/>
          <w:rtl w:val="0"/>
        </w:rPr>
        <w:t xml:space="preserve">The rate of secondary growth in a stem varies with seasonal changes. During rainy season, xylem vessels and tracheids are formed In large numbers. These cells are large, have thin walls and the wood has a light texture. In the dry season, the xylem and trancheids formed are few in number. They are small, thick-walled and their wood has a dark texture. This leads to the development of two distinctive layers within the secondary xylem formed m a year, called </w:t>
      </w:r>
      <w:r w:rsidDel="00000000" w:rsidR="00000000" w:rsidRPr="00000000">
        <w:rPr>
          <w:b w:val="1"/>
          <w:color w:val="000000"/>
          <w:sz w:val="23"/>
          <w:szCs w:val="23"/>
          <w:rtl w:val="0"/>
        </w:rPr>
        <w:t xml:space="preserve">annual rings. </w:t>
      </w:r>
      <w:r w:rsidDel="00000000" w:rsidR="00000000" w:rsidRPr="00000000">
        <w:rPr>
          <w:color w:val="000000"/>
          <w:sz w:val="23"/>
          <w:szCs w:val="23"/>
          <w:rtl w:val="0"/>
        </w:rPr>
        <w:t xml:space="preserve">See figure 4.13. It is possible to determine the age of a tree by counting the number of annual rings. Furthermore climatic changes of the past years can be infered from the size of the ring.</w:t>
      </w:r>
      <w:r w:rsidDel="00000000" w:rsidR="00000000" w:rsidRPr="00000000">
        <w:rPr>
          <w:rtl w:val="0"/>
        </w:rPr>
      </w:r>
    </w:p>
    <w:p w:rsidR="00000000" w:rsidDel="00000000" w:rsidP="00000000" w:rsidRDefault="00000000" w:rsidRPr="00000000" w14:paraId="00000BFC">
      <w:pPr>
        <w:widowControl w:val="0"/>
        <w:numPr>
          <w:ilvl w:val="0"/>
          <w:numId w:val="103"/>
        </w:numPr>
        <w:spacing w:after="0" w:line="240" w:lineRule="auto"/>
        <w:ind w:left="720" w:hanging="360"/>
        <w:rPr>
          <w:sz w:val="24"/>
          <w:szCs w:val="24"/>
        </w:rPr>
      </w:pPr>
      <w:r w:rsidDel="00000000" w:rsidR="00000000" w:rsidRPr="00000000">
        <w:rPr>
          <w:sz w:val="24"/>
          <w:szCs w:val="24"/>
        </w:rPr>
        <w:drawing>
          <wp:inline distB="0" distT="0" distL="0" distR="0">
            <wp:extent cx="1625600" cy="1447800"/>
            <wp:effectExtent b="0" l="0" r="0" t="0"/>
            <wp:docPr id="45"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1625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BFD">
      <w:pPr>
        <w:widowControl w:val="0"/>
        <w:numPr>
          <w:ilvl w:val="3"/>
          <w:numId w:val="103"/>
        </w:numPr>
        <w:shd w:fill="ffffff" w:val="clear"/>
        <w:spacing w:after="0" w:before="310" w:line="310" w:lineRule="auto"/>
        <w:ind w:left="2880" w:hanging="360"/>
        <w:rPr/>
      </w:pPr>
      <w:r w:rsidDel="00000000" w:rsidR="00000000" w:rsidRPr="00000000">
        <w:rPr>
          <w:color w:val="000000"/>
          <w:sz w:val="17"/>
          <w:szCs w:val="17"/>
          <w:rtl w:val="0"/>
        </w:rPr>
        <w:t xml:space="preserve">Primary phloem Secondary phloem</w:t>
      </w:r>
      <w:r w:rsidDel="00000000" w:rsidR="00000000" w:rsidRPr="00000000">
        <w:rPr>
          <w:rtl w:val="0"/>
        </w:rPr>
      </w:r>
    </w:p>
    <w:p w:rsidR="00000000" w:rsidDel="00000000" w:rsidP="00000000" w:rsidRDefault="00000000" w:rsidRPr="00000000" w14:paraId="00000BFE">
      <w:pPr>
        <w:widowControl w:val="0"/>
        <w:numPr>
          <w:ilvl w:val="4"/>
          <w:numId w:val="103"/>
        </w:numPr>
        <w:shd w:fill="ffffff" w:val="clear"/>
        <w:spacing w:after="0" w:before="108" w:line="223" w:lineRule="auto"/>
        <w:ind w:left="3600" w:hanging="360"/>
        <w:rPr/>
      </w:pPr>
      <w:r w:rsidDel="00000000" w:rsidR="00000000" w:rsidRPr="00000000">
        <w:rPr>
          <w:color w:val="000000"/>
          <w:sz w:val="16"/>
          <w:szCs w:val="16"/>
          <w:rtl w:val="0"/>
        </w:rPr>
        <w:t xml:space="preserve">Cambium ring Medullary ray Pith</w:t>
      </w:r>
      <w:r w:rsidDel="00000000" w:rsidR="00000000" w:rsidRPr="00000000">
        <w:rPr>
          <w:rtl w:val="0"/>
        </w:rPr>
      </w:r>
    </w:p>
    <w:p w:rsidR="00000000" w:rsidDel="00000000" w:rsidP="00000000" w:rsidRDefault="00000000" w:rsidRPr="00000000" w14:paraId="00000BFF">
      <w:pPr>
        <w:widowControl w:val="0"/>
        <w:numPr>
          <w:ilvl w:val="4"/>
          <w:numId w:val="103"/>
        </w:numPr>
        <w:shd w:fill="ffffff" w:val="clear"/>
        <w:spacing w:after="0" w:before="86" w:line="187" w:lineRule="auto"/>
        <w:ind w:left="3600" w:hanging="360"/>
        <w:rPr/>
      </w:pPr>
      <w:r w:rsidDel="00000000" w:rsidR="00000000" w:rsidRPr="00000000">
        <w:rPr>
          <w:color w:val="000000"/>
          <w:sz w:val="17"/>
          <w:szCs w:val="17"/>
          <w:rtl w:val="0"/>
        </w:rPr>
        <w:t xml:space="preserve">Primary xylem Cortex</w:t>
      </w:r>
      <w:r w:rsidDel="00000000" w:rsidR="00000000" w:rsidRPr="00000000">
        <w:rPr>
          <w:rtl w:val="0"/>
        </w:rPr>
      </w:r>
    </w:p>
    <w:p w:rsidR="00000000" w:rsidDel="00000000" w:rsidP="00000000" w:rsidRDefault="00000000" w:rsidRPr="00000000" w14:paraId="00000C00">
      <w:pPr>
        <w:widowControl w:val="0"/>
        <w:numPr>
          <w:ilvl w:val="0"/>
          <w:numId w:val="103"/>
        </w:numPr>
        <w:shd w:fill="ffffff" w:val="clear"/>
        <w:spacing w:after="0" w:line="240" w:lineRule="auto"/>
        <w:ind w:left="720" w:hanging="360"/>
        <w:rPr/>
      </w:pPr>
      <w:r w:rsidDel="00000000" w:rsidR="00000000" w:rsidRPr="00000000">
        <w:rPr>
          <w:i w:val="1"/>
          <w:color w:val="000000"/>
          <w:sz w:val="16"/>
          <w:szCs w:val="16"/>
          <w:rtl w:val="0"/>
        </w:rPr>
        <w:t xml:space="preserve">Fig. 4.13: Annual rings</w:t>
      </w:r>
      <w:r w:rsidDel="00000000" w:rsidR="00000000" w:rsidRPr="00000000">
        <w:rPr>
          <w:rtl w:val="0"/>
        </w:rPr>
      </w:r>
    </w:p>
    <w:p w:rsidR="00000000" w:rsidDel="00000000" w:rsidP="00000000" w:rsidRDefault="00000000" w:rsidRPr="00000000" w14:paraId="00000C01">
      <w:pPr>
        <w:widowControl w:val="0"/>
        <w:numPr>
          <w:ilvl w:val="3"/>
          <w:numId w:val="103"/>
        </w:numPr>
        <w:shd w:fill="ffffff" w:val="clear"/>
        <w:spacing w:after="0" w:before="281" w:line="240" w:lineRule="auto"/>
        <w:ind w:left="2880" w:hanging="360"/>
        <w:rPr/>
      </w:pPr>
      <w:r w:rsidDel="00000000" w:rsidR="00000000" w:rsidRPr="00000000">
        <w:rPr>
          <w:color w:val="000000"/>
          <w:sz w:val="16"/>
          <w:szCs w:val="16"/>
          <w:rtl w:val="0"/>
        </w:rPr>
        <w:t xml:space="preserve">Cork</w:t>
      </w:r>
      <w:r w:rsidDel="00000000" w:rsidR="00000000" w:rsidRPr="00000000">
        <w:rPr>
          <w:rtl w:val="0"/>
        </w:rPr>
      </w:r>
    </w:p>
    <w:p w:rsidR="00000000" w:rsidDel="00000000" w:rsidP="00000000" w:rsidRDefault="00000000" w:rsidRPr="00000000" w14:paraId="00000C02">
      <w:pPr>
        <w:widowControl w:val="0"/>
        <w:numPr>
          <w:ilvl w:val="0"/>
          <w:numId w:val="103"/>
        </w:numPr>
        <w:shd w:fill="ffffff" w:val="clear"/>
        <w:spacing w:after="0" w:before="7" w:line="331" w:lineRule="auto"/>
        <w:ind w:left="720" w:hanging="360"/>
        <w:jc w:val="both"/>
        <w:rPr/>
      </w:pPr>
      <w:r w:rsidDel="00000000" w:rsidR="00000000" w:rsidRPr="00000000">
        <w:rPr>
          <w:b w:val="1"/>
          <w:color w:val="000000"/>
          <w:sz w:val="29"/>
          <w:szCs w:val="29"/>
          <w:rtl w:val="0"/>
        </w:rPr>
        <w:t xml:space="preserve">Role of Growth Hormones in Plants</w:t>
      </w:r>
      <w:r w:rsidDel="00000000" w:rsidR="00000000" w:rsidRPr="00000000">
        <w:rPr>
          <w:rtl w:val="0"/>
        </w:rPr>
      </w:r>
    </w:p>
    <w:p w:rsidR="00000000" w:rsidDel="00000000" w:rsidP="00000000" w:rsidRDefault="00000000" w:rsidRPr="00000000" w14:paraId="00000C03">
      <w:pPr>
        <w:widowControl w:val="0"/>
        <w:numPr>
          <w:ilvl w:val="0"/>
          <w:numId w:val="103"/>
        </w:numPr>
        <w:shd w:fill="ffffff" w:val="clear"/>
        <w:spacing w:after="0" w:line="266" w:lineRule="auto"/>
        <w:ind w:left="720" w:right="7" w:hanging="360"/>
        <w:jc w:val="both"/>
        <w:rPr/>
      </w:pPr>
      <w:r w:rsidDel="00000000" w:rsidR="00000000" w:rsidRPr="00000000">
        <w:rPr>
          <w:color w:val="000000"/>
          <w:sz w:val="23"/>
          <w:szCs w:val="23"/>
          <w:rtl w:val="0"/>
        </w:rPr>
        <w:t xml:space="preserve">Plant hormones are chemicals produced in very small amounts within the plant body, and play a very important part in regulating plant growth and development. Most growth hormones are produced at the tip of a shoot and transported downwards to the root. The root tip produces very small quantities of the hormones.</w:t>
      </w:r>
      <w:r w:rsidDel="00000000" w:rsidR="00000000" w:rsidRPr="00000000">
        <w:rPr>
          <w:rtl w:val="0"/>
        </w:rPr>
      </w:r>
    </w:p>
    <w:p w:rsidR="00000000" w:rsidDel="00000000" w:rsidP="00000000" w:rsidRDefault="00000000" w:rsidRPr="00000000" w14:paraId="00000C04">
      <w:pPr>
        <w:widowControl w:val="0"/>
        <w:numPr>
          <w:ilvl w:val="0"/>
          <w:numId w:val="103"/>
        </w:numPr>
        <w:shd w:fill="ffffff" w:val="clear"/>
        <w:spacing w:after="0" w:line="266" w:lineRule="auto"/>
        <w:ind w:left="720" w:right="22" w:hanging="360"/>
        <w:jc w:val="both"/>
        <w:rPr/>
      </w:pPr>
      <w:r w:rsidDel="00000000" w:rsidR="00000000" w:rsidRPr="00000000">
        <w:rPr>
          <w:color w:val="000000"/>
          <w:sz w:val="23"/>
          <w:szCs w:val="23"/>
          <w:rtl w:val="0"/>
        </w:rPr>
        <w:t xml:space="preserve">There are many different types of plant hormones and one well-known group is the </w:t>
      </w:r>
      <w:r w:rsidDel="00000000" w:rsidR="00000000" w:rsidRPr="00000000">
        <w:rPr>
          <w:b w:val="1"/>
          <w:color w:val="000000"/>
          <w:sz w:val="23"/>
          <w:szCs w:val="23"/>
          <w:rtl w:val="0"/>
        </w:rPr>
        <w:t xml:space="preserve">auxins. Indoie </w:t>
      </w:r>
      <w:r w:rsidDel="00000000" w:rsidR="00000000" w:rsidRPr="00000000">
        <w:rPr>
          <w:color w:val="000000"/>
          <w:sz w:val="23"/>
          <w:szCs w:val="23"/>
          <w:rtl w:val="0"/>
        </w:rPr>
        <w:t xml:space="preserve">acetic </w:t>
      </w:r>
      <w:r w:rsidDel="00000000" w:rsidR="00000000" w:rsidRPr="00000000">
        <w:rPr>
          <w:b w:val="1"/>
          <w:color w:val="000000"/>
          <w:sz w:val="23"/>
          <w:szCs w:val="23"/>
          <w:rtl w:val="0"/>
        </w:rPr>
        <w:t xml:space="preserve">acid (IAA) </w:t>
      </w:r>
      <w:r w:rsidDel="00000000" w:rsidR="00000000" w:rsidRPr="00000000">
        <w:rPr>
          <w:color w:val="000000"/>
          <w:sz w:val="23"/>
          <w:szCs w:val="23"/>
          <w:rtl w:val="0"/>
        </w:rPr>
        <w:t xml:space="preserve">is one best known auxin. Auxins are produced at the shoot and root tips. Maximum influence on growth in plants occurs when auxins are produced simultaneously with other plant hormones e.g. gibberellins. Maximum growth response in stems requires more IAA than tn roots.</w:t>
      </w:r>
      <w:r w:rsidDel="00000000" w:rsidR="00000000" w:rsidRPr="00000000">
        <w:rPr>
          <w:rtl w:val="0"/>
        </w:rPr>
      </w:r>
    </w:p>
    <w:p w:rsidR="00000000" w:rsidDel="00000000" w:rsidP="00000000" w:rsidRDefault="00000000" w:rsidRPr="00000000" w14:paraId="00000C05">
      <w:pPr>
        <w:widowControl w:val="0"/>
        <w:numPr>
          <w:ilvl w:val="0"/>
          <w:numId w:val="103"/>
        </w:numPr>
        <w:shd w:fill="ffffff" w:val="clear"/>
        <w:spacing w:after="0" w:line="266" w:lineRule="auto"/>
        <w:ind w:left="720" w:right="43" w:hanging="360"/>
        <w:jc w:val="both"/>
        <w:rPr/>
      </w:pPr>
      <w:r w:rsidDel="00000000" w:rsidR="00000000" w:rsidRPr="00000000">
        <w:rPr>
          <w:color w:val="000000"/>
          <w:sz w:val="23"/>
          <w:szCs w:val="23"/>
          <w:rtl w:val="0"/>
        </w:rPr>
        <w:t xml:space="preserve">Auxins are known to have various effects on the growth and development in plants. They stimulate cell division and cell elongation in stems and roots leading to primary growth. Auxins cause tropic responses, which are growth responses in plants due to external stimuli acting from a given direction.</w:t>
      </w:r>
      <w:r w:rsidDel="00000000" w:rsidR="00000000" w:rsidRPr="00000000">
        <w:rPr>
          <w:rtl w:val="0"/>
        </w:rPr>
      </w:r>
    </w:p>
    <w:p w:rsidR="00000000" w:rsidDel="00000000" w:rsidP="00000000" w:rsidRDefault="00000000" w:rsidRPr="00000000" w14:paraId="00000C06">
      <w:pPr>
        <w:widowControl w:val="0"/>
        <w:numPr>
          <w:ilvl w:val="0"/>
          <w:numId w:val="103"/>
        </w:numPr>
        <w:shd w:fill="ffffff" w:val="clear"/>
        <w:spacing w:after="0" w:line="266" w:lineRule="auto"/>
        <w:ind w:left="720" w:right="58" w:hanging="360"/>
        <w:jc w:val="both"/>
        <w:rPr/>
      </w:pPr>
      <w:r w:rsidDel="00000000" w:rsidR="00000000" w:rsidRPr="00000000">
        <w:rPr>
          <w:color w:val="000000"/>
          <w:sz w:val="23"/>
          <w:szCs w:val="23"/>
          <w:rtl w:val="0"/>
        </w:rPr>
        <w:t xml:space="preserve">On the other hand IAA stimulates the growth of adventitious roots which develop from the stem rather than tbe main root. Cuttings can be encouraged to develop roots with the help of IAA. If the cut end of a stem is dipped into IAA, root sprouting is faster. IAA is also used to induce parthenocarpy. This is the growth of an ovary into a fruit without fertilisation. This is commonly u^ed by horticulturalists to bring about a good crop of fruits particularly pineapples.</w:t>
      </w:r>
      <w:r w:rsidDel="00000000" w:rsidR="00000000" w:rsidRPr="00000000">
        <w:rPr>
          <w:rtl w:val="0"/>
        </w:rPr>
      </w:r>
    </w:p>
    <w:p w:rsidR="00000000" w:rsidDel="00000000" w:rsidP="00000000" w:rsidRDefault="00000000" w:rsidRPr="00000000" w14:paraId="00000C07">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Auxins are known . to inhibit development of side branches from lateral buds. They therefore enhance apical dominance. During secondary growth auxins</w:t>
      </w:r>
      <w:r w:rsidDel="00000000" w:rsidR="00000000" w:rsidRPr="00000000">
        <w:rPr>
          <w:color w:val="000000"/>
          <w:rtl w:val="0"/>
        </w:rPr>
        <w:t xml:space="preserve"> Play an important role by initiating cell division in the cambium and differentiation of these cambium cells into vascular tissues.</w:t>
      </w:r>
      <w:r w:rsidDel="00000000" w:rsidR="00000000" w:rsidRPr="00000000">
        <w:rPr>
          <w:rtl w:val="0"/>
        </w:rPr>
      </w:r>
    </w:p>
    <w:p w:rsidR="00000000" w:rsidDel="00000000" w:rsidP="00000000" w:rsidRDefault="00000000" w:rsidRPr="00000000" w14:paraId="00000C08">
      <w:pPr>
        <w:widowControl w:val="0"/>
        <w:numPr>
          <w:ilvl w:val="0"/>
          <w:numId w:val="103"/>
        </w:numPr>
        <w:shd w:fill="ffffff" w:val="clear"/>
        <w:spacing w:after="0" w:line="259" w:lineRule="auto"/>
        <w:ind w:left="720" w:hanging="360"/>
        <w:jc w:val="both"/>
        <w:rPr/>
      </w:pPr>
      <w:r w:rsidDel="00000000" w:rsidR="00000000" w:rsidRPr="00000000">
        <w:rPr>
          <w:color w:val="000000"/>
          <w:rtl w:val="0"/>
        </w:rPr>
        <w:t xml:space="preserve">Auxins in association with other plant hormones such as the cytokinins induce the formation of callus tissue which causes the healing of wounds. When the concentration of auxins falls in the plant, it promotes formation of an abscission layer leading to leaf fall. A synthetic auxin, 2,4-dichlorophenoxyacetic acid (2,4-D) induces distorted growth and excessive respiration leading to death of the plant. Hence it can be used as a selective weed killer.</w:t>
      </w:r>
      <w:r w:rsidDel="00000000" w:rsidR="00000000" w:rsidRPr="00000000">
        <w:rPr>
          <w:rtl w:val="0"/>
        </w:rPr>
      </w:r>
    </w:p>
    <w:p w:rsidR="00000000" w:rsidDel="00000000" w:rsidP="00000000" w:rsidRDefault="00000000" w:rsidRPr="00000000" w14:paraId="00000C09">
      <w:pPr>
        <w:widowControl w:val="0"/>
        <w:numPr>
          <w:ilvl w:val="0"/>
          <w:numId w:val="103"/>
        </w:numPr>
        <w:shd w:fill="ffffff" w:val="clear"/>
        <w:spacing w:after="0" w:line="259" w:lineRule="auto"/>
        <w:ind w:left="720" w:right="7" w:hanging="360"/>
        <w:jc w:val="both"/>
        <w:rPr/>
      </w:pPr>
      <w:r w:rsidDel="00000000" w:rsidR="00000000" w:rsidRPr="00000000">
        <w:rPr>
          <w:color w:val="000000"/>
          <w:rtl w:val="0"/>
        </w:rPr>
        <w:t xml:space="preserve">GibbereHins are another important group of plant growth hormone. GibbereHins are a mixture of compounds and have a very high effect on growth. The most important in growth is gibberellic acid. Gibbereilins are distinguished from auxins by their stimulation of rapid cell division and cell elongation in dwarf varieties of certain plants. Dwarf conditions are thought to be caused by a shortage of gibberellins due to a genetic deficiency.</w:t>
      </w:r>
      <w:r w:rsidDel="00000000" w:rsidR="00000000" w:rsidRPr="00000000">
        <w:rPr>
          <w:rtl w:val="0"/>
        </w:rPr>
      </w:r>
    </w:p>
    <w:p w:rsidR="00000000" w:rsidDel="00000000" w:rsidP="00000000" w:rsidRDefault="00000000" w:rsidRPr="00000000" w14:paraId="00000C0A">
      <w:pPr>
        <w:widowControl w:val="0"/>
        <w:numPr>
          <w:ilvl w:val="0"/>
          <w:numId w:val="103"/>
        </w:numPr>
        <w:shd w:fill="ffffff" w:val="clear"/>
        <w:spacing w:after="0" w:line="259" w:lineRule="auto"/>
        <w:ind w:left="720" w:right="22" w:hanging="360"/>
        <w:jc w:val="both"/>
        <w:rPr/>
      </w:pPr>
      <w:r w:rsidDel="00000000" w:rsidR="00000000" w:rsidRPr="00000000">
        <w:rPr>
          <w:color w:val="000000"/>
          <w:rtl w:val="0"/>
        </w:rPr>
        <w:t xml:space="preserve">Gibberellins are important in fruit formation. They induce the growth of ovaries into fruits after fertilisation. They also induce parthenocarpy. Gibberellins also promote formation of side branches from lateral buds and breaks dormancy in buds. This is common in species of temperate plants whose buds become dormant in winter. In addition, this hormone also inhibits sprouting of adventitious roots from stem cuttings, it retards formation of abscission layer hence reduces leaf fall. Gibberellins also break seed dormancy by activating the enzymes involved in the breakdown of food substances during germination.</w:t>
      </w:r>
      <w:r w:rsidDel="00000000" w:rsidR="00000000" w:rsidRPr="00000000">
        <w:rPr>
          <w:rtl w:val="0"/>
        </w:rPr>
      </w:r>
    </w:p>
    <w:p w:rsidR="00000000" w:rsidDel="00000000" w:rsidP="00000000" w:rsidRDefault="00000000" w:rsidRPr="00000000" w14:paraId="00000C0B">
      <w:pPr>
        <w:widowControl w:val="0"/>
        <w:numPr>
          <w:ilvl w:val="0"/>
          <w:numId w:val="103"/>
        </w:numPr>
        <w:shd w:fill="ffffff" w:val="clear"/>
        <w:spacing w:after="0" w:line="259" w:lineRule="auto"/>
        <w:ind w:left="720" w:right="36" w:hanging="360"/>
        <w:jc w:val="both"/>
        <w:rPr/>
      </w:pPr>
      <w:r w:rsidDel="00000000" w:rsidR="00000000" w:rsidRPr="00000000">
        <w:rPr>
          <w:color w:val="000000"/>
          <w:rtl w:val="0"/>
        </w:rPr>
        <w:t xml:space="preserve">Cytokuuns also known as kinetins, are growth substances which promote growth in plants when they interact with auxins. In the presence of auxins, they stimulate cell division thereby bringing about growth of</w:t>
      </w:r>
      <w:r w:rsidDel="00000000" w:rsidR="00000000" w:rsidRPr="00000000">
        <w:rPr>
          <w:rtl w:val="0"/>
        </w:rPr>
      </w:r>
    </w:p>
    <w:p w:rsidR="00000000" w:rsidDel="00000000" w:rsidP="00000000" w:rsidRDefault="00000000" w:rsidRPr="00000000" w14:paraId="00000C0C">
      <w:pPr>
        <w:widowControl w:val="0"/>
        <w:numPr>
          <w:ilvl w:val="0"/>
          <w:numId w:val="103"/>
        </w:numPr>
        <w:shd w:fill="ffffff" w:val="clear"/>
        <w:spacing w:after="0" w:line="259" w:lineRule="auto"/>
        <w:ind w:left="720" w:right="7" w:hanging="360"/>
        <w:jc w:val="both"/>
        <w:rPr/>
      </w:pPr>
      <w:r w:rsidDel="00000000" w:rsidR="00000000" w:rsidRPr="00000000">
        <w:rPr>
          <w:color w:val="000000"/>
          <w:rtl w:val="0"/>
        </w:rPr>
        <w:t xml:space="preserve">roots, leaves and buds. They also stimulate formation of the callus tissues in plants. The callus tissue is used in the repair of wounds in damaged parts of plants.</w:t>
      </w:r>
      <w:r w:rsidDel="00000000" w:rsidR="00000000" w:rsidRPr="00000000">
        <w:rPr>
          <w:rtl w:val="0"/>
        </w:rPr>
      </w:r>
    </w:p>
    <w:p w:rsidR="00000000" w:rsidDel="00000000" w:rsidP="00000000" w:rsidRDefault="00000000" w:rsidRPr="00000000" w14:paraId="00000C0D">
      <w:pPr>
        <w:widowControl w:val="0"/>
        <w:numPr>
          <w:ilvl w:val="0"/>
          <w:numId w:val="103"/>
        </w:numPr>
        <w:shd w:fill="ffffff" w:val="clear"/>
        <w:spacing w:after="0" w:line="259" w:lineRule="auto"/>
        <w:ind w:left="720" w:hanging="360"/>
        <w:jc w:val="both"/>
        <w:rPr/>
      </w:pPr>
      <w:r w:rsidDel="00000000" w:rsidR="00000000" w:rsidRPr="00000000">
        <w:rPr>
          <w:color w:val="000000"/>
          <w:rtl w:val="0"/>
        </w:rPr>
        <w:t xml:space="preserve">Cytokinins promote flowering and breaking of seed dormancy in some plant species. They also promote formation of adventitious roots from stems and stimulate lateral bud development in shoots. When in high concentration cytokinins induce cell enlargement of leaves but in low concentration they encourage leaf senescence and hence leaf fall.</w:t>
      </w:r>
      <w:r w:rsidDel="00000000" w:rsidR="00000000" w:rsidRPr="00000000">
        <w:rPr>
          <w:rtl w:val="0"/>
        </w:rPr>
      </w:r>
    </w:p>
    <w:p w:rsidR="00000000" w:rsidDel="00000000" w:rsidP="00000000" w:rsidRDefault="00000000" w:rsidRPr="00000000" w14:paraId="00000C0E">
      <w:pPr>
        <w:widowControl w:val="0"/>
        <w:numPr>
          <w:ilvl w:val="0"/>
          <w:numId w:val="103"/>
        </w:numPr>
        <w:shd w:fill="ffffff" w:val="clear"/>
        <w:spacing w:after="0" w:line="259" w:lineRule="auto"/>
        <w:ind w:left="720" w:right="22" w:hanging="360"/>
        <w:jc w:val="both"/>
        <w:rPr/>
      </w:pPr>
      <w:r w:rsidDel="00000000" w:rsidR="00000000" w:rsidRPr="00000000">
        <w:rPr>
          <w:color w:val="000000"/>
          <w:rtl w:val="0"/>
        </w:rPr>
        <w:t xml:space="preserve">Ethylene is a growth substance produced in plants in gaseous form. Its major effect in plants is that it causes ripening and falling of fruits. This is widely applied in horticultural farms in ripening and harvesting of fruits. It stimulates formation of abscission layer leading to leaf fall, induces thickening of stems by promoting cell division and differentiation at the cambium meristem. But it inhibits stem elongation. Ethylene promotes breaking of seed dormancy in some seeds and flower formation mostly in pineapples.</w:t>
      </w:r>
      <w:r w:rsidDel="00000000" w:rsidR="00000000" w:rsidRPr="00000000">
        <w:rPr>
          <w:rtl w:val="0"/>
        </w:rPr>
      </w:r>
    </w:p>
    <w:p w:rsidR="00000000" w:rsidDel="00000000" w:rsidP="00000000" w:rsidRDefault="00000000" w:rsidRPr="00000000" w14:paraId="00000C0F">
      <w:pPr>
        <w:widowControl w:val="0"/>
        <w:numPr>
          <w:ilvl w:val="0"/>
          <w:numId w:val="103"/>
        </w:numPr>
        <w:shd w:fill="ffffff" w:val="clear"/>
        <w:spacing w:after="0" w:line="259" w:lineRule="auto"/>
        <w:ind w:left="720" w:right="43" w:hanging="360"/>
        <w:jc w:val="both"/>
        <w:rPr/>
      </w:pPr>
      <w:r w:rsidDel="00000000" w:rsidR="00000000" w:rsidRPr="00000000">
        <w:rPr>
          <w:color w:val="000000"/>
          <w:rtl w:val="0"/>
        </w:rPr>
        <w:t xml:space="preserve">Abscisic acid is a plant hormone whose effects are inhibitory in nature. It inhibits seed germination leading to seed dormancy, inhibits sprouting of buds from stems and retards stem elongation. In high concentration, abscisic acid causes closing of the stomata. This effect is important in that it enables plants to reduce water loss. It also promotes leaf and fruit fall. Another hormone, florigen is produced in plants where it promotes flowering.</w:t>
      </w:r>
      <w:r w:rsidDel="00000000" w:rsidR="00000000" w:rsidRPr="00000000">
        <w:rPr>
          <w:rtl w:val="0"/>
        </w:rPr>
      </w:r>
    </w:p>
    <w:p w:rsidR="00000000" w:rsidDel="00000000" w:rsidP="00000000" w:rsidRDefault="00000000" w:rsidRPr="00000000" w14:paraId="00000C10">
      <w:pPr>
        <w:widowControl w:val="0"/>
        <w:numPr>
          <w:ilvl w:val="0"/>
          <w:numId w:val="103"/>
        </w:numPr>
        <w:shd w:fill="ffffff" w:val="clear"/>
        <w:spacing w:after="0" w:before="281" w:line="266" w:lineRule="auto"/>
        <w:ind w:left="720" w:hanging="360"/>
        <w:rPr/>
      </w:pPr>
      <w:r w:rsidDel="00000000" w:rsidR="00000000" w:rsidRPr="00000000">
        <w:rPr>
          <w:b w:val="1"/>
          <w:color w:val="000000"/>
          <w:sz w:val="25"/>
          <w:szCs w:val="25"/>
          <w:rtl w:val="0"/>
        </w:rPr>
        <w:t xml:space="preserve">Apical Dominance</w:t>
      </w:r>
      <w:r w:rsidDel="00000000" w:rsidR="00000000" w:rsidRPr="00000000">
        <w:rPr>
          <w:rtl w:val="0"/>
        </w:rPr>
      </w:r>
    </w:p>
    <w:p w:rsidR="00000000" w:rsidDel="00000000" w:rsidP="00000000" w:rsidRDefault="00000000" w:rsidRPr="00000000" w14:paraId="00000C11">
      <w:pPr>
        <w:widowControl w:val="0"/>
        <w:numPr>
          <w:ilvl w:val="0"/>
          <w:numId w:val="103"/>
        </w:numPr>
        <w:shd w:fill="ffffff" w:val="clear"/>
        <w:spacing w:after="0" w:line="266" w:lineRule="auto"/>
        <w:ind w:left="720" w:right="50" w:hanging="360"/>
        <w:jc w:val="both"/>
        <w:rPr/>
      </w:pPr>
      <w:r w:rsidDel="00000000" w:rsidR="00000000" w:rsidRPr="00000000">
        <w:rPr>
          <w:color w:val="000000"/>
          <w:rtl w:val="0"/>
        </w:rPr>
        <w:t xml:space="preserve">Although auxins, particularly IAA are important stem and root elongation, they are known to exert profound effects on other aspects of plant growth and development. If an apical bud which normally contains high concentrations of auxins is removed, it is</w:t>
      </w:r>
      <w:r w:rsidDel="00000000" w:rsidR="00000000" w:rsidRPr="00000000">
        <w:rPr>
          <w:rtl w:val="0"/>
        </w:rPr>
      </w:r>
    </w:p>
    <w:p w:rsidR="00000000" w:rsidDel="00000000" w:rsidP="00000000" w:rsidRDefault="00000000" w:rsidRPr="00000000" w14:paraId="00000C12">
      <w:pPr>
        <w:widowControl w:val="0"/>
        <w:numPr>
          <w:ilvl w:val="0"/>
          <w:numId w:val="103"/>
        </w:numPr>
        <w:shd w:fill="ffffff" w:val="clear"/>
        <w:spacing w:after="0" w:line="259" w:lineRule="auto"/>
        <w:ind w:left="720" w:hanging="360"/>
        <w:jc w:val="both"/>
        <w:rPr/>
      </w:pPr>
      <w:r w:rsidDel="00000000" w:rsidR="00000000" w:rsidRPr="00000000">
        <w:rPr>
          <w:color w:val="000000"/>
          <w:rtl w:val="0"/>
        </w:rPr>
        <w:t xml:space="preserve">observed that more lateral buds lower down the stem sprout, producing many branches. This shows that high concentrations of auxins have an inhibitor}' effect on sprouting of lateral buds and therefore hinders growth of many branches. This forms the basis of pruning in agriculture where more branches are required for increased harvest particularly on crops like coffee and tea.</w:t>
      </w:r>
      <w:r w:rsidDel="00000000" w:rsidR="00000000" w:rsidRPr="00000000">
        <w:rPr>
          <w:rtl w:val="0"/>
        </w:rPr>
      </w:r>
    </w:p>
    <w:p w:rsidR="00000000" w:rsidDel="00000000" w:rsidP="00000000" w:rsidRDefault="00000000" w:rsidRPr="00000000" w14:paraId="00000C13">
      <w:pPr>
        <w:widowControl w:val="0"/>
        <w:numPr>
          <w:ilvl w:val="0"/>
          <w:numId w:val="103"/>
        </w:numPr>
        <w:shd w:fill="ffffff" w:val="clear"/>
        <w:spacing w:after="0" w:line="259" w:lineRule="auto"/>
        <w:ind w:left="720" w:right="29" w:hanging="360"/>
        <w:jc w:val="both"/>
        <w:rPr/>
      </w:pPr>
      <w:r w:rsidDel="00000000" w:rsidR="00000000" w:rsidRPr="00000000">
        <w:rPr>
          <w:color w:val="000000"/>
          <w:rtl w:val="0"/>
        </w:rPr>
        <w:t xml:space="preserve">The failure of lateral buds to develop in the presence of an apical bud is due to the diffusion of auxins from the shoot apex downwards in concentrations higher than that promoting lateral bud development.</w:t>
      </w:r>
      <w:r w:rsidDel="00000000" w:rsidR="00000000" w:rsidRPr="00000000">
        <w:rPr>
          <w:rtl w:val="0"/>
        </w:rPr>
      </w:r>
    </w:p>
    <w:p w:rsidR="00000000" w:rsidDel="00000000" w:rsidP="00000000" w:rsidRDefault="00000000" w:rsidRPr="00000000" w14:paraId="00000C14">
      <w:pPr>
        <w:widowControl w:val="0"/>
        <w:numPr>
          <w:ilvl w:val="0"/>
          <w:numId w:val="103"/>
        </w:numPr>
        <w:spacing w:after="0" w:line="240" w:lineRule="auto"/>
        <w:ind w:left="720" w:hanging="360"/>
        <w:rPr>
          <w:sz w:val="24"/>
          <w:szCs w:val="24"/>
        </w:rPr>
      </w:pPr>
      <w:r w:rsidDel="00000000" w:rsidR="00000000" w:rsidRPr="00000000">
        <w:rPr>
          <w:sz w:val="24"/>
          <w:szCs w:val="24"/>
        </w:rPr>
        <w:drawing>
          <wp:inline distB="0" distT="0" distL="0" distR="0">
            <wp:extent cx="393700" cy="381000"/>
            <wp:effectExtent b="0" l="0" r="0" t="0"/>
            <wp:docPr id="46"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3937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C15">
      <w:pPr>
        <w:widowControl w:val="0"/>
        <w:numPr>
          <w:ilvl w:val="1"/>
          <w:numId w:val="103"/>
        </w:numPr>
        <w:shd w:fill="ffffff" w:val="clear"/>
        <w:spacing w:after="0" w:before="259" w:line="240" w:lineRule="auto"/>
        <w:ind w:left="1440" w:hanging="360"/>
        <w:rPr/>
      </w:pPr>
      <w:r w:rsidDel="00000000" w:rsidR="00000000" w:rsidRPr="00000000">
        <w:rPr>
          <w:b w:val="1"/>
          <w:color w:val="000000"/>
          <w:sz w:val="25"/>
          <w:szCs w:val="25"/>
          <w:rtl w:val="0"/>
        </w:rPr>
        <w:t xml:space="preserve">Practical Activity </w:t>
      </w:r>
      <w:r w:rsidDel="00000000" w:rsidR="00000000" w:rsidRPr="00000000">
        <w:rPr>
          <w:b w:val="1"/>
          <w:i w:val="1"/>
          <w:color w:val="000000"/>
          <w:sz w:val="25"/>
          <w:szCs w:val="25"/>
          <w:rtl w:val="0"/>
        </w:rPr>
        <w:t xml:space="preserve">6</w:t>
      </w:r>
      <w:r w:rsidDel="00000000" w:rsidR="00000000" w:rsidRPr="00000000">
        <w:rPr>
          <w:rtl w:val="0"/>
        </w:rPr>
      </w:r>
    </w:p>
    <w:p w:rsidR="00000000" w:rsidDel="00000000" w:rsidP="00000000" w:rsidRDefault="00000000" w:rsidRPr="00000000" w14:paraId="00000C16">
      <w:pPr>
        <w:widowControl w:val="0"/>
        <w:numPr>
          <w:ilvl w:val="0"/>
          <w:numId w:val="103"/>
        </w:numPr>
        <w:shd w:fill="ffffff" w:val="clear"/>
        <w:spacing w:after="0" w:before="72" w:line="240" w:lineRule="auto"/>
        <w:ind w:left="720" w:hanging="360"/>
        <w:rPr/>
      </w:pPr>
      <w:r w:rsidDel="00000000" w:rsidR="00000000" w:rsidRPr="00000000">
        <w:rPr>
          <w:b w:val="1"/>
          <w:color w:val="000000"/>
          <w:sz w:val="23"/>
          <w:szCs w:val="23"/>
          <w:rtl w:val="0"/>
        </w:rPr>
        <w:t xml:space="preserve">To investigate apical dominance in plants</w:t>
      </w:r>
      <w:r w:rsidDel="00000000" w:rsidR="00000000" w:rsidRPr="00000000">
        <w:rPr>
          <w:rtl w:val="0"/>
        </w:rPr>
      </w:r>
    </w:p>
    <w:p w:rsidR="00000000" w:rsidDel="00000000" w:rsidP="00000000" w:rsidRDefault="00000000" w:rsidRPr="00000000" w14:paraId="00000C17">
      <w:pPr>
        <w:widowControl w:val="0"/>
        <w:numPr>
          <w:ilvl w:val="0"/>
          <w:numId w:val="103"/>
        </w:numPr>
        <w:shd w:fill="ffffff" w:val="clear"/>
        <w:spacing w:after="0" w:before="151" w:line="240" w:lineRule="auto"/>
        <w:ind w:left="720" w:hanging="360"/>
        <w:rPr/>
      </w:pPr>
      <w:r w:rsidDel="00000000" w:rsidR="00000000" w:rsidRPr="00000000">
        <w:rPr>
          <w:b w:val="1"/>
          <w:color w:val="000000"/>
          <w:sz w:val="23"/>
          <w:szCs w:val="23"/>
          <w:rtl w:val="0"/>
        </w:rPr>
        <w:t xml:space="preserve">Requirements</w:t>
      </w:r>
      <w:r w:rsidDel="00000000" w:rsidR="00000000" w:rsidRPr="00000000">
        <w:rPr>
          <w:rtl w:val="0"/>
        </w:rPr>
      </w:r>
    </w:p>
    <w:p w:rsidR="00000000" w:rsidDel="00000000" w:rsidP="00000000" w:rsidRDefault="00000000" w:rsidRPr="00000000" w14:paraId="00000C18">
      <w:pPr>
        <w:widowControl w:val="0"/>
        <w:numPr>
          <w:ilvl w:val="0"/>
          <w:numId w:val="103"/>
        </w:numPr>
        <w:shd w:fill="ffffff" w:val="clear"/>
        <w:spacing w:after="0" w:before="7" w:line="240" w:lineRule="auto"/>
        <w:ind w:left="720" w:hanging="360"/>
        <w:rPr/>
      </w:pPr>
      <w:r w:rsidDel="00000000" w:rsidR="00000000" w:rsidRPr="00000000">
        <w:rPr>
          <w:color w:val="000000"/>
          <w:rtl w:val="0"/>
        </w:rPr>
        <w:t xml:space="preserve">Tomato seedlings growing in a tin.</w:t>
      </w:r>
      <w:r w:rsidDel="00000000" w:rsidR="00000000" w:rsidRPr="00000000">
        <w:rPr>
          <w:rtl w:val="0"/>
        </w:rPr>
      </w:r>
    </w:p>
    <w:p w:rsidR="00000000" w:rsidDel="00000000" w:rsidP="00000000" w:rsidRDefault="00000000" w:rsidRPr="00000000" w14:paraId="00000C19">
      <w:pPr>
        <w:widowControl w:val="0"/>
        <w:numPr>
          <w:ilvl w:val="0"/>
          <w:numId w:val="103"/>
        </w:numPr>
        <w:shd w:fill="ffffff" w:val="clear"/>
        <w:spacing w:after="0" w:before="166" w:line="259" w:lineRule="auto"/>
        <w:ind w:left="720" w:hanging="360"/>
        <w:rPr/>
      </w:pPr>
      <w:r w:rsidDel="00000000" w:rsidR="00000000" w:rsidRPr="00000000">
        <w:rPr>
          <w:b w:val="1"/>
          <w:color w:val="000000"/>
          <w:sz w:val="23"/>
          <w:szCs w:val="23"/>
          <w:rtl w:val="0"/>
        </w:rPr>
        <w:t xml:space="preserve">Procedure</w:t>
      </w:r>
      <w:r w:rsidDel="00000000" w:rsidR="00000000" w:rsidRPr="00000000">
        <w:rPr>
          <w:rtl w:val="0"/>
        </w:rPr>
      </w:r>
    </w:p>
    <w:p w:rsidR="00000000" w:rsidDel="00000000" w:rsidP="00000000" w:rsidRDefault="00000000" w:rsidRPr="00000000" w14:paraId="00000C1A">
      <w:pPr>
        <w:widowControl w:val="0"/>
        <w:numPr>
          <w:ilvl w:val="0"/>
          <w:numId w:val="103"/>
        </w:numPr>
        <w:shd w:fill="ffffff" w:val="clear"/>
        <w:tabs>
          <w:tab w:val="left" w:pos="504"/>
        </w:tabs>
        <w:spacing w:after="0" w:line="259" w:lineRule="auto"/>
        <w:ind w:left="720" w:hanging="360"/>
        <w:rPr>
          <w:color w:val="000000"/>
        </w:rPr>
      </w:pPr>
      <w:r w:rsidDel="00000000" w:rsidR="00000000" w:rsidRPr="00000000">
        <w:rPr>
          <w:color w:val="000000"/>
          <w:rtl w:val="0"/>
        </w:rPr>
        <w:t xml:space="preserve">Cut off the terminal buds from 3</w:t>
        <w:br w:type="textWrapping"/>
        <w:t xml:space="preserve">seedlings in the tin, leaving the other</w:t>
        <w:br w:type="textWrapping"/>
        <w:t xml:space="preserve">seedlings with the terminal buds intact,</w:t>
      </w:r>
    </w:p>
    <w:p w:rsidR="00000000" w:rsidDel="00000000" w:rsidP="00000000" w:rsidRDefault="00000000" w:rsidRPr="00000000" w14:paraId="00000C1B">
      <w:pPr>
        <w:widowControl w:val="0"/>
        <w:numPr>
          <w:ilvl w:val="0"/>
          <w:numId w:val="103"/>
        </w:numPr>
        <w:shd w:fill="ffffff" w:val="clear"/>
        <w:tabs>
          <w:tab w:val="left" w:pos="504"/>
        </w:tabs>
        <w:spacing w:after="0" w:line="259" w:lineRule="auto"/>
        <w:ind w:left="720" w:hanging="360"/>
        <w:rPr>
          <w:color w:val="000000"/>
        </w:rPr>
      </w:pPr>
      <w:r w:rsidDel="00000000" w:rsidR="00000000" w:rsidRPr="00000000">
        <w:rPr>
          <w:color w:val="000000"/>
          <w:rtl w:val="0"/>
        </w:rPr>
        <w:t xml:space="preserve">Leave the seedlings to continue</w:t>
        <w:br w:type="textWrapping"/>
        <w:t xml:space="preserve">growing for five more days.</w:t>
      </w:r>
    </w:p>
    <w:p w:rsidR="00000000" w:rsidDel="00000000" w:rsidP="00000000" w:rsidRDefault="00000000" w:rsidRPr="00000000" w14:paraId="00000C1C">
      <w:pPr>
        <w:widowControl w:val="0"/>
        <w:numPr>
          <w:ilvl w:val="0"/>
          <w:numId w:val="103"/>
        </w:numPr>
        <w:shd w:fill="ffffff" w:val="clear"/>
        <w:spacing w:after="0" w:before="202" w:line="240" w:lineRule="auto"/>
        <w:ind w:left="720" w:hanging="360"/>
        <w:rPr/>
      </w:pPr>
      <w:r w:rsidDel="00000000" w:rsidR="00000000" w:rsidRPr="00000000">
        <w:rPr>
          <w:b w:val="1"/>
          <w:color w:val="000000"/>
          <w:sz w:val="25"/>
          <w:szCs w:val="25"/>
          <w:rtl w:val="0"/>
        </w:rPr>
        <w:t xml:space="preserve">Study Questions 8</w:t>
      </w:r>
      <w:r w:rsidDel="00000000" w:rsidR="00000000" w:rsidRPr="00000000">
        <w:rPr>
          <w:rtl w:val="0"/>
        </w:rPr>
      </w:r>
    </w:p>
    <w:p w:rsidR="00000000" w:rsidDel="00000000" w:rsidP="00000000" w:rsidRDefault="00000000" w:rsidRPr="00000000" w14:paraId="00000C1D">
      <w:pPr>
        <w:widowControl w:val="0"/>
        <w:numPr>
          <w:ilvl w:val="0"/>
          <w:numId w:val="103"/>
        </w:numPr>
        <w:shd w:fill="ffffff" w:val="clear"/>
        <w:tabs>
          <w:tab w:val="left" w:pos="490"/>
        </w:tabs>
        <w:spacing w:after="0" w:before="202" w:line="259" w:lineRule="auto"/>
        <w:ind w:left="720" w:hanging="360"/>
        <w:rPr>
          <w:color w:val="000000"/>
        </w:rPr>
      </w:pPr>
      <w:r w:rsidDel="00000000" w:rsidR="00000000" w:rsidRPr="00000000">
        <w:rPr>
          <w:i w:val="1"/>
          <w:color w:val="000000"/>
          <w:rtl w:val="0"/>
        </w:rPr>
        <w:t xml:space="preserve">list </w:t>
      </w:r>
      <w:r w:rsidDel="00000000" w:rsidR="00000000" w:rsidRPr="00000000">
        <w:rPr>
          <w:color w:val="000000"/>
          <w:rtl w:val="0"/>
        </w:rPr>
        <w:t xml:space="preserve">the differences noticed between</w:t>
        <w:br w:type="textWrapping"/>
        <w:t xml:space="preserve">the two groups of seedlings? Explain</w:t>
        <w:br w:type="textWrapping"/>
        <w:t xml:space="preserve">how the differences come about.</w:t>
      </w:r>
    </w:p>
    <w:p w:rsidR="00000000" w:rsidDel="00000000" w:rsidP="00000000" w:rsidRDefault="00000000" w:rsidRPr="00000000" w14:paraId="00000C1E">
      <w:pPr>
        <w:widowControl w:val="0"/>
        <w:numPr>
          <w:ilvl w:val="0"/>
          <w:numId w:val="103"/>
        </w:numPr>
        <w:shd w:fill="ffffff" w:val="clear"/>
        <w:tabs>
          <w:tab w:val="left" w:pos="490"/>
        </w:tabs>
        <w:spacing w:after="0" w:before="7" w:line="259" w:lineRule="auto"/>
        <w:ind w:left="720" w:hanging="360"/>
        <w:rPr>
          <w:color w:val="000000"/>
        </w:rPr>
      </w:pPr>
      <w:r w:rsidDel="00000000" w:rsidR="00000000" w:rsidRPr="00000000">
        <w:rPr>
          <w:color w:val="000000"/>
          <w:rtl w:val="0"/>
        </w:rPr>
        <w:t xml:space="preserve">From your observations, explain the</w:t>
        <w:br w:type="textWrapping"/>
        <w:t xml:space="preserve">basis for pruning tea and coffee.</w:t>
      </w:r>
    </w:p>
    <w:p w:rsidR="00000000" w:rsidDel="00000000" w:rsidP="00000000" w:rsidRDefault="00000000" w:rsidRPr="00000000" w14:paraId="00000C1F">
      <w:pPr>
        <w:shd w:fill="ffffff" w:val="clear"/>
        <w:spacing w:before="144" w:line="360" w:lineRule="auto"/>
        <w:ind w:right="79"/>
        <w:jc w:val="both"/>
        <w:rPr/>
      </w:pPr>
      <w:r w:rsidDel="00000000" w:rsidR="00000000" w:rsidRPr="00000000">
        <w:rPr>
          <w:b w:val="1"/>
          <w:color w:val="000000"/>
          <w:sz w:val="33"/>
          <w:szCs w:val="33"/>
          <w:rtl w:val="0"/>
        </w:rPr>
        <w:t xml:space="preserve">Growth and Development in Animals</w:t>
      </w:r>
      <w:r w:rsidDel="00000000" w:rsidR="00000000" w:rsidRPr="00000000">
        <w:rPr>
          <w:rtl w:val="0"/>
        </w:rPr>
      </w:r>
    </w:p>
    <w:p w:rsidR="00000000" w:rsidDel="00000000" w:rsidP="00000000" w:rsidRDefault="00000000" w:rsidRPr="00000000" w14:paraId="00000C20">
      <w:pPr>
        <w:widowControl w:val="0"/>
        <w:numPr>
          <w:ilvl w:val="0"/>
          <w:numId w:val="103"/>
        </w:numPr>
        <w:shd w:fill="ffffff" w:val="clear"/>
        <w:spacing w:after="0" w:before="22" w:line="259" w:lineRule="auto"/>
        <w:ind w:left="720" w:right="79" w:hanging="360"/>
        <w:jc w:val="both"/>
        <w:rPr/>
      </w:pPr>
      <w:r w:rsidDel="00000000" w:rsidR="00000000" w:rsidRPr="00000000">
        <w:rPr>
          <w:color w:val="000000"/>
          <w:rtl w:val="0"/>
        </w:rPr>
        <w:t xml:space="preserve">In higher animals, most cells with the exception of the nerve cells, retain their power of division. </w:t>
      </w:r>
      <w:r w:rsidDel="00000000" w:rsidR="00000000" w:rsidRPr="00000000">
        <w:rPr>
          <w:rtl w:val="0"/>
        </w:rPr>
      </w:r>
    </w:p>
    <w:p w:rsidR="00000000" w:rsidDel="00000000" w:rsidP="00000000" w:rsidRDefault="00000000" w:rsidRPr="00000000" w14:paraId="00000C21">
      <w:pPr>
        <w:widowControl w:val="0"/>
        <w:numPr>
          <w:ilvl w:val="0"/>
          <w:numId w:val="103"/>
        </w:numPr>
        <w:shd w:fill="ffffff" w:val="clear"/>
        <w:spacing w:after="0" w:before="22" w:line="259" w:lineRule="auto"/>
        <w:ind w:left="720" w:right="79" w:hanging="360"/>
        <w:jc w:val="both"/>
        <w:rPr/>
      </w:pPr>
      <w:r w:rsidDel="00000000" w:rsidR="00000000" w:rsidRPr="00000000">
        <w:rPr>
          <w:color w:val="000000"/>
          <w:rtl w:val="0"/>
        </w:rPr>
        <w:t xml:space="preserve">Thus, there is a continued breakdown and replacement of cells. </w:t>
      </w:r>
      <w:r w:rsidDel="00000000" w:rsidR="00000000" w:rsidRPr="00000000">
        <w:rPr>
          <w:rtl w:val="0"/>
        </w:rPr>
      </w:r>
    </w:p>
    <w:p w:rsidR="00000000" w:rsidDel="00000000" w:rsidP="00000000" w:rsidRDefault="00000000" w:rsidRPr="00000000" w14:paraId="00000C22">
      <w:pPr>
        <w:widowControl w:val="0"/>
        <w:numPr>
          <w:ilvl w:val="0"/>
          <w:numId w:val="103"/>
        </w:numPr>
        <w:shd w:fill="ffffff" w:val="clear"/>
        <w:spacing w:after="0" w:before="22" w:line="259" w:lineRule="auto"/>
        <w:ind w:left="720" w:right="79" w:hanging="360"/>
        <w:jc w:val="both"/>
        <w:rPr/>
      </w:pPr>
      <w:r w:rsidDel="00000000" w:rsidR="00000000" w:rsidRPr="00000000">
        <w:rPr>
          <w:color w:val="000000"/>
          <w:rtl w:val="0"/>
        </w:rPr>
        <w:t xml:space="preserve">Animal cells undergo rapid cell division and cell differentiation but, unlike plant cells, they undergo very little cell enlargement.</w:t>
      </w:r>
      <w:r w:rsidDel="00000000" w:rsidR="00000000" w:rsidRPr="00000000">
        <w:rPr>
          <w:rtl w:val="0"/>
        </w:rPr>
      </w:r>
    </w:p>
    <w:p w:rsidR="00000000" w:rsidDel="00000000" w:rsidP="00000000" w:rsidRDefault="00000000" w:rsidRPr="00000000" w14:paraId="00000C23">
      <w:pPr>
        <w:widowControl w:val="0"/>
        <w:numPr>
          <w:ilvl w:val="0"/>
          <w:numId w:val="103"/>
        </w:numPr>
        <w:shd w:fill="ffffff" w:val="clear"/>
        <w:spacing w:after="0" w:before="14" w:line="259" w:lineRule="auto"/>
        <w:ind w:left="720" w:right="180" w:hanging="360"/>
        <w:jc w:val="both"/>
        <w:rPr/>
      </w:pPr>
      <w:r w:rsidDel="00000000" w:rsidR="00000000" w:rsidRPr="00000000">
        <w:rPr>
          <w:color w:val="000000"/>
          <w:rtl w:val="0"/>
        </w:rPr>
        <w:t xml:space="preserve">In most animals growth occurs through: their life till they die. </w:t>
      </w:r>
      <w:r w:rsidDel="00000000" w:rsidR="00000000" w:rsidRPr="00000000">
        <w:rPr>
          <w:rtl w:val="0"/>
        </w:rPr>
      </w:r>
    </w:p>
    <w:p w:rsidR="00000000" w:rsidDel="00000000" w:rsidP="00000000" w:rsidRDefault="00000000" w:rsidRPr="00000000" w14:paraId="00000C24">
      <w:pPr>
        <w:widowControl w:val="0"/>
        <w:numPr>
          <w:ilvl w:val="0"/>
          <w:numId w:val="103"/>
        </w:numPr>
        <w:shd w:fill="ffffff" w:val="clear"/>
        <w:spacing w:after="0" w:before="14" w:line="259" w:lineRule="auto"/>
        <w:ind w:left="720" w:right="180" w:hanging="360"/>
        <w:jc w:val="both"/>
        <w:rPr/>
      </w:pPr>
      <w:r w:rsidDel="00000000" w:rsidR="00000000" w:rsidRPr="00000000">
        <w:rPr>
          <w:color w:val="000000"/>
          <w:rtl w:val="0"/>
        </w:rPr>
        <w:t xml:space="preserve">This type of growth called </w:t>
      </w:r>
      <w:r w:rsidDel="00000000" w:rsidR="00000000" w:rsidRPr="00000000">
        <w:rPr>
          <w:b w:val="1"/>
          <w:color w:val="000000"/>
          <w:rtl w:val="0"/>
        </w:rPr>
        <w:t xml:space="preserve">continuous </w:t>
      </w:r>
      <w:r w:rsidDel="00000000" w:rsidR="00000000" w:rsidRPr="00000000">
        <w:rPr>
          <w:color w:val="000000"/>
          <w:rtl w:val="0"/>
        </w:rPr>
        <w:t xml:space="preserve">growth.</w:t>
      </w:r>
      <w:r w:rsidDel="00000000" w:rsidR="00000000" w:rsidRPr="00000000">
        <w:rPr>
          <w:rtl w:val="0"/>
        </w:rPr>
      </w:r>
    </w:p>
    <w:p w:rsidR="00000000" w:rsidDel="00000000" w:rsidP="00000000" w:rsidRDefault="00000000" w:rsidRPr="00000000" w14:paraId="00000C25">
      <w:pPr>
        <w:widowControl w:val="0"/>
        <w:numPr>
          <w:ilvl w:val="0"/>
          <w:numId w:val="103"/>
        </w:numPr>
        <w:shd w:fill="ffffff" w:val="clear"/>
        <w:spacing w:after="0" w:line="259" w:lineRule="auto"/>
        <w:ind w:left="720" w:right="115" w:hanging="360"/>
        <w:jc w:val="both"/>
        <w:rPr/>
      </w:pPr>
      <w:r w:rsidDel="00000000" w:rsidR="00000000" w:rsidRPr="00000000">
        <w:rPr>
          <w:color w:val="000000"/>
          <w:rtl w:val="0"/>
        </w:rPr>
        <w:t xml:space="preserve">Arthropods e.g. insects show rapid growth immediately after moulting with  periods when no growth increase occurs. </w:t>
      </w:r>
      <w:r w:rsidDel="00000000" w:rsidR="00000000" w:rsidRPr="00000000">
        <w:rPr>
          <w:rtl w:val="0"/>
        </w:rPr>
      </w:r>
    </w:p>
    <w:p w:rsidR="00000000" w:rsidDel="00000000" w:rsidP="00000000" w:rsidRDefault="00000000" w:rsidRPr="00000000" w14:paraId="00000C26">
      <w:pPr>
        <w:widowControl w:val="0"/>
        <w:numPr>
          <w:ilvl w:val="0"/>
          <w:numId w:val="103"/>
        </w:numPr>
        <w:shd w:fill="ffffff" w:val="clear"/>
        <w:spacing w:after="0" w:line="259" w:lineRule="auto"/>
        <w:ind w:left="720" w:right="115" w:hanging="360"/>
        <w:jc w:val="both"/>
        <w:rPr/>
      </w:pPr>
      <w:r w:rsidDel="00000000" w:rsidR="00000000" w:rsidRPr="00000000">
        <w:rPr>
          <w:color w:val="000000"/>
          <w:rtl w:val="0"/>
        </w:rPr>
        <w:t xml:space="preserve">This is called discontinuous growth. </w:t>
      </w:r>
      <w:r w:rsidDel="00000000" w:rsidR="00000000" w:rsidRPr="00000000">
        <w:rPr>
          <w:rtl w:val="0"/>
        </w:rPr>
      </w:r>
    </w:p>
    <w:p w:rsidR="00000000" w:rsidDel="00000000" w:rsidP="00000000" w:rsidRDefault="00000000" w:rsidRPr="00000000" w14:paraId="00000C27">
      <w:pPr>
        <w:widowControl w:val="0"/>
        <w:numPr>
          <w:ilvl w:val="0"/>
          <w:numId w:val="103"/>
        </w:numPr>
        <w:shd w:fill="ffffff" w:val="clear"/>
        <w:spacing w:after="0" w:line="259" w:lineRule="auto"/>
        <w:ind w:left="720" w:right="115" w:hanging="360"/>
        <w:jc w:val="both"/>
        <w:rPr/>
      </w:pPr>
      <w:r w:rsidDel="00000000" w:rsidR="00000000" w:rsidRPr="00000000">
        <w:rPr>
          <w:color w:val="000000"/>
          <w:rtl w:val="0"/>
        </w:rPr>
        <w:t xml:space="preserve">Insects exhibit two types of reproducti processes. </w:t>
      </w:r>
      <w:r w:rsidDel="00000000" w:rsidR="00000000" w:rsidRPr="00000000">
        <w:rPr>
          <w:rtl w:val="0"/>
        </w:rPr>
      </w:r>
    </w:p>
    <w:p w:rsidR="00000000" w:rsidDel="00000000" w:rsidP="00000000" w:rsidRDefault="00000000" w:rsidRPr="00000000" w14:paraId="00000C28">
      <w:pPr>
        <w:widowControl w:val="0"/>
        <w:numPr>
          <w:ilvl w:val="0"/>
          <w:numId w:val="103"/>
        </w:numPr>
        <w:shd w:fill="ffffff" w:val="clear"/>
        <w:spacing w:after="0" w:line="259" w:lineRule="auto"/>
        <w:ind w:left="720" w:right="115" w:hanging="360"/>
        <w:jc w:val="both"/>
        <w:rPr/>
      </w:pPr>
      <w:r w:rsidDel="00000000" w:rsidR="00000000" w:rsidRPr="00000000">
        <w:rPr>
          <w:color w:val="000000"/>
          <w:rtl w:val="0"/>
        </w:rPr>
        <w:t xml:space="preserve">In some insects, the ova in t female are fertilised by the spermatozoa frc the male. </w:t>
      </w:r>
      <w:r w:rsidDel="00000000" w:rsidR="00000000" w:rsidRPr="00000000">
        <w:rPr>
          <w:rtl w:val="0"/>
        </w:rPr>
      </w:r>
    </w:p>
    <w:p w:rsidR="00000000" w:rsidDel="00000000" w:rsidP="00000000" w:rsidRDefault="00000000" w:rsidRPr="00000000" w14:paraId="00000C29">
      <w:pPr>
        <w:widowControl w:val="0"/>
        <w:numPr>
          <w:ilvl w:val="0"/>
          <w:numId w:val="103"/>
        </w:numPr>
        <w:shd w:fill="ffffff" w:val="clear"/>
        <w:spacing w:after="0" w:line="259" w:lineRule="auto"/>
        <w:ind w:left="720" w:right="115" w:hanging="360"/>
        <w:jc w:val="both"/>
        <w:rPr/>
      </w:pPr>
      <w:r w:rsidDel="00000000" w:rsidR="00000000" w:rsidRPr="00000000">
        <w:rPr>
          <w:color w:val="000000"/>
          <w:rtl w:val="0"/>
        </w:rPr>
        <w:t xml:space="preserve">This is a typical example of sexi reproduction, common in butterflies ai moths.</w:t>
      </w:r>
      <w:r w:rsidDel="00000000" w:rsidR="00000000" w:rsidRPr="00000000">
        <w:rPr>
          <w:rtl w:val="0"/>
        </w:rPr>
      </w:r>
    </w:p>
    <w:p w:rsidR="00000000" w:rsidDel="00000000" w:rsidP="00000000" w:rsidRDefault="00000000" w:rsidRPr="00000000" w14:paraId="00000C2A">
      <w:pPr>
        <w:widowControl w:val="0"/>
        <w:numPr>
          <w:ilvl w:val="0"/>
          <w:numId w:val="103"/>
        </w:numPr>
        <w:shd w:fill="ffffff" w:val="clear"/>
        <w:spacing w:after="0" w:line="259" w:lineRule="auto"/>
        <w:ind w:left="720" w:right="115" w:hanging="360"/>
        <w:jc w:val="both"/>
        <w:rPr/>
      </w:pPr>
      <w:r w:rsidDel="00000000" w:rsidR="00000000" w:rsidRPr="00000000">
        <w:rPr>
          <w:color w:val="000000"/>
          <w:rtl w:val="0"/>
        </w:rPr>
        <w:t xml:space="preserve"> In other insects like the black and t green aphids, the eggs are usually product without being fertilised and are able to --- into adult insects. </w:t>
      </w:r>
      <w:r w:rsidDel="00000000" w:rsidR="00000000" w:rsidRPr="00000000">
        <w:rPr>
          <w:rtl w:val="0"/>
        </w:rPr>
      </w:r>
    </w:p>
    <w:p w:rsidR="00000000" w:rsidDel="00000000" w:rsidP="00000000" w:rsidRDefault="00000000" w:rsidRPr="00000000" w14:paraId="00000C2B">
      <w:pPr>
        <w:widowControl w:val="0"/>
        <w:numPr>
          <w:ilvl w:val="0"/>
          <w:numId w:val="103"/>
        </w:numPr>
        <w:shd w:fill="ffffff" w:val="clear"/>
        <w:spacing w:after="0" w:line="259" w:lineRule="auto"/>
        <w:ind w:left="720" w:right="115" w:hanging="360"/>
        <w:jc w:val="both"/>
        <w:rPr/>
      </w:pPr>
      <w:r w:rsidDel="00000000" w:rsidR="00000000" w:rsidRPr="00000000">
        <w:rPr>
          <w:color w:val="000000"/>
          <w:rtl w:val="0"/>
        </w:rPr>
        <w:t xml:space="preserve">This type of asexual reproduction is referred to </w:t>
      </w:r>
      <w:r w:rsidDel="00000000" w:rsidR="00000000" w:rsidRPr="00000000">
        <w:rPr>
          <w:i w:val="1"/>
          <w:color w:val="000000"/>
          <w:rtl w:val="0"/>
        </w:rPr>
        <w:t xml:space="preserve">; </w:t>
      </w:r>
      <w:r w:rsidDel="00000000" w:rsidR="00000000" w:rsidRPr="00000000">
        <w:rPr>
          <w:b w:val="1"/>
          <w:color w:val="000000"/>
          <w:rtl w:val="0"/>
        </w:rPr>
        <w:t xml:space="preserve">parthenogenesis.</w:t>
      </w:r>
      <w:r w:rsidDel="00000000" w:rsidR="00000000" w:rsidRPr="00000000">
        <w:rPr>
          <w:rtl w:val="0"/>
        </w:rPr>
      </w:r>
    </w:p>
    <w:p w:rsidR="00000000" w:rsidDel="00000000" w:rsidP="00000000" w:rsidRDefault="00000000" w:rsidRPr="00000000" w14:paraId="00000C2C">
      <w:pPr>
        <w:shd w:fill="ffffff" w:val="clear"/>
        <w:spacing w:before="230" w:lineRule="auto"/>
        <w:rPr/>
      </w:pPr>
      <w:r w:rsidDel="00000000" w:rsidR="00000000" w:rsidRPr="00000000">
        <w:rPr>
          <w:b w:val="1"/>
          <w:color w:val="000000"/>
          <w:sz w:val="31"/>
          <w:szCs w:val="31"/>
          <w:rtl w:val="0"/>
        </w:rPr>
        <w:t xml:space="preserve">Growth and Development in</w:t>
      </w:r>
      <w:r w:rsidDel="00000000" w:rsidR="00000000" w:rsidRPr="00000000">
        <w:rPr>
          <w:rtl w:val="0"/>
        </w:rPr>
        <w:t xml:space="preserve"> </w:t>
      </w:r>
      <w:r w:rsidDel="00000000" w:rsidR="00000000" w:rsidRPr="00000000">
        <w:rPr>
          <w:b w:val="1"/>
          <w:color w:val="000000"/>
          <w:sz w:val="28"/>
          <w:szCs w:val="28"/>
          <w:rtl w:val="0"/>
        </w:rPr>
        <w:t xml:space="preserve">Insects</w:t>
      </w:r>
      <w:r w:rsidDel="00000000" w:rsidR="00000000" w:rsidRPr="00000000">
        <w:rPr>
          <w:rtl w:val="0"/>
        </w:rPr>
      </w:r>
    </w:p>
    <w:p w:rsidR="00000000" w:rsidDel="00000000" w:rsidP="00000000" w:rsidRDefault="00000000" w:rsidRPr="00000000" w14:paraId="00000C2D">
      <w:pPr>
        <w:widowControl w:val="0"/>
        <w:numPr>
          <w:ilvl w:val="0"/>
          <w:numId w:val="103"/>
        </w:numPr>
        <w:shd w:fill="ffffff" w:val="clear"/>
        <w:spacing w:after="0" w:before="7" w:line="259" w:lineRule="auto"/>
        <w:ind w:left="720" w:hanging="360"/>
        <w:rPr/>
      </w:pPr>
      <w:r w:rsidDel="00000000" w:rsidR="00000000" w:rsidRPr="00000000">
        <w:rPr>
          <w:color w:val="000000"/>
          <w:rtl w:val="0"/>
        </w:rPr>
        <w:t xml:space="preserve">Majority of insects lay eggs that hatch int larvae, which is an immature stage, usual! quite different from the adults in morpholog and behaviour. </w:t>
      </w:r>
      <w:r w:rsidDel="00000000" w:rsidR="00000000" w:rsidRPr="00000000">
        <w:rPr>
          <w:rtl w:val="0"/>
        </w:rPr>
      </w:r>
    </w:p>
    <w:p w:rsidR="00000000" w:rsidDel="00000000" w:rsidP="00000000" w:rsidRDefault="00000000" w:rsidRPr="00000000" w14:paraId="00000C2E">
      <w:pPr>
        <w:widowControl w:val="0"/>
        <w:numPr>
          <w:ilvl w:val="0"/>
          <w:numId w:val="103"/>
        </w:numPr>
        <w:shd w:fill="ffffff" w:val="clear"/>
        <w:spacing w:after="0" w:before="7" w:line="259" w:lineRule="auto"/>
        <w:ind w:left="720" w:hanging="360"/>
        <w:rPr/>
      </w:pPr>
      <w:r w:rsidDel="00000000" w:rsidR="00000000" w:rsidRPr="00000000">
        <w:rPr>
          <w:color w:val="000000"/>
          <w:rtl w:val="0"/>
        </w:rPr>
        <w:t xml:space="preserve">Depending on the insec species a larva is referred to as </w:t>
      </w:r>
      <w:r w:rsidDel="00000000" w:rsidR="00000000" w:rsidRPr="00000000">
        <w:rPr>
          <w:b w:val="1"/>
          <w:color w:val="000000"/>
          <w:rtl w:val="0"/>
        </w:rPr>
        <w:t xml:space="preserve">a grub, maggot or a caterpillar. </w:t>
      </w:r>
      <w:r w:rsidDel="00000000" w:rsidR="00000000" w:rsidRPr="00000000">
        <w:rPr>
          <w:rtl w:val="0"/>
        </w:rPr>
      </w:r>
    </w:p>
    <w:p w:rsidR="00000000" w:rsidDel="00000000" w:rsidP="00000000" w:rsidRDefault="00000000" w:rsidRPr="00000000" w14:paraId="00000C2F">
      <w:pPr>
        <w:widowControl w:val="0"/>
        <w:numPr>
          <w:ilvl w:val="0"/>
          <w:numId w:val="103"/>
        </w:numPr>
        <w:shd w:fill="ffffff" w:val="clear"/>
        <w:spacing w:after="0" w:before="7" w:line="259" w:lineRule="auto"/>
        <w:ind w:left="720" w:hanging="360"/>
        <w:rPr/>
      </w:pPr>
      <w:r w:rsidDel="00000000" w:rsidR="00000000" w:rsidRPr="00000000">
        <w:rPr>
          <w:color w:val="000000"/>
          <w:rtl w:val="0"/>
        </w:rPr>
        <w:t xml:space="preserve">Generally the larv eats a lot, grows rapidly and sheds its cuticl several times until it reaches full size t&lt; become a </w:t>
      </w:r>
      <w:r w:rsidDel="00000000" w:rsidR="00000000" w:rsidRPr="00000000">
        <w:rPr>
          <w:b w:val="1"/>
          <w:color w:val="000000"/>
          <w:rtl w:val="0"/>
        </w:rPr>
        <w:t xml:space="preserve">pupa. </w:t>
      </w:r>
      <w:r w:rsidDel="00000000" w:rsidR="00000000" w:rsidRPr="00000000">
        <w:rPr>
          <w:rtl w:val="0"/>
        </w:rPr>
      </w:r>
    </w:p>
    <w:p w:rsidR="00000000" w:rsidDel="00000000" w:rsidP="00000000" w:rsidRDefault="00000000" w:rsidRPr="00000000" w14:paraId="00000C30">
      <w:pPr>
        <w:widowControl w:val="0"/>
        <w:numPr>
          <w:ilvl w:val="0"/>
          <w:numId w:val="103"/>
        </w:numPr>
        <w:shd w:fill="ffffff" w:val="clear"/>
        <w:spacing w:after="0" w:before="7" w:line="259" w:lineRule="auto"/>
        <w:ind w:left="720" w:hanging="360"/>
        <w:rPr/>
      </w:pPr>
      <w:r w:rsidDel="00000000" w:rsidR="00000000" w:rsidRPr="00000000">
        <w:rPr>
          <w:color w:val="000000"/>
          <w:rtl w:val="0"/>
        </w:rPr>
        <w:t xml:space="preserve">The pupa is an inactive, non feeding stage during which extensivi breakdown and re-organisation of body tissui occur, eventually giving rise to the imago o adult   form.  </w:t>
      </w:r>
      <w:r w:rsidDel="00000000" w:rsidR="00000000" w:rsidRPr="00000000">
        <w:rPr>
          <w:rtl w:val="0"/>
        </w:rPr>
      </w:r>
    </w:p>
    <w:p w:rsidR="00000000" w:rsidDel="00000000" w:rsidP="00000000" w:rsidRDefault="00000000" w:rsidRPr="00000000" w14:paraId="00000C31">
      <w:pPr>
        <w:widowControl w:val="0"/>
        <w:numPr>
          <w:ilvl w:val="0"/>
          <w:numId w:val="103"/>
        </w:numPr>
        <w:shd w:fill="ffffff" w:val="clear"/>
        <w:spacing w:after="0" w:before="7" w:line="259" w:lineRule="auto"/>
        <w:ind w:left="720" w:hanging="360"/>
        <w:rPr/>
      </w:pPr>
      <w:r w:rsidDel="00000000" w:rsidR="00000000" w:rsidRPr="00000000">
        <w:rPr>
          <w:color w:val="000000"/>
          <w:rtl w:val="0"/>
        </w:rPr>
        <w:t xml:space="preserve">  Such    changes,   callec </w:t>
      </w:r>
      <w:r w:rsidDel="00000000" w:rsidR="00000000" w:rsidRPr="00000000">
        <w:rPr>
          <w:b w:val="1"/>
          <w:color w:val="000000"/>
          <w:rtl w:val="0"/>
        </w:rPr>
        <w:t xml:space="preserve">metamorphosis, </w:t>
      </w:r>
      <w:r w:rsidDel="00000000" w:rsidR="00000000" w:rsidRPr="00000000">
        <w:rPr>
          <w:color w:val="000000"/>
          <w:rtl w:val="0"/>
        </w:rPr>
        <w:t xml:space="preserve">do occur in butterflies moths, bees, wasps and flies. </w:t>
      </w:r>
      <w:r w:rsidDel="00000000" w:rsidR="00000000" w:rsidRPr="00000000">
        <w:rPr>
          <w:rtl w:val="0"/>
        </w:rPr>
      </w:r>
    </w:p>
    <w:p w:rsidR="00000000" w:rsidDel="00000000" w:rsidP="00000000" w:rsidRDefault="00000000" w:rsidRPr="00000000" w14:paraId="00000C32">
      <w:pPr>
        <w:widowControl w:val="0"/>
        <w:numPr>
          <w:ilvl w:val="0"/>
          <w:numId w:val="103"/>
        </w:numPr>
        <w:shd w:fill="ffffff" w:val="clear"/>
        <w:spacing w:after="0" w:before="7" w:line="259" w:lineRule="auto"/>
        <w:ind w:left="720" w:hanging="360"/>
        <w:rPr/>
      </w:pPr>
      <w:r w:rsidDel="00000000" w:rsidR="00000000" w:rsidRPr="00000000">
        <w:rPr>
          <w:color w:val="000000"/>
          <w:rtl w:val="0"/>
        </w:rPr>
        <w:t xml:space="preserve">Insects which pass through these stages, namely, egg-larva-pupa, into imago/adult in their developmenl are     said     to     undergo     </w:t>
      </w:r>
      <w:r w:rsidDel="00000000" w:rsidR="00000000" w:rsidRPr="00000000">
        <w:rPr>
          <w:b w:val="1"/>
          <w:color w:val="000000"/>
          <w:rtl w:val="0"/>
        </w:rPr>
        <w:t xml:space="preserve">complete metamorphosis.</w:t>
      </w:r>
      <w:r w:rsidDel="00000000" w:rsidR="00000000" w:rsidRPr="00000000">
        <w:rPr>
          <w:rtl w:val="0"/>
        </w:rPr>
      </w:r>
    </w:p>
    <w:p w:rsidR="00000000" w:rsidDel="00000000" w:rsidP="00000000" w:rsidRDefault="00000000" w:rsidRPr="00000000" w14:paraId="00000C33">
      <w:pPr>
        <w:shd w:fill="ffffff" w:val="clear"/>
        <w:spacing w:before="259" w:lineRule="auto"/>
        <w:rPr/>
      </w:pPr>
      <w:r w:rsidDel="00000000" w:rsidR="00000000" w:rsidRPr="00000000">
        <w:rPr>
          <w:b w:val="1"/>
          <w:color w:val="000000"/>
          <w:sz w:val="29"/>
          <w:szCs w:val="29"/>
          <w:rtl w:val="0"/>
        </w:rPr>
        <w:t xml:space="preserve">Development in a Housefly</w:t>
      </w:r>
      <w:r w:rsidDel="00000000" w:rsidR="00000000" w:rsidRPr="00000000">
        <w:rPr>
          <w:b w:val="1"/>
          <w:color w:val="000000"/>
          <w:sz w:val="23"/>
          <w:szCs w:val="23"/>
          <w:rtl w:val="0"/>
        </w:rPr>
        <w:t xml:space="preserve">(An example of complete metamorphosis)</w:t>
      </w:r>
      <w:r w:rsidDel="00000000" w:rsidR="00000000" w:rsidRPr="00000000">
        <w:rPr>
          <w:rtl w:val="0"/>
        </w:rPr>
      </w:r>
    </w:p>
    <w:p w:rsidR="00000000" w:rsidDel="00000000" w:rsidP="00000000" w:rsidRDefault="00000000" w:rsidRPr="00000000" w14:paraId="00000C34">
      <w:pPr>
        <w:widowControl w:val="0"/>
        <w:numPr>
          <w:ilvl w:val="0"/>
          <w:numId w:val="103"/>
        </w:numPr>
        <w:shd w:fill="ffffff" w:val="clear"/>
        <w:spacing w:after="0" w:line="240" w:lineRule="auto"/>
        <w:ind w:left="720" w:hanging="360"/>
        <w:rPr/>
      </w:pPr>
      <w:r w:rsidDel="00000000" w:rsidR="00000000" w:rsidRPr="00000000">
        <w:rPr>
          <w:color w:val="000000"/>
          <w:sz w:val="24"/>
          <w:szCs w:val="24"/>
          <w:rtl w:val="0"/>
        </w:rPr>
        <w:t xml:space="preserve">When the egg of a housefly is laid, it</w:t>
      </w:r>
      <w:r w:rsidDel="00000000" w:rsidR="00000000" w:rsidRPr="00000000">
        <w:rPr>
          <w:rtl w:val="0"/>
        </w:rPr>
        <w:t xml:space="preserve"> </w:t>
      </w:r>
      <w:r w:rsidDel="00000000" w:rsidR="00000000" w:rsidRPr="00000000">
        <w:rPr>
          <w:color w:val="000000"/>
          <w:sz w:val="23"/>
          <w:szCs w:val="23"/>
          <w:rtl w:val="0"/>
        </w:rPr>
        <w:t xml:space="preserve">measures about 1mm in length. </w:t>
      </w:r>
      <w:r w:rsidDel="00000000" w:rsidR="00000000" w:rsidRPr="00000000">
        <w:rPr>
          <w:rtl w:val="0"/>
        </w:rPr>
      </w:r>
    </w:p>
    <w:p w:rsidR="00000000" w:rsidDel="00000000" w:rsidP="00000000" w:rsidRDefault="00000000" w:rsidRPr="00000000" w14:paraId="00000C35">
      <w:pPr>
        <w:widowControl w:val="0"/>
        <w:numPr>
          <w:ilvl w:val="0"/>
          <w:numId w:val="103"/>
        </w:numPr>
        <w:shd w:fill="ffffff" w:val="clear"/>
        <w:spacing w:after="0" w:line="240" w:lineRule="auto"/>
        <w:ind w:left="720" w:hanging="360"/>
        <w:rPr/>
      </w:pPr>
      <w:r w:rsidDel="00000000" w:rsidR="00000000" w:rsidRPr="00000000">
        <w:rPr>
          <w:color w:val="000000"/>
          <w:sz w:val="23"/>
          <w:szCs w:val="23"/>
          <w:rtl w:val="0"/>
        </w:rPr>
        <w:t xml:space="preserve">The eggs are laid in batches of between 100 to 150. </w:t>
      </w:r>
      <w:r w:rsidDel="00000000" w:rsidR="00000000" w:rsidRPr="00000000">
        <w:rPr>
          <w:rtl w:val="0"/>
        </w:rPr>
      </w:r>
    </w:p>
    <w:p w:rsidR="00000000" w:rsidDel="00000000" w:rsidP="00000000" w:rsidRDefault="00000000" w:rsidRPr="00000000" w14:paraId="00000C36">
      <w:pPr>
        <w:widowControl w:val="0"/>
        <w:numPr>
          <w:ilvl w:val="0"/>
          <w:numId w:val="103"/>
        </w:numPr>
        <w:shd w:fill="ffffff" w:val="clear"/>
        <w:spacing w:after="0" w:line="240" w:lineRule="auto"/>
        <w:ind w:left="720" w:hanging="360"/>
        <w:rPr/>
      </w:pPr>
      <w:r w:rsidDel="00000000" w:rsidR="00000000" w:rsidRPr="00000000">
        <w:rPr>
          <w:color w:val="000000"/>
          <w:sz w:val="23"/>
          <w:szCs w:val="23"/>
          <w:rtl w:val="0"/>
        </w:rPr>
        <w:t xml:space="preserve">The larvae which hatch from the eggs grow and feed on decaying matter. </w:t>
      </w:r>
      <w:r w:rsidDel="00000000" w:rsidR="00000000" w:rsidRPr="00000000">
        <w:rPr>
          <w:rtl w:val="0"/>
        </w:rPr>
      </w:r>
    </w:p>
    <w:p w:rsidR="00000000" w:rsidDel="00000000" w:rsidP="00000000" w:rsidRDefault="00000000" w:rsidRPr="00000000" w14:paraId="00000C37">
      <w:pPr>
        <w:widowControl w:val="0"/>
        <w:numPr>
          <w:ilvl w:val="0"/>
          <w:numId w:val="103"/>
        </w:numPr>
        <w:shd w:fill="ffffff" w:val="clear"/>
        <w:spacing w:after="0" w:line="240" w:lineRule="auto"/>
        <w:ind w:left="720" w:hanging="360"/>
        <w:rPr/>
      </w:pPr>
      <w:r w:rsidDel="00000000" w:rsidR="00000000" w:rsidRPr="00000000">
        <w:rPr>
          <w:color w:val="000000"/>
          <w:sz w:val="23"/>
          <w:szCs w:val="23"/>
          <w:rtl w:val="0"/>
        </w:rPr>
        <w:t xml:space="preserve">After several moults and increase in size, a Jarva reaches about 1cm in length. </w:t>
      </w:r>
      <w:r w:rsidDel="00000000" w:rsidR="00000000" w:rsidRPr="00000000">
        <w:rPr>
          <w:rtl w:val="0"/>
        </w:rPr>
      </w:r>
    </w:p>
    <w:p w:rsidR="00000000" w:rsidDel="00000000" w:rsidP="00000000" w:rsidRDefault="00000000" w:rsidRPr="00000000" w14:paraId="00000C38">
      <w:pPr>
        <w:widowControl w:val="0"/>
        <w:numPr>
          <w:ilvl w:val="0"/>
          <w:numId w:val="103"/>
        </w:numPr>
        <w:shd w:fill="ffffff" w:val="clear"/>
        <w:spacing w:after="0" w:line="240" w:lineRule="auto"/>
        <w:ind w:left="720" w:hanging="360"/>
        <w:rPr/>
      </w:pPr>
      <w:r w:rsidDel="00000000" w:rsidR="00000000" w:rsidRPr="00000000">
        <w:rPr>
          <w:color w:val="000000"/>
          <w:sz w:val="23"/>
          <w:szCs w:val="23"/>
          <w:rtl w:val="0"/>
        </w:rPr>
        <w:t xml:space="preserve">This takes about 5 days. </w:t>
      </w:r>
      <w:r w:rsidDel="00000000" w:rsidR="00000000" w:rsidRPr="00000000">
        <w:rPr>
          <w:rtl w:val="0"/>
        </w:rPr>
      </w:r>
    </w:p>
    <w:p w:rsidR="00000000" w:rsidDel="00000000" w:rsidP="00000000" w:rsidRDefault="00000000" w:rsidRPr="00000000" w14:paraId="00000C39">
      <w:pPr>
        <w:widowControl w:val="0"/>
        <w:numPr>
          <w:ilvl w:val="0"/>
          <w:numId w:val="103"/>
        </w:numPr>
        <w:shd w:fill="ffffff" w:val="clear"/>
        <w:spacing w:after="0" w:line="240" w:lineRule="auto"/>
        <w:ind w:left="720" w:hanging="360"/>
        <w:rPr/>
      </w:pPr>
      <w:r w:rsidDel="00000000" w:rsidR="00000000" w:rsidRPr="00000000">
        <w:rPr>
          <w:color w:val="000000"/>
          <w:sz w:val="23"/>
          <w:szCs w:val="23"/>
          <w:rtl w:val="0"/>
        </w:rPr>
        <w:t xml:space="preserve">After this, the larva changes into a pupa encased in a pupal case called die puparium, from which the adult fly later emerges.</w:t>
      </w:r>
      <w:r w:rsidDel="00000000" w:rsidR="00000000" w:rsidRPr="00000000">
        <w:rPr>
          <w:rtl w:val="0"/>
        </w:rPr>
      </w:r>
    </w:p>
    <w:p w:rsidR="00000000" w:rsidDel="00000000" w:rsidP="00000000" w:rsidRDefault="00000000" w:rsidRPr="00000000" w14:paraId="00000C3A">
      <w:pPr>
        <w:widowControl w:val="0"/>
        <w:numPr>
          <w:ilvl w:val="0"/>
          <w:numId w:val="103"/>
        </w:numPr>
        <w:shd w:fill="ffffff" w:val="clear"/>
        <w:spacing w:after="0" w:line="240" w:lineRule="auto"/>
        <w:ind w:left="720" w:hanging="360"/>
        <w:rPr/>
      </w:pPr>
      <w:r w:rsidDel="00000000" w:rsidR="00000000" w:rsidRPr="00000000">
        <w:rPr>
          <w:color w:val="000000"/>
          <w:sz w:val="23"/>
          <w:szCs w:val="23"/>
          <w:rtl w:val="0"/>
        </w:rPr>
        <w:t xml:space="preserve"> After emergence, the adult tgkes about two weeks of feeding and growing to attain sexual maturity, i.e. the males can mate and the females are able to lay eggs. </w:t>
      </w:r>
      <w:r w:rsidDel="00000000" w:rsidR="00000000" w:rsidRPr="00000000">
        <w:rPr>
          <w:rtl w:val="0"/>
        </w:rPr>
      </w:r>
    </w:p>
    <w:p w:rsidR="00000000" w:rsidDel="00000000" w:rsidP="00000000" w:rsidRDefault="00000000" w:rsidRPr="00000000" w14:paraId="00000C3B">
      <w:pPr>
        <w:widowControl w:val="0"/>
        <w:numPr>
          <w:ilvl w:val="0"/>
          <w:numId w:val="103"/>
        </w:numPr>
        <w:shd w:fill="ffffff" w:val="clear"/>
        <w:spacing w:after="0" w:line="240" w:lineRule="auto"/>
        <w:ind w:left="720" w:hanging="360"/>
        <w:rPr/>
      </w:pPr>
      <w:r w:rsidDel="00000000" w:rsidR="00000000" w:rsidRPr="00000000">
        <w:rPr>
          <w:color w:val="000000"/>
          <w:sz w:val="23"/>
          <w:szCs w:val="23"/>
          <w:rtl w:val="0"/>
        </w:rPr>
        <w:t xml:space="preserve">Figure 4.14 summarises the life cycle of a housefly.</w:t>
      </w:r>
      <w:r w:rsidDel="00000000" w:rsidR="00000000" w:rsidRPr="00000000">
        <w:rPr>
          <w:rtl w:val="0"/>
        </w:rPr>
      </w:r>
    </w:p>
    <w:p w:rsidR="00000000" w:rsidDel="00000000" w:rsidP="00000000" w:rsidRDefault="00000000" w:rsidRPr="00000000" w14:paraId="00000C3C">
      <w:pPr>
        <w:shd w:fill="ffffff" w:val="clear"/>
        <w:spacing w:before="230" w:lineRule="auto"/>
        <w:rPr/>
      </w:pPr>
      <w:r w:rsidDel="00000000" w:rsidR="00000000" w:rsidRPr="00000000">
        <w:rPr>
          <w:color w:val="000000"/>
          <w:sz w:val="31"/>
          <w:szCs w:val="31"/>
          <w:rtl w:val="0"/>
        </w:rPr>
        <w:t xml:space="preserve">Incomplete Metamorphosis</w:t>
      </w:r>
      <w:r w:rsidDel="00000000" w:rsidR="00000000" w:rsidRPr="00000000">
        <w:rPr>
          <w:rtl w:val="0"/>
        </w:rPr>
      </w:r>
    </w:p>
    <w:p w:rsidR="00000000" w:rsidDel="00000000" w:rsidP="00000000" w:rsidRDefault="00000000" w:rsidRPr="00000000" w14:paraId="00000C3D">
      <w:pPr>
        <w:widowControl w:val="0"/>
        <w:numPr>
          <w:ilvl w:val="0"/>
          <w:numId w:val="103"/>
        </w:numPr>
        <w:shd w:fill="ffffff" w:val="clear"/>
        <w:spacing w:after="0" w:before="7" w:line="259" w:lineRule="auto"/>
        <w:ind w:left="720" w:right="50" w:hanging="360"/>
        <w:jc w:val="both"/>
        <w:rPr/>
      </w:pPr>
      <w:r w:rsidDel="00000000" w:rsidR="00000000" w:rsidRPr="00000000">
        <w:rPr>
          <w:color w:val="000000"/>
          <w:sz w:val="23"/>
          <w:szCs w:val="23"/>
          <w:rtl w:val="0"/>
        </w:rPr>
        <w:t xml:space="preserve">Development in some insects like the locust and cockroaches, involves the.egg hatching into a nymph which e!cie!y resembles the adult in every form, except for size and lack of sexual maturity.</w:t>
      </w:r>
      <w:r w:rsidDel="00000000" w:rsidR="00000000" w:rsidRPr="00000000">
        <w:rPr>
          <w:rtl w:val="0"/>
        </w:rPr>
      </w:r>
    </w:p>
    <w:p w:rsidR="00000000" w:rsidDel="00000000" w:rsidP="00000000" w:rsidRDefault="00000000" w:rsidRPr="00000000" w14:paraId="00000C3E">
      <w:pPr>
        <w:widowControl w:val="0"/>
        <w:numPr>
          <w:ilvl w:val="0"/>
          <w:numId w:val="103"/>
        </w:numPr>
        <w:spacing w:after="0" w:line="240" w:lineRule="auto"/>
        <w:ind w:left="720" w:hanging="360"/>
        <w:rPr>
          <w:sz w:val="24"/>
          <w:szCs w:val="24"/>
        </w:rPr>
      </w:pPr>
      <w:r w:rsidDel="00000000" w:rsidR="00000000" w:rsidRPr="00000000">
        <w:rPr>
          <w:sz w:val="24"/>
          <w:szCs w:val="24"/>
        </w:rPr>
        <w:drawing>
          <wp:inline distB="0" distT="0" distL="0" distR="0">
            <wp:extent cx="2171700" cy="1574800"/>
            <wp:effectExtent b="0" l="0" r="0" t="0"/>
            <wp:docPr id="47" name="image20.png"/>
            <a:graphic>
              <a:graphicData uri="http://schemas.openxmlformats.org/drawingml/2006/picture">
                <pic:pic>
                  <pic:nvPicPr>
                    <pic:cNvPr id="0" name="image20.png"/>
                    <pic:cNvPicPr preferRelativeResize="0"/>
                  </pic:nvPicPr>
                  <pic:blipFill>
                    <a:blip r:embed="rId48"/>
                    <a:srcRect b="0" l="0" r="0" t="0"/>
                    <a:stretch>
                      <a:fillRect/>
                    </a:stretch>
                  </pic:blipFill>
                  <pic:spPr>
                    <a:xfrm>
                      <a:off x="0" y="0"/>
                      <a:ext cx="21717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C3F">
      <w:pPr>
        <w:widowControl w:val="0"/>
        <w:numPr>
          <w:ilvl w:val="0"/>
          <w:numId w:val="103"/>
        </w:numPr>
        <w:shd w:fill="ffffff" w:val="clear"/>
        <w:spacing w:after="0" w:line="187" w:lineRule="auto"/>
        <w:ind w:left="720" w:hanging="360"/>
        <w:rPr/>
      </w:pPr>
      <w:r w:rsidDel="00000000" w:rsidR="00000000" w:rsidRPr="00000000">
        <w:rPr>
          <w:color w:val="000000"/>
          <w:sz w:val="17"/>
          <w:szCs w:val="17"/>
          <w:rtl w:val="0"/>
        </w:rPr>
        <w:t xml:space="preserve">Pupa case </w:t>
      </w:r>
      <w:r w:rsidDel="00000000" w:rsidR="00000000" w:rsidRPr="00000000">
        <w:rPr>
          <w:b w:val="1"/>
          <w:color w:val="000000"/>
          <w:sz w:val="17"/>
          <w:szCs w:val="17"/>
          <w:rtl w:val="0"/>
        </w:rPr>
        <w:t xml:space="preserve">Adult pushes out </w:t>
      </w:r>
      <w:r w:rsidDel="00000000" w:rsidR="00000000" w:rsidRPr="00000000">
        <w:rPr>
          <w:color w:val="000000"/>
          <w:sz w:val="17"/>
          <w:szCs w:val="17"/>
          <w:rtl w:val="0"/>
        </w:rPr>
        <w:t xml:space="preserve">against the </w:t>
      </w:r>
      <w:r w:rsidDel="00000000" w:rsidR="00000000" w:rsidRPr="00000000">
        <w:rPr>
          <w:b w:val="1"/>
          <w:color w:val="000000"/>
          <w:sz w:val="17"/>
          <w:szCs w:val="17"/>
          <w:rtl w:val="0"/>
        </w:rPr>
        <w:t xml:space="preserve">case</w:t>
      </w:r>
      <w:r w:rsidDel="00000000" w:rsidR="00000000" w:rsidRPr="00000000">
        <w:rPr>
          <w:rtl w:val="0"/>
        </w:rPr>
      </w:r>
    </w:p>
    <w:p w:rsidR="00000000" w:rsidDel="00000000" w:rsidP="00000000" w:rsidRDefault="00000000" w:rsidRPr="00000000" w14:paraId="00000C40">
      <w:pPr>
        <w:widowControl w:val="0"/>
        <w:numPr>
          <w:ilvl w:val="0"/>
          <w:numId w:val="103"/>
        </w:numPr>
        <w:spacing w:after="0" w:line="240" w:lineRule="auto"/>
        <w:ind w:left="720" w:hanging="360"/>
        <w:rPr>
          <w:sz w:val="24"/>
          <w:szCs w:val="24"/>
        </w:rPr>
      </w:pPr>
      <w:r w:rsidDel="00000000" w:rsidR="00000000" w:rsidRPr="00000000">
        <w:rPr>
          <w:sz w:val="24"/>
          <w:szCs w:val="24"/>
        </w:rPr>
        <w:drawing>
          <wp:inline distB="0" distT="0" distL="0" distR="0">
            <wp:extent cx="1739900" cy="736600"/>
            <wp:effectExtent b="0" l="0" r="0" t="0"/>
            <wp:docPr id="48"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7399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C41">
      <w:pPr>
        <w:widowControl w:val="0"/>
        <w:numPr>
          <w:ilvl w:val="0"/>
          <w:numId w:val="103"/>
        </w:numPr>
        <w:shd w:fill="ffffff" w:val="clear"/>
        <w:spacing w:after="0" w:before="173" w:line="266" w:lineRule="auto"/>
        <w:ind w:left="720" w:right="1613" w:hanging="360"/>
        <w:rPr/>
      </w:pPr>
      <w:r w:rsidDel="00000000" w:rsidR="00000000" w:rsidRPr="00000000">
        <w:rPr>
          <w:color w:val="000000"/>
          <w:sz w:val="23"/>
          <w:szCs w:val="23"/>
          <w:rtl w:val="0"/>
        </w:rPr>
        <w:t xml:space="preserve">For such insects to reach the adult, stages, they undergo a series of moults. before fully acquiring  the adult size and attaining the sexual maturity.</w:t>
      </w:r>
      <w:r w:rsidDel="00000000" w:rsidR="00000000" w:rsidRPr="00000000">
        <w:rPr>
          <w:rtl w:val="0"/>
        </w:rPr>
      </w:r>
    </w:p>
    <w:p w:rsidR="00000000" w:rsidDel="00000000" w:rsidP="00000000" w:rsidRDefault="00000000" w:rsidRPr="00000000" w14:paraId="00000C42">
      <w:pPr>
        <w:widowControl w:val="0"/>
        <w:numPr>
          <w:ilvl w:val="0"/>
          <w:numId w:val="103"/>
        </w:numPr>
        <w:shd w:fill="ffffff" w:val="clear"/>
        <w:spacing w:after="0" w:before="173" w:line="266" w:lineRule="auto"/>
        <w:ind w:left="720" w:right="1613" w:hanging="360"/>
        <w:rPr/>
      </w:pPr>
      <w:r w:rsidDel="00000000" w:rsidR="00000000" w:rsidRPr="00000000">
        <w:rPr>
          <w:color w:val="000000"/>
          <w:sz w:val="23"/>
          <w:szCs w:val="23"/>
          <w:rtl w:val="0"/>
        </w:rPr>
        <w:t xml:space="preserve">These insects are said to undergo incomplete  metamorphosis.</w:t>
      </w:r>
      <w:r w:rsidDel="00000000" w:rsidR="00000000" w:rsidRPr="00000000">
        <w:rPr>
          <w:rtl w:val="0"/>
        </w:rPr>
      </w:r>
    </w:p>
    <w:p w:rsidR="00000000" w:rsidDel="00000000" w:rsidP="00000000" w:rsidRDefault="00000000" w:rsidRPr="00000000" w14:paraId="00000C43">
      <w:pPr>
        <w:shd w:fill="ffffff" w:val="clear"/>
        <w:rPr/>
      </w:pPr>
      <w:r w:rsidDel="00000000" w:rsidR="00000000" w:rsidRPr="00000000">
        <w:rPr>
          <w:rtl w:val="0"/>
        </w:rPr>
      </w:r>
    </w:p>
    <w:p w:rsidR="00000000" w:rsidDel="00000000" w:rsidP="00000000" w:rsidRDefault="00000000" w:rsidRPr="00000000" w14:paraId="00000C44">
      <w:pPr>
        <w:shd w:fill="ffffff" w:val="clear"/>
        <w:rPr/>
      </w:pPr>
      <w:r w:rsidDel="00000000" w:rsidR="00000000" w:rsidRPr="00000000">
        <w:rPr>
          <w:b w:val="1"/>
          <w:color w:val="000000"/>
          <w:sz w:val="29"/>
          <w:szCs w:val="29"/>
          <w:rtl w:val="0"/>
        </w:rPr>
        <w:t xml:space="preserve">Development in a Cockroach</w:t>
      </w:r>
      <w:r w:rsidDel="00000000" w:rsidR="00000000" w:rsidRPr="00000000">
        <w:rPr>
          <w:b w:val="1"/>
          <w:color w:val="000000"/>
          <w:sz w:val="23"/>
          <w:szCs w:val="23"/>
          <w:rtl w:val="0"/>
        </w:rPr>
        <w:t xml:space="preserve">(An example of incomplete metamorphosis)</w:t>
      </w:r>
      <w:r w:rsidDel="00000000" w:rsidR="00000000" w:rsidRPr="00000000">
        <w:rPr>
          <w:rtl w:val="0"/>
        </w:rPr>
      </w:r>
    </w:p>
    <w:p w:rsidR="00000000" w:rsidDel="00000000" w:rsidP="00000000" w:rsidRDefault="00000000" w:rsidRPr="00000000" w14:paraId="00000C45">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Cockroaches produce eggs enclosed in a case in groups of between 10 - 15. </w:t>
      </w:r>
      <w:r w:rsidDel="00000000" w:rsidR="00000000" w:rsidRPr="00000000">
        <w:rPr>
          <w:rtl w:val="0"/>
        </w:rPr>
      </w:r>
    </w:p>
    <w:p w:rsidR="00000000" w:rsidDel="00000000" w:rsidP="00000000" w:rsidRDefault="00000000" w:rsidRPr="00000000" w14:paraId="00000C46">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The case known as ootheca is made up of cfaitm. </w:t>
      </w:r>
      <w:r w:rsidDel="00000000" w:rsidR="00000000" w:rsidRPr="00000000">
        <w:rPr>
          <w:rtl w:val="0"/>
        </w:rPr>
      </w:r>
    </w:p>
    <w:p w:rsidR="00000000" w:rsidDel="00000000" w:rsidP="00000000" w:rsidRDefault="00000000" w:rsidRPr="00000000" w14:paraId="00000C47">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The ootheca is usually deposited in moist dark and warm places, for example in cracks of furniture or crevices in walls. </w:t>
      </w:r>
      <w:r w:rsidDel="00000000" w:rsidR="00000000" w:rsidRPr="00000000">
        <w:rPr>
          <w:rtl w:val="0"/>
        </w:rPr>
      </w:r>
    </w:p>
    <w:p w:rsidR="00000000" w:rsidDel="00000000" w:rsidP="00000000" w:rsidRDefault="00000000" w:rsidRPr="00000000" w14:paraId="00000C48">
      <w:pPr>
        <w:widowControl w:val="0"/>
        <w:numPr>
          <w:ilvl w:val="0"/>
          <w:numId w:val="103"/>
        </w:numPr>
        <w:shd w:fill="ffffff" w:val="clear"/>
        <w:spacing w:after="0" w:line="259" w:lineRule="auto"/>
        <w:ind w:left="720" w:hanging="360"/>
        <w:jc w:val="both"/>
        <w:rPr/>
      </w:pPr>
      <w:r w:rsidDel="00000000" w:rsidR="00000000" w:rsidRPr="00000000">
        <w:rPr>
          <w:color w:val="000000"/>
          <w:sz w:val="23"/>
          <w:szCs w:val="23"/>
          <w:rtl w:val="0"/>
        </w:rPr>
        <w:t xml:space="preserve">It takes about a month before the small wingless nymphs emerge. </w:t>
      </w:r>
      <w:r w:rsidDel="00000000" w:rsidR="00000000" w:rsidRPr="00000000">
        <w:rPr>
          <w:rtl w:val="0"/>
        </w:rPr>
      </w:r>
    </w:p>
    <w:p w:rsidR="00000000" w:rsidDel="00000000" w:rsidP="00000000" w:rsidRDefault="00000000" w:rsidRPr="00000000" w14:paraId="00000C49">
      <w:pPr>
        <w:widowControl w:val="0"/>
        <w:numPr>
          <w:ilvl w:val="0"/>
          <w:numId w:val="103"/>
        </w:numPr>
        <w:spacing w:after="0" w:line="240" w:lineRule="auto"/>
        <w:ind w:left="720" w:hanging="360"/>
        <w:rPr>
          <w:sz w:val="24"/>
          <w:szCs w:val="24"/>
        </w:rPr>
      </w:pPr>
      <w:r w:rsidDel="00000000" w:rsidR="00000000" w:rsidRPr="00000000">
        <w:rPr>
          <w:sz w:val="24"/>
          <w:szCs w:val="24"/>
        </w:rPr>
        <w:drawing>
          <wp:inline distB="0" distT="0" distL="0" distR="0">
            <wp:extent cx="571500" cy="1092200"/>
            <wp:effectExtent b="0" l="0" r="0" t="0"/>
            <wp:docPr id="49"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5715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C4A">
      <w:pPr>
        <w:widowControl w:val="0"/>
        <w:numPr>
          <w:ilvl w:val="0"/>
          <w:numId w:val="103"/>
        </w:numPr>
        <w:shd w:fill="ffffff" w:val="clear"/>
        <w:spacing w:after="0" w:line="259" w:lineRule="auto"/>
        <w:ind w:left="720" w:hanging="360"/>
        <w:jc w:val="both"/>
        <w:rPr/>
        <w:sectPr>
          <w:type w:val="continuous"/>
          <w:pgSz w:h="15840" w:w="12240" w:orient="portrait"/>
          <w:pgMar w:bottom="720" w:top="1440" w:left="1998" w:right="1969" w:header="720" w:footer="720"/>
        </w:sectPr>
      </w:pPr>
      <w:r w:rsidDel="00000000" w:rsidR="00000000" w:rsidRPr="00000000">
        <w:rPr>
          <w:color w:val="000000"/>
          <w:sz w:val="23"/>
          <w:szCs w:val="23"/>
          <w:rtl w:val="0"/>
        </w:rPr>
        <w:t xml:space="preserve">The nymphs feed, and moult about ten times with the total nymphal period lasting about 16 days for all the adult structure to become fully developed. </w:t>
      </w:r>
      <w:r w:rsidDel="00000000" w:rsidR="00000000" w:rsidRPr="00000000">
        <w:rPr>
          <w:rtl w:val="0"/>
        </w:rPr>
      </w:r>
    </w:p>
    <w:p w:rsidR="00000000" w:rsidDel="00000000" w:rsidP="00000000" w:rsidRDefault="00000000" w:rsidRPr="00000000" w14:paraId="00000C4B">
      <w:pPr>
        <w:shd w:fill="ffffff" w:val="clear"/>
        <w:spacing w:line="259" w:lineRule="auto"/>
        <w:jc w:val="both"/>
        <w:rPr/>
        <w:sectPr>
          <w:type w:val="continuous"/>
          <w:pgSz w:h="15840" w:w="12240" w:orient="portrait"/>
          <w:pgMar w:bottom="720" w:top="1440" w:left="1998" w:right="1969" w:header="720" w:footer="720"/>
        </w:sectPr>
      </w:pPr>
      <w:r w:rsidDel="00000000" w:rsidR="00000000" w:rsidRPr="00000000">
        <w:rPr>
          <w:rtl w:val="0"/>
        </w:rPr>
      </w:r>
    </w:p>
    <w:p w:rsidR="00000000" w:rsidDel="00000000" w:rsidP="00000000" w:rsidRDefault="00000000" w:rsidRPr="00000000" w14:paraId="00000C4C">
      <w:pPr>
        <w:shd w:fill="ffffff" w:val="clear"/>
        <w:spacing w:before="259" w:line="259" w:lineRule="auto"/>
        <w:rPr/>
      </w:pPr>
      <w:r w:rsidDel="00000000" w:rsidR="00000000" w:rsidRPr="00000000">
        <w:rPr>
          <w:b w:val="1"/>
          <w:color w:val="000000"/>
          <w:sz w:val="23"/>
          <w:szCs w:val="23"/>
          <w:rtl w:val="0"/>
        </w:rPr>
        <w:t xml:space="preserve">Role of Hormones in InsectMetamorphosis</w:t>
      </w:r>
      <w:r w:rsidDel="00000000" w:rsidR="00000000" w:rsidRPr="00000000">
        <w:rPr>
          <w:rtl w:val="0"/>
        </w:rPr>
      </w:r>
    </w:p>
    <w:p w:rsidR="00000000" w:rsidDel="00000000" w:rsidP="00000000" w:rsidRDefault="00000000" w:rsidRPr="00000000" w14:paraId="00000C4D">
      <w:pPr>
        <w:widowControl w:val="0"/>
        <w:numPr>
          <w:ilvl w:val="0"/>
          <w:numId w:val="103"/>
        </w:numPr>
        <w:shd w:fill="ffffff" w:val="clear"/>
        <w:spacing w:after="0" w:line="259" w:lineRule="auto"/>
        <w:ind w:left="720" w:right="22" w:hanging="360"/>
        <w:jc w:val="both"/>
        <w:rPr/>
      </w:pPr>
      <w:r w:rsidDel="00000000" w:rsidR="00000000" w:rsidRPr="00000000">
        <w:rPr>
          <w:color w:val="000000"/>
          <w:rtl w:val="0"/>
        </w:rPr>
        <w:t xml:space="preserve">In insects metamorphosis is controlled by hormones. </w:t>
      </w:r>
      <w:r w:rsidDel="00000000" w:rsidR="00000000" w:rsidRPr="00000000">
        <w:rPr>
          <w:rtl w:val="0"/>
        </w:rPr>
      </w:r>
    </w:p>
    <w:p w:rsidR="00000000" w:rsidDel="00000000" w:rsidP="00000000" w:rsidRDefault="00000000" w:rsidRPr="00000000" w14:paraId="00000C4E">
      <w:pPr>
        <w:widowControl w:val="0"/>
        <w:numPr>
          <w:ilvl w:val="0"/>
          <w:numId w:val="103"/>
        </w:numPr>
        <w:shd w:fill="ffffff" w:val="clear"/>
        <w:spacing w:after="0" w:line="259" w:lineRule="auto"/>
        <w:ind w:left="720" w:right="22" w:hanging="360"/>
        <w:jc w:val="both"/>
        <w:rPr/>
      </w:pPr>
      <w:r w:rsidDel="00000000" w:rsidR="00000000" w:rsidRPr="00000000">
        <w:rPr>
          <w:color w:val="000000"/>
          <w:rtl w:val="0"/>
        </w:rPr>
        <w:t xml:space="preserve">The hormones are produced in three glands namely; </w:t>
      </w:r>
      <w:r w:rsidDel="00000000" w:rsidR="00000000" w:rsidRPr="00000000">
        <w:rPr>
          <w:rtl w:val="0"/>
        </w:rPr>
      </w:r>
    </w:p>
    <w:p w:rsidR="00000000" w:rsidDel="00000000" w:rsidP="00000000" w:rsidRDefault="00000000" w:rsidRPr="00000000" w14:paraId="00000C4F">
      <w:pPr>
        <w:widowControl w:val="0"/>
        <w:numPr>
          <w:ilvl w:val="0"/>
          <w:numId w:val="103"/>
        </w:numPr>
        <w:shd w:fill="ffffff" w:val="clear"/>
        <w:spacing w:after="0" w:line="259" w:lineRule="auto"/>
        <w:ind w:left="720" w:right="22" w:hanging="360"/>
        <w:jc w:val="both"/>
        <w:rPr/>
      </w:pPr>
      <w:r w:rsidDel="00000000" w:rsidR="00000000" w:rsidRPr="00000000">
        <w:rPr>
          <w:color w:val="000000"/>
          <w:rtl w:val="0"/>
        </w:rPr>
        <w:t xml:space="preserve">Neurosecretory cells in the brain ganglia, a pair of </w:t>
      </w:r>
      <w:r w:rsidDel="00000000" w:rsidR="00000000" w:rsidRPr="00000000">
        <w:rPr>
          <w:b w:val="1"/>
          <w:color w:val="000000"/>
          <w:rtl w:val="0"/>
        </w:rPr>
        <w:t xml:space="preserve">corpora allata </w:t>
      </w:r>
      <w:r w:rsidDel="00000000" w:rsidR="00000000" w:rsidRPr="00000000">
        <w:rPr>
          <w:color w:val="000000"/>
          <w:rtl w:val="0"/>
        </w:rPr>
        <w:t xml:space="preserve">(singular Corpus allatum) located in the mandibular segment and prothoracic glands in the thorax.</w:t>
      </w:r>
      <w:r w:rsidDel="00000000" w:rsidR="00000000" w:rsidRPr="00000000">
        <w:rPr>
          <w:rtl w:val="0"/>
        </w:rPr>
      </w:r>
    </w:p>
    <w:p w:rsidR="00000000" w:rsidDel="00000000" w:rsidP="00000000" w:rsidRDefault="00000000" w:rsidRPr="00000000" w14:paraId="00000C50">
      <w:pPr>
        <w:widowControl w:val="0"/>
        <w:numPr>
          <w:ilvl w:val="0"/>
          <w:numId w:val="103"/>
        </w:numPr>
        <w:shd w:fill="ffffff" w:val="clear"/>
        <w:spacing w:after="0" w:line="259" w:lineRule="auto"/>
        <w:ind w:left="720" w:right="36" w:hanging="360"/>
        <w:jc w:val="both"/>
        <w:rPr/>
      </w:pPr>
      <w:r w:rsidDel="00000000" w:rsidR="00000000" w:rsidRPr="00000000">
        <w:rPr>
          <w:color w:val="000000"/>
          <w:rtl w:val="0"/>
        </w:rPr>
        <w:t xml:space="preserve">During larval stages of the insect the corpora ailata produces </w:t>
      </w:r>
      <w:r w:rsidDel="00000000" w:rsidR="00000000" w:rsidRPr="00000000">
        <w:rPr>
          <w:b w:val="1"/>
          <w:color w:val="000000"/>
          <w:rtl w:val="0"/>
        </w:rPr>
        <w:t xml:space="preserve">juvenile hormone, </w:t>
      </w:r>
      <w:r w:rsidDel="00000000" w:rsidR="00000000" w:rsidRPr="00000000">
        <w:rPr>
          <w:rtl w:val="0"/>
        </w:rPr>
      </w:r>
    </w:p>
    <w:p w:rsidR="00000000" w:rsidDel="00000000" w:rsidP="00000000" w:rsidRDefault="00000000" w:rsidRPr="00000000" w14:paraId="00000C51">
      <w:pPr>
        <w:widowControl w:val="0"/>
        <w:numPr>
          <w:ilvl w:val="0"/>
          <w:numId w:val="103"/>
        </w:numPr>
        <w:shd w:fill="ffffff" w:val="clear"/>
        <w:spacing w:after="0" w:line="259" w:lineRule="auto"/>
        <w:ind w:left="720" w:right="36" w:hanging="360"/>
        <w:jc w:val="both"/>
        <w:rPr/>
      </w:pPr>
      <w:r w:rsidDel="00000000" w:rsidR="00000000" w:rsidRPr="00000000">
        <w:rPr>
          <w:color w:val="000000"/>
          <w:rtl w:val="0"/>
        </w:rPr>
        <w:t xml:space="preserve">This leads to formation of larval cuticle., therefore moulting does not go beyond the larval stage. </w:t>
      </w:r>
      <w:r w:rsidDel="00000000" w:rsidR="00000000" w:rsidRPr="00000000">
        <w:rPr>
          <w:rtl w:val="0"/>
        </w:rPr>
      </w:r>
    </w:p>
    <w:p w:rsidR="00000000" w:rsidDel="00000000" w:rsidP="00000000" w:rsidRDefault="00000000" w:rsidRPr="00000000" w14:paraId="00000C52">
      <w:pPr>
        <w:widowControl w:val="0"/>
        <w:numPr>
          <w:ilvl w:val="0"/>
          <w:numId w:val="103"/>
        </w:numPr>
        <w:shd w:fill="ffffff" w:val="clear"/>
        <w:spacing w:after="0" w:line="259" w:lineRule="auto"/>
        <w:ind w:left="720" w:right="36" w:hanging="360"/>
        <w:jc w:val="both"/>
        <w:rPr/>
      </w:pPr>
      <w:r w:rsidDel="00000000" w:rsidR="00000000" w:rsidRPr="00000000">
        <w:rPr>
          <w:color w:val="000000"/>
          <w:rtl w:val="0"/>
        </w:rPr>
        <w:t xml:space="preserve">When the larva matures, the corpus allatum disintegrates- </w:t>
      </w:r>
      <w:r w:rsidDel="00000000" w:rsidR="00000000" w:rsidRPr="00000000">
        <w:rPr>
          <w:rtl w:val="0"/>
        </w:rPr>
      </w:r>
    </w:p>
    <w:p w:rsidR="00000000" w:rsidDel="00000000" w:rsidP="00000000" w:rsidRDefault="00000000" w:rsidRPr="00000000" w14:paraId="00000C53">
      <w:pPr>
        <w:widowControl w:val="0"/>
        <w:numPr>
          <w:ilvl w:val="0"/>
          <w:numId w:val="103"/>
        </w:numPr>
        <w:shd w:fill="ffffff" w:val="clear"/>
        <w:spacing w:after="0" w:line="259" w:lineRule="auto"/>
        <w:ind w:left="720" w:right="36" w:hanging="360"/>
        <w:jc w:val="both"/>
        <w:rPr/>
      </w:pPr>
      <w:r w:rsidDel="00000000" w:rsidR="00000000" w:rsidRPr="00000000">
        <w:rPr>
          <w:color w:val="000000"/>
          <w:rtl w:val="0"/>
        </w:rPr>
        <w:t xml:space="preserve">At this time the neurosecretory cells stimulate the prothoracic glands to produce </w:t>
      </w:r>
      <w:r w:rsidDel="00000000" w:rsidR="00000000" w:rsidRPr="00000000">
        <w:rPr>
          <w:b w:val="1"/>
          <w:color w:val="000000"/>
          <w:rtl w:val="0"/>
        </w:rPr>
        <w:t xml:space="preserve">moulting hormone (ecdysone).</w:t>
      </w:r>
      <w:r w:rsidDel="00000000" w:rsidR="00000000" w:rsidRPr="00000000">
        <w:rPr>
          <w:rtl w:val="0"/>
        </w:rPr>
      </w:r>
    </w:p>
    <w:p w:rsidR="00000000" w:rsidDel="00000000" w:rsidP="00000000" w:rsidRDefault="00000000" w:rsidRPr="00000000" w14:paraId="00000C54">
      <w:pPr>
        <w:widowControl w:val="0"/>
        <w:numPr>
          <w:ilvl w:val="0"/>
          <w:numId w:val="103"/>
        </w:numPr>
        <w:shd w:fill="ffffff" w:val="clear"/>
        <w:spacing w:after="0" w:line="259" w:lineRule="auto"/>
        <w:ind w:left="720" w:right="36" w:hanging="360"/>
        <w:jc w:val="both"/>
        <w:rPr/>
      </w:pPr>
      <w:r w:rsidDel="00000000" w:rsidR="00000000" w:rsidRPr="00000000">
        <w:rPr>
          <w:b w:val="1"/>
          <w:color w:val="000000"/>
          <w:rtl w:val="0"/>
        </w:rPr>
        <w:t xml:space="preserve"> </w:t>
      </w:r>
      <w:r w:rsidDel="00000000" w:rsidR="00000000" w:rsidRPr="00000000">
        <w:rPr>
          <w:color w:val="000000"/>
          <w:rtl w:val="0"/>
        </w:rPr>
        <w:t xml:space="preserve">Ecdysone is responsible for moulting in insects leading to the laying of the adult cuticle.</w:t>
      </w:r>
      <w:r w:rsidDel="00000000" w:rsidR="00000000" w:rsidRPr="00000000">
        <w:rPr>
          <w:rtl w:val="0"/>
        </w:rPr>
      </w:r>
    </w:p>
    <w:p w:rsidR="00000000" w:rsidDel="00000000" w:rsidP="00000000" w:rsidRDefault="00000000" w:rsidRPr="00000000" w14:paraId="00000C55">
      <w:pPr>
        <w:shd w:fill="ffffff" w:val="clear"/>
        <w:spacing w:before="144"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190500</wp:posOffset>
                </wp:positionV>
                <wp:extent cx="1604645" cy="969010"/>
                <wp:effectExtent b="0" l="0" r="0" t="0"/>
                <wp:wrapNone/>
                <wp:docPr id="38" name=""/>
                <a:graphic>
                  <a:graphicData uri="http://schemas.microsoft.com/office/word/2010/wordprocessingShape">
                    <wps:wsp>
                      <wps:cNvSpPr/>
                      <wps:cNvPr id="3" name="Shape 3"/>
                      <wps:spPr>
                        <a:xfrm>
                          <a:off x="4556378" y="3308195"/>
                          <a:ext cx="1579245" cy="943610"/>
                        </a:xfrm>
                        <a:custGeom>
                          <a:rect b="b" l="l" r="r" t="t"/>
                          <a:pathLst>
                            <a:path extrusionOk="0" h="943610" w="1579245">
                              <a:moveTo>
                                <a:pt x="0" y="0"/>
                              </a:moveTo>
                              <a:lnTo>
                                <a:pt x="0" y="943610"/>
                              </a:lnTo>
                              <a:lnTo>
                                <a:pt x="1579245" y="943610"/>
                              </a:lnTo>
                              <a:lnTo>
                                <a:pt x="15792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BRAIN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Corpus Neurosecretory allatum cells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190500</wp:posOffset>
                </wp:positionV>
                <wp:extent cx="1604645" cy="969010"/>
                <wp:effectExtent b="0" l="0" r="0" t="0"/>
                <wp:wrapNone/>
                <wp:docPr id="38" name="image16.png"/>
                <a:graphic>
                  <a:graphicData uri="http://schemas.openxmlformats.org/drawingml/2006/picture">
                    <pic:pic>
                      <pic:nvPicPr>
                        <pic:cNvPr id="0" name="image16.png"/>
                        <pic:cNvPicPr preferRelativeResize="0"/>
                      </pic:nvPicPr>
                      <pic:blipFill>
                        <a:blip r:embed="rId51"/>
                        <a:srcRect/>
                        <a:stretch>
                          <a:fillRect/>
                        </a:stretch>
                      </pic:blipFill>
                      <pic:spPr>
                        <a:xfrm>
                          <a:off x="0" y="0"/>
                          <a:ext cx="1604645" cy="969010"/>
                        </a:xfrm>
                        <a:prstGeom prst="rect"/>
                        <a:ln/>
                      </pic:spPr>
                    </pic:pic>
                  </a:graphicData>
                </a:graphic>
              </wp:anchor>
            </w:drawing>
          </mc:Fallback>
        </mc:AlternateConten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tabs>
          <w:tab w:val="left" w:pos="7692"/>
        </w:tabs>
        <w:rPr/>
      </w:pPr>
      <w:r w:rsidDel="00000000" w:rsidR="00000000" w:rsidRPr="00000000">
        <w:rPr>
          <w:rtl w:val="0"/>
        </w:rPr>
      </w:r>
    </w:p>
    <w:p w:rsidR="00000000" w:rsidDel="00000000" w:rsidP="00000000" w:rsidRDefault="00000000" w:rsidRPr="00000000" w14:paraId="00000C58">
      <w:pPr>
        <w:tabs>
          <w:tab w:val="left" w:pos="7692"/>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4406900</wp:posOffset>
                </wp:positionH>
                <wp:positionV relativeFrom="paragraph">
                  <wp:posOffset>0</wp:posOffset>
                </wp:positionV>
                <wp:extent cx="997585" cy="500380"/>
                <wp:effectExtent b="0" l="0" r="0" t="0"/>
                <wp:wrapNone/>
                <wp:docPr id="42" name=""/>
                <a:graphic>
                  <a:graphicData uri="http://schemas.microsoft.com/office/word/2010/wordprocessingShape">
                    <wps:wsp>
                      <wps:cNvSpPr/>
                      <wps:cNvPr id="7" name="Shape 7"/>
                      <wps:spPr>
                        <a:xfrm>
                          <a:off x="4859908" y="3542510"/>
                          <a:ext cx="972185" cy="474980"/>
                        </a:xfrm>
                        <a:custGeom>
                          <a:rect b="b" l="l" r="r" t="t"/>
                          <a:pathLst>
                            <a:path extrusionOk="0" h="474980" w="972185">
                              <a:moveTo>
                                <a:pt x="0" y="0"/>
                              </a:moveTo>
                              <a:lnTo>
                                <a:pt x="0" y="474980"/>
                              </a:lnTo>
                              <a:lnTo>
                                <a:pt x="972185" y="474980"/>
                              </a:lnTo>
                              <a:lnTo>
                                <a:pt x="97218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Prothoracic gland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4406900</wp:posOffset>
                </wp:positionH>
                <wp:positionV relativeFrom="paragraph">
                  <wp:posOffset>0</wp:posOffset>
                </wp:positionV>
                <wp:extent cx="997585" cy="500380"/>
                <wp:effectExtent b="0" l="0" r="0" t="0"/>
                <wp:wrapNone/>
                <wp:docPr id="42" name="image21.png"/>
                <a:graphic>
                  <a:graphicData uri="http://schemas.openxmlformats.org/drawingml/2006/picture">
                    <pic:pic>
                      <pic:nvPicPr>
                        <pic:cNvPr id="0" name="image21.png"/>
                        <pic:cNvPicPr preferRelativeResize="0"/>
                      </pic:nvPicPr>
                      <pic:blipFill>
                        <a:blip r:embed="rId52"/>
                        <a:srcRect/>
                        <a:stretch>
                          <a:fillRect/>
                        </a:stretch>
                      </pic:blipFill>
                      <pic:spPr>
                        <a:xfrm>
                          <a:off x="0" y="0"/>
                          <a:ext cx="997585" cy="500380"/>
                        </a:xfrm>
                        <a:prstGeom prst="rect"/>
                        <a:ln/>
                      </pic:spPr>
                    </pic:pic>
                  </a:graphicData>
                </a:graphic>
              </wp:anchor>
            </w:drawing>
          </mc:Fallback>
        </mc:AlternateContent>
      </w:r>
    </w:p>
    <w:p w:rsidR="00000000" w:rsidDel="00000000" w:rsidP="00000000" w:rsidRDefault="00000000" w:rsidRPr="00000000" w14:paraId="00000C59">
      <w:pPr>
        <w:tabs>
          <w:tab w:val="left" w:pos="7692"/>
        </w:tabs>
        <w:rPr/>
      </w:pPr>
      <w:r w:rsidDel="00000000" w:rsidR="00000000" w:rsidRPr="00000000">
        <w:rPr>
          <w:rtl w:val="0"/>
        </w:rPr>
      </w:r>
    </w:p>
    <w:p w:rsidR="00000000" w:rsidDel="00000000" w:rsidP="00000000" w:rsidRDefault="00000000" w:rsidRPr="00000000" w14:paraId="00000C5A">
      <w:pPr>
        <w:tabs>
          <w:tab w:val="left" w:pos="7692"/>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38100</wp:posOffset>
                </wp:positionV>
                <wp:extent cx="2002154" cy="449580"/>
                <wp:effectExtent b="0" l="0" r="0" t="0"/>
                <wp:wrapNone/>
                <wp:docPr id="40" name=""/>
                <a:graphic>
                  <a:graphicData uri="http://schemas.microsoft.com/office/word/2010/wordprocessingShape">
                    <wps:wsp>
                      <wps:cNvSpPr/>
                      <wps:cNvPr id="5" name="Shape 5"/>
                      <wps:spPr>
                        <a:xfrm>
                          <a:off x="4357623" y="3567910"/>
                          <a:ext cx="1976754" cy="424180"/>
                        </a:xfrm>
                        <a:custGeom>
                          <a:rect b="b" l="l" r="r" t="t"/>
                          <a:pathLst>
                            <a:path extrusionOk="0" h="424180" w="1976754">
                              <a:moveTo>
                                <a:pt x="0" y="0"/>
                              </a:moveTo>
                              <a:lnTo>
                                <a:pt x="0" y="424180"/>
                              </a:lnTo>
                              <a:lnTo>
                                <a:pt x="1976754" y="424180"/>
                              </a:lnTo>
                              <a:lnTo>
                                <a:pt x="1976754"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Moulting hormone(Ecdysone)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38100</wp:posOffset>
                </wp:positionV>
                <wp:extent cx="2002154" cy="449580"/>
                <wp:effectExtent b="0" l="0" r="0" t="0"/>
                <wp:wrapNone/>
                <wp:docPr id="40" name="image18.png"/>
                <a:graphic>
                  <a:graphicData uri="http://schemas.openxmlformats.org/drawingml/2006/picture">
                    <pic:pic>
                      <pic:nvPicPr>
                        <pic:cNvPr id="0" name="image18.png"/>
                        <pic:cNvPicPr preferRelativeResize="0"/>
                      </pic:nvPicPr>
                      <pic:blipFill>
                        <a:blip r:embed="rId53"/>
                        <a:srcRect/>
                        <a:stretch>
                          <a:fillRect/>
                        </a:stretch>
                      </pic:blipFill>
                      <pic:spPr>
                        <a:xfrm>
                          <a:off x="0" y="0"/>
                          <a:ext cx="2002154" cy="449580"/>
                        </a:xfrm>
                        <a:prstGeom prst="rect"/>
                        <a:ln/>
                      </pic:spPr>
                    </pic:pic>
                  </a:graphicData>
                </a:graphic>
              </wp:anchor>
            </w:drawing>
          </mc:Fallback>
        </mc:AlternateContent>
      </w:r>
    </w:p>
    <w:p w:rsidR="00000000" w:rsidDel="00000000" w:rsidP="00000000" w:rsidRDefault="00000000" w:rsidRPr="00000000" w14:paraId="00000C5B">
      <w:pPr>
        <w:tabs>
          <w:tab w:val="left" w:pos="7692"/>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12700</wp:posOffset>
                </wp:positionV>
                <wp:extent cx="1441450" cy="449580"/>
                <wp:effectExtent b="0" l="0" r="0" t="0"/>
                <wp:wrapNone/>
                <wp:docPr id="41" name=""/>
                <a:graphic>
                  <a:graphicData uri="http://schemas.microsoft.com/office/word/2010/wordprocessingShape">
                    <wps:wsp>
                      <wps:cNvSpPr/>
                      <wps:cNvPr id="6" name="Shape 6"/>
                      <wps:spPr>
                        <a:xfrm>
                          <a:off x="4637975" y="3567910"/>
                          <a:ext cx="1416050" cy="424180"/>
                        </a:xfrm>
                        <a:custGeom>
                          <a:rect b="b" l="l" r="r" t="t"/>
                          <a:pathLst>
                            <a:path extrusionOk="0" h="424180" w="1416050">
                              <a:moveTo>
                                <a:pt x="0" y="0"/>
                              </a:moveTo>
                              <a:lnTo>
                                <a:pt x="0" y="424180"/>
                              </a:lnTo>
                              <a:lnTo>
                                <a:pt x="1416050" y="424180"/>
                              </a:lnTo>
                              <a:lnTo>
                                <a:pt x="14160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Juvenile hormone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12700</wp:posOffset>
                </wp:positionV>
                <wp:extent cx="1441450" cy="449580"/>
                <wp:effectExtent b="0" l="0" r="0" t="0"/>
                <wp:wrapNone/>
                <wp:docPr id="41" name="image19.png"/>
                <a:graphic>
                  <a:graphicData uri="http://schemas.openxmlformats.org/drawingml/2006/picture">
                    <pic:pic>
                      <pic:nvPicPr>
                        <pic:cNvPr id="0" name="image19.png"/>
                        <pic:cNvPicPr preferRelativeResize="0"/>
                      </pic:nvPicPr>
                      <pic:blipFill>
                        <a:blip r:embed="rId54"/>
                        <a:srcRect/>
                        <a:stretch>
                          <a:fillRect/>
                        </a:stretch>
                      </pic:blipFill>
                      <pic:spPr>
                        <a:xfrm>
                          <a:off x="0" y="0"/>
                          <a:ext cx="1441450" cy="449580"/>
                        </a:xfrm>
                        <a:prstGeom prst="rect"/>
                        <a:ln/>
                      </pic:spPr>
                    </pic:pic>
                  </a:graphicData>
                </a:graphic>
              </wp:anchor>
            </w:drawing>
          </mc:Fallback>
        </mc:AlternateContent>
      </w:r>
    </w:p>
    <w:p w:rsidR="00000000" w:rsidDel="00000000" w:rsidP="00000000" w:rsidRDefault="00000000" w:rsidRPr="00000000" w14:paraId="00000C5C">
      <w:pPr>
        <w:tabs>
          <w:tab w:val="left" w:pos="7692"/>
        </w:tabs>
        <w:rPr/>
      </w:pPr>
      <w:r w:rsidDel="00000000" w:rsidR="00000000" w:rsidRPr="00000000">
        <w:rPr>
          <w:rtl w:val="0"/>
        </w:rPr>
      </w:r>
    </w:p>
    <w:p w:rsidR="00000000" w:rsidDel="00000000" w:rsidP="00000000" w:rsidRDefault="00000000" w:rsidRPr="00000000" w14:paraId="00000C5D">
      <w:pPr>
        <w:tabs>
          <w:tab w:val="left" w:pos="7455"/>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101600</wp:posOffset>
                </wp:positionV>
                <wp:extent cx="1858010" cy="645795"/>
                <wp:effectExtent b="0" l="0" r="0" t="0"/>
                <wp:wrapNone/>
                <wp:docPr id="39" name=""/>
                <a:graphic>
                  <a:graphicData uri="http://schemas.microsoft.com/office/word/2010/wordprocessingShape">
                    <wps:wsp>
                      <wps:cNvSpPr/>
                      <wps:cNvPr id="4" name="Shape 4"/>
                      <wps:spPr>
                        <a:xfrm>
                          <a:off x="4429695" y="3469803"/>
                          <a:ext cx="1832610" cy="620395"/>
                        </a:xfrm>
                        <a:custGeom>
                          <a:rect b="b" l="l" r="r" t="t"/>
                          <a:pathLst>
                            <a:path extrusionOk="0" h="620395" w="1832610">
                              <a:moveTo>
                                <a:pt x="0" y="0"/>
                              </a:moveTo>
                              <a:lnTo>
                                <a:pt x="0" y="620395"/>
                              </a:lnTo>
                              <a:lnTo>
                                <a:pt x="1832610" y="620395"/>
                              </a:lnTo>
                              <a:lnTo>
                                <a:pt x="18326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Adult cuticle(metamorphosis)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101600</wp:posOffset>
                </wp:positionV>
                <wp:extent cx="1858010" cy="645795"/>
                <wp:effectExtent b="0" l="0" r="0" t="0"/>
                <wp:wrapNone/>
                <wp:docPr id="39" name="image17.png"/>
                <a:graphic>
                  <a:graphicData uri="http://schemas.openxmlformats.org/drawingml/2006/picture">
                    <pic:pic>
                      <pic:nvPicPr>
                        <pic:cNvPr id="0" name="image17.png"/>
                        <pic:cNvPicPr preferRelativeResize="0"/>
                      </pic:nvPicPr>
                      <pic:blipFill>
                        <a:blip r:embed="rId55"/>
                        <a:srcRect/>
                        <a:stretch>
                          <a:fillRect/>
                        </a:stretch>
                      </pic:blipFill>
                      <pic:spPr>
                        <a:xfrm>
                          <a:off x="0" y="0"/>
                          <a:ext cx="1858010" cy="6457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1277620" cy="449580"/>
                <wp:effectExtent b="0" l="0" r="0" t="0"/>
                <wp:wrapNone/>
                <wp:docPr id="43" name=""/>
                <a:graphic>
                  <a:graphicData uri="http://schemas.microsoft.com/office/word/2010/wordprocessingShape">
                    <wps:wsp>
                      <wps:cNvSpPr/>
                      <wps:cNvPr id="8" name="Shape 8"/>
                      <wps:spPr>
                        <a:xfrm>
                          <a:off x="4719890" y="3567910"/>
                          <a:ext cx="1252220" cy="424180"/>
                        </a:xfrm>
                        <a:custGeom>
                          <a:rect b="b" l="l" r="r" t="t"/>
                          <a:pathLst>
                            <a:path extrusionOk="0" h="424180" w="1252220">
                              <a:moveTo>
                                <a:pt x="0" y="0"/>
                              </a:moveTo>
                              <a:lnTo>
                                <a:pt x="0" y="424180"/>
                              </a:lnTo>
                              <a:lnTo>
                                <a:pt x="1252220" y="424180"/>
                              </a:lnTo>
                              <a:lnTo>
                                <a:pt x="125222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Larval cuticle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1277620" cy="449580"/>
                <wp:effectExtent b="0" l="0" r="0" t="0"/>
                <wp:wrapNone/>
                <wp:docPr id="43" name="image22.png"/>
                <a:graphic>
                  <a:graphicData uri="http://schemas.openxmlformats.org/drawingml/2006/picture">
                    <pic:pic>
                      <pic:nvPicPr>
                        <pic:cNvPr id="0" name="image22.png"/>
                        <pic:cNvPicPr preferRelativeResize="0"/>
                      </pic:nvPicPr>
                      <pic:blipFill>
                        <a:blip r:embed="rId56"/>
                        <a:srcRect/>
                        <a:stretch>
                          <a:fillRect/>
                        </a:stretch>
                      </pic:blipFill>
                      <pic:spPr>
                        <a:xfrm>
                          <a:off x="0" y="0"/>
                          <a:ext cx="1277620" cy="449580"/>
                        </a:xfrm>
                        <a:prstGeom prst="rect"/>
                        <a:ln/>
                      </pic:spPr>
                    </pic:pic>
                  </a:graphicData>
                </a:graphic>
              </wp:anchor>
            </w:drawing>
          </mc:Fallback>
        </mc:AlternateContent>
      </w:r>
    </w:p>
    <w:p w:rsidR="00000000" w:rsidDel="00000000" w:rsidP="00000000" w:rsidRDefault="00000000" w:rsidRPr="00000000" w14:paraId="00000C5E">
      <w:pPr>
        <w:tabs>
          <w:tab w:val="left" w:pos="7455"/>
        </w:tabs>
        <w:rPr/>
      </w:pPr>
      <w:r w:rsidDel="00000000" w:rsidR="00000000" w:rsidRPr="00000000">
        <w:rPr>
          <w:rtl w:val="0"/>
        </w:rPr>
      </w:r>
    </w:p>
    <w:p w:rsidR="00000000" w:rsidDel="00000000" w:rsidP="00000000" w:rsidRDefault="00000000" w:rsidRPr="00000000" w14:paraId="00000C5F">
      <w:pPr>
        <w:tabs>
          <w:tab w:val="left" w:pos="7455"/>
        </w:tabs>
        <w:rPr/>
      </w:pPr>
      <w:r w:rsidDel="00000000" w:rsidR="00000000" w:rsidRPr="00000000">
        <w:rPr>
          <w:rtl w:val="0"/>
        </w:rPr>
      </w:r>
    </w:p>
    <w:p w:rsidR="00000000" w:rsidDel="00000000" w:rsidP="00000000" w:rsidRDefault="00000000" w:rsidRPr="00000000" w14:paraId="00000C60">
      <w:pPr>
        <w:spacing w:after="0" w:line="240" w:lineRule="auto"/>
        <w:ind w:left="14" w:right="4" w:firstLine="0"/>
        <w:rPr>
          <w:rFonts w:ascii="Candara" w:cs="Candara" w:eastAsia="Candara" w:hAnsi="Candara"/>
          <w:b w:val="1"/>
          <w:color w:val="000000"/>
          <w:sz w:val="27"/>
          <w:szCs w:val="27"/>
        </w:rPr>
      </w:pPr>
      <w:r w:rsidDel="00000000" w:rsidR="00000000" w:rsidRPr="00000000">
        <w:rPr>
          <w:rtl w:val="0"/>
        </w:rPr>
      </w:r>
    </w:p>
    <w:p w:rsidR="00000000" w:rsidDel="00000000" w:rsidP="00000000" w:rsidRDefault="00000000" w:rsidRPr="00000000" w14:paraId="00000C61">
      <w:pPr>
        <w:spacing w:after="0" w:line="240" w:lineRule="auto"/>
        <w:ind w:right="4"/>
        <w:rPr>
          <w:rFonts w:ascii="Candara" w:cs="Candara" w:eastAsia="Candara" w:hAnsi="Candara"/>
          <w:b w:val="1"/>
          <w:color w:val="000000"/>
          <w:sz w:val="27"/>
          <w:szCs w:val="27"/>
        </w:rPr>
      </w:pPr>
      <w:r w:rsidDel="00000000" w:rsidR="00000000" w:rsidRPr="00000000">
        <w:rPr>
          <w:rtl w:val="0"/>
        </w:rPr>
      </w:r>
    </w:p>
    <w:p w:rsidR="00000000" w:rsidDel="00000000" w:rsidP="00000000" w:rsidRDefault="00000000" w:rsidRPr="00000000" w14:paraId="00000C62">
      <w:pPr>
        <w:spacing w:after="0" w:line="240" w:lineRule="auto"/>
        <w:ind w:right="4"/>
        <w:rPr>
          <w:rFonts w:ascii="Candara" w:cs="Candara" w:eastAsia="Candara" w:hAnsi="Candara"/>
          <w:b w:val="1"/>
          <w:color w:val="000000"/>
          <w:sz w:val="27"/>
          <w:szCs w:val="27"/>
        </w:rPr>
      </w:pPr>
      <w:r w:rsidDel="00000000" w:rsidR="00000000" w:rsidRPr="00000000">
        <w:rPr>
          <w:rtl w:val="0"/>
        </w:rPr>
      </w:r>
    </w:p>
    <w:p w:rsidR="00000000" w:rsidDel="00000000" w:rsidP="00000000" w:rsidRDefault="00000000" w:rsidRPr="00000000" w14:paraId="00000C63">
      <w:pPr>
        <w:spacing w:after="0" w:line="240" w:lineRule="auto"/>
        <w:ind w:right="4"/>
        <w:rPr>
          <w:rFonts w:ascii="Candara" w:cs="Candara" w:eastAsia="Candara" w:hAnsi="Candara"/>
          <w:b w:val="1"/>
          <w:color w:val="000000"/>
          <w:sz w:val="27"/>
          <w:szCs w:val="27"/>
        </w:rPr>
      </w:pPr>
      <w:r w:rsidDel="00000000" w:rsidR="00000000" w:rsidRPr="00000000">
        <w:rPr>
          <w:rtl w:val="0"/>
        </w:rPr>
      </w:r>
    </w:p>
    <w:p w:rsidR="00000000" w:rsidDel="00000000" w:rsidP="00000000" w:rsidRDefault="00000000" w:rsidRPr="00000000" w14:paraId="00000C64">
      <w:pPr>
        <w:spacing w:after="0" w:line="240" w:lineRule="auto"/>
        <w:ind w:right="4"/>
        <w:rPr>
          <w:rFonts w:ascii="Candara" w:cs="Candara" w:eastAsia="Candara" w:hAnsi="Candara"/>
          <w:b w:val="1"/>
          <w:color w:val="000000"/>
          <w:sz w:val="27"/>
          <w:szCs w:val="27"/>
        </w:rPr>
      </w:pPr>
      <w:r w:rsidDel="00000000" w:rsidR="00000000" w:rsidRPr="00000000">
        <w:rPr>
          <w:rtl w:val="0"/>
        </w:rPr>
      </w:r>
    </w:p>
    <w:p w:rsidR="00000000" w:rsidDel="00000000" w:rsidP="00000000" w:rsidRDefault="00000000" w:rsidRPr="00000000" w14:paraId="00000C65">
      <w:pPr>
        <w:spacing w:after="0" w:line="240" w:lineRule="auto"/>
        <w:rPr>
          <w:b w:val="1"/>
          <w:sz w:val="56"/>
          <w:szCs w:val="56"/>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Arial"/>
  <w:font w:name="Candara">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6B">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9" w:hanging="359.99999999999994"/>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20">
    <w:lvl w:ilvl="0">
      <w:start w:val="1"/>
      <w:numFmt w:val="bullet"/>
      <w:lvlText w:val="●"/>
      <w:lvlJc w:val="left"/>
      <w:pPr>
        <w:ind w:left="724" w:hanging="359.99999999999994"/>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21">
    <w:lvl w:ilvl="0">
      <w:start w:val="1"/>
      <w:numFmt w:val="bullet"/>
      <w:lvlText w:val="●"/>
      <w:lvlJc w:val="left"/>
      <w:pPr>
        <w:ind w:left="743" w:hanging="360"/>
      </w:pPr>
      <w:rPr>
        <w:rFonts w:ascii="Noto Sans Symbols" w:cs="Noto Sans Symbols" w:eastAsia="Noto Sans Symbols" w:hAnsi="Noto Sans Symbols"/>
      </w:rPr>
    </w:lvl>
    <w:lvl w:ilvl="1">
      <w:start w:val="1"/>
      <w:numFmt w:val="bullet"/>
      <w:lvlText w:val="o"/>
      <w:lvlJc w:val="left"/>
      <w:pPr>
        <w:ind w:left="1463" w:hanging="360"/>
      </w:pPr>
      <w:rPr>
        <w:rFonts w:ascii="Courier New" w:cs="Courier New" w:eastAsia="Courier New" w:hAnsi="Courier New"/>
      </w:rPr>
    </w:lvl>
    <w:lvl w:ilvl="2">
      <w:start w:val="1"/>
      <w:numFmt w:val="bullet"/>
      <w:lvlText w:val="▪"/>
      <w:lvlJc w:val="left"/>
      <w:pPr>
        <w:ind w:left="2183" w:hanging="360"/>
      </w:pPr>
      <w:rPr>
        <w:rFonts w:ascii="Noto Sans Symbols" w:cs="Noto Sans Symbols" w:eastAsia="Noto Sans Symbols" w:hAnsi="Noto Sans Symbols"/>
      </w:rPr>
    </w:lvl>
    <w:lvl w:ilvl="3">
      <w:start w:val="1"/>
      <w:numFmt w:val="bullet"/>
      <w:lvlText w:val="●"/>
      <w:lvlJc w:val="left"/>
      <w:pPr>
        <w:ind w:left="2903" w:hanging="360"/>
      </w:pPr>
      <w:rPr>
        <w:rFonts w:ascii="Noto Sans Symbols" w:cs="Noto Sans Symbols" w:eastAsia="Noto Sans Symbols" w:hAnsi="Noto Sans Symbols"/>
      </w:rPr>
    </w:lvl>
    <w:lvl w:ilvl="4">
      <w:start w:val="1"/>
      <w:numFmt w:val="bullet"/>
      <w:lvlText w:val="o"/>
      <w:lvlJc w:val="left"/>
      <w:pPr>
        <w:ind w:left="3623" w:hanging="360"/>
      </w:pPr>
      <w:rPr>
        <w:rFonts w:ascii="Courier New" w:cs="Courier New" w:eastAsia="Courier New" w:hAnsi="Courier New"/>
      </w:rPr>
    </w:lvl>
    <w:lvl w:ilvl="5">
      <w:start w:val="1"/>
      <w:numFmt w:val="bullet"/>
      <w:lvlText w:val="▪"/>
      <w:lvlJc w:val="left"/>
      <w:pPr>
        <w:ind w:left="4343" w:hanging="360"/>
      </w:pPr>
      <w:rPr>
        <w:rFonts w:ascii="Noto Sans Symbols" w:cs="Noto Sans Symbols" w:eastAsia="Noto Sans Symbols" w:hAnsi="Noto Sans Symbols"/>
      </w:rPr>
    </w:lvl>
    <w:lvl w:ilvl="6">
      <w:start w:val="1"/>
      <w:numFmt w:val="bullet"/>
      <w:lvlText w:val="●"/>
      <w:lvlJc w:val="left"/>
      <w:pPr>
        <w:ind w:left="5063" w:hanging="360"/>
      </w:pPr>
      <w:rPr>
        <w:rFonts w:ascii="Noto Sans Symbols" w:cs="Noto Sans Symbols" w:eastAsia="Noto Sans Symbols" w:hAnsi="Noto Sans Symbols"/>
      </w:rPr>
    </w:lvl>
    <w:lvl w:ilvl="7">
      <w:start w:val="1"/>
      <w:numFmt w:val="bullet"/>
      <w:lvlText w:val="o"/>
      <w:lvlJc w:val="left"/>
      <w:pPr>
        <w:ind w:left="5783" w:hanging="360"/>
      </w:pPr>
      <w:rPr>
        <w:rFonts w:ascii="Courier New" w:cs="Courier New" w:eastAsia="Courier New" w:hAnsi="Courier New"/>
      </w:rPr>
    </w:lvl>
    <w:lvl w:ilvl="8">
      <w:start w:val="1"/>
      <w:numFmt w:val="bullet"/>
      <w:lvlText w:val="▪"/>
      <w:lvlJc w:val="left"/>
      <w:pPr>
        <w:ind w:left="6503" w:hanging="360"/>
      </w:pPr>
      <w:rPr>
        <w:rFonts w:ascii="Noto Sans Symbols" w:cs="Noto Sans Symbols" w:eastAsia="Noto Sans Symbols" w:hAnsi="Noto Sans Symbols"/>
      </w:rPr>
    </w:lvl>
  </w:abstractNum>
  <w:abstractNum w:abstractNumId="22">
    <w:lvl w:ilvl="0">
      <w:start w:val="1"/>
      <w:numFmt w:val="bullet"/>
      <w:lvlText w:val="●"/>
      <w:lvlJc w:val="left"/>
      <w:pPr>
        <w:ind w:left="738" w:hanging="360"/>
      </w:pPr>
      <w:rPr>
        <w:rFonts w:ascii="Noto Sans Symbols" w:cs="Noto Sans Symbols" w:eastAsia="Noto Sans Symbols" w:hAnsi="Noto Sans Symbols"/>
      </w:rPr>
    </w:lvl>
    <w:lvl w:ilvl="1">
      <w:start w:val="1"/>
      <w:numFmt w:val="bullet"/>
      <w:lvlText w:val="o"/>
      <w:lvlJc w:val="left"/>
      <w:pPr>
        <w:ind w:left="1458" w:hanging="360"/>
      </w:pPr>
      <w:rPr>
        <w:rFonts w:ascii="Courier New" w:cs="Courier New" w:eastAsia="Courier New" w:hAnsi="Courier New"/>
      </w:rPr>
    </w:lvl>
    <w:lvl w:ilvl="2">
      <w:start w:val="1"/>
      <w:numFmt w:val="bullet"/>
      <w:lvlText w:val="▪"/>
      <w:lvlJc w:val="left"/>
      <w:pPr>
        <w:ind w:left="2178" w:hanging="360"/>
      </w:pPr>
      <w:rPr>
        <w:rFonts w:ascii="Noto Sans Symbols" w:cs="Noto Sans Symbols" w:eastAsia="Noto Sans Symbols" w:hAnsi="Noto Sans Symbols"/>
      </w:rPr>
    </w:lvl>
    <w:lvl w:ilvl="3">
      <w:start w:val="1"/>
      <w:numFmt w:val="bullet"/>
      <w:lvlText w:val="●"/>
      <w:lvlJc w:val="left"/>
      <w:pPr>
        <w:ind w:left="2898" w:hanging="360"/>
      </w:pPr>
      <w:rPr>
        <w:rFonts w:ascii="Noto Sans Symbols" w:cs="Noto Sans Symbols" w:eastAsia="Noto Sans Symbols" w:hAnsi="Noto Sans Symbols"/>
      </w:rPr>
    </w:lvl>
    <w:lvl w:ilvl="4">
      <w:start w:val="1"/>
      <w:numFmt w:val="bullet"/>
      <w:lvlText w:val="o"/>
      <w:lvlJc w:val="left"/>
      <w:pPr>
        <w:ind w:left="3618" w:hanging="360"/>
      </w:pPr>
      <w:rPr>
        <w:rFonts w:ascii="Courier New" w:cs="Courier New" w:eastAsia="Courier New" w:hAnsi="Courier New"/>
      </w:rPr>
    </w:lvl>
    <w:lvl w:ilvl="5">
      <w:start w:val="1"/>
      <w:numFmt w:val="bullet"/>
      <w:lvlText w:val="▪"/>
      <w:lvlJc w:val="left"/>
      <w:pPr>
        <w:ind w:left="4338" w:hanging="360"/>
      </w:pPr>
      <w:rPr>
        <w:rFonts w:ascii="Noto Sans Symbols" w:cs="Noto Sans Symbols" w:eastAsia="Noto Sans Symbols" w:hAnsi="Noto Sans Symbols"/>
      </w:rPr>
    </w:lvl>
    <w:lvl w:ilvl="6">
      <w:start w:val="1"/>
      <w:numFmt w:val="bullet"/>
      <w:lvlText w:val="●"/>
      <w:lvlJc w:val="left"/>
      <w:pPr>
        <w:ind w:left="5058" w:hanging="360"/>
      </w:pPr>
      <w:rPr>
        <w:rFonts w:ascii="Noto Sans Symbols" w:cs="Noto Sans Symbols" w:eastAsia="Noto Sans Symbols" w:hAnsi="Noto Sans Symbols"/>
      </w:rPr>
    </w:lvl>
    <w:lvl w:ilvl="7">
      <w:start w:val="1"/>
      <w:numFmt w:val="bullet"/>
      <w:lvlText w:val="o"/>
      <w:lvlJc w:val="left"/>
      <w:pPr>
        <w:ind w:left="5778" w:hanging="360"/>
      </w:pPr>
      <w:rPr>
        <w:rFonts w:ascii="Courier New" w:cs="Courier New" w:eastAsia="Courier New" w:hAnsi="Courier New"/>
      </w:rPr>
    </w:lvl>
    <w:lvl w:ilvl="8">
      <w:start w:val="1"/>
      <w:numFmt w:val="bullet"/>
      <w:lvlText w:val="▪"/>
      <w:lvlJc w:val="left"/>
      <w:pPr>
        <w:ind w:left="6498" w:hanging="360"/>
      </w:pPr>
      <w:rPr>
        <w:rFonts w:ascii="Noto Sans Symbols" w:cs="Noto Sans Symbols" w:eastAsia="Noto Sans Symbols" w:hAnsi="Noto Sans Symbols"/>
      </w:rPr>
    </w:lvl>
  </w:abstractNum>
  <w:abstractNum w:abstractNumId="23">
    <w:lvl w:ilvl="0">
      <w:start w:val="1"/>
      <w:numFmt w:val="bullet"/>
      <w:lvlText w:val="●"/>
      <w:lvlJc w:val="left"/>
      <w:pPr>
        <w:ind w:left="744" w:hanging="359.99999999999994"/>
      </w:pPr>
      <w:rPr>
        <w:rFonts w:ascii="Noto Sans Symbols" w:cs="Noto Sans Symbols" w:eastAsia="Noto Sans Symbols" w:hAnsi="Noto Sans Symbols"/>
      </w:rPr>
    </w:lvl>
    <w:lvl w:ilvl="1">
      <w:start w:val="1"/>
      <w:numFmt w:val="bullet"/>
      <w:lvlText w:val="o"/>
      <w:lvlJc w:val="left"/>
      <w:pPr>
        <w:ind w:left="1464" w:hanging="360"/>
      </w:pPr>
      <w:rPr>
        <w:rFonts w:ascii="Courier New" w:cs="Courier New" w:eastAsia="Courier New" w:hAnsi="Courier New"/>
      </w:rPr>
    </w:lvl>
    <w:lvl w:ilvl="2">
      <w:start w:val="1"/>
      <w:numFmt w:val="bullet"/>
      <w:lvlText w:val="▪"/>
      <w:lvlJc w:val="left"/>
      <w:pPr>
        <w:ind w:left="2184" w:hanging="360"/>
      </w:pPr>
      <w:rPr>
        <w:rFonts w:ascii="Noto Sans Symbols" w:cs="Noto Sans Symbols" w:eastAsia="Noto Sans Symbols" w:hAnsi="Noto Sans Symbols"/>
      </w:rPr>
    </w:lvl>
    <w:lvl w:ilvl="3">
      <w:start w:val="1"/>
      <w:numFmt w:val="bullet"/>
      <w:lvlText w:val="●"/>
      <w:lvlJc w:val="left"/>
      <w:pPr>
        <w:ind w:left="2904" w:hanging="360"/>
      </w:pPr>
      <w:rPr>
        <w:rFonts w:ascii="Noto Sans Symbols" w:cs="Noto Sans Symbols" w:eastAsia="Noto Sans Symbols" w:hAnsi="Noto Sans Symbols"/>
      </w:rPr>
    </w:lvl>
    <w:lvl w:ilvl="4">
      <w:start w:val="1"/>
      <w:numFmt w:val="bullet"/>
      <w:lvlText w:val="o"/>
      <w:lvlJc w:val="left"/>
      <w:pPr>
        <w:ind w:left="3624" w:hanging="360"/>
      </w:pPr>
      <w:rPr>
        <w:rFonts w:ascii="Courier New" w:cs="Courier New" w:eastAsia="Courier New" w:hAnsi="Courier New"/>
      </w:rPr>
    </w:lvl>
    <w:lvl w:ilvl="5">
      <w:start w:val="1"/>
      <w:numFmt w:val="bullet"/>
      <w:lvlText w:val="▪"/>
      <w:lvlJc w:val="left"/>
      <w:pPr>
        <w:ind w:left="4344" w:hanging="360"/>
      </w:pPr>
      <w:rPr>
        <w:rFonts w:ascii="Noto Sans Symbols" w:cs="Noto Sans Symbols" w:eastAsia="Noto Sans Symbols" w:hAnsi="Noto Sans Symbols"/>
      </w:rPr>
    </w:lvl>
    <w:lvl w:ilvl="6">
      <w:start w:val="1"/>
      <w:numFmt w:val="bullet"/>
      <w:lvlText w:val="●"/>
      <w:lvlJc w:val="left"/>
      <w:pPr>
        <w:ind w:left="5064" w:hanging="360"/>
      </w:pPr>
      <w:rPr>
        <w:rFonts w:ascii="Noto Sans Symbols" w:cs="Noto Sans Symbols" w:eastAsia="Noto Sans Symbols" w:hAnsi="Noto Sans Symbols"/>
      </w:rPr>
    </w:lvl>
    <w:lvl w:ilvl="7">
      <w:start w:val="1"/>
      <w:numFmt w:val="bullet"/>
      <w:lvlText w:val="o"/>
      <w:lvlJc w:val="left"/>
      <w:pPr>
        <w:ind w:left="5784" w:hanging="360"/>
      </w:pPr>
      <w:rPr>
        <w:rFonts w:ascii="Courier New" w:cs="Courier New" w:eastAsia="Courier New" w:hAnsi="Courier New"/>
      </w:rPr>
    </w:lvl>
    <w:lvl w:ilvl="8">
      <w:start w:val="1"/>
      <w:numFmt w:val="bullet"/>
      <w:lvlText w:val="▪"/>
      <w:lvlJc w:val="left"/>
      <w:pPr>
        <w:ind w:left="6504" w:hanging="360"/>
      </w:pPr>
      <w:rPr>
        <w:rFonts w:ascii="Noto Sans Symbols" w:cs="Noto Sans Symbols" w:eastAsia="Noto Sans Symbols" w:hAnsi="Noto Sans Symbols"/>
      </w:rPr>
    </w:lvl>
  </w:abstractNum>
  <w:abstractNum w:abstractNumId="24">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25">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44" w:hanging="359.99999999999994"/>
      </w:pPr>
      <w:rPr>
        <w:rFonts w:ascii="Noto Sans Symbols" w:cs="Noto Sans Symbols" w:eastAsia="Noto Sans Symbols" w:hAnsi="Noto Sans Symbols"/>
      </w:rPr>
    </w:lvl>
    <w:lvl w:ilvl="1">
      <w:start w:val="1"/>
      <w:numFmt w:val="bullet"/>
      <w:lvlText w:val="o"/>
      <w:lvlJc w:val="left"/>
      <w:pPr>
        <w:ind w:left="1464" w:hanging="360"/>
      </w:pPr>
      <w:rPr>
        <w:rFonts w:ascii="Courier New" w:cs="Courier New" w:eastAsia="Courier New" w:hAnsi="Courier New"/>
      </w:rPr>
    </w:lvl>
    <w:lvl w:ilvl="2">
      <w:start w:val="1"/>
      <w:numFmt w:val="bullet"/>
      <w:lvlText w:val="▪"/>
      <w:lvlJc w:val="left"/>
      <w:pPr>
        <w:ind w:left="2184" w:hanging="360"/>
      </w:pPr>
      <w:rPr>
        <w:rFonts w:ascii="Noto Sans Symbols" w:cs="Noto Sans Symbols" w:eastAsia="Noto Sans Symbols" w:hAnsi="Noto Sans Symbols"/>
      </w:rPr>
    </w:lvl>
    <w:lvl w:ilvl="3">
      <w:start w:val="1"/>
      <w:numFmt w:val="bullet"/>
      <w:lvlText w:val="●"/>
      <w:lvlJc w:val="left"/>
      <w:pPr>
        <w:ind w:left="2904" w:hanging="360"/>
      </w:pPr>
      <w:rPr>
        <w:rFonts w:ascii="Noto Sans Symbols" w:cs="Noto Sans Symbols" w:eastAsia="Noto Sans Symbols" w:hAnsi="Noto Sans Symbols"/>
      </w:rPr>
    </w:lvl>
    <w:lvl w:ilvl="4">
      <w:start w:val="1"/>
      <w:numFmt w:val="bullet"/>
      <w:lvlText w:val="o"/>
      <w:lvlJc w:val="left"/>
      <w:pPr>
        <w:ind w:left="3624" w:hanging="360"/>
      </w:pPr>
      <w:rPr>
        <w:rFonts w:ascii="Courier New" w:cs="Courier New" w:eastAsia="Courier New" w:hAnsi="Courier New"/>
      </w:rPr>
    </w:lvl>
    <w:lvl w:ilvl="5">
      <w:start w:val="1"/>
      <w:numFmt w:val="bullet"/>
      <w:lvlText w:val="▪"/>
      <w:lvlJc w:val="left"/>
      <w:pPr>
        <w:ind w:left="4344" w:hanging="360"/>
      </w:pPr>
      <w:rPr>
        <w:rFonts w:ascii="Noto Sans Symbols" w:cs="Noto Sans Symbols" w:eastAsia="Noto Sans Symbols" w:hAnsi="Noto Sans Symbols"/>
      </w:rPr>
    </w:lvl>
    <w:lvl w:ilvl="6">
      <w:start w:val="1"/>
      <w:numFmt w:val="bullet"/>
      <w:lvlText w:val="●"/>
      <w:lvlJc w:val="left"/>
      <w:pPr>
        <w:ind w:left="5064" w:hanging="360"/>
      </w:pPr>
      <w:rPr>
        <w:rFonts w:ascii="Noto Sans Symbols" w:cs="Noto Sans Symbols" w:eastAsia="Noto Sans Symbols" w:hAnsi="Noto Sans Symbols"/>
      </w:rPr>
    </w:lvl>
    <w:lvl w:ilvl="7">
      <w:start w:val="1"/>
      <w:numFmt w:val="bullet"/>
      <w:lvlText w:val="o"/>
      <w:lvlJc w:val="left"/>
      <w:pPr>
        <w:ind w:left="5784" w:hanging="360"/>
      </w:pPr>
      <w:rPr>
        <w:rFonts w:ascii="Courier New" w:cs="Courier New" w:eastAsia="Courier New" w:hAnsi="Courier New"/>
      </w:rPr>
    </w:lvl>
    <w:lvl w:ilvl="8">
      <w:start w:val="1"/>
      <w:numFmt w:val="bullet"/>
      <w:lvlText w:val="▪"/>
      <w:lvlJc w:val="left"/>
      <w:pPr>
        <w:ind w:left="6504" w:hanging="360"/>
      </w:pPr>
      <w:rPr>
        <w:rFonts w:ascii="Noto Sans Symbols" w:cs="Noto Sans Symbols" w:eastAsia="Noto Sans Symbols" w:hAnsi="Noto Sans Symbols"/>
      </w:rPr>
    </w:lvl>
  </w:abstractNum>
  <w:abstractNum w:abstractNumId="36">
    <w:lvl w:ilvl="0">
      <w:start w:val="1"/>
      <w:numFmt w:val="bullet"/>
      <w:lvlText w:val="●"/>
      <w:lvlJc w:val="left"/>
      <w:pPr>
        <w:ind w:left="917" w:hanging="360"/>
      </w:pPr>
      <w:rPr>
        <w:rFonts w:ascii="Noto Sans Symbols" w:cs="Noto Sans Symbols" w:eastAsia="Noto Sans Symbols" w:hAnsi="Noto Sans Symbols"/>
      </w:rPr>
    </w:lvl>
    <w:lvl w:ilvl="1">
      <w:start w:val="1"/>
      <w:numFmt w:val="bullet"/>
      <w:lvlText w:val="o"/>
      <w:lvlJc w:val="left"/>
      <w:pPr>
        <w:ind w:left="1637" w:hanging="360"/>
      </w:pPr>
      <w:rPr>
        <w:rFonts w:ascii="Courier New" w:cs="Courier New" w:eastAsia="Courier New" w:hAnsi="Courier New"/>
      </w:rPr>
    </w:lvl>
    <w:lvl w:ilvl="2">
      <w:start w:val="1"/>
      <w:numFmt w:val="bullet"/>
      <w:lvlText w:val="▪"/>
      <w:lvlJc w:val="left"/>
      <w:pPr>
        <w:ind w:left="2357" w:hanging="360"/>
      </w:pPr>
      <w:rPr>
        <w:rFonts w:ascii="Noto Sans Symbols" w:cs="Noto Sans Symbols" w:eastAsia="Noto Sans Symbols" w:hAnsi="Noto Sans Symbols"/>
      </w:rPr>
    </w:lvl>
    <w:lvl w:ilvl="3">
      <w:start w:val="1"/>
      <w:numFmt w:val="bullet"/>
      <w:lvlText w:val="●"/>
      <w:lvlJc w:val="left"/>
      <w:pPr>
        <w:ind w:left="3077" w:hanging="360"/>
      </w:pPr>
      <w:rPr>
        <w:rFonts w:ascii="Noto Sans Symbols" w:cs="Noto Sans Symbols" w:eastAsia="Noto Sans Symbols" w:hAnsi="Noto Sans Symbols"/>
      </w:rPr>
    </w:lvl>
    <w:lvl w:ilvl="4">
      <w:start w:val="1"/>
      <w:numFmt w:val="bullet"/>
      <w:lvlText w:val="o"/>
      <w:lvlJc w:val="left"/>
      <w:pPr>
        <w:ind w:left="3797" w:hanging="360"/>
      </w:pPr>
      <w:rPr>
        <w:rFonts w:ascii="Courier New" w:cs="Courier New" w:eastAsia="Courier New" w:hAnsi="Courier New"/>
      </w:rPr>
    </w:lvl>
    <w:lvl w:ilvl="5">
      <w:start w:val="1"/>
      <w:numFmt w:val="bullet"/>
      <w:lvlText w:val="▪"/>
      <w:lvlJc w:val="left"/>
      <w:pPr>
        <w:ind w:left="4517" w:hanging="360"/>
      </w:pPr>
      <w:rPr>
        <w:rFonts w:ascii="Noto Sans Symbols" w:cs="Noto Sans Symbols" w:eastAsia="Noto Sans Symbols" w:hAnsi="Noto Sans Symbols"/>
      </w:rPr>
    </w:lvl>
    <w:lvl w:ilvl="6">
      <w:start w:val="1"/>
      <w:numFmt w:val="bullet"/>
      <w:lvlText w:val="●"/>
      <w:lvlJc w:val="left"/>
      <w:pPr>
        <w:ind w:left="5237" w:hanging="360"/>
      </w:pPr>
      <w:rPr>
        <w:rFonts w:ascii="Noto Sans Symbols" w:cs="Noto Sans Symbols" w:eastAsia="Noto Sans Symbols" w:hAnsi="Noto Sans Symbols"/>
      </w:rPr>
    </w:lvl>
    <w:lvl w:ilvl="7">
      <w:start w:val="1"/>
      <w:numFmt w:val="bullet"/>
      <w:lvlText w:val="o"/>
      <w:lvlJc w:val="left"/>
      <w:pPr>
        <w:ind w:left="5957" w:hanging="360"/>
      </w:pPr>
      <w:rPr>
        <w:rFonts w:ascii="Courier New" w:cs="Courier New" w:eastAsia="Courier New" w:hAnsi="Courier New"/>
      </w:rPr>
    </w:lvl>
    <w:lvl w:ilvl="8">
      <w:start w:val="1"/>
      <w:numFmt w:val="bullet"/>
      <w:lvlText w:val="▪"/>
      <w:lvlJc w:val="left"/>
      <w:pPr>
        <w:ind w:left="6677" w:hanging="360"/>
      </w:pPr>
      <w:rPr>
        <w:rFonts w:ascii="Noto Sans Symbols" w:cs="Noto Sans Symbols" w:eastAsia="Noto Sans Symbols" w:hAnsi="Noto Sans Symbols"/>
      </w:rPr>
    </w:lvl>
  </w:abstractNum>
  <w:abstractNum w:abstractNumId="37">
    <w:lvl w:ilvl="0">
      <w:start w:val="1"/>
      <w:numFmt w:val="bullet"/>
      <w:lvlText w:val="●"/>
      <w:lvlJc w:val="left"/>
      <w:pPr>
        <w:ind w:left="759" w:hanging="359.99999999999994"/>
      </w:pPr>
      <w:rPr>
        <w:rFonts w:ascii="Noto Sans Symbols" w:cs="Noto Sans Symbols" w:eastAsia="Noto Sans Symbols" w:hAnsi="Noto Sans Symbols"/>
      </w:rPr>
    </w:lvl>
    <w:lvl w:ilvl="1">
      <w:start w:val="1"/>
      <w:numFmt w:val="bullet"/>
      <w:lvlText w:val="o"/>
      <w:lvlJc w:val="left"/>
      <w:pPr>
        <w:ind w:left="1479" w:hanging="360"/>
      </w:pPr>
      <w:rPr>
        <w:rFonts w:ascii="Courier New" w:cs="Courier New" w:eastAsia="Courier New" w:hAnsi="Courier New"/>
      </w:rPr>
    </w:lvl>
    <w:lvl w:ilvl="2">
      <w:start w:val="1"/>
      <w:numFmt w:val="bullet"/>
      <w:lvlText w:val="▪"/>
      <w:lvlJc w:val="left"/>
      <w:pPr>
        <w:ind w:left="2199" w:hanging="360"/>
      </w:pPr>
      <w:rPr>
        <w:rFonts w:ascii="Noto Sans Symbols" w:cs="Noto Sans Symbols" w:eastAsia="Noto Sans Symbols" w:hAnsi="Noto Sans Symbols"/>
      </w:rPr>
    </w:lvl>
    <w:lvl w:ilvl="3">
      <w:start w:val="1"/>
      <w:numFmt w:val="bullet"/>
      <w:lvlText w:val="●"/>
      <w:lvlJc w:val="left"/>
      <w:pPr>
        <w:ind w:left="2919" w:hanging="360"/>
      </w:pPr>
      <w:rPr>
        <w:rFonts w:ascii="Noto Sans Symbols" w:cs="Noto Sans Symbols" w:eastAsia="Noto Sans Symbols" w:hAnsi="Noto Sans Symbols"/>
      </w:rPr>
    </w:lvl>
    <w:lvl w:ilvl="4">
      <w:start w:val="1"/>
      <w:numFmt w:val="bullet"/>
      <w:lvlText w:val="o"/>
      <w:lvlJc w:val="left"/>
      <w:pPr>
        <w:ind w:left="3639" w:hanging="360"/>
      </w:pPr>
      <w:rPr>
        <w:rFonts w:ascii="Courier New" w:cs="Courier New" w:eastAsia="Courier New" w:hAnsi="Courier New"/>
      </w:rPr>
    </w:lvl>
    <w:lvl w:ilvl="5">
      <w:start w:val="1"/>
      <w:numFmt w:val="bullet"/>
      <w:lvlText w:val="▪"/>
      <w:lvlJc w:val="left"/>
      <w:pPr>
        <w:ind w:left="4359" w:hanging="360"/>
      </w:pPr>
      <w:rPr>
        <w:rFonts w:ascii="Noto Sans Symbols" w:cs="Noto Sans Symbols" w:eastAsia="Noto Sans Symbols" w:hAnsi="Noto Sans Symbols"/>
      </w:rPr>
    </w:lvl>
    <w:lvl w:ilvl="6">
      <w:start w:val="1"/>
      <w:numFmt w:val="bullet"/>
      <w:lvlText w:val="●"/>
      <w:lvlJc w:val="left"/>
      <w:pPr>
        <w:ind w:left="5079" w:hanging="360"/>
      </w:pPr>
      <w:rPr>
        <w:rFonts w:ascii="Noto Sans Symbols" w:cs="Noto Sans Symbols" w:eastAsia="Noto Sans Symbols" w:hAnsi="Noto Sans Symbols"/>
      </w:rPr>
    </w:lvl>
    <w:lvl w:ilvl="7">
      <w:start w:val="1"/>
      <w:numFmt w:val="bullet"/>
      <w:lvlText w:val="o"/>
      <w:lvlJc w:val="left"/>
      <w:pPr>
        <w:ind w:left="5799" w:hanging="360"/>
      </w:pPr>
      <w:rPr>
        <w:rFonts w:ascii="Courier New" w:cs="Courier New" w:eastAsia="Courier New" w:hAnsi="Courier New"/>
      </w:rPr>
    </w:lvl>
    <w:lvl w:ilvl="8">
      <w:start w:val="1"/>
      <w:numFmt w:val="bullet"/>
      <w:lvlText w:val="▪"/>
      <w:lvlJc w:val="left"/>
      <w:pPr>
        <w:ind w:left="6519" w:hanging="360"/>
      </w:pPr>
      <w:rPr>
        <w:rFonts w:ascii="Noto Sans Symbols" w:cs="Noto Sans Symbols" w:eastAsia="Noto Sans Symbols" w:hAnsi="Noto Sans Symbols"/>
      </w:rPr>
    </w:lvl>
  </w:abstractNum>
  <w:abstractNum w:abstractNumId="38">
    <w:lvl w:ilvl="0">
      <w:start w:val="1"/>
      <w:numFmt w:val="bullet"/>
      <w:lvlText w:val="●"/>
      <w:lvlJc w:val="left"/>
      <w:pPr>
        <w:ind w:left="754" w:hanging="359.99999999999994"/>
      </w:pPr>
      <w:rPr>
        <w:rFonts w:ascii="Noto Sans Symbols" w:cs="Noto Sans Symbols" w:eastAsia="Noto Sans Symbols" w:hAnsi="Noto Sans Symbols"/>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34" w:hanging="359.99999999999994"/>
      </w:pPr>
      <w:rPr>
        <w:rFonts w:ascii="Noto Sans Symbols" w:cs="Noto Sans Symbols" w:eastAsia="Noto Sans Symbols" w:hAnsi="Noto Sans Symbols"/>
      </w:rPr>
    </w:lvl>
    <w:lvl w:ilvl="1">
      <w:start w:val="1"/>
      <w:numFmt w:val="bullet"/>
      <w:lvlText w:val="o"/>
      <w:lvlJc w:val="left"/>
      <w:pPr>
        <w:ind w:left="1454" w:hanging="360"/>
      </w:pPr>
      <w:rPr>
        <w:rFonts w:ascii="Courier New" w:cs="Courier New" w:eastAsia="Courier New" w:hAnsi="Courier New"/>
      </w:rPr>
    </w:lvl>
    <w:lvl w:ilvl="2">
      <w:start w:val="1"/>
      <w:numFmt w:val="bullet"/>
      <w:lvlText w:val="▪"/>
      <w:lvlJc w:val="left"/>
      <w:pPr>
        <w:ind w:left="2174" w:hanging="360"/>
      </w:pPr>
      <w:rPr>
        <w:rFonts w:ascii="Noto Sans Symbols" w:cs="Noto Sans Symbols" w:eastAsia="Noto Sans Symbols" w:hAnsi="Noto Sans Symbols"/>
      </w:rPr>
    </w:lvl>
    <w:lvl w:ilvl="3">
      <w:start w:val="1"/>
      <w:numFmt w:val="bullet"/>
      <w:lvlText w:val="●"/>
      <w:lvlJc w:val="left"/>
      <w:pPr>
        <w:ind w:left="2894" w:hanging="360"/>
      </w:pPr>
      <w:rPr>
        <w:rFonts w:ascii="Noto Sans Symbols" w:cs="Noto Sans Symbols" w:eastAsia="Noto Sans Symbols" w:hAnsi="Noto Sans Symbols"/>
      </w:rPr>
    </w:lvl>
    <w:lvl w:ilvl="4">
      <w:start w:val="1"/>
      <w:numFmt w:val="bullet"/>
      <w:lvlText w:val="o"/>
      <w:lvlJc w:val="left"/>
      <w:pPr>
        <w:ind w:left="3614" w:hanging="360"/>
      </w:pPr>
      <w:rPr>
        <w:rFonts w:ascii="Courier New" w:cs="Courier New" w:eastAsia="Courier New" w:hAnsi="Courier New"/>
      </w:rPr>
    </w:lvl>
    <w:lvl w:ilvl="5">
      <w:start w:val="1"/>
      <w:numFmt w:val="bullet"/>
      <w:lvlText w:val="▪"/>
      <w:lvlJc w:val="left"/>
      <w:pPr>
        <w:ind w:left="4334" w:hanging="360"/>
      </w:pPr>
      <w:rPr>
        <w:rFonts w:ascii="Noto Sans Symbols" w:cs="Noto Sans Symbols" w:eastAsia="Noto Sans Symbols" w:hAnsi="Noto Sans Symbols"/>
      </w:rPr>
    </w:lvl>
    <w:lvl w:ilvl="6">
      <w:start w:val="1"/>
      <w:numFmt w:val="bullet"/>
      <w:lvlText w:val="●"/>
      <w:lvlJc w:val="left"/>
      <w:pPr>
        <w:ind w:left="5054" w:hanging="360"/>
      </w:pPr>
      <w:rPr>
        <w:rFonts w:ascii="Noto Sans Symbols" w:cs="Noto Sans Symbols" w:eastAsia="Noto Sans Symbols" w:hAnsi="Noto Sans Symbols"/>
      </w:rPr>
    </w:lvl>
    <w:lvl w:ilvl="7">
      <w:start w:val="1"/>
      <w:numFmt w:val="bullet"/>
      <w:lvlText w:val="o"/>
      <w:lvlJc w:val="left"/>
      <w:pPr>
        <w:ind w:left="5774" w:hanging="360"/>
      </w:pPr>
      <w:rPr>
        <w:rFonts w:ascii="Courier New" w:cs="Courier New" w:eastAsia="Courier New" w:hAnsi="Courier New"/>
      </w:rPr>
    </w:lvl>
    <w:lvl w:ilvl="8">
      <w:start w:val="1"/>
      <w:numFmt w:val="bullet"/>
      <w:lvlText w:val="▪"/>
      <w:lvlJc w:val="left"/>
      <w:pPr>
        <w:ind w:left="6494" w:hanging="360"/>
      </w:pPr>
      <w:rPr>
        <w:rFonts w:ascii="Noto Sans Symbols" w:cs="Noto Sans Symbols" w:eastAsia="Noto Sans Symbols" w:hAnsi="Noto Sans Symbols"/>
      </w:rPr>
    </w:lvl>
  </w:abstractNum>
  <w:abstractNum w:abstractNumId="41">
    <w:lvl w:ilvl="0">
      <w:start w:val="1"/>
      <w:numFmt w:val="bullet"/>
      <w:lvlText w:val="●"/>
      <w:lvlJc w:val="left"/>
      <w:pPr>
        <w:ind w:left="734" w:hanging="359.99999999999994"/>
      </w:pPr>
      <w:rPr>
        <w:rFonts w:ascii="Noto Sans Symbols" w:cs="Noto Sans Symbols" w:eastAsia="Noto Sans Symbols" w:hAnsi="Noto Sans Symbols"/>
      </w:rPr>
    </w:lvl>
    <w:lvl w:ilvl="1">
      <w:start w:val="1"/>
      <w:numFmt w:val="bullet"/>
      <w:lvlText w:val="o"/>
      <w:lvlJc w:val="left"/>
      <w:pPr>
        <w:ind w:left="1454" w:hanging="360"/>
      </w:pPr>
      <w:rPr>
        <w:rFonts w:ascii="Courier New" w:cs="Courier New" w:eastAsia="Courier New" w:hAnsi="Courier New"/>
      </w:rPr>
    </w:lvl>
    <w:lvl w:ilvl="2">
      <w:start w:val="1"/>
      <w:numFmt w:val="bullet"/>
      <w:lvlText w:val="▪"/>
      <w:lvlJc w:val="left"/>
      <w:pPr>
        <w:ind w:left="2174" w:hanging="360"/>
      </w:pPr>
      <w:rPr>
        <w:rFonts w:ascii="Noto Sans Symbols" w:cs="Noto Sans Symbols" w:eastAsia="Noto Sans Symbols" w:hAnsi="Noto Sans Symbols"/>
      </w:rPr>
    </w:lvl>
    <w:lvl w:ilvl="3">
      <w:start w:val="1"/>
      <w:numFmt w:val="bullet"/>
      <w:lvlText w:val="●"/>
      <w:lvlJc w:val="left"/>
      <w:pPr>
        <w:ind w:left="2894" w:hanging="360"/>
      </w:pPr>
      <w:rPr>
        <w:rFonts w:ascii="Noto Sans Symbols" w:cs="Noto Sans Symbols" w:eastAsia="Noto Sans Symbols" w:hAnsi="Noto Sans Symbols"/>
      </w:rPr>
    </w:lvl>
    <w:lvl w:ilvl="4">
      <w:start w:val="1"/>
      <w:numFmt w:val="bullet"/>
      <w:lvlText w:val="o"/>
      <w:lvlJc w:val="left"/>
      <w:pPr>
        <w:ind w:left="3614" w:hanging="360"/>
      </w:pPr>
      <w:rPr>
        <w:rFonts w:ascii="Courier New" w:cs="Courier New" w:eastAsia="Courier New" w:hAnsi="Courier New"/>
      </w:rPr>
    </w:lvl>
    <w:lvl w:ilvl="5">
      <w:start w:val="1"/>
      <w:numFmt w:val="bullet"/>
      <w:lvlText w:val="▪"/>
      <w:lvlJc w:val="left"/>
      <w:pPr>
        <w:ind w:left="4334" w:hanging="360"/>
      </w:pPr>
      <w:rPr>
        <w:rFonts w:ascii="Noto Sans Symbols" w:cs="Noto Sans Symbols" w:eastAsia="Noto Sans Symbols" w:hAnsi="Noto Sans Symbols"/>
      </w:rPr>
    </w:lvl>
    <w:lvl w:ilvl="6">
      <w:start w:val="1"/>
      <w:numFmt w:val="bullet"/>
      <w:lvlText w:val="●"/>
      <w:lvlJc w:val="left"/>
      <w:pPr>
        <w:ind w:left="5054" w:hanging="360"/>
      </w:pPr>
      <w:rPr>
        <w:rFonts w:ascii="Noto Sans Symbols" w:cs="Noto Sans Symbols" w:eastAsia="Noto Sans Symbols" w:hAnsi="Noto Sans Symbols"/>
      </w:rPr>
    </w:lvl>
    <w:lvl w:ilvl="7">
      <w:start w:val="1"/>
      <w:numFmt w:val="bullet"/>
      <w:lvlText w:val="o"/>
      <w:lvlJc w:val="left"/>
      <w:pPr>
        <w:ind w:left="5774" w:hanging="360"/>
      </w:pPr>
      <w:rPr>
        <w:rFonts w:ascii="Courier New" w:cs="Courier New" w:eastAsia="Courier New" w:hAnsi="Courier New"/>
      </w:rPr>
    </w:lvl>
    <w:lvl w:ilvl="8">
      <w:start w:val="1"/>
      <w:numFmt w:val="bullet"/>
      <w:lvlText w:val="▪"/>
      <w:lvlJc w:val="left"/>
      <w:pPr>
        <w:ind w:left="6494" w:hanging="360"/>
      </w:pPr>
      <w:rPr>
        <w:rFonts w:ascii="Noto Sans Symbols" w:cs="Noto Sans Symbols" w:eastAsia="Noto Sans Symbols" w:hAnsi="Noto Sans Symbols"/>
      </w:rPr>
    </w:lvl>
  </w:abstractNum>
  <w:abstractNum w:abstractNumId="42">
    <w:lvl w:ilvl="0">
      <w:start w:val="1"/>
      <w:numFmt w:val="bullet"/>
      <w:lvlText w:val="●"/>
      <w:lvlJc w:val="left"/>
      <w:pPr>
        <w:ind w:left="744" w:hanging="359.99999999999994"/>
      </w:pPr>
      <w:rPr>
        <w:rFonts w:ascii="Noto Sans Symbols" w:cs="Noto Sans Symbols" w:eastAsia="Noto Sans Symbols" w:hAnsi="Noto Sans Symbols"/>
      </w:rPr>
    </w:lvl>
    <w:lvl w:ilvl="1">
      <w:start w:val="1"/>
      <w:numFmt w:val="bullet"/>
      <w:lvlText w:val="o"/>
      <w:lvlJc w:val="left"/>
      <w:pPr>
        <w:ind w:left="1464" w:hanging="360"/>
      </w:pPr>
      <w:rPr>
        <w:rFonts w:ascii="Courier New" w:cs="Courier New" w:eastAsia="Courier New" w:hAnsi="Courier New"/>
      </w:rPr>
    </w:lvl>
    <w:lvl w:ilvl="2">
      <w:start w:val="1"/>
      <w:numFmt w:val="bullet"/>
      <w:lvlText w:val="▪"/>
      <w:lvlJc w:val="left"/>
      <w:pPr>
        <w:ind w:left="2184" w:hanging="360"/>
      </w:pPr>
      <w:rPr>
        <w:rFonts w:ascii="Noto Sans Symbols" w:cs="Noto Sans Symbols" w:eastAsia="Noto Sans Symbols" w:hAnsi="Noto Sans Symbols"/>
      </w:rPr>
    </w:lvl>
    <w:lvl w:ilvl="3">
      <w:start w:val="1"/>
      <w:numFmt w:val="bullet"/>
      <w:lvlText w:val="●"/>
      <w:lvlJc w:val="left"/>
      <w:pPr>
        <w:ind w:left="2904" w:hanging="360"/>
      </w:pPr>
      <w:rPr>
        <w:rFonts w:ascii="Noto Sans Symbols" w:cs="Noto Sans Symbols" w:eastAsia="Noto Sans Symbols" w:hAnsi="Noto Sans Symbols"/>
      </w:rPr>
    </w:lvl>
    <w:lvl w:ilvl="4">
      <w:start w:val="1"/>
      <w:numFmt w:val="bullet"/>
      <w:lvlText w:val="o"/>
      <w:lvlJc w:val="left"/>
      <w:pPr>
        <w:ind w:left="3624" w:hanging="360"/>
      </w:pPr>
      <w:rPr>
        <w:rFonts w:ascii="Courier New" w:cs="Courier New" w:eastAsia="Courier New" w:hAnsi="Courier New"/>
      </w:rPr>
    </w:lvl>
    <w:lvl w:ilvl="5">
      <w:start w:val="1"/>
      <w:numFmt w:val="bullet"/>
      <w:lvlText w:val="▪"/>
      <w:lvlJc w:val="left"/>
      <w:pPr>
        <w:ind w:left="4344" w:hanging="360"/>
      </w:pPr>
      <w:rPr>
        <w:rFonts w:ascii="Noto Sans Symbols" w:cs="Noto Sans Symbols" w:eastAsia="Noto Sans Symbols" w:hAnsi="Noto Sans Symbols"/>
      </w:rPr>
    </w:lvl>
    <w:lvl w:ilvl="6">
      <w:start w:val="1"/>
      <w:numFmt w:val="bullet"/>
      <w:lvlText w:val="●"/>
      <w:lvlJc w:val="left"/>
      <w:pPr>
        <w:ind w:left="5064" w:hanging="360"/>
      </w:pPr>
      <w:rPr>
        <w:rFonts w:ascii="Noto Sans Symbols" w:cs="Noto Sans Symbols" w:eastAsia="Noto Sans Symbols" w:hAnsi="Noto Sans Symbols"/>
      </w:rPr>
    </w:lvl>
    <w:lvl w:ilvl="7">
      <w:start w:val="1"/>
      <w:numFmt w:val="bullet"/>
      <w:lvlText w:val="o"/>
      <w:lvlJc w:val="left"/>
      <w:pPr>
        <w:ind w:left="5784" w:hanging="360"/>
      </w:pPr>
      <w:rPr>
        <w:rFonts w:ascii="Courier New" w:cs="Courier New" w:eastAsia="Courier New" w:hAnsi="Courier New"/>
      </w:rPr>
    </w:lvl>
    <w:lvl w:ilvl="8">
      <w:start w:val="1"/>
      <w:numFmt w:val="bullet"/>
      <w:lvlText w:val="▪"/>
      <w:lvlJc w:val="left"/>
      <w:pPr>
        <w:ind w:left="6504" w:hanging="360"/>
      </w:pPr>
      <w:rPr>
        <w:rFonts w:ascii="Noto Sans Symbols" w:cs="Noto Sans Symbols" w:eastAsia="Noto Sans Symbols" w:hAnsi="Noto Sans Symbols"/>
      </w:rPr>
    </w:lvl>
  </w:abstractNum>
  <w:abstractNum w:abstractNumId="4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47">
    <w:lvl w:ilvl="0">
      <w:start w:val="1"/>
      <w:numFmt w:val="bullet"/>
      <w:lvlText w:val="●"/>
      <w:lvlJc w:val="left"/>
      <w:pPr>
        <w:ind w:left="826" w:hanging="360.00000000000006"/>
      </w:pPr>
      <w:rPr>
        <w:rFonts w:ascii="Noto Sans Symbols" w:cs="Noto Sans Symbols" w:eastAsia="Noto Sans Symbols" w:hAnsi="Noto Sans Symbols"/>
      </w:rPr>
    </w:lvl>
    <w:lvl w:ilvl="1">
      <w:start w:val="1"/>
      <w:numFmt w:val="bullet"/>
      <w:lvlText w:val="o"/>
      <w:lvlJc w:val="left"/>
      <w:pPr>
        <w:ind w:left="1546" w:hanging="360"/>
      </w:pPr>
      <w:rPr>
        <w:rFonts w:ascii="Courier New" w:cs="Courier New" w:eastAsia="Courier New" w:hAnsi="Courier New"/>
      </w:rPr>
    </w:lvl>
    <w:lvl w:ilvl="2">
      <w:start w:val="1"/>
      <w:numFmt w:val="bullet"/>
      <w:lvlText w:val="▪"/>
      <w:lvlJc w:val="left"/>
      <w:pPr>
        <w:ind w:left="2266" w:hanging="360"/>
      </w:pPr>
      <w:rPr>
        <w:rFonts w:ascii="Noto Sans Symbols" w:cs="Noto Sans Symbols" w:eastAsia="Noto Sans Symbols" w:hAnsi="Noto Sans Symbols"/>
      </w:rPr>
    </w:lvl>
    <w:lvl w:ilvl="3">
      <w:start w:val="1"/>
      <w:numFmt w:val="bullet"/>
      <w:lvlText w:val="●"/>
      <w:lvlJc w:val="left"/>
      <w:pPr>
        <w:ind w:left="2986" w:hanging="360"/>
      </w:pPr>
      <w:rPr>
        <w:rFonts w:ascii="Noto Sans Symbols" w:cs="Noto Sans Symbols" w:eastAsia="Noto Sans Symbols" w:hAnsi="Noto Sans Symbols"/>
      </w:rPr>
    </w:lvl>
    <w:lvl w:ilvl="4">
      <w:start w:val="1"/>
      <w:numFmt w:val="bullet"/>
      <w:lvlText w:val="o"/>
      <w:lvlJc w:val="left"/>
      <w:pPr>
        <w:ind w:left="3706" w:hanging="360"/>
      </w:pPr>
      <w:rPr>
        <w:rFonts w:ascii="Courier New" w:cs="Courier New" w:eastAsia="Courier New" w:hAnsi="Courier New"/>
      </w:rPr>
    </w:lvl>
    <w:lvl w:ilvl="5">
      <w:start w:val="1"/>
      <w:numFmt w:val="bullet"/>
      <w:lvlText w:val="▪"/>
      <w:lvlJc w:val="left"/>
      <w:pPr>
        <w:ind w:left="4426" w:hanging="360"/>
      </w:pPr>
      <w:rPr>
        <w:rFonts w:ascii="Noto Sans Symbols" w:cs="Noto Sans Symbols" w:eastAsia="Noto Sans Symbols" w:hAnsi="Noto Sans Symbols"/>
      </w:rPr>
    </w:lvl>
    <w:lvl w:ilvl="6">
      <w:start w:val="1"/>
      <w:numFmt w:val="bullet"/>
      <w:lvlText w:val="●"/>
      <w:lvlJc w:val="left"/>
      <w:pPr>
        <w:ind w:left="5146" w:hanging="360"/>
      </w:pPr>
      <w:rPr>
        <w:rFonts w:ascii="Noto Sans Symbols" w:cs="Noto Sans Symbols" w:eastAsia="Noto Sans Symbols" w:hAnsi="Noto Sans Symbols"/>
      </w:rPr>
    </w:lvl>
    <w:lvl w:ilvl="7">
      <w:start w:val="1"/>
      <w:numFmt w:val="bullet"/>
      <w:lvlText w:val="o"/>
      <w:lvlJc w:val="left"/>
      <w:pPr>
        <w:ind w:left="5866" w:hanging="360"/>
      </w:pPr>
      <w:rPr>
        <w:rFonts w:ascii="Courier New" w:cs="Courier New" w:eastAsia="Courier New" w:hAnsi="Courier New"/>
      </w:rPr>
    </w:lvl>
    <w:lvl w:ilvl="8">
      <w:start w:val="1"/>
      <w:numFmt w:val="bullet"/>
      <w:lvlText w:val="▪"/>
      <w:lvlJc w:val="left"/>
      <w:pPr>
        <w:ind w:left="6586" w:hanging="360"/>
      </w:pPr>
      <w:rPr>
        <w:rFonts w:ascii="Noto Sans Symbols" w:cs="Noto Sans Symbols" w:eastAsia="Noto Sans Symbols" w:hAnsi="Noto Sans Symbols"/>
      </w:rPr>
    </w:lvl>
  </w:abstractNum>
  <w:abstractNum w:abstractNumId="48">
    <w:lvl w:ilvl="0">
      <w:start w:val="1"/>
      <w:numFmt w:val="bullet"/>
      <w:lvlText w:val="●"/>
      <w:lvlJc w:val="left"/>
      <w:pPr>
        <w:ind w:left="836" w:hanging="360.00000000000006"/>
      </w:pPr>
      <w:rPr>
        <w:rFonts w:ascii="Noto Sans Symbols" w:cs="Noto Sans Symbols" w:eastAsia="Noto Sans Symbols" w:hAnsi="Noto Sans Symbols"/>
      </w:rPr>
    </w:lvl>
    <w:lvl w:ilvl="1">
      <w:start w:val="1"/>
      <w:numFmt w:val="bullet"/>
      <w:lvlText w:val="o"/>
      <w:lvlJc w:val="left"/>
      <w:pPr>
        <w:ind w:left="1556" w:hanging="360"/>
      </w:pPr>
      <w:rPr>
        <w:rFonts w:ascii="Courier New" w:cs="Courier New" w:eastAsia="Courier New" w:hAnsi="Courier New"/>
      </w:rPr>
    </w:lvl>
    <w:lvl w:ilvl="2">
      <w:start w:val="1"/>
      <w:numFmt w:val="bullet"/>
      <w:lvlText w:val="▪"/>
      <w:lvlJc w:val="left"/>
      <w:pPr>
        <w:ind w:left="2276" w:hanging="360"/>
      </w:pPr>
      <w:rPr>
        <w:rFonts w:ascii="Noto Sans Symbols" w:cs="Noto Sans Symbols" w:eastAsia="Noto Sans Symbols" w:hAnsi="Noto Sans Symbols"/>
      </w:rPr>
    </w:lvl>
    <w:lvl w:ilvl="3">
      <w:start w:val="1"/>
      <w:numFmt w:val="bullet"/>
      <w:lvlText w:val="●"/>
      <w:lvlJc w:val="left"/>
      <w:pPr>
        <w:ind w:left="2996" w:hanging="360"/>
      </w:pPr>
      <w:rPr>
        <w:rFonts w:ascii="Noto Sans Symbols" w:cs="Noto Sans Symbols" w:eastAsia="Noto Sans Symbols" w:hAnsi="Noto Sans Symbols"/>
      </w:rPr>
    </w:lvl>
    <w:lvl w:ilvl="4">
      <w:start w:val="1"/>
      <w:numFmt w:val="bullet"/>
      <w:lvlText w:val="o"/>
      <w:lvlJc w:val="left"/>
      <w:pPr>
        <w:ind w:left="3716" w:hanging="360"/>
      </w:pPr>
      <w:rPr>
        <w:rFonts w:ascii="Courier New" w:cs="Courier New" w:eastAsia="Courier New" w:hAnsi="Courier New"/>
      </w:rPr>
    </w:lvl>
    <w:lvl w:ilvl="5">
      <w:start w:val="1"/>
      <w:numFmt w:val="bullet"/>
      <w:lvlText w:val="▪"/>
      <w:lvlJc w:val="left"/>
      <w:pPr>
        <w:ind w:left="4436" w:hanging="360"/>
      </w:pPr>
      <w:rPr>
        <w:rFonts w:ascii="Noto Sans Symbols" w:cs="Noto Sans Symbols" w:eastAsia="Noto Sans Symbols" w:hAnsi="Noto Sans Symbols"/>
      </w:rPr>
    </w:lvl>
    <w:lvl w:ilvl="6">
      <w:start w:val="1"/>
      <w:numFmt w:val="bullet"/>
      <w:lvlText w:val="●"/>
      <w:lvlJc w:val="left"/>
      <w:pPr>
        <w:ind w:left="5156" w:hanging="360"/>
      </w:pPr>
      <w:rPr>
        <w:rFonts w:ascii="Noto Sans Symbols" w:cs="Noto Sans Symbols" w:eastAsia="Noto Sans Symbols" w:hAnsi="Noto Sans Symbols"/>
      </w:rPr>
    </w:lvl>
    <w:lvl w:ilvl="7">
      <w:start w:val="1"/>
      <w:numFmt w:val="bullet"/>
      <w:lvlText w:val="o"/>
      <w:lvlJc w:val="left"/>
      <w:pPr>
        <w:ind w:left="5876" w:hanging="360"/>
      </w:pPr>
      <w:rPr>
        <w:rFonts w:ascii="Courier New" w:cs="Courier New" w:eastAsia="Courier New" w:hAnsi="Courier New"/>
      </w:rPr>
    </w:lvl>
    <w:lvl w:ilvl="8">
      <w:start w:val="1"/>
      <w:numFmt w:val="bullet"/>
      <w:lvlText w:val="▪"/>
      <w:lvlJc w:val="left"/>
      <w:pPr>
        <w:ind w:left="6596" w:hanging="360"/>
      </w:pPr>
      <w:rPr>
        <w:rFonts w:ascii="Noto Sans Symbols" w:cs="Noto Sans Symbols" w:eastAsia="Noto Sans Symbols" w:hAnsi="Noto Sans Symbols"/>
      </w:rPr>
    </w:lvl>
  </w:abstractNum>
  <w:abstractNum w:abstractNumId="49">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5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60">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61">
    <w:lvl w:ilvl="0">
      <w:start w:val="1"/>
      <w:numFmt w:val="bullet"/>
      <w:lvlText w:val="⮚"/>
      <w:lvlJc w:val="left"/>
      <w:pPr>
        <w:ind w:left="734" w:hanging="359.99999999999994"/>
      </w:pPr>
      <w:rPr>
        <w:rFonts w:ascii="Noto Sans Symbols" w:cs="Noto Sans Symbols" w:eastAsia="Noto Sans Symbols" w:hAnsi="Noto Sans Symbols"/>
      </w:rPr>
    </w:lvl>
    <w:lvl w:ilvl="1">
      <w:start w:val="1"/>
      <w:numFmt w:val="bullet"/>
      <w:lvlText w:val="o"/>
      <w:lvlJc w:val="left"/>
      <w:pPr>
        <w:ind w:left="1454" w:hanging="360"/>
      </w:pPr>
      <w:rPr>
        <w:rFonts w:ascii="Courier New" w:cs="Courier New" w:eastAsia="Courier New" w:hAnsi="Courier New"/>
      </w:rPr>
    </w:lvl>
    <w:lvl w:ilvl="2">
      <w:start w:val="1"/>
      <w:numFmt w:val="bullet"/>
      <w:lvlText w:val="▪"/>
      <w:lvlJc w:val="left"/>
      <w:pPr>
        <w:ind w:left="2174" w:hanging="360"/>
      </w:pPr>
      <w:rPr>
        <w:rFonts w:ascii="Noto Sans Symbols" w:cs="Noto Sans Symbols" w:eastAsia="Noto Sans Symbols" w:hAnsi="Noto Sans Symbols"/>
      </w:rPr>
    </w:lvl>
    <w:lvl w:ilvl="3">
      <w:start w:val="1"/>
      <w:numFmt w:val="bullet"/>
      <w:lvlText w:val="●"/>
      <w:lvlJc w:val="left"/>
      <w:pPr>
        <w:ind w:left="2894" w:hanging="360"/>
      </w:pPr>
      <w:rPr>
        <w:rFonts w:ascii="Noto Sans Symbols" w:cs="Noto Sans Symbols" w:eastAsia="Noto Sans Symbols" w:hAnsi="Noto Sans Symbols"/>
      </w:rPr>
    </w:lvl>
    <w:lvl w:ilvl="4">
      <w:start w:val="1"/>
      <w:numFmt w:val="bullet"/>
      <w:lvlText w:val="o"/>
      <w:lvlJc w:val="left"/>
      <w:pPr>
        <w:ind w:left="3614" w:hanging="360"/>
      </w:pPr>
      <w:rPr>
        <w:rFonts w:ascii="Courier New" w:cs="Courier New" w:eastAsia="Courier New" w:hAnsi="Courier New"/>
      </w:rPr>
    </w:lvl>
    <w:lvl w:ilvl="5">
      <w:start w:val="1"/>
      <w:numFmt w:val="bullet"/>
      <w:lvlText w:val="▪"/>
      <w:lvlJc w:val="left"/>
      <w:pPr>
        <w:ind w:left="4334" w:hanging="360"/>
      </w:pPr>
      <w:rPr>
        <w:rFonts w:ascii="Noto Sans Symbols" w:cs="Noto Sans Symbols" w:eastAsia="Noto Sans Symbols" w:hAnsi="Noto Sans Symbols"/>
      </w:rPr>
    </w:lvl>
    <w:lvl w:ilvl="6">
      <w:start w:val="1"/>
      <w:numFmt w:val="bullet"/>
      <w:lvlText w:val="●"/>
      <w:lvlJc w:val="left"/>
      <w:pPr>
        <w:ind w:left="5054" w:hanging="360"/>
      </w:pPr>
      <w:rPr>
        <w:rFonts w:ascii="Noto Sans Symbols" w:cs="Noto Sans Symbols" w:eastAsia="Noto Sans Symbols" w:hAnsi="Noto Sans Symbols"/>
      </w:rPr>
    </w:lvl>
    <w:lvl w:ilvl="7">
      <w:start w:val="1"/>
      <w:numFmt w:val="bullet"/>
      <w:lvlText w:val="o"/>
      <w:lvlJc w:val="left"/>
      <w:pPr>
        <w:ind w:left="5774" w:hanging="360"/>
      </w:pPr>
      <w:rPr>
        <w:rFonts w:ascii="Courier New" w:cs="Courier New" w:eastAsia="Courier New" w:hAnsi="Courier New"/>
      </w:rPr>
    </w:lvl>
    <w:lvl w:ilvl="8">
      <w:start w:val="1"/>
      <w:numFmt w:val="bullet"/>
      <w:lvlText w:val="▪"/>
      <w:lvlJc w:val="left"/>
      <w:pPr>
        <w:ind w:left="6494" w:hanging="360"/>
      </w:pPr>
      <w:rPr>
        <w:rFonts w:ascii="Noto Sans Symbols" w:cs="Noto Sans Symbols" w:eastAsia="Noto Sans Symbols" w:hAnsi="Noto Sans Symbols"/>
      </w:rPr>
    </w:lvl>
  </w:abstractNum>
  <w:abstractNum w:abstractNumId="62">
    <w:lvl w:ilvl="0">
      <w:start w:val="1"/>
      <w:numFmt w:val="bullet"/>
      <w:lvlText w:val="●"/>
      <w:lvlJc w:val="left"/>
      <w:pPr>
        <w:ind w:left="734" w:hanging="359.99999999999994"/>
      </w:pPr>
      <w:rPr>
        <w:rFonts w:ascii="Noto Sans Symbols" w:cs="Noto Sans Symbols" w:eastAsia="Noto Sans Symbols" w:hAnsi="Noto Sans Symbols"/>
      </w:rPr>
    </w:lvl>
    <w:lvl w:ilvl="1">
      <w:start w:val="1"/>
      <w:numFmt w:val="bullet"/>
      <w:lvlText w:val="o"/>
      <w:lvlJc w:val="left"/>
      <w:pPr>
        <w:ind w:left="1454" w:hanging="360"/>
      </w:pPr>
      <w:rPr>
        <w:rFonts w:ascii="Courier New" w:cs="Courier New" w:eastAsia="Courier New" w:hAnsi="Courier New"/>
      </w:rPr>
    </w:lvl>
    <w:lvl w:ilvl="2">
      <w:start w:val="1"/>
      <w:numFmt w:val="bullet"/>
      <w:lvlText w:val="▪"/>
      <w:lvlJc w:val="left"/>
      <w:pPr>
        <w:ind w:left="2174" w:hanging="360"/>
      </w:pPr>
      <w:rPr>
        <w:rFonts w:ascii="Noto Sans Symbols" w:cs="Noto Sans Symbols" w:eastAsia="Noto Sans Symbols" w:hAnsi="Noto Sans Symbols"/>
      </w:rPr>
    </w:lvl>
    <w:lvl w:ilvl="3">
      <w:start w:val="1"/>
      <w:numFmt w:val="bullet"/>
      <w:lvlText w:val="●"/>
      <w:lvlJc w:val="left"/>
      <w:pPr>
        <w:ind w:left="2894" w:hanging="360"/>
      </w:pPr>
      <w:rPr>
        <w:rFonts w:ascii="Noto Sans Symbols" w:cs="Noto Sans Symbols" w:eastAsia="Noto Sans Symbols" w:hAnsi="Noto Sans Symbols"/>
      </w:rPr>
    </w:lvl>
    <w:lvl w:ilvl="4">
      <w:start w:val="1"/>
      <w:numFmt w:val="bullet"/>
      <w:lvlText w:val="o"/>
      <w:lvlJc w:val="left"/>
      <w:pPr>
        <w:ind w:left="3614" w:hanging="360"/>
      </w:pPr>
      <w:rPr>
        <w:rFonts w:ascii="Courier New" w:cs="Courier New" w:eastAsia="Courier New" w:hAnsi="Courier New"/>
      </w:rPr>
    </w:lvl>
    <w:lvl w:ilvl="5">
      <w:start w:val="1"/>
      <w:numFmt w:val="bullet"/>
      <w:lvlText w:val="▪"/>
      <w:lvlJc w:val="left"/>
      <w:pPr>
        <w:ind w:left="4334" w:hanging="360"/>
      </w:pPr>
      <w:rPr>
        <w:rFonts w:ascii="Noto Sans Symbols" w:cs="Noto Sans Symbols" w:eastAsia="Noto Sans Symbols" w:hAnsi="Noto Sans Symbols"/>
      </w:rPr>
    </w:lvl>
    <w:lvl w:ilvl="6">
      <w:start w:val="1"/>
      <w:numFmt w:val="bullet"/>
      <w:lvlText w:val="●"/>
      <w:lvlJc w:val="left"/>
      <w:pPr>
        <w:ind w:left="5054" w:hanging="360"/>
      </w:pPr>
      <w:rPr>
        <w:rFonts w:ascii="Noto Sans Symbols" w:cs="Noto Sans Symbols" w:eastAsia="Noto Sans Symbols" w:hAnsi="Noto Sans Symbols"/>
      </w:rPr>
    </w:lvl>
    <w:lvl w:ilvl="7">
      <w:start w:val="1"/>
      <w:numFmt w:val="bullet"/>
      <w:lvlText w:val="o"/>
      <w:lvlJc w:val="left"/>
      <w:pPr>
        <w:ind w:left="5774" w:hanging="360"/>
      </w:pPr>
      <w:rPr>
        <w:rFonts w:ascii="Courier New" w:cs="Courier New" w:eastAsia="Courier New" w:hAnsi="Courier New"/>
      </w:rPr>
    </w:lvl>
    <w:lvl w:ilvl="8">
      <w:start w:val="1"/>
      <w:numFmt w:val="bullet"/>
      <w:lvlText w:val="▪"/>
      <w:lvlJc w:val="left"/>
      <w:pPr>
        <w:ind w:left="6494" w:hanging="360"/>
      </w:pPr>
      <w:rPr>
        <w:rFonts w:ascii="Noto Sans Symbols" w:cs="Noto Sans Symbols" w:eastAsia="Noto Sans Symbols" w:hAnsi="Noto Sans Symbols"/>
      </w:rPr>
    </w:lvl>
  </w:abstractNum>
  <w:abstractNum w:abstractNumId="6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64">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34" w:hanging="359.99999999999994"/>
      </w:pPr>
      <w:rPr>
        <w:rFonts w:ascii="Noto Sans Symbols" w:cs="Noto Sans Symbols" w:eastAsia="Noto Sans Symbols" w:hAnsi="Noto Sans Symbols"/>
      </w:rPr>
    </w:lvl>
    <w:lvl w:ilvl="1">
      <w:start w:val="1"/>
      <w:numFmt w:val="bullet"/>
      <w:lvlText w:val="o"/>
      <w:lvlJc w:val="left"/>
      <w:pPr>
        <w:ind w:left="1454" w:hanging="360"/>
      </w:pPr>
      <w:rPr>
        <w:rFonts w:ascii="Courier New" w:cs="Courier New" w:eastAsia="Courier New" w:hAnsi="Courier New"/>
      </w:rPr>
    </w:lvl>
    <w:lvl w:ilvl="2">
      <w:start w:val="1"/>
      <w:numFmt w:val="bullet"/>
      <w:lvlText w:val="▪"/>
      <w:lvlJc w:val="left"/>
      <w:pPr>
        <w:ind w:left="2174" w:hanging="360"/>
      </w:pPr>
      <w:rPr>
        <w:rFonts w:ascii="Noto Sans Symbols" w:cs="Noto Sans Symbols" w:eastAsia="Noto Sans Symbols" w:hAnsi="Noto Sans Symbols"/>
      </w:rPr>
    </w:lvl>
    <w:lvl w:ilvl="3">
      <w:start w:val="1"/>
      <w:numFmt w:val="bullet"/>
      <w:lvlText w:val="●"/>
      <w:lvlJc w:val="left"/>
      <w:pPr>
        <w:ind w:left="2894" w:hanging="360"/>
      </w:pPr>
      <w:rPr>
        <w:rFonts w:ascii="Noto Sans Symbols" w:cs="Noto Sans Symbols" w:eastAsia="Noto Sans Symbols" w:hAnsi="Noto Sans Symbols"/>
      </w:rPr>
    </w:lvl>
    <w:lvl w:ilvl="4">
      <w:start w:val="1"/>
      <w:numFmt w:val="bullet"/>
      <w:lvlText w:val="o"/>
      <w:lvlJc w:val="left"/>
      <w:pPr>
        <w:ind w:left="3614" w:hanging="360"/>
      </w:pPr>
      <w:rPr>
        <w:rFonts w:ascii="Courier New" w:cs="Courier New" w:eastAsia="Courier New" w:hAnsi="Courier New"/>
      </w:rPr>
    </w:lvl>
    <w:lvl w:ilvl="5">
      <w:start w:val="1"/>
      <w:numFmt w:val="bullet"/>
      <w:lvlText w:val="▪"/>
      <w:lvlJc w:val="left"/>
      <w:pPr>
        <w:ind w:left="4334" w:hanging="360"/>
      </w:pPr>
      <w:rPr>
        <w:rFonts w:ascii="Noto Sans Symbols" w:cs="Noto Sans Symbols" w:eastAsia="Noto Sans Symbols" w:hAnsi="Noto Sans Symbols"/>
      </w:rPr>
    </w:lvl>
    <w:lvl w:ilvl="6">
      <w:start w:val="1"/>
      <w:numFmt w:val="bullet"/>
      <w:lvlText w:val="●"/>
      <w:lvlJc w:val="left"/>
      <w:pPr>
        <w:ind w:left="5054" w:hanging="360"/>
      </w:pPr>
      <w:rPr>
        <w:rFonts w:ascii="Noto Sans Symbols" w:cs="Noto Sans Symbols" w:eastAsia="Noto Sans Symbols" w:hAnsi="Noto Sans Symbols"/>
      </w:rPr>
    </w:lvl>
    <w:lvl w:ilvl="7">
      <w:start w:val="1"/>
      <w:numFmt w:val="bullet"/>
      <w:lvlText w:val="o"/>
      <w:lvlJc w:val="left"/>
      <w:pPr>
        <w:ind w:left="5774" w:hanging="360"/>
      </w:pPr>
      <w:rPr>
        <w:rFonts w:ascii="Courier New" w:cs="Courier New" w:eastAsia="Courier New" w:hAnsi="Courier New"/>
      </w:rPr>
    </w:lvl>
    <w:lvl w:ilvl="8">
      <w:start w:val="1"/>
      <w:numFmt w:val="bullet"/>
      <w:lvlText w:val="▪"/>
      <w:lvlJc w:val="left"/>
      <w:pPr>
        <w:ind w:left="6494"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58" w:hanging="360"/>
      </w:pPr>
      <w:rPr>
        <w:rFonts w:ascii="Noto Sans Symbols" w:cs="Noto Sans Symbols" w:eastAsia="Noto Sans Symbols" w:hAnsi="Noto Sans Symbols"/>
      </w:rPr>
    </w:lvl>
    <w:lvl w:ilvl="1">
      <w:start w:val="1"/>
      <w:numFmt w:val="bullet"/>
      <w:lvlText w:val="o"/>
      <w:lvlJc w:val="left"/>
      <w:pPr>
        <w:ind w:left="1478" w:hanging="360"/>
      </w:pPr>
      <w:rPr>
        <w:rFonts w:ascii="Courier New" w:cs="Courier New" w:eastAsia="Courier New" w:hAnsi="Courier New"/>
      </w:rPr>
    </w:lvl>
    <w:lvl w:ilvl="2">
      <w:start w:val="1"/>
      <w:numFmt w:val="bullet"/>
      <w:lvlText w:val="▪"/>
      <w:lvlJc w:val="left"/>
      <w:pPr>
        <w:ind w:left="2198" w:hanging="360"/>
      </w:pPr>
      <w:rPr>
        <w:rFonts w:ascii="Noto Sans Symbols" w:cs="Noto Sans Symbols" w:eastAsia="Noto Sans Symbols" w:hAnsi="Noto Sans Symbols"/>
      </w:rPr>
    </w:lvl>
    <w:lvl w:ilvl="3">
      <w:start w:val="1"/>
      <w:numFmt w:val="bullet"/>
      <w:lvlText w:val="●"/>
      <w:lvlJc w:val="left"/>
      <w:pPr>
        <w:ind w:left="2918" w:hanging="360"/>
      </w:pPr>
      <w:rPr>
        <w:rFonts w:ascii="Noto Sans Symbols" w:cs="Noto Sans Symbols" w:eastAsia="Noto Sans Symbols" w:hAnsi="Noto Sans Symbols"/>
      </w:rPr>
    </w:lvl>
    <w:lvl w:ilvl="4">
      <w:start w:val="1"/>
      <w:numFmt w:val="bullet"/>
      <w:lvlText w:val="o"/>
      <w:lvlJc w:val="left"/>
      <w:pPr>
        <w:ind w:left="3638" w:hanging="360"/>
      </w:pPr>
      <w:rPr>
        <w:rFonts w:ascii="Courier New" w:cs="Courier New" w:eastAsia="Courier New" w:hAnsi="Courier New"/>
      </w:rPr>
    </w:lvl>
    <w:lvl w:ilvl="5">
      <w:start w:val="1"/>
      <w:numFmt w:val="bullet"/>
      <w:lvlText w:val="▪"/>
      <w:lvlJc w:val="left"/>
      <w:pPr>
        <w:ind w:left="4358" w:hanging="360"/>
      </w:pPr>
      <w:rPr>
        <w:rFonts w:ascii="Noto Sans Symbols" w:cs="Noto Sans Symbols" w:eastAsia="Noto Sans Symbols" w:hAnsi="Noto Sans Symbols"/>
      </w:rPr>
    </w:lvl>
    <w:lvl w:ilvl="6">
      <w:start w:val="1"/>
      <w:numFmt w:val="bullet"/>
      <w:lvlText w:val="●"/>
      <w:lvlJc w:val="left"/>
      <w:pPr>
        <w:ind w:left="5078" w:hanging="360"/>
      </w:pPr>
      <w:rPr>
        <w:rFonts w:ascii="Noto Sans Symbols" w:cs="Noto Sans Symbols" w:eastAsia="Noto Sans Symbols" w:hAnsi="Noto Sans Symbols"/>
      </w:rPr>
    </w:lvl>
    <w:lvl w:ilvl="7">
      <w:start w:val="1"/>
      <w:numFmt w:val="bullet"/>
      <w:lvlText w:val="o"/>
      <w:lvlJc w:val="left"/>
      <w:pPr>
        <w:ind w:left="5798" w:hanging="360"/>
      </w:pPr>
      <w:rPr>
        <w:rFonts w:ascii="Courier New" w:cs="Courier New" w:eastAsia="Courier New" w:hAnsi="Courier New"/>
      </w:rPr>
    </w:lvl>
    <w:lvl w:ilvl="8">
      <w:start w:val="1"/>
      <w:numFmt w:val="bullet"/>
      <w:lvlText w:val="▪"/>
      <w:lvlJc w:val="left"/>
      <w:pPr>
        <w:ind w:left="6518" w:hanging="360"/>
      </w:pPr>
      <w:rPr>
        <w:rFonts w:ascii="Noto Sans Symbols" w:cs="Noto Sans Symbols" w:eastAsia="Noto Sans Symbols" w:hAnsi="Noto Sans Symbols"/>
      </w:rPr>
    </w:lvl>
  </w:abstractNum>
  <w:abstractNum w:abstractNumId="7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8">
    <w:lvl w:ilvl="0">
      <w:start w:val="1"/>
      <w:numFmt w:val="bullet"/>
      <w:lvlText w:val="●"/>
      <w:lvlJc w:val="left"/>
      <w:pPr>
        <w:ind w:left="935" w:hanging="360"/>
      </w:pPr>
      <w:rPr>
        <w:rFonts w:ascii="Noto Sans Symbols" w:cs="Noto Sans Symbols" w:eastAsia="Noto Sans Symbols" w:hAnsi="Noto Sans Symbols"/>
      </w:rPr>
    </w:lvl>
    <w:lvl w:ilvl="1">
      <w:start w:val="1"/>
      <w:numFmt w:val="bullet"/>
      <w:lvlText w:val="o"/>
      <w:lvlJc w:val="left"/>
      <w:pPr>
        <w:ind w:left="1655" w:hanging="360"/>
      </w:pPr>
      <w:rPr>
        <w:rFonts w:ascii="Courier New" w:cs="Courier New" w:eastAsia="Courier New" w:hAnsi="Courier New"/>
      </w:rPr>
    </w:lvl>
    <w:lvl w:ilvl="2">
      <w:start w:val="1"/>
      <w:numFmt w:val="bullet"/>
      <w:lvlText w:val="▪"/>
      <w:lvlJc w:val="left"/>
      <w:pPr>
        <w:ind w:left="2375" w:hanging="360"/>
      </w:pPr>
      <w:rPr>
        <w:rFonts w:ascii="Noto Sans Symbols" w:cs="Noto Sans Symbols" w:eastAsia="Noto Sans Symbols" w:hAnsi="Noto Sans Symbols"/>
      </w:rPr>
    </w:lvl>
    <w:lvl w:ilvl="3">
      <w:start w:val="1"/>
      <w:numFmt w:val="bullet"/>
      <w:lvlText w:val="●"/>
      <w:lvlJc w:val="left"/>
      <w:pPr>
        <w:ind w:left="3095" w:hanging="360"/>
      </w:pPr>
      <w:rPr>
        <w:rFonts w:ascii="Noto Sans Symbols" w:cs="Noto Sans Symbols" w:eastAsia="Noto Sans Symbols" w:hAnsi="Noto Sans Symbols"/>
      </w:rPr>
    </w:lvl>
    <w:lvl w:ilvl="4">
      <w:start w:val="1"/>
      <w:numFmt w:val="bullet"/>
      <w:lvlText w:val="o"/>
      <w:lvlJc w:val="left"/>
      <w:pPr>
        <w:ind w:left="3815" w:hanging="360"/>
      </w:pPr>
      <w:rPr>
        <w:rFonts w:ascii="Courier New" w:cs="Courier New" w:eastAsia="Courier New" w:hAnsi="Courier New"/>
      </w:rPr>
    </w:lvl>
    <w:lvl w:ilvl="5">
      <w:start w:val="1"/>
      <w:numFmt w:val="bullet"/>
      <w:lvlText w:val="▪"/>
      <w:lvlJc w:val="left"/>
      <w:pPr>
        <w:ind w:left="4535" w:hanging="360"/>
      </w:pPr>
      <w:rPr>
        <w:rFonts w:ascii="Noto Sans Symbols" w:cs="Noto Sans Symbols" w:eastAsia="Noto Sans Symbols" w:hAnsi="Noto Sans Symbols"/>
      </w:rPr>
    </w:lvl>
    <w:lvl w:ilvl="6">
      <w:start w:val="1"/>
      <w:numFmt w:val="bullet"/>
      <w:lvlText w:val="●"/>
      <w:lvlJc w:val="left"/>
      <w:pPr>
        <w:ind w:left="5255" w:hanging="360"/>
      </w:pPr>
      <w:rPr>
        <w:rFonts w:ascii="Noto Sans Symbols" w:cs="Noto Sans Symbols" w:eastAsia="Noto Sans Symbols" w:hAnsi="Noto Sans Symbols"/>
      </w:rPr>
    </w:lvl>
    <w:lvl w:ilvl="7">
      <w:start w:val="1"/>
      <w:numFmt w:val="bullet"/>
      <w:lvlText w:val="o"/>
      <w:lvlJc w:val="left"/>
      <w:pPr>
        <w:ind w:left="5975" w:hanging="360"/>
      </w:pPr>
      <w:rPr>
        <w:rFonts w:ascii="Courier New" w:cs="Courier New" w:eastAsia="Courier New" w:hAnsi="Courier New"/>
      </w:rPr>
    </w:lvl>
    <w:lvl w:ilvl="8">
      <w:start w:val="1"/>
      <w:numFmt w:val="bullet"/>
      <w:lvlText w:val="▪"/>
      <w:lvlJc w:val="left"/>
      <w:pPr>
        <w:ind w:left="6695" w:hanging="360"/>
      </w:pPr>
      <w:rPr>
        <w:rFonts w:ascii="Noto Sans Symbols" w:cs="Noto Sans Symbols" w:eastAsia="Noto Sans Symbols" w:hAnsi="Noto Sans Symbols"/>
      </w:rPr>
    </w:lvl>
  </w:abstractNum>
  <w:abstractNum w:abstractNumId="7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0">
    <w:lvl w:ilvl="0">
      <w:start w:val="1"/>
      <w:numFmt w:val="bullet"/>
      <w:lvlText w:val="●"/>
      <w:lvlJc w:val="left"/>
      <w:pPr>
        <w:ind w:left="725" w:hanging="360"/>
      </w:pPr>
      <w:rPr>
        <w:rFonts w:ascii="Noto Sans Symbols" w:cs="Noto Sans Symbols" w:eastAsia="Noto Sans Symbols" w:hAnsi="Noto Sans Symbols"/>
      </w:rPr>
    </w:lvl>
    <w:lvl w:ilvl="1">
      <w:start w:val="1"/>
      <w:numFmt w:val="bullet"/>
      <w:lvlText w:val="o"/>
      <w:lvlJc w:val="left"/>
      <w:pPr>
        <w:ind w:left="1445" w:hanging="360"/>
      </w:pPr>
      <w:rPr>
        <w:rFonts w:ascii="Courier New" w:cs="Courier New" w:eastAsia="Courier New" w:hAnsi="Courier New"/>
      </w:rPr>
    </w:lvl>
    <w:lvl w:ilvl="2">
      <w:start w:val="1"/>
      <w:numFmt w:val="bullet"/>
      <w:lvlText w:val="▪"/>
      <w:lvlJc w:val="left"/>
      <w:pPr>
        <w:ind w:left="2165" w:hanging="360"/>
      </w:pPr>
      <w:rPr>
        <w:rFonts w:ascii="Noto Sans Symbols" w:cs="Noto Sans Symbols" w:eastAsia="Noto Sans Symbols" w:hAnsi="Noto Sans Symbols"/>
      </w:rPr>
    </w:lvl>
    <w:lvl w:ilvl="3">
      <w:start w:val="1"/>
      <w:numFmt w:val="bullet"/>
      <w:lvlText w:val="●"/>
      <w:lvlJc w:val="left"/>
      <w:pPr>
        <w:ind w:left="2885" w:hanging="360"/>
      </w:pPr>
      <w:rPr>
        <w:rFonts w:ascii="Noto Sans Symbols" w:cs="Noto Sans Symbols" w:eastAsia="Noto Sans Symbols" w:hAnsi="Noto Sans Symbols"/>
      </w:rPr>
    </w:lvl>
    <w:lvl w:ilvl="4">
      <w:start w:val="1"/>
      <w:numFmt w:val="bullet"/>
      <w:lvlText w:val="o"/>
      <w:lvlJc w:val="left"/>
      <w:pPr>
        <w:ind w:left="3605" w:hanging="360"/>
      </w:pPr>
      <w:rPr>
        <w:rFonts w:ascii="Courier New" w:cs="Courier New" w:eastAsia="Courier New" w:hAnsi="Courier New"/>
      </w:rPr>
    </w:lvl>
    <w:lvl w:ilvl="5">
      <w:start w:val="1"/>
      <w:numFmt w:val="bullet"/>
      <w:lvlText w:val="▪"/>
      <w:lvlJc w:val="left"/>
      <w:pPr>
        <w:ind w:left="4325" w:hanging="360"/>
      </w:pPr>
      <w:rPr>
        <w:rFonts w:ascii="Noto Sans Symbols" w:cs="Noto Sans Symbols" w:eastAsia="Noto Sans Symbols" w:hAnsi="Noto Sans Symbols"/>
      </w:rPr>
    </w:lvl>
    <w:lvl w:ilvl="6">
      <w:start w:val="1"/>
      <w:numFmt w:val="bullet"/>
      <w:lvlText w:val="●"/>
      <w:lvlJc w:val="left"/>
      <w:pPr>
        <w:ind w:left="5045" w:hanging="360"/>
      </w:pPr>
      <w:rPr>
        <w:rFonts w:ascii="Noto Sans Symbols" w:cs="Noto Sans Symbols" w:eastAsia="Noto Sans Symbols" w:hAnsi="Noto Sans Symbols"/>
      </w:rPr>
    </w:lvl>
    <w:lvl w:ilvl="7">
      <w:start w:val="1"/>
      <w:numFmt w:val="bullet"/>
      <w:lvlText w:val="o"/>
      <w:lvlJc w:val="left"/>
      <w:pPr>
        <w:ind w:left="5765" w:hanging="360"/>
      </w:pPr>
      <w:rPr>
        <w:rFonts w:ascii="Courier New" w:cs="Courier New" w:eastAsia="Courier New" w:hAnsi="Courier New"/>
      </w:rPr>
    </w:lvl>
    <w:lvl w:ilvl="8">
      <w:start w:val="1"/>
      <w:numFmt w:val="bullet"/>
      <w:lvlText w:val="▪"/>
      <w:lvlJc w:val="left"/>
      <w:pPr>
        <w:ind w:left="6485" w:hanging="360"/>
      </w:pPr>
      <w:rPr>
        <w:rFonts w:ascii="Noto Sans Symbols" w:cs="Noto Sans Symbols" w:eastAsia="Noto Sans Symbols" w:hAnsi="Noto Sans Symbols"/>
      </w:rPr>
    </w:lvl>
  </w:abstractNum>
  <w:abstractNum w:abstractNumId="81">
    <w:lvl w:ilvl="0">
      <w:start w:val="1"/>
      <w:numFmt w:val="bullet"/>
      <w:lvlText w:val="●"/>
      <w:lvlJc w:val="left"/>
      <w:pPr>
        <w:ind w:left="729" w:hanging="359.99999999999994"/>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30" w:hanging="360"/>
      </w:pPr>
      <w:rPr>
        <w:rFonts w:ascii="Noto Sans Symbols" w:cs="Noto Sans Symbols" w:eastAsia="Noto Sans Symbols" w:hAnsi="Noto Sans Symbols"/>
      </w:rPr>
    </w:lvl>
    <w:lvl w:ilvl="1">
      <w:start w:val="1"/>
      <w:numFmt w:val="bullet"/>
      <w:lvlText w:val="o"/>
      <w:lvlJc w:val="left"/>
      <w:pPr>
        <w:ind w:left="1450" w:hanging="360"/>
      </w:pPr>
      <w:rPr>
        <w:rFonts w:ascii="Courier New" w:cs="Courier New" w:eastAsia="Courier New" w:hAnsi="Courier New"/>
      </w:rPr>
    </w:lvl>
    <w:lvl w:ilvl="2">
      <w:start w:val="1"/>
      <w:numFmt w:val="bullet"/>
      <w:lvlText w:val="▪"/>
      <w:lvlJc w:val="left"/>
      <w:pPr>
        <w:ind w:left="2170" w:hanging="360"/>
      </w:pPr>
      <w:rPr>
        <w:rFonts w:ascii="Noto Sans Symbols" w:cs="Noto Sans Symbols" w:eastAsia="Noto Sans Symbols" w:hAnsi="Noto Sans Symbols"/>
      </w:rPr>
    </w:lvl>
    <w:lvl w:ilvl="3">
      <w:start w:val="1"/>
      <w:numFmt w:val="bullet"/>
      <w:lvlText w:val="●"/>
      <w:lvlJc w:val="left"/>
      <w:pPr>
        <w:ind w:left="2890" w:hanging="360"/>
      </w:pPr>
      <w:rPr>
        <w:rFonts w:ascii="Noto Sans Symbols" w:cs="Noto Sans Symbols" w:eastAsia="Noto Sans Symbols" w:hAnsi="Noto Sans Symbols"/>
      </w:rPr>
    </w:lvl>
    <w:lvl w:ilvl="4">
      <w:start w:val="1"/>
      <w:numFmt w:val="bullet"/>
      <w:lvlText w:val="o"/>
      <w:lvlJc w:val="left"/>
      <w:pPr>
        <w:ind w:left="3610" w:hanging="360"/>
      </w:pPr>
      <w:rPr>
        <w:rFonts w:ascii="Courier New" w:cs="Courier New" w:eastAsia="Courier New" w:hAnsi="Courier New"/>
      </w:rPr>
    </w:lvl>
    <w:lvl w:ilvl="5">
      <w:start w:val="1"/>
      <w:numFmt w:val="bullet"/>
      <w:lvlText w:val="▪"/>
      <w:lvlJc w:val="left"/>
      <w:pPr>
        <w:ind w:left="4330" w:hanging="360"/>
      </w:pPr>
      <w:rPr>
        <w:rFonts w:ascii="Noto Sans Symbols" w:cs="Noto Sans Symbols" w:eastAsia="Noto Sans Symbols" w:hAnsi="Noto Sans Symbols"/>
      </w:rPr>
    </w:lvl>
    <w:lvl w:ilvl="6">
      <w:start w:val="1"/>
      <w:numFmt w:val="bullet"/>
      <w:lvlText w:val="●"/>
      <w:lvlJc w:val="left"/>
      <w:pPr>
        <w:ind w:left="5050" w:hanging="360"/>
      </w:pPr>
      <w:rPr>
        <w:rFonts w:ascii="Noto Sans Symbols" w:cs="Noto Sans Symbols" w:eastAsia="Noto Sans Symbols" w:hAnsi="Noto Sans Symbols"/>
      </w:rPr>
    </w:lvl>
    <w:lvl w:ilvl="7">
      <w:start w:val="1"/>
      <w:numFmt w:val="bullet"/>
      <w:lvlText w:val="o"/>
      <w:lvlJc w:val="left"/>
      <w:pPr>
        <w:ind w:left="5770" w:hanging="360"/>
      </w:pPr>
      <w:rPr>
        <w:rFonts w:ascii="Courier New" w:cs="Courier New" w:eastAsia="Courier New" w:hAnsi="Courier New"/>
      </w:rPr>
    </w:lvl>
    <w:lvl w:ilvl="8">
      <w:start w:val="1"/>
      <w:numFmt w:val="bullet"/>
      <w:lvlText w:val="▪"/>
      <w:lvlJc w:val="left"/>
      <w:pPr>
        <w:ind w:left="6490" w:hanging="360"/>
      </w:pPr>
      <w:rPr>
        <w:rFonts w:ascii="Noto Sans Symbols" w:cs="Noto Sans Symbols" w:eastAsia="Noto Sans Symbols" w:hAnsi="Noto Sans Symbols"/>
      </w:rPr>
    </w:lvl>
  </w:abstractNum>
  <w:abstractNum w:abstractNumId="84">
    <w:lvl w:ilvl="0">
      <w:start w:val="1"/>
      <w:numFmt w:val="bullet"/>
      <w:lvlText w:val="●"/>
      <w:lvlJc w:val="left"/>
      <w:pPr>
        <w:ind w:left="733" w:hanging="360"/>
      </w:pPr>
      <w:rPr>
        <w:rFonts w:ascii="Noto Sans Symbols" w:cs="Noto Sans Symbols" w:eastAsia="Noto Sans Symbols" w:hAnsi="Noto Sans Symbols"/>
      </w:rPr>
    </w:lvl>
    <w:lvl w:ilvl="1">
      <w:start w:val="1"/>
      <w:numFmt w:val="bullet"/>
      <w:lvlText w:val="o"/>
      <w:lvlJc w:val="left"/>
      <w:pPr>
        <w:ind w:left="1453" w:hanging="360"/>
      </w:pPr>
      <w:rPr>
        <w:rFonts w:ascii="Courier New" w:cs="Courier New" w:eastAsia="Courier New" w:hAnsi="Courier New"/>
      </w:rPr>
    </w:lvl>
    <w:lvl w:ilvl="2">
      <w:start w:val="1"/>
      <w:numFmt w:val="bullet"/>
      <w:lvlText w:val="▪"/>
      <w:lvlJc w:val="left"/>
      <w:pPr>
        <w:ind w:left="2173" w:hanging="360"/>
      </w:pPr>
      <w:rPr>
        <w:rFonts w:ascii="Noto Sans Symbols" w:cs="Noto Sans Symbols" w:eastAsia="Noto Sans Symbols" w:hAnsi="Noto Sans Symbols"/>
      </w:rPr>
    </w:lvl>
    <w:lvl w:ilvl="3">
      <w:start w:val="1"/>
      <w:numFmt w:val="bullet"/>
      <w:lvlText w:val="●"/>
      <w:lvlJc w:val="left"/>
      <w:pPr>
        <w:ind w:left="2893" w:hanging="360"/>
      </w:pPr>
      <w:rPr>
        <w:rFonts w:ascii="Noto Sans Symbols" w:cs="Noto Sans Symbols" w:eastAsia="Noto Sans Symbols" w:hAnsi="Noto Sans Symbols"/>
      </w:rPr>
    </w:lvl>
    <w:lvl w:ilvl="4">
      <w:start w:val="1"/>
      <w:numFmt w:val="bullet"/>
      <w:lvlText w:val="o"/>
      <w:lvlJc w:val="left"/>
      <w:pPr>
        <w:ind w:left="3613" w:hanging="360"/>
      </w:pPr>
      <w:rPr>
        <w:rFonts w:ascii="Courier New" w:cs="Courier New" w:eastAsia="Courier New" w:hAnsi="Courier New"/>
      </w:rPr>
    </w:lvl>
    <w:lvl w:ilvl="5">
      <w:start w:val="1"/>
      <w:numFmt w:val="bullet"/>
      <w:lvlText w:val="▪"/>
      <w:lvlJc w:val="left"/>
      <w:pPr>
        <w:ind w:left="4333" w:hanging="360"/>
      </w:pPr>
      <w:rPr>
        <w:rFonts w:ascii="Noto Sans Symbols" w:cs="Noto Sans Symbols" w:eastAsia="Noto Sans Symbols" w:hAnsi="Noto Sans Symbols"/>
      </w:rPr>
    </w:lvl>
    <w:lvl w:ilvl="6">
      <w:start w:val="1"/>
      <w:numFmt w:val="bullet"/>
      <w:lvlText w:val="●"/>
      <w:lvlJc w:val="left"/>
      <w:pPr>
        <w:ind w:left="5053" w:hanging="360"/>
      </w:pPr>
      <w:rPr>
        <w:rFonts w:ascii="Noto Sans Symbols" w:cs="Noto Sans Symbols" w:eastAsia="Noto Sans Symbols" w:hAnsi="Noto Sans Symbols"/>
      </w:rPr>
    </w:lvl>
    <w:lvl w:ilvl="7">
      <w:start w:val="1"/>
      <w:numFmt w:val="bullet"/>
      <w:lvlText w:val="o"/>
      <w:lvlJc w:val="left"/>
      <w:pPr>
        <w:ind w:left="5773" w:hanging="360"/>
      </w:pPr>
      <w:rPr>
        <w:rFonts w:ascii="Courier New" w:cs="Courier New" w:eastAsia="Courier New" w:hAnsi="Courier New"/>
      </w:rPr>
    </w:lvl>
    <w:lvl w:ilvl="8">
      <w:start w:val="1"/>
      <w:numFmt w:val="bullet"/>
      <w:lvlText w:val="▪"/>
      <w:lvlJc w:val="left"/>
      <w:pPr>
        <w:ind w:left="6493"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0">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91">
    <w:lvl w:ilvl="0">
      <w:start w:val="1"/>
      <w:numFmt w:val="bullet"/>
      <w:lvlText w:val="●"/>
      <w:lvlJc w:val="left"/>
      <w:pPr>
        <w:ind w:left="1089" w:hanging="360"/>
      </w:pPr>
      <w:rPr>
        <w:rFonts w:ascii="Noto Sans Symbols" w:cs="Noto Sans Symbols" w:eastAsia="Noto Sans Symbols" w:hAnsi="Noto Sans Symbols"/>
      </w:rPr>
    </w:lvl>
    <w:lvl w:ilvl="1">
      <w:start w:val="1"/>
      <w:numFmt w:val="bullet"/>
      <w:lvlText w:val="o"/>
      <w:lvlJc w:val="left"/>
      <w:pPr>
        <w:ind w:left="1809" w:hanging="360"/>
      </w:pPr>
      <w:rPr>
        <w:rFonts w:ascii="Courier New" w:cs="Courier New" w:eastAsia="Courier New" w:hAnsi="Courier New"/>
      </w:rPr>
    </w:lvl>
    <w:lvl w:ilvl="2">
      <w:start w:val="1"/>
      <w:numFmt w:val="bullet"/>
      <w:lvlText w:val="▪"/>
      <w:lvlJc w:val="left"/>
      <w:pPr>
        <w:ind w:left="2529" w:hanging="360"/>
      </w:pPr>
      <w:rPr>
        <w:rFonts w:ascii="Noto Sans Symbols" w:cs="Noto Sans Symbols" w:eastAsia="Noto Sans Symbols" w:hAnsi="Noto Sans Symbols"/>
      </w:rPr>
    </w:lvl>
    <w:lvl w:ilvl="3">
      <w:start w:val="1"/>
      <w:numFmt w:val="bullet"/>
      <w:lvlText w:val="●"/>
      <w:lvlJc w:val="left"/>
      <w:pPr>
        <w:ind w:left="3249" w:hanging="360"/>
      </w:pPr>
      <w:rPr>
        <w:rFonts w:ascii="Noto Sans Symbols" w:cs="Noto Sans Symbols" w:eastAsia="Noto Sans Symbols" w:hAnsi="Noto Sans Symbols"/>
      </w:rPr>
    </w:lvl>
    <w:lvl w:ilvl="4">
      <w:start w:val="1"/>
      <w:numFmt w:val="bullet"/>
      <w:lvlText w:val="o"/>
      <w:lvlJc w:val="left"/>
      <w:pPr>
        <w:ind w:left="3969" w:hanging="360"/>
      </w:pPr>
      <w:rPr>
        <w:rFonts w:ascii="Courier New" w:cs="Courier New" w:eastAsia="Courier New" w:hAnsi="Courier New"/>
      </w:rPr>
    </w:lvl>
    <w:lvl w:ilvl="5">
      <w:start w:val="1"/>
      <w:numFmt w:val="bullet"/>
      <w:lvlText w:val="▪"/>
      <w:lvlJc w:val="left"/>
      <w:pPr>
        <w:ind w:left="4689" w:hanging="360"/>
      </w:pPr>
      <w:rPr>
        <w:rFonts w:ascii="Noto Sans Symbols" w:cs="Noto Sans Symbols" w:eastAsia="Noto Sans Symbols" w:hAnsi="Noto Sans Symbols"/>
      </w:rPr>
    </w:lvl>
    <w:lvl w:ilvl="6">
      <w:start w:val="1"/>
      <w:numFmt w:val="bullet"/>
      <w:lvlText w:val="●"/>
      <w:lvlJc w:val="left"/>
      <w:pPr>
        <w:ind w:left="5409" w:hanging="360"/>
      </w:pPr>
      <w:rPr>
        <w:rFonts w:ascii="Noto Sans Symbols" w:cs="Noto Sans Symbols" w:eastAsia="Noto Sans Symbols" w:hAnsi="Noto Sans Symbols"/>
      </w:rPr>
    </w:lvl>
    <w:lvl w:ilvl="7">
      <w:start w:val="1"/>
      <w:numFmt w:val="bullet"/>
      <w:lvlText w:val="o"/>
      <w:lvlJc w:val="left"/>
      <w:pPr>
        <w:ind w:left="6129" w:hanging="360"/>
      </w:pPr>
      <w:rPr>
        <w:rFonts w:ascii="Courier New" w:cs="Courier New" w:eastAsia="Courier New" w:hAnsi="Courier New"/>
      </w:rPr>
    </w:lvl>
    <w:lvl w:ilvl="8">
      <w:start w:val="1"/>
      <w:numFmt w:val="bullet"/>
      <w:lvlText w:val="▪"/>
      <w:lvlJc w:val="left"/>
      <w:pPr>
        <w:ind w:left="6849" w:hanging="360"/>
      </w:pPr>
      <w:rPr>
        <w:rFonts w:ascii="Noto Sans Symbols" w:cs="Noto Sans Symbols" w:eastAsia="Noto Sans Symbols" w:hAnsi="Noto Sans Symbols"/>
      </w:rPr>
    </w:lvl>
  </w:abstractNum>
  <w:abstractNum w:abstractNumId="92">
    <w:lvl w:ilvl="0">
      <w:start w:val="1"/>
      <w:numFmt w:val="bullet"/>
      <w:lvlText w:val="●"/>
      <w:lvlJc w:val="left"/>
      <w:pPr>
        <w:ind w:left="1084" w:hanging="360"/>
      </w:pPr>
      <w:rPr>
        <w:rFonts w:ascii="Noto Sans Symbols" w:cs="Noto Sans Symbols" w:eastAsia="Noto Sans Symbols" w:hAnsi="Noto Sans Symbols"/>
      </w:rPr>
    </w:lvl>
    <w:lvl w:ilvl="1">
      <w:start w:val="1"/>
      <w:numFmt w:val="bullet"/>
      <w:lvlText w:val="o"/>
      <w:lvlJc w:val="left"/>
      <w:pPr>
        <w:ind w:left="1804" w:hanging="360"/>
      </w:pPr>
      <w:rPr>
        <w:rFonts w:ascii="Courier New" w:cs="Courier New" w:eastAsia="Courier New" w:hAnsi="Courier New"/>
      </w:rPr>
    </w:lvl>
    <w:lvl w:ilvl="2">
      <w:start w:val="1"/>
      <w:numFmt w:val="bullet"/>
      <w:lvlText w:val="▪"/>
      <w:lvlJc w:val="left"/>
      <w:pPr>
        <w:ind w:left="2524" w:hanging="360"/>
      </w:pPr>
      <w:rPr>
        <w:rFonts w:ascii="Noto Sans Symbols" w:cs="Noto Sans Symbols" w:eastAsia="Noto Sans Symbols" w:hAnsi="Noto Sans Symbols"/>
      </w:rPr>
    </w:lvl>
    <w:lvl w:ilvl="3">
      <w:start w:val="1"/>
      <w:numFmt w:val="bullet"/>
      <w:lvlText w:val="●"/>
      <w:lvlJc w:val="left"/>
      <w:pPr>
        <w:ind w:left="3244" w:hanging="360"/>
      </w:pPr>
      <w:rPr>
        <w:rFonts w:ascii="Noto Sans Symbols" w:cs="Noto Sans Symbols" w:eastAsia="Noto Sans Symbols" w:hAnsi="Noto Sans Symbols"/>
      </w:rPr>
    </w:lvl>
    <w:lvl w:ilvl="4">
      <w:start w:val="1"/>
      <w:numFmt w:val="bullet"/>
      <w:lvlText w:val="o"/>
      <w:lvlJc w:val="left"/>
      <w:pPr>
        <w:ind w:left="3964" w:hanging="360"/>
      </w:pPr>
      <w:rPr>
        <w:rFonts w:ascii="Courier New" w:cs="Courier New" w:eastAsia="Courier New" w:hAnsi="Courier New"/>
      </w:rPr>
    </w:lvl>
    <w:lvl w:ilvl="5">
      <w:start w:val="1"/>
      <w:numFmt w:val="bullet"/>
      <w:lvlText w:val="▪"/>
      <w:lvlJc w:val="left"/>
      <w:pPr>
        <w:ind w:left="4684" w:hanging="360"/>
      </w:pPr>
      <w:rPr>
        <w:rFonts w:ascii="Noto Sans Symbols" w:cs="Noto Sans Symbols" w:eastAsia="Noto Sans Symbols" w:hAnsi="Noto Sans Symbols"/>
      </w:rPr>
    </w:lvl>
    <w:lvl w:ilvl="6">
      <w:start w:val="1"/>
      <w:numFmt w:val="bullet"/>
      <w:lvlText w:val="●"/>
      <w:lvlJc w:val="left"/>
      <w:pPr>
        <w:ind w:left="5404" w:hanging="360"/>
      </w:pPr>
      <w:rPr>
        <w:rFonts w:ascii="Noto Sans Symbols" w:cs="Noto Sans Symbols" w:eastAsia="Noto Sans Symbols" w:hAnsi="Noto Sans Symbols"/>
      </w:rPr>
    </w:lvl>
    <w:lvl w:ilvl="7">
      <w:start w:val="1"/>
      <w:numFmt w:val="bullet"/>
      <w:lvlText w:val="o"/>
      <w:lvlJc w:val="left"/>
      <w:pPr>
        <w:ind w:left="6124" w:hanging="360"/>
      </w:pPr>
      <w:rPr>
        <w:rFonts w:ascii="Courier New" w:cs="Courier New" w:eastAsia="Courier New" w:hAnsi="Courier New"/>
      </w:rPr>
    </w:lvl>
    <w:lvl w:ilvl="8">
      <w:start w:val="1"/>
      <w:numFmt w:val="bullet"/>
      <w:lvlText w:val="▪"/>
      <w:lvlJc w:val="left"/>
      <w:pPr>
        <w:ind w:left="6844" w:hanging="360"/>
      </w:pPr>
      <w:rPr>
        <w:rFonts w:ascii="Noto Sans Symbols" w:cs="Noto Sans Symbols" w:eastAsia="Noto Sans Symbols" w:hAnsi="Noto Sans Symbols"/>
      </w:rPr>
    </w:lvl>
  </w:abstractNum>
  <w:abstractNum w:abstractNumId="93">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94">
    <w:lvl w:ilvl="0">
      <w:start w:val="1"/>
      <w:numFmt w:val="bullet"/>
      <w:lvlText w:val="●"/>
      <w:lvlJc w:val="left"/>
      <w:pPr>
        <w:ind w:left="724" w:hanging="359.99999999999994"/>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bullet"/>
      <w:lvlText w:val="●"/>
      <w:lvlJc w:val="left"/>
      <w:pPr>
        <w:ind w:left="729" w:hanging="359.99999999999994"/>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00">
    <w:lvl w:ilvl="0">
      <w:start w:val="1"/>
      <w:numFmt w:val="bullet"/>
      <w:lvlText w:val="●"/>
      <w:lvlJc w:val="left"/>
      <w:pPr>
        <w:ind w:left="849" w:hanging="359.99999999999994"/>
      </w:pPr>
      <w:rPr>
        <w:rFonts w:ascii="Noto Sans Symbols" w:cs="Noto Sans Symbols" w:eastAsia="Noto Sans Symbols" w:hAnsi="Noto Sans Symbols"/>
      </w:rPr>
    </w:lvl>
    <w:lvl w:ilvl="1">
      <w:start w:val="1"/>
      <w:numFmt w:val="bullet"/>
      <w:lvlText w:val="o"/>
      <w:lvlJc w:val="left"/>
      <w:pPr>
        <w:ind w:left="1569" w:hanging="360"/>
      </w:pPr>
      <w:rPr>
        <w:rFonts w:ascii="Courier New" w:cs="Courier New" w:eastAsia="Courier New" w:hAnsi="Courier New"/>
      </w:rPr>
    </w:lvl>
    <w:lvl w:ilvl="2">
      <w:start w:val="1"/>
      <w:numFmt w:val="bullet"/>
      <w:lvlText w:val="▪"/>
      <w:lvlJc w:val="left"/>
      <w:pPr>
        <w:ind w:left="2289" w:hanging="360"/>
      </w:pPr>
      <w:rPr>
        <w:rFonts w:ascii="Noto Sans Symbols" w:cs="Noto Sans Symbols" w:eastAsia="Noto Sans Symbols" w:hAnsi="Noto Sans Symbols"/>
      </w:rPr>
    </w:lvl>
    <w:lvl w:ilvl="3">
      <w:start w:val="1"/>
      <w:numFmt w:val="bullet"/>
      <w:lvlText w:val="●"/>
      <w:lvlJc w:val="left"/>
      <w:pPr>
        <w:ind w:left="3009" w:hanging="360"/>
      </w:pPr>
      <w:rPr>
        <w:rFonts w:ascii="Noto Sans Symbols" w:cs="Noto Sans Symbols" w:eastAsia="Noto Sans Symbols" w:hAnsi="Noto Sans Symbols"/>
      </w:rPr>
    </w:lvl>
    <w:lvl w:ilvl="4">
      <w:start w:val="1"/>
      <w:numFmt w:val="bullet"/>
      <w:lvlText w:val="o"/>
      <w:lvlJc w:val="left"/>
      <w:pPr>
        <w:ind w:left="3729" w:hanging="360"/>
      </w:pPr>
      <w:rPr>
        <w:rFonts w:ascii="Courier New" w:cs="Courier New" w:eastAsia="Courier New" w:hAnsi="Courier New"/>
      </w:rPr>
    </w:lvl>
    <w:lvl w:ilvl="5">
      <w:start w:val="1"/>
      <w:numFmt w:val="bullet"/>
      <w:lvlText w:val="▪"/>
      <w:lvlJc w:val="left"/>
      <w:pPr>
        <w:ind w:left="4449" w:hanging="360"/>
      </w:pPr>
      <w:rPr>
        <w:rFonts w:ascii="Noto Sans Symbols" w:cs="Noto Sans Symbols" w:eastAsia="Noto Sans Symbols" w:hAnsi="Noto Sans Symbols"/>
      </w:rPr>
    </w:lvl>
    <w:lvl w:ilvl="6">
      <w:start w:val="1"/>
      <w:numFmt w:val="bullet"/>
      <w:lvlText w:val="●"/>
      <w:lvlJc w:val="left"/>
      <w:pPr>
        <w:ind w:left="5169" w:hanging="360"/>
      </w:pPr>
      <w:rPr>
        <w:rFonts w:ascii="Noto Sans Symbols" w:cs="Noto Sans Symbols" w:eastAsia="Noto Sans Symbols" w:hAnsi="Noto Sans Symbols"/>
      </w:rPr>
    </w:lvl>
    <w:lvl w:ilvl="7">
      <w:start w:val="1"/>
      <w:numFmt w:val="bullet"/>
      <w:lvlText w:val="o"/>
      <w:lvlJc w:val="left"/>
      <w:pPr>
        <w:ind w:left="5889" w:hanging="360"/>
      </w:pPr>
      <w:rPr>
        <w:rFonts w:ascii="Courier New" w:cs="Courier New" w:eastAsia="Courier New" w:hAnsi="Courier New"/>
      </w:rPr>
    </w:lvl>
    <w:lvl w:ilvl="8">
      <w:start w:val="1"/>
      <w:numFmt w:val="bullet"/>
      <w:lvlText w:val="▪"/>
      <w:lvlJc w:val="left"/>
      <w:pPr>
        <w:ind w:left="6609" w:hanging="360"/>
      </w:pPr>
      <w:rPr>
        <w:rFonts w:ascii="Noto Sans Symbols" w:cs="Noto Sans Symbols" w:eastAsia="Noto Sans Symbols" w:hAnsi="Noto Sans Symbols"/>
      </w:rPr>
    </w:lvl>
  </w:abstractNum>
  <w:abstractNum w:abstractNumId="1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2"/>
      <w:numFmt w:val="bullet"/>
      <w:lvlText w:val="•"/>
      <w:lvlJc w:val="left"/>
      <w:pPr>
        <w:ind w:left="2160" w:hanging="360"/>
      </w:pPr>
      <w:rPr>
        <w:rFonts w:ascii="Arial" w:cs="Arial" w:eastAsia="Arial" w:hAnsi="Arial"/>
        <w:color w:val="000000"/>
        <w:sz w:val="23"/>
        <w:szCs w:val="23"/>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2"/>
      <w:numFmt w:val="bullet"/>
      <w:lvlText w:val="⮚"/>
      <w:lvlJc w:val="left"/>
      <w:pPr>
        <w:ind w:left="5760" w:hanging="360"/>
      </w:pPr>
      <w:rPr>
        <w:rFonts w:ascii="Noto Sans Symbols" w:cs="Noto Sans Symbols" w:eastAsia="Noto Sans Symbols" w:hAnsi="Noto Sans Symbols"/>
        <w:color w:val="000000"/>
        <w:sz w:val="17"/>
        <w:szCs w:val="17"/>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bullet"/>
      <w:lvlText w:val="●"/>
      <w:lvlJc w:val="left"/>
      <w:pPr>
        <w:ind w:left="729" w:hanging="359.99999999999994"/>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1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bullet"/>
      <w:lvlText w:val="⮚"/>
      <w:lvlJc w:val="left"/>
      <w:pPr>
        <w:ind w:left="1008" w:hanging="360"/>
      </w:pPr>
      <w:rPr>
        <w:rFonts w:ascii="Noto Sans Symbols" w:cs="Noto Sans Symbols" w:eastAsia="Noto Sans Symbols" w:hAnsi="Noto Sans Symbols"/>
      </w:rPr>
    </w:lvl>
    <w:lvl w:ilvl="1">
      <w:start w:val="1"/>
      <w:numFmt w:val="bullet"/>
      <w:lvlText w:val="●"/>
      <w:lvlJc w:val="left"/>
      <w:pPr>
        <w:ind w:left="1728" w:hanging="360"/>
      </w:pPr>
      <w:rPr>
        <w:rFonts w:ascii="Noto Sans Symbols" w:cs="Noto Sans Symbols" w:eastAsia="Noto Sans Symbols" w:hAnsi="Noto Sans Symbols"/>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abstractNum w:abstractNumId="1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0">
    <w:lvl w:ilvl="0">
      <w:start w:val="1"/>
      <w:numFmt w:val="bullet"/>
      <w:lvlText w:val="●"/>
      <w:lvlJc w:val="left"/>
      <w:pPr>
        <w:ind w:left="729" w:hanging="359.99999999999994"/>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121">
    <w:lvl w:ilvl="0">
      <w:start w:val="1"/>
      <w:numFmt w:val="bullet"/>
      <w:lvlText w:val="●"/>
      <w:lvlJc w:val="left"/>
      <w:pPr>
        <w:ind w:left="739" w:hanging="359.99999999999994"/>
      </w:pPr>
      <w:rPr>
        <w:rFonts w:ascii="Noto Sans Symbols" w:cs="Noto Sans Symbols" w:eastAsia="Noto Sans Symbols" w:hAnsi="Noto Sans Symbols"/>
      </w:rPr>
    </w:lvl>
    <w:lvl w:ilvl="1">
      <w:start w:val="1"/>
      <w:numFmt w:val="bullet"/>
      <w:lvlText w:val="o"/>
      <w:lvlJc w:val="left"/>
      <w:pPr>
        <w:ind w:left="1459" w:hanging="360"/>
      </w:pPr>
      <w:rPr>
        <w:rFonts w:ascii="Courier New" w:cs="Courier New" w:eastAsia="Courier New" w:hAnsi="Courier New"/>
      </w:rPr>
    </w:lvl>
    <w:lvl w:ilvl="2">
      <w:start w:val="1"/>
      <w:numFmt w:val="bullet"/>
      <w:lvlText w:val="▪"/>
      <w:lvlJc w:val="left"/>
      <w:pPr>
        <w:ind w:left="2179" w:hanging="360"/>
      </w:pPr>
      <w:rPr>
        <w:rFonts w:ascii="Noto Sans Symbols" w:cs="Noto Sans Symbols" w:eastAsia="Noto Sans Symbols" w:hAnsi="Noto Sans Symbols"/>
      </w:rPr>
    </w:lvl>
    <w:lvl w:ilvl="3">
      <w:start w:val="1"/>
      <w:numFmt w:val="bullet"/>
      <w:lvlText w:val="●"/>
      <w:lvlJc w:val="left"/>
      <w:pPr>
        <w:ind w:left="2899" w:hanging="360"/>
      </w:pPr>
      <w:rPr>
        <w:rFonts w:ascii="Noto Sans Symbols" w:cs="Noto Sans Symbols" w:eastAsia="Noto Sans Symbols" w:hAnsi="Noto Sans Symbols"/>
      </w:rPr>
    </w:lvl>
    <w:lvl w:ilvl="4">
      <w:start w:val="1"/>
      <w:numFmt w:val="bullet"/>
      <w:lvlText w:val="o"/>
      <w:lvlJc w:val="left"/>
      <w:pPr>
        <w:ind w:left="3619" w:hanging="360"/>
      </w:pPr>
      <w:rPr>
        <w:rFonts w:ascii="Courier New" w:cs="Courier New" w:eastAsia="Courier New" w:hAnsi="Courier New"/>
      </w:rPr>
    </w:lvl>
    <w:lvl w:ilvl="5">
      <w:start w:val="1"/>
      <w:numFmt w:val="bullet"/>
      <w:lvlText w:val="▪"/>
      <w:lvlJc w:val="left"/>
      <w:pPr>
        <w:ind w:left="4339" w:hanging="360"/>
      </w:pPr>
      <w:rPr>
        <w:rFonts w:ascii="Noto Sans Symbols" w:cs="Noto Sans Symbols" w:eastAsia="Noto Sans Symbols" w:hAnsi="Noto Sans Symbols"/>
      </w:rPr>
    </w:lvl>
    <w:lvl w:ilvl="6">
      <w:start w:val="1"/>
      <w:numFmt w:val="bullet"/>
      <w:lvlText w:val="●"/>
      <w:lvlJc w:val="left"/>
      <w:pPr>
        <w:ind w:left="5059" w:hanging="360"/>
      </w:pPr>
      <w:rPr>
        <w:rFonts w:ascii="Noto Sans Symbols" w:cs="Noto Sans Symbols" w:eastAsia="Noto Sans Symbols" w:hAnsi="Noto Sans Symbols"/>
      </w:rPr>
    </w:lvl>
    <w:lvl w:ilvl="7">
      <w:start w:val="1"/>
      <w:numFmt w:val="bullet"/>
      <w:lvlText w:val="o"/>
      <w:lvlJc w:val="left"/>
      <w:pPr>
        <w:ind w:left="5779" w:hanging="360"/>
      </w:pPr>
      <w:rPr>
        <w:rFonts w:ascii="Courier New" w:cs="Courier New" w:eastAsia="Courier New" w:hAnsi="Courier New"/>
      </w:rPr>
    </w:lvl>
    <w:lvl w:ilvl="8">
      <w:start w:val="1"/>
      <w:numFmt w:val="bullet"/>
      <w:lvlText w:val="▪"/>
      <w:lvlJc w:val="left"/>
      <w:pPr>
        <w:ind w:left="6499" w:hanging="360"/>
      </w:pPr>
      <w:rPr>
        <w:rFonts w:ascii="Noto Sans Symbols" w:cs="Noto Sans Symbols" w:eastAsia="Noto Sans Symbols" w:hAnsi="Noto Sans Symbols"/>
      </w:rPr>
    </w:lvl>
  </w:abstractNum>
  <w:abstractNum w:abstractNumId="122">
    <w:lvl w:ilvl="0">
      <w:start w:val="1"/>
      <w:numFmt w:val="bullet"/>
      <w:lvlText w:val="●"/>
      <w:lvlJc w:val="left"/>
      <w:pPr>
        <w:ind w:left="724" w:hanging="359.99999999999994"/>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1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6">
    <w:lvl w:ilvl="0">
      <w:start w:val="1"/>
      <w:numFmt w:val="bullet"/>
      <w:lvlText w:val="●"/>
      <w:lvlJc w:val="left"/>
      <w:pPr>
        <w:ind w:left="743" w:hanging="360"/>
      </w:pPr>
      <w:rPr>
        <w:rFonts w:ascii="Noto Sans Symbols" w:cs="Noto Sans Symbols" w:eastAsia="Noto Sans Symbols" w:hAnsi="Noto Sans Symbols"/>
      </w:rPr>
    </w:lvl>
    <w:lvl w:ilvl="1">
      <w:start w:val="1"/>
      <w:numFmt w:val="bullet"/>
      <w:lvlText w:val="o"/>
      <w:lvlJc w:val="left"/>
      <w:pPr>
        <w:ind w:left="1463" w:hanging="360"/>
      </w:pPr>
      <w:rPr>
        <w:rFonts w:ascii="Courier New" w:cs="Courier New" w:eastAsia="Courier New" w:hAnsi="Courier New"/>
      </w:rPr>
    </w:lvl>
    <w:lvl w:ilvl="2">
      <w:start w:val="1"/>
      <w:numFmt w:val="bullet"/>
      <w:lvlText w:val="▪"/>
      <w:lvlJc w:val="left"/>
      <w:pPr>
        <w:ind w:left="2183" w:hanging="360"/>
      </w:pPr>
      <w:rPr>
        <w:rFonts w:ascii="Noto Sans Symbols" w:cs="Noto Sans Symbols" w:eastAsia="Noto Sans Symbols" w:hAnsi="Noto Sans Symbols"/>
      </w:rPr>
    </w:lvl>
    <w:lvl w:ilvl="3">
      <w:start w:val="1"/>
      <w:numFmt w:val="bullet"/>
      <w:lvlText w:val="●"/>
      <w:lvlJc w:val="left"/>
      <w:pPr>
        <w:ind w:left="2903" w:hanging="360"/>
      </w:pPr>
      <w:rPr>
        <w:rFonts w:ascii="Noto Sans Symbols" w:cs="Noto Sans Symbols" w:eastAsia="Noto Sans Symbols" w:hAnsi="Noto Sans Symbols"/>
      </w:rPr>
    </w:lvl>
    <w:lvl w:ilvl="4">
      <w:start w:val="1"/>
      <w:numFmt w:val="bullet"/>
      <w:lvlText w:val="o"/>
      <w:lvlJc w:val="left"/>
      <w:pPr>
        <w:ind w:left="3623" w:hanging="360"/>
      </w:pPr>
      <w:rPr>
        <w:rFonts w:ascii="Courier New" w:cs="Courier New" w:eastAsia="Courier New" w:hAnsi="Courier New"/>
      </w:rPr>
    </w:lvl>
    <w:lvl w:ilvl="5">
      <w:start w:val="1"/>
      <w:numFmt w:val="bullet"/>
      <w:lvlText w:val="▪"/>
      <w:lvlJc w:val="left"/>
      <w:pPr>
        <w:ind w:left="4343" w:hanging="360"/>
      </w:pPr>
      <w:rPr>
        <w:rFonts w:ascii="Noto Sans Symbols" w:cs="Noto Sans Symbols" w:eastAsia="Noto Sans Symbols" w:hAnsi="Noto Sans Symbols"/>
      </w:rPr>
    </w:lvl>
    <w:lvl w:ilvl="6">
      <w:start w:val="1"/>
      <w:numFmt w:val="bullet"/>
      <w:lvlText w:val="●"/>
      <w:lvlJc w:val="left"/>
      <w:pPr>
        <w:ind w:left="5063" w:hanging="360"/>
      </w:pPr>
      <w:rPr>
        <w:rFonts w:ascii="Noto Sans Symbols" w:cs="Noto Sans Symbols" w:eastAsia="Noto Sans Symbols" w:hAnsi="Noto Sans Symbols"/>
      </w:rPr>
    </w:lvl>
    <w:lvl w:ilvl="7">
      <w:start w:val="1"/>
      <w:numFmt w:val="bullet"/>
      <w:lvlText w:val="o"/>
      <w:lvlJc w:val="left"/>
      <w:pPr>
        <w:ind w:left="5783" w:hanging="360"/>
      </w:pPr>
      <w:rPr>
        <w:rFonts w:ascii="Courier New" w:cs="Courier New" w:eastAsia="Courier New" w:hAnsi="Courier New"/>
      </w:rPr>
    </w:lvl>
    <w:lvl w:ilvl="8">
      <w:start w:val="1"/>
      <w:numFmt w:val="bullet"/>
      <w:lvlText w:val="▪"/>
      <w:lvlJc w:val="left"/>
      <w:pPr>
        <w:ind w:left="6503" w:hanging="360"/>
      </w:pPr>
      <w:rPr>
        <w:rFonts w:ascii="Noto Sans Symbols" w:cs="Noto Sans Symbols" w:eastAsia="Noto Sans Symbols" w:hAnsi="Noto Sans Symbols"/>
      </w:rPr>
    </w:lvl>
  </w:abstractNum>
  <w:abstractNum w:abstractNumId="1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0">
    <w:lvl w:ilvl="0">
      <w:start w:val="1"/>
      <w:numFmt w:val="bullet"/>
      <w:lvlText w:val="●"/>
      <w:lvlJc w:val="left"/>
      <w:pPr>
        <w:ind w:left="743" w:hanging="360"/>
      </w:pPr>
      <w:rPr>
        <w:rFonts w:ascii="Noto Sans Symbols" w:cs="Noto Sans Symbols" w:eastAsia="Noto Sans Symbols" w:hAnsi="Noto Sans Symbols"/>
      </w:rPr>
    </w:lvl>
    <w:lvl w:ilvl="1">
      <w:start w:val="1"/>
      <w:numFmt w:val="bullet"/>
      <w:lvlText w:val="o"/>
      <w:lvlJc w:val="left"/>
      <w:pPr>
        <w:ind w:left="1463" w:hanging="360"/>
      </w:pPr>
      <w:rPr>
        <w:rFonts w:ascii="Courier New" w:cs="Courier New" w:eastAsia="Courier New" w:hAnsi="Courier New"/>
      </w:rPr>
    </w:lvl>
    <w:lvl w:ilvl="2">
      <w:start w:val="1"/>
      <w:numFmt w:val="bullet"/>
      <w:lvlText w:val="▪"/>
      <w:lvlJc w:val="left"/>
      <w:pPr>
        <w:ind w:left="2183" w:hanging="360"/>
      </w:pPr>
      <w:rPr>
        <w:rFonts w:ascii="Noto Sans Symbols" w:cs="Noto Sans Symbols" w:eastAsia="Noto Sans Symbols" w:hAnsi="Noto Sans Symbols"/>
      </w:rPr>
    </w:lvl>
    <w:lvl w:ilvl="3">
      <w:start w:val="1"/>
      <w:numFmt w:val="bullet"/>
      <w:lvlText w:val="●"/>
      <w:lvlJc w:val="left"/>
      <w:pPr>
        <w:ind w:left="2903" w:hanging="360"/>
      </w:pPr>
      <w:rPr>
        <w:rFonts w:ascii="Noto Sans Symbols" w:cs="Noto Sans Symbols" w:eastAsia="Noto Sans Symbols" w:hAnsi="Noto Sans Symbols"/>
      </w:rPr>
    </w:lvl>
    <w:lvl w:ilvl="4">
      <w:start w:val="1"/>
      <w:numFmt w:val="bullet"/>
      <w:lvlText w:val="o"/>
      <w:lvlJc w:val="left"/>
      <w:pPr>
        <w:ind w:left="3623" w:hanging="360"/>
      </w:pPr>
      <w:rPr>
        <w:rFonts w:ascii="Courier New" w:cs="Courier New" w:eastAsia="Courier New" w:hAnsi="Courier New"/>
      </w:rPr>
    </w:lvl>
    <w:lvl w:ilvl="5">
      <w:start w:val="1"/>
      <w:numFmt w:val="bullet"/>
      <w:lvlText w:val="▪"/>
      <w:lvlJc w:val="left"/>
      <w:pPr>
        <w:ind w:left="4343" w:hanging="360"/>
      </w:pPr>
      <w:rPr>
        <w:rFonts w:ascii="Noto Sans Symbols" w:cs="Noto Sans Symbols" w:eastAsia="Noto Sans Symbols" w:hAnsi="Noto Sans Symbols"/>
      </w:rPr>
    </w:lvl>
    <w:lvl w:ilvl="6">
      <w:start w:val="1"/>
      <w:numFmt w:val="bullet"/>
      <w:lvlText w:val="●"/>
      <w:lvlJc w:val="left"/>
      <w:pPr>
        <w:ind w:left="5063" w:hanging="360"/>
      </w:pPr>
      <w:rPr>
        <w:rFonts w:ascii="Noto Sans Symbols" w:cs="Noto Sans Symbols" w:eastAsia="Noto Sans Symbols" w:hAnsi="Noto Sans Symbols"/>
      </w:rPr>
    </w:lvl>
    <w:lvl w:ilvl="7">
      <w:start w:val="1"/>
      <w:numFmt w:val="bullet"/>
      <w:lvlText w:val="o"/>
      <w:lvlJc w:val="left"/>
      <w:pPr>
        <w:ind w:left="5783" w:hanging="360"/>
      </w:pPr>
      <w:rPr>
        <w:rFonts w:ascii="Courier New" w:cs="Courier New" w:eastAsia="Courier New" w:hAnsi="Courier New"/>
      </w:rPr>
    </w:lvl>
    <w:lvl w:ilvl="8">
      <w:start w:val="1"/>
      <w:numFmt w:val="bullet"/>
      <w:lvlText w:val="▪"/>
      <w:lvlJc w:val="left"/>
      <w:pPr>
        <w:ind w:left="6503" w:hanging="360"/>
      </w:pPr>
      <w:rPr>
        <w:rFonts w:ascii="Noto Sans Symbols" w:cs="Noto Sans Symbols" w:eastAsia="Noto Sans Symbols" w:hAnsi="Noto Sans Symbols"/>
      </w:rPr>
    </w:lvl>
  </w:abstractNum>
  <w:abstractNum w:abstractNumId="1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3">
    <w:lvl w:ilvl="0">
      <w:start w:val="1"/>
      <w:numFmt w:val="decimal"/>
      <w:lvlText w:val="%1."/>
      <w:lvlJc w:val="left"/>
      <w:pPr>
        <w:ind w:left="0" w:firstLine="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3">
    <w:lvl w:ilvl="0">
      <w:start w:val="1"/>
      <w:numFmt w:val="bullet"/>
      <w:lvlText w:val="●"/>
      <w:lvlJc w:val="left"/>
      <w:pPr>
        <w:ind w:left="729" w:hanging="359.99999999999994"/>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1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6">
    <w:lvl w:ilvl="0">
      <w:start w:val="1"/>
      <w:numFmt w:val="bullet"/>
      <w:lvlText w:val="●"/>
      <w:lvlJc w:val="left"/>
      <w:pPr>
        <w:ind w:left="729" w:hanging="359.99999999999994"/>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1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9">
    <w:lvl w:ilvl="0">
      <w:start w:val="1"/>
      <w:numFmt w:val="bullet"/>
      <w:lvlText w:val="●"/>
      <w:lvlJc w:val="left"/>
      <w:pPr>
        <w:ind w:left="739" w:hanging="359.99999999999994"/>
      </w:pPr>
      <w:rPr>
        <w:rFonts w:ascii="Noto Sans Symbols" w:cs="Noto Sans Symbols" w:eastAsia="Noto Sans Symbols" w:hAnsi="Noto Sans Symbols"/>
      </w:rPr>
    </w:lvl>
    <w:lvl w:ilvl="1">
      <w:start w:val="1"/>
      <w:numFmt w:val="bullet"/>
      <w:lvlText w:val="o"/>
      <w:lvlJc w:val="left"/>
      <w:pPr>
        <w:ind w:left="1459" w:hanging="360"/>
      </w:pPr>
      <w:rPr>
        <w:rFonts w:ascii="Courier New" w:cs="Courier New" w:eastAsia="Courier New" w:hAnsi="Courier New"/>
      </w:rPr>
    </w:lvl>
    <w:lvl w:ilvl="2">
      <w:start w:val="1"/>
      <w:numFmt w:val="bullet"/>
      <w:lvlText w:val="▪"/>
      <w:lvlJc w:val="left"/>
      <w:pPr>
        <w:ind w:left="2179" w:hanging="360"/>
      </w:pPr>
      <w:rPr>
        <w:rFonts w:ascii="Noto Sans Symbols" w:cs="Noto Sans Symbols" w:eastAsia="Noto Sans Symbols" w:hAnsi="Noto Sans Symbols"/>
      </w:rPr>
    </w:lvl>
    <w:lvl w:ilvl="3">
      <w:start w:val="1"/>
      <w:numFmt w:val="bullet"/>
      <w:lvlText w:val="●"/>
      <w:lvlJc w:val="left"/>
      <w:pPr>
        <w:ind w:left="2899" w:hanging="360"/>
      </w:pPr>
      <w:rPr>
        <w:rFonts w:ascii="Noto Sans Symbols" w:cs="Noto Sans Symbols" w:eastAsia="Noto Sans Symbols" w:hAnsi="Noto Sans Symbols"/>
      </w:rPr>
    </w:lvl>
    <w:lvl w:ilvl="4">
      <w:start w:val="1"/>
      <w:numFmt w:val="bullet"/>
      <w:lvlText w:val="o"/>
      <w:lvlJc w:val="left"/>
      <w:pPr>
        <w:ind w:left="3619" w:hanging="360"/>
      </w:pPr>
      <w:rPr>
        <w:rFonts w:ascii="Courier New" w:cs="Courier New" w:eastAsia="Courier New" w:hAnsi="Courier New"/>
      </w:rPr>
    </w:lvl>
    <w:lvl w:ilvl="5">
      <w:start w:val="1"/>
      <w:numFmt w:val="bullet"/>
      <w:lvlText w:val="▪"/>
      <w:lvlJc w:val="left"/>
      <w:pPr>
        <w:ind w:left="4339" w:hanging="360"/>
      </w:pPr>
      <w:rPr>
        <w:rFonts w:ascii="Noto Sans Symbols" w:cs="Noto Sans Symbols" w:eastAsia="Noto Sans Symbols" w:hAnsi="Noto Sans Symbols"/>
      </w:rPr>
    </w:lvl>
    <w:lvl w:ilvl="6">
      <w:start w:val="1"/>
      <w:numFmt w:val="bullet"/>
      <w:lvlText w:val="●"/>
      <w:lvlJc w:val="left"/>
      <w:pPr>
        <w:ind w:left="5059" w:hanging="360"/>
      </w:pPr>
      <w:rPr>
        <w:rFonts w:ascii="Noto Sans Symbols" w:cs="Noto Sans Symbols" w:eastAsia="Noto Sans Symbols" w:hAnsi="Noto Sans Symbols"/>
      </w:rPr>
    </w:lvl>
    <w:lvl w:ilvl="7">
      <w:start w:val="1"/>
      <w:numFmt w:val="bullet"/>
      <w:lvlText w:val="o"/>
      <w:lvlJc w:val="left"/>
      <w:pPr>
        <w:ind w:left="5779" w:hanging="360"/>
      </w:pPr>
      <w:rPr>
        <w:rFonts w:ascii="Courier New" w:cs="Courier New" w:eastAsia="Courier New" w:hAnsi="Courier New"/>
      </w:rPr>
    </w:lvl>
    <w:lvl w:ilvl="8">
      <w:start w:val="1"/>
      <w:numFmt w:val="bullet"/>
      <w:lvlText w:val="▪"/>
      <w:lvlJc w:val="left"/>
      <w:pPr>
        <w:ind w:left="6499" w:hanging="360"/>
      </w:pPr>
      <w:rPr>
        <w:rFonts w:ascii="Noto Sans Symbols" w:cs="Noto Sans Symbols" w:eastAsia="Noto Sans Symbols" w:hAnsi="Noto Sans Symbols"/>
      </w:rPr>
    </w:lvl>
  </w:abstractNum>
  <w:abstractNum w:abstractNumId="1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2">
    <w:lvl w:ilvl="0">
      <w:start w:val="1"/>
      <w:numFmt w:val="bullet"/>
      <w:lvlText w:val="●"/>
      <w:lvlJc w:val="left"/>
      <w:pPr>
        <w:ind w:left="964" w:hanging="360"/>
      </w:pPr>
      <w:rPr>
        <w:rFonts w:ascii="Noto Sans Symbols" w:cs="Noto Sans Symbols" w:eastAsia="Noto Sans Symbols" w:hAnsi="Noto Sans Symbols"/>
      </w:rPr>
    </w:lvl>
    <w:lvl w:ilvl="1">
      <w:start w:val="1"/>
      <w:numFmt w:val="bullet"/>
      <w:lvlText w:val="o"/>
      <w:lvlJc w:val="left"/>
      <w:pPr>
        <w:ind w:left="1684" w:hanging="360"/>
      </w:pPr>
      <w:rPr>
        <w:rFonts w:ascii="Courier New" w:cs="Courier New" w:eastAsia="Courier New" w:hAnsi="Courier New"/>
      </w:rPr>
    </w:lvl>
    <w:lvl w:ilvl="2">
      <w:start w:val="1"/>
      <w:numFmt w:val="bullet"/>
      <w:lvlText w:val="▪"/>
      <w:lvlJc w:val="left"/>
      <w:pPr>
        <w:ind w:left="2404" w:hanging="360"/>
      </w:pPr>
      <w:rPr>
        <w:rFonts w:ascii="Noto Sans Symbols" w:cs="Noto Sans Symbols" w:eastAsia="Noto Sans Symbols" w:hAnsi="Noto Sans Symbols"/>
      </w:rPr>
    </w:lvl>
    <w:lvl w:ilvl="3">
      <w:start w:val="1"/>
      <w:numFmt w:val="bullet"/>
      <w:lvlText w:val="●"/>
      <w:lvlJc w:val="left"/>
      <w:pPr>
        <w:ind w:left="3124" w:hanging="360"/>
      </w:pPr>
      <w:rPr>
        <w:rFonts w:ascii="Noto Sans Symbols" w:cs="Noto Sans Symbols" w:eastAsia="Noto Sans Symbols" w:hAnsi="Noto Sans Symbols"/>
      </w:rPr>
    </w:lvl>
    <w:lvl w:ilvl="4">
      <w:start w:val="1"/>
      <w:numFmt w:val="bullet"/>
      <w:lvlText w:val="o"/>
      <w:lvlJc w:val="left"/>
      <w:pPr>
        <w:ind w:left="3844" w:hanging="360"/>
      </w:pPr>
      <w:rPr>
        <w:rFonts w:ascii="Courier New" w:cs="Courier New" w:eastAsia="Courier New" w:hAnsi="Courier New"/>
      </w:rPr>
    </w:lvl>
    <w:lvl w:ilvl="5">
      <w:start w:val="1"/>
      <w:numFmt w:val="bullet"/>
      <w:lvlText w:val="▪"/>
      <w:lvlJc w:val="left"/>
      <w:pPr>
        <w:ind w:left="4564" w:hanging="360"/>
      </w:pPr>
      <w:rPr>
        <w:rFonts w:ascii="Noto Sans Symbols" w:cs="Noto Sans Symbols" w:eastAsia="Noto Sans Symbols" w:hAnsi="Noto Sans Symbols"/>
      </w:rPr>
    </w:lvl>
    <w:lvl w:ilvl="6">
      <w:start w:val="1"/>
      <w:numFmt w:val="bullet"/>
      <w:lvlText w:val="●"/>
      <w:lvlJc w:val="left"/>
      <w:pPr>
        <w:ind w:left="5284" w:hanging="360"/>
      </w:pPr>
      <w:rPr>
        <w:rFonts w:ascii="Noto Sans Symbols" w:cs="Noto Sans Symbols" w:eastAsia="Noto Sans Symbols" w:hAnsi="Noto Sans Symbols"/>
      </w:rPr>
    </w:lvl>
    <w:lvl w:ilvl="7">
      <w:start w:val="1"/>
      <w:numFmt w:val="bullet"/>
      <w:lvlText w:val="o"/>
      <w:lvlJc w:val="left"/>
      <w:pPr>
        <w:ind w:left="6004" w:hanging="360"/>
      </w:pPr>
      <w:rPr>
        <w:rFonts w:ascii="Courier New" w:cs="Courier New" w:eastAsia="Courier New" w:hAnsi="Courier New"/>
      </w:rPr>
    </w:lvl>
    <w:lvl w:ilvl="8">
      <w:start w:val="1"/>
      <w:numFmt w:val="bullet"/>
      <w:lvlText w:val="▪"/>
      <w:lvlJc w:val="left"/>
      <w:pPr>
        <w:ind w:left="6724" w:hanging="360"/>
      </w:pPr>
      <w:rPr>
        <w:rFonts w:ascii="Noto Sans Symbols" w:cs="Noto Sans Symbols" w:eastAsia="Noto Sans Symbols" w:hAnsi="Noto Sans Symbols"/>
      </w:rPr>
    </w:lvl>
  </w:abstractNum>
  <w:abstractNum w:abstractNumId="1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3">
    <w:lvl w:ilvl="0">
      <w:start w:val="1"/>
      <w:numFmt w:val="bullet"/>
      <w:lvlText w:val="●"/>
      <w:lvlJc w:val="left"/>
      <w:pPr>
        <w:ind w:left="724" w:hanging="359.99999999999994"/>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1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5">
    <w:lvl w:ilvl="0">
      <w:start w:val="1"/>
      <w:numFmt w:val="bullet"/>
      <w:lvlText w:val="●"/>
      <w:lvlJc w:val="left"/>
      <w:pPr>
        <w:ind w:left="724" w:hanging="359.99999999999994"/>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1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ndara" w:cs="Candara" w:eastAsia="Candara" w:hAnsi="Candara"/>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0">
    <w:lvl w:ilvl="0">
      <w:start w:val="1"/>
      <w:numFmt w:val="bullet"/>
      <w:lvlText w:val="●"/>
      <w:lvlJc w:val="left"/>
      <w:pPr>
        <w:ind w:left="733" w:hanging="360"/>
      </w:pPr>
      <w:rPr>
        <w:rFonts w:ascii="Noto Sans Symbols" w:cs="Noto Sans Symbols" w:eastAsia="Noto Sans Symbols" w:hAnsi="Noto Sans Symbols"/>
      </w:rPr>
    </w:lvl>
    <w:lvl w:ilvl="1">
      <w:start w:val="1"/>
      <w:numFmt w:val="bullet"/>
      <w:lvlText w:val="o"/>
      <w:lvlJc w:val="left"/>
      <w:pPr>
        <w:ind w:left="1453" w:hanging="360"/>
      </w:pPr>
      <w:rPr>
        <w:rFonts w:ascii="Courier New" w:cs="Courier New" w:eastAsia="Courier New" w:hAnsi="Courier New"/>
      </w:rPr>
    </w:lvl>
    <w:lvl w:ilvl="2">
      <w:start w:val="1"/>
      <w:numFmt w:val="bullet"/>
      <w:lvlText w:val="▪"/>
      <w:lvlJc w:val="left"/>
      <w:pPr>
        <w:ind w:left="2173" w:hanging="360"/>
      </w:pPr>
      <w:rPr>
        <w:rFonts w:ascii="Noto Sans Symbols" w:cs="Noto Sans Symbols" w:eastAsia="Noto Sans Symbols" w:hAnsi="Noto Sans Symbols"/>
      </w:rPr>
    </w:lvl>
    <w:lvl w:ilvl="3">
      <w:start w:val="1"/>
      <w:numFmt w:val="bullet"/>
      <w:lvlText w:val="●"/>
      <w:lvlJc w:val="left"/>
      <w:pPr>
        <w:ind w:left="2893" w:hanging="360"/>
      </w:pPr>
      <w:rPr>
        <w:rFonts w:ascii="Noto Sans Symbols" w:cs="Noto Sans Symbols" w:eastAsia="Noto Sans Symbols" w:hAnsi="Noto Sans Symbols"/>
      </w:rPr>
    </w:lvl>
    <w:lvl w:ilvl="4">
      <w:start w:val="1"/>
      <w:numFmt w:val="bullet"/>
      <w:lvlText w:val="o"/>
      <w:lvlJc w:val="left"/>
      <w:pPr>
        <w:ind w:left="3613" w:hanging="360"/>
      </w:pPr>
      <w:rPr>
        <w:rFonts w:ascii="Courier New" w:cs="Courier New" w:eastAsia="Courier New" w:hAnsi="Courier New"/>
      </w:rPr>
    </w:lvl>
    <w:lvl w:ilvl="5">
      <w:start w:val="1"/>
      <w:numFmt w:val="bullet"/>
      <w:lvlText w:val="▪"/>
      <w:lvlJc w:val="left"/>
      <w:pPr>
        <w:ind w:left="4333" w:hanging="360"/>
      </w:pPr>
      <w:rPr>
        <w:rFonts w:ascii="Noto Sans Symbols" w:cs="Noto Sans Symbols" w:eastAsia="Noto Sans Symbols" w:hAnsi="Noto Sans Symbols"/>
      </w:rPr>
    </w:lvl>
    <w:lvl w:ilvl="6">
      <w:start w:val="1"/>
      <w:numFmt w:val="bullet"/>
      <w:lvlText w:val="●"/>
      <w:lvlJc w:val="left"/>
      <w:pPr>
        <w:ind w:left="5053" w:hanging="360"/>
      </w:pPr>
      <w:rPr>
        <w:rFonts w:ascii="Noto Sans Symbols" w:cs="Noto Sans Symbols" w:eastAsia="Noto Sans Symbols" w:hAnsi="Noto Sans Symbols"/>
      </w:rPr>
    </w:lvl>
    <w:lvl w:ilvl="7">
      <w:start w:val="1"/>
      <w:numFmt w:val="bullet"/>
      <w:lvlText w:val="o"/>
      <w:lvlJc w:val="left"/>
      <w:pPr>
        <w:ind w:left="5773" w:hanging="360"/>
      </w:pPr>
      <w:rPr>
        <w:rFonts w:ascii="Courier New" w:cs="Courier New" w:eastAsia="Courier New" w:hAnsi="Courier New"/>
      </w:rPr>
    </w:lvl>
    <w:lvl w:ilvl="8">
      <w:start w:val="1"/>
      <w:numFmt w:val="bullet"/>
      <w:lvlText w:val="▪"/>
      <w:lvlJc w:val="left"/>
      <w:pPr>
        <w:ind w:left="6493" w:hanging="360"/>
      </w:pPr>
      <w:rPr>
        <w:rFonts w:ascii="Noto Sans Symbols" w:cs="Noto Sans Symbols" w:eastAsia="Noto Sans Symbols" w:hAnsi="Noto Sans Symbols"/>
      </w:rPr>
    </w:lvl>
  </w:abstractNum>
  <w:abstractNum w:abstractNumId="1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2">
    <w:lvl w:ilvl="0">
      <w:start w:val="1"/>
      <w:numFmt w:val="bullet"/>
      <w:lvlText w:val="●"/>
      <w:lvlJc w:val="left"/>
      <w:pPr>
        <w:ind w:left="816" w:hanging="360.00000000000006"/>
      </w:pPr>
      <w:rPr>
        <w:rFonts w:ascii="Noto Sans Symbols" w:cs="Noto Sans Symbols" w:eastAsia="Noto Sans Symbols" w:hAnsi="Noto Sans Symbols"/>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abstractNum w:abstractNumId="173">
    <w:lvl w:ilvl="0">
      <w:start w:val="1"/>
      <w:numFmt w:val="bullet"/>
      <w:lvlText w:val="●"/>
      <w:lvlJc w:val="left"/>
      <w:pPr>
        <w:ind w:left="806" w:hanging="360.00000000000006"/>
      </w:pPr>
      <w:rPr>
        <w:rFonts w:ascii="Noto Sans Symbols" w:cs="Noto Sans Symbols" w:eastAsia="Noto Sans Symbols" w:hAnsi="Noto Sans Symbols"/>
      </w:rPr>
    </w:lvl>
    <w:lvl w:ilvl="1">
      <w:start w:val="1"/>
      <w:numFmt w:val="bullet"/>
      <w:lvlText w:val="o"/>
      <w:lvlJc w:val="left"/>
      <w:pPr>
        <w:ind w:left="1526" w:hanging="360"/>
      </w:pPr>
      <w:rPr>
        <w:rFonts w:ascii="Courier New" w:cs="Courier New" w:eastAsia="Courier New" w:hAnsi="Courier New"/>
      </w:rPr>
    </w:lvl>
    <w:lvl w:ilvl="2">
      <w:start w:val="1"/>
      <w:numFmt w:val="bullet"/>
      <w:lvlText w:val="▪"/>
      <w:lvlJc w:val="left"/>
      <w:pPr>
        <w:ind w:left="2246" w:hanging="360"/>
      </w:pPr>
      <w:rPr>
        <w:rFonts w:ascii="Noto Sans Symbols" w:cs="Noto Sans Symbols" w:eastAsia="Noto Sans Symbols" w:hAnsi="Noto Sans Symbols"/>
      </w:rPr>
    </w:lvl>
    <w:lvl w:ilvl="3">
      <w:start w:val="1"/>
      <w:numFmt w:val="bullet"/>
      <w:lvlText w:val="●"/>
      <w:lvlJc w:val="left"/>
      <w:pPr>
        <w:ind w:left="2966" w:hanging="360"/>
      </w:pPr>
      <w:rPr>
        <w:rFonts w:ascii="Noto Sans Symbols" w:cs="Noto Sans Symbols" w:eastAsia="Noto Sans Symbols" w:hAnsi="Noto Sans Symbols"/>
      </w:rPr>
    </w:lvl>
    <w:lvl w:ilvl="4">
      <w:start w:val="1"/>
      <w:numFmt w:val="bullet"/>
      <w:lvlText w:val="o"/>
      <w:lvlJc w:val="left"/>
      <w:pPr>
        <w:ind w:left="3686" w:hanging="360"/>
      </w:pPr>
      <w:rPr>
        <w:rFonts w:ascii="Courier New" w:cs="Courier New" w:eastAsia="Courier New" w:hAnsi="Courier New"/>
      </w:rPr>
    </w:lvl>
    <w:lvl w:ilvl="5">
      <w:start w:val="1"/>
      <w:numFmt w:val="bullet"/>
      <w:lvlText w:val="▪"/>
      <w:lvlJc w:val="left"/>
      <w:pPr>
        <w:ind w:left="4406" w:hanging="360"/>
      </w:pPr>
      <w:rPr>
        <w:rFonts w:ascii="Noto Sans Symbols" w:cs="Noto Sans Symbols" w:eastAsia="Noto Sans Symbols" w:hAnsi="Noto Sans Symbols"/>
      </w:rPr>
    </w:lvl>
    <w:lvl w:ilvl="6">
      <w:start w:val="1"/>
      <w:numFmt w:val="bullet"/>
      <w:lvlText w:val="●"/>
      <w:lvlJc w:val="left"/>
      <w:pPr>
        <w:ind w:left="5126" w:hanging="360"/>
      </w:pPr>
      <w:rPr>
        <w:rFonts w:ascii="Noto Sans Symbols" w:cs="Noto Sans Symbols" w:eastAsia="Noto Sans Symbols" w:hAnsi="Noto Sans Symbols"/>
      </w:rPr>
    </w:lvl>
    <w:lvl w:ilvl="7">
      <w:start w:val="1"/>
      <w:numFmt w:val="bullet"/>
      <w:lvlText w:val="o"/>
      <w:lvlJc w:val="left"/>
      <w:pPr>
        <w:ind w:left="5846" w:hanging="360"/>
      </w:pPr>
      <w:rPr>
        <w:rFonts w:ascii="Courier New" w:cs="Courier New" w:eastAsia="Courier New" w:hAnsi="Courier New"/>
      </w:rPr>
    </w:lvl>
    <w:lvl w:ilvl="8">
      <w:start w:val="1"/>
      <w:numFmt w:val="bullet"/>
      <w:lvlText w:val="▪"/>
      <w:lvlJc w:val="left"/>
      <w:pPr>
        <w:ind w:left="6566" w:hanging="360"/>
      </w:pPr>
      <w:rPr>
        <w:rFonts w:ascii="Noto Sans Symbols" w:cs="Noto Sans Symbols" w:eastAsia="Noto Sans Symbols" w:hAnsi="Noto Sans Symbols"/>
      </w:rPr>
    </w:lvl>
  </w:abstractNum>
  <w:abstractNum w:abstractNumId="1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7">
    <w:lvl w:ilvl="0">
      <w:start w:val="1"/>
      <w:numFmt w:val="bullet"/>
      <w:lvlText w:val="●"/>
      <w:lvlJc w:val="left"/>
      <w:pPr>
        <w:ind w:left="734" w:hanging="359.99999999999994"/>
      </w:pPr>
      <w:rPr>
        <w:rFonts w:ascii="Noto Sans Symbols" w:cs="Noto Sans Symbols" w:eastAsia="Noto Sans Symbols" w:hAnsi="Noto Sans Symbols"/>
      </w:rPr>
    </w:lvl>
    <w:lvl w:ilvl="1">
      <w:start w:val="1"/>
      <w:numFmt w:val="bullet"/>
      <w:lvlText w:val="o"/>
      <w:lvlJc w:val="left"/>
      <w:pPr>
        <w:ind w:left="1454" w:hanging="360"/>
      </w:pPr>
      <w:rPr>
        <w:rFonts w:ascii="Courier New" w:cs="Courier New" w:eastAsia="Courier New" w:hAnsi="Courier New"/>
      </w:rPr>
    </w:lvl>
    <w:lvl w:ilvl="2">
      <w:start w:val="1"/>
      <w:numFmt w:val="bullet"/>
      <w:lvlText w:val="▪"/>
      <w:lvlJc w:val="left"/>
      <w:pPr>
        <w:ind w:left="2174" w:hanging="360"/>
      </w:pPr>
      <w:rPr>
        <w:rFonts w:ascii="Noto Sans Symbols" w:cs="Noto Sans Symbols" w:eastAsia="Noto Sans Symbols" w:hAnsi="Noto Sans Symbols"/>
      </w:rPr>
    </w:lvl>
    <w:lvl w:ilvl="3">
      <w:start w:val="1"/>
      <w:numFmt w:val="bullet"/>
      <w:lvlText w:val="●"/>
      <w:lvlJc w:val="left"/>
      <w:pPr>
        <w:ind w:left="2894" w:hanging="360"/>
      </w:pPr>
      <w:rPr>
        <w:rFonts w:ascii="Noto Sans Symbols" w:cs="Noto Sans Symbols" w:eastAsia="Noto Sans Symbols" w:hAnsi="Noto Sans Symbols"/>
      </w:rPr>
    </w:lvl>
    <w:lvl w:ilvl="4">
      <w:start w:val="1"/>
      <w:numFmt w:val="bullet"/>
      <w:lvlText w:val="o"/>
      <w:lvlJc w:val="left"/>
      <w:pPr>
        <w:ind w:left="3614" w:hanging="360"/>
      </w:pPr>
      <w:rPr>
        <w:rFonts w:ascii="Courier New" w:cs="Courier New" w:eastAsia="Courier New" w:hAnsi="Courier New"/>
      </w:rPr>
    </w:lvl>
    <w:lvl w:ilvl="5">
      <w:start w:val="1"/>
      <w:numFmt w:val="bullet"/>
      <w:lvlText w:val="▪"/>
      <w:lvlJc w:val="left"/>
      <w:pPr>
        <w:ind w:left="4334" w:hanging="360"/>
      </w:pPr>
      <w:rPr>
        <w:rFonts w:ascii="Noto Sans Symbols" w:cs="Noto Sans Symbols" w:eastAsia="Noto Sans Symbols" w:hAnsi="Noto Sans Symbols"/>
      </w:rPr>
    </w:lvl>
    <w:lvl w:ilvl="6">
      <w:start w:val="1"/>
      <w:numFmt w:val="bullet"/>
      <w:lvlText w:val="●"/>
      <w:lvlJc w:val="left"/>
      <w:pPr>
        <w:ind w:left="5054" w:hanging="360"/>
      </w:pPr>
      <w:rPr>
        <w:rFonts w:ascii="Noto Sans Symbols" w:cs="Noto Sans Symbols" w:eastAsia="Noto Sans Symbols" w:hAnsi="Noto Sans Symbols"/>
      </w:rPr>
    </w:lvl>
    <w:lvl w:ilvl="7">
      <w:start w:val="1"/>
      <w:numFmt w:val="bullet"/>
      <w:lvlText w:val="o"/>
      <w:lvlJc w:val="left"/>
      <w:pPr>
        <w:ind w:left="5774" w:hanging="360"/>
      </w:pPr>
      <w:rPr>
        <w:rFonts w:ascii="Courier New" w:cs="Courier New" w:eastAsia="Courier New" w:hAnsi="Courier New"/>
      </w:rPr>
    </w:lvl>
    <w:lvl w:ilvl="8">
      <w:start w:val="1"/>
      <w:numFmt w:val="bullet"/>
      <w:lvlText w:val="▪"/>
      <w:lvlJc w:val="left"/>
      <w:pPr>
        <w:ind w:left="6494" w:hanging="360"/>
      </w:pPr>
      <w:rPr>
        <w:rFonts w:ascii="Noto Sans Symbols" w:cs="Noto Sans Symbols" w:eastAsia="Noto Sans Symbols" w:hAnsi="Noto Sans Symbols"/>
      </w:rPr>
    </w:lvl>
  </w:abstractNum>
  <w:abstractNum w:abstractNumId="17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2">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3">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4">
    <w:lvl w:ilvl="0">
      <w:start w:val="1"/>
      <w:numFmt w:val="bullet"/>
      <w:lvlText w:val="●"/>
      <w:lvlJc w:val="left"/>
      <w:pPr>
        <w:ind w:left="744" w:hanging="359.99999999999994"/>
      </w:pPr>
      <w:rPr>
        <w:rFonts w:ascii="Noto Sans Symbols" w:cs="Noto Sans Symbols" w:eastAsia="Noto Sans Symbols" w:hAnsi="Noto Sans Symbols"/>
      </w:rPr>
    </w:lvl>
    <w:lvl w:ilvl="1">
      <w:start w:val="1"/>
      <w:numFmt w:val="bullet"/>
      <w:lvlText w:val="o"/>
      <w:lvlJc w:val="left"/>
      <w:pPr>
        <w:ind w:left="1464" w:hanging="360"/>
      </w:pPr>
      <w:rPr>
        <w:rFonts w:ascii="Courier New" w:cs="Courier New" w:eastAsia="Courier New" w:hAnsi="Courier New"/>
      </w:rPr>
    </w:lvl>
    <w:lvl w:ilvl="2">
      <w:start w:val="1"/>
      <w:numFmt w:val="bullet"/>
      <w:lvlText w:val="▪"/>
      <w:lvlJc w:val="left"/>
      <w:pPr>
        <w:ind w:left="2184" w:hanging="360"/>
      </w:pPr>
      <w:rPr>
        <w:rFonts w:ascii="Noto Sans Symbols" w:cs="Noto Sans Symbols" w:eastAsia="Noto Sans Symbols" w:hAnsi="Noto Sans Symbols"/>
      </w:rPr>
    </w:lvl>
    <w:lvl w:ilvl="3">
      <w:start w:val="1"/>
      <w:numFmt w:val="bullet"/>
      <w:lvlText w:val="●"/>
      <w:lvlJc w:val="left"/>
      <w:pPr>
        <w:ind w:left="2904" w:hanging="360"/>
      </w:pPr>
      <w:rPr>
        <w:rFonts w:ascii="Noto Sans Symbols" w:cs="Noto Sans Symbols" w:eastAsia="Noto Sans Symbols" w:hAnsi="Noto Sans Symbols"/>
      </w:rPr>
    </w:lvl>
    <w:lvl w:ilvl="4">
      <w:start w:val="1"/>
      <w:numFmt w:val="bullet"/>
      <w:lvlText w:val="o"/>
      <w:lvlJc w:val="left"/>
      <w:pPr>
        <w:ind w:left="3624" w:hanging="360"/>
      </w:pPr>
      <w:rPr>
        <w:rFonts w:ascii="Courier New" w:cs="Courier New" w:eastAsia="Courier New" w:hAnsi="Courier New"/>
      </w:rPr>
    </w:lvl>
    <w:lvl w:ilvl="5">
      <w:start w:val="1"/>
      <w:numFmt w:val="bullet"/>
      <w:lvlText w:val="▪"/>
      <w:lvlJc w:val="left"/>
      <w:pPr>
        <w:ind w:left="4344" w:hanging="360"/>
      </w:pPr>
      <w:rPr>
        <w:rFonts w:ascii="Noto Sans Symbols" w:cs="Noto Sans Symbols" w:eastAsia="Noto Sans Symbols" w:hAnsi="Noto Sans Symbols"/>
      </w:rPr>
    </w:lvl>
    <w:lvl w:ilvl="6">
      <w:start w:val="1"/>
      <w:numFmt w:val="bullet"/>
      <w:lvlText w:val="●"/>
      <w:lvlJc w:val="left"/>
      <w:pPr>
        <w:ind w:left="5064" w:hanging="360"/>
      </w:pPr>
      <w:rPr>
        <w:rFonts w:ascii="Noto Sans Symbols" w:cs="Noto Sans Symbols" w:eastAsia="Noto Sans Symbols" w:hAnsi="Noto Sans Symbols"/>
      </w:rPr>
    </w:lvl>
    <w:lvl w:ilvl="7">
      <w:start w:val="1"/>
      <w:numFmt w:val="bullet"/>
      <w:lvlText w:val="o"/>
      <w:lvlJc w:val="left"/>
      <w:pPr>
        <w:ind w:left="5784" w:hanging="360"/>
      </w:pPr>
      <w:rPr>
        <w:rFonts w:ascii="Courier New" w:cs="Courier New" w:eastAsia="Courier New" w:hAnsi="Courier New"/>
      </w:rPr>
    </w:lvl>
    <w:lvl w:ilvl="8">
      <w:start w:val="1"/>
      <w:numFmt w:val="bullet"/>
      <w:lvlText w:val="▪"/>
      <w:lvlJc w:val="left"/>
      <w:pPr>
        <w:ind w:left="6504" w:hanging="360"/>
      </w:pPr>
      <w:rPr>
        <w:rFonts w:ascii="Noto Sans Symbols" w:cs="Noto Sans Symbols" w:eastAsia="Noto Sans Symbols" w:hAnsi="Noto Sans Symbols"/>
      </w:rPr>
    </w:lvl>
  </w:abstractNum>
  <w:abstractNum w:abstractNumId="1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9">
    <w:lvl w:ilvl="0">
      <w:start w:val="1"/>
      <w:numFmt w:val="bullet"/>
      <w:lvlText w:val="●"/>
      <w:lvlJc w:val="left"/>
      <w:pPr>
        <w:ind w:left="729" w:hanging="359.99999999999994"/>
      </w:pPr>
      <w:rPr>
        <w:rFonts w:ascii="Noto Sans Symbols" w:cs="Noto Sans Symbols" w:eastAsia="Noto Sans Symbols" w:hAnsi="Noto Sans Symbols"/>
      </w:rPr>
    </w:lvl>
    <w:lvl w:ilvl="1">
      <w:start w:val="1"/>
      <w:numFmt w:val="bullet"/>
      <w:lvlText w:val="o"/>
      <w:lvlJc w:val="left"/>
      <w:pPr>
        <w:ind w:left="1449" w:hanging="360"/>
      </w:pPr>
      <w:rPr>
        <w:rFonts w:ascii="Courier New" w:cs="Courier New" w:eastAsia="Courier New" w:hAnsi="Courier New"/>
      </w:rPr>
    </w:lvl>
    <w:lvl w:ilvl="2">
      <w:start w:val="1"/>
      <w:numFmt w:val="bullet"/>
      <w:lvlText w:val="▪"/>
      <w:lvlJc w:val="left"/>
      <w:pPr>
        <w:ind w:left="2169" w:hanging="360"/>
      </w:pPr>
      <w:rPr>
        <w:rFonts w:ascii="Noto Sans Symbols" w:cs="Noto Sans Symbols" w:eastAsia="Noto Sans Symbols" w:hAnsi="Noto Sans Symbols"/>
      </w:rPr>
    </w:lvl>
    <w:lvl w:ilvl="3">
      <w:start w:val="1"/>
      <w:numFmt w:val="bullet"/>
      <w:lvlText w:val="●"/>
      <w:lvlJc w:val="left"/>
      <w:pPr>
        <w:ind w:left="2889" w:hanging="360"/>
      </w:pPr>
      <w:rPr>
        <w:rFonts w:ascii="Noto Sans Symbols" w:cs="Noto Sans Symbols" w:eastAsia="Noto Sans Symbols" w:hAnsi="Noto Sans Symbols"/>
      </w:rPr>
    </w:lvl>
    <w:lvl w:ilvl="4">
      <w:start w:val="1"/>
      <w:numFmt w:val="bullet"/>
      <w:lvlText w:val="o"/>
      <w:lvlJc w:val="left"/>
      <w:pPr>
        <w:ind w:left="3609" w:hanging="360"/>
      </w:pPr>
      <w:rPr>
        <w:rFonts w:ascii="Courier New" w:cs="Courier New" w:eastAsia="Courier New" w:hAnsi="Courier New"/>
      </w:rPr>
    </w:lvl>
    <w:lvl w:ilvl="5">
      <w:start w:val="1"/>
      <w:numFmt w:val="bullet"/>
      <w:lvlText w:val="▪"/>
      <w:lvlJc w:val="left"/>
      <w:pPr>
        <w:ind w:left="4329" w:hanging="360"/>
      </w:pPr>
      <w:rPr>
        <w:rFonts w:ascii="Noto Sans Symbols" w:cs="Noto Sans Symbols" w:eastAsia="Noto Sans Symbols" w:hAnsi="Noto Sans Symbols"/>
      </w:rPr>
    </w:lvl>
    <w:lvl w:ilvl="6">
      <w:start w:val="1"/>
      <w:numFmt w:val="bullet"/>
      <w:lvlText w:val="●"/>
      <w:lvlJc w:val="left"/>
      <w:pPr>
        <w:ind w:left="5049" w:hanging="360"/>
      </w:pPr>
      <w:rPr>
        <w:rFonts w:ascii="Noto Sans Symbols" w:cs="Noto Sans Symbols" w:eastAsia="Noto Sans Symbols" w:hAnsi="Noto Sans Symbols"/>
      </w:rPr>
    </w:lvl>
    <w:lvl w:ilvl="7">
      <w:start w:val="1"/>
      <w:numFmt w:val="bullet"/>
      <w:lvlText w:val="o"/>
      <w:lvlJc w:val="left"/>
      <w:pPr>
        <w:ind w:left="5769" w:hanging="360"/>
      </w:pPr>
      <w:rPr>
        <w:rFonts w:ascii="Courier New" w:cs="Courier New" w:eastAsia="Courier New" w:hAnsi="Courier New"/>
      </w:rPr>
    </w:lvl>
    <w:lvl w:ilvl="8">
      <w:start w:val="1"/>
      <w:numFmt w:val="bullet"/>
      <w:lvlText w:val="▪"/>
      <w:lvlJc w:val="left"/>
      <w:pPr>
        <w:ind w:left="6489" w:hanging="360"/>
      </w:pPr>
      <w:rPr>
        <w:rFonts w:ascii="Noto Sans Symbols" w:cs="Noto Sans Symbols" w:eastAsia="Noto Sans Symbols" w:hAnsi="Noto Sans Symbols"/>
      </w:rPr>
    </w:lvl>
  </w:abstractNum>
  <w:abstractNum w:abstractNumId="19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2">
    <w:lvl w:ilvl="0">
      <w:start w:val="1"/>
      <w:numFmt w:val="bullet"/>
      <w:lvlText w:val="●"/>
      <w:lvlJc w:val="left"/>
      <w:pPr>
        <w:ind w:left="724" w:hanging="359.99999999999994"/>
      </w:pPr>
      <w:rPr>
        <w:rFonts w:ascii="Noto Sans Symbols" w:cs="Noto Sans Symbols" w:eastAsia="Noto Sans Symbols" w:hAnsi="Noto Sans Symbols"/>
      </w:rPr>
    </w:lvl>
    <w:lvl w:ilvl="1">
      <w:start w:val="1"/>
      <w:numFmt w:val="bullet"/>
      <w:lvlText w:val="o"/>
      <w:lvlJc w:val="left"/>
      <w:pPr>
        <w:ind w:left="1444" w:hanging="360"/>
      </w:pPr>
      <w:rPr>
        <w:rFonts w:ascii="Courier New" w:cs="Courier New" w:eastAsia="Courier New" w:hAnsi="Courier New"/>
      </w:rPr>
    </w:lvl>
    <w:lvl w:ilvl="2">
      <w:start w:val="1"/>
      <w:numFmt w:val="bullet"/>
      <w:lvlText w:val="▪"/>
      <w:lvlJc w:val="left"/>
      <w:pPr>
        <w:ind w:left="2164" w:hanging="360"/>
      </w:pPr>
      <w:rPr>
        <w:rFonts w:ascii="Noto Sans Symbols" w:cs="Noto Sans Symbols" w:eastAsia="Noto Sans Symbols" w:hAnsi="Noto Sans Symbols"/>
      </w:rPr>
    </w:lvl>
    <w:lvl w:ilvl="3">
      <w:start w:val="1"/>
      <w:numFmt w:val="bullet"/>
      <w:lvlText w:val="●"/>
      <w:lvlJc w:val="left"/>
      <w:pPr>
        <w:ind w:left="2884" w:hanging="360"/>
      </w:pPr>
      <w:rPr>
        <w:rFonts w:ascii="Noto Sans Symbols" w:cs="Noto Sans Symbols" w:eastAsia="Noto Sans Symbols" w:hAnsi="Noto Sans Symbols"/>
      </w:rPr>
    </w:lvl>
    <w:lvl w:ilvl="4">
      <w:start w:val="1"/>
      <w:numFmt w:val="bullet"/>
      <w:lvlText w:val="o"/>
      <w:lvlJc w:val="left"/>
      <w:pPr>
        <w:ind w:left="3604" w:hanging="360"/>
      </w:pPr>
      <w:rPr>
        <w:rFonts w:ascii="Courier New" w:cs="Courier New" w:eastAsia="Courier New" w:hAnsi="Courier New"/>
      </w:rPr>
    </w:lvl>
    <w:lvl w:ilvl="5">
      <w:start w:val="1"/>
      <w:numFmt w:val="bullet"/>
      <w:lvlText w:val="▪"/>
      <w:lvlJc w:val="left"/>
      <w:pPr>
        <w:ind w:left="4324" w:hanging="360"/>
      </w:pPr>
      <w:rPr>
        <w:rFonts w:ascii="Noto Sans Symbols" w:cs="Noto Sans Symbols" w:eastAsia="Noto Sans Symbols" w:hAnsi="Noto Sans Symbols"/>
      </w:rPr>
    </w:lvl>
    <w:lvl w:ilvl="6">
      <w:start w:val="1"/>
      <w:numFmt w:val="bullet"/>
      <w:lvlText w:val="●"/>
      <w:lvlJc w:val="left"/>
      <w:pPr>
        <w:ind w:left="5044" w:hanging="360"/>
      </w:pPr>
      <w:rPr>
        <w:rFonts w:ascii="Noto Sans Symbols" w:cs="Noto Sans Symbols" w:eastAsia="Noto Sans Symbols" w:hAnsi="Noto Sans Symbols"/>
      </w:rPr>
    </w:lvl>
    <w:lvl w:ilvl="7">
      <w:start w:val="1"/>
      <w:numFmt w:val="bullet"/>
      <w:lvlText w:val="o"/>
      <w:lvlJc w:val="left"/>
      <w:pPr>
        <w:ind w:left="5764" w:hanging="360"/>
      </w:pPr>
      <w:rPr>
        <w:rFonts w:ascii="Courier New" w:cs="Courier New" w:eastAsia="Courier New" w:hAnsi="Courier New"/>
      </w:rPr>
    </w:lvl>
    <w:lvl w:ilvl="8">
      <w:start w:val="1"/>
      <w:numFmt w:val="bullet"/>
      <w:lvlText w:val="▪"/>
      <w:lvlJc w:val="left"/>
      <w:pPr>
        <w:ind w:left="6484" w:hanging="360"/>
      </w:pPr>
      <w:rPr>
        <w:rFonts w:ascii="Noto Sans Symbols" w:cs="Noto Sans Symbols" w:eastAsia="Noto Sans Symbols" w:hAnsi="Noto Sans Symbols"/>
      </w:rPr>
    </w:lvl>
  </w:abstractNum>
  <w:abstractNum w:abstractNumId="1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85F86"/>
    <w:rPr>
      <w:rFonts w:ascii="Calibri" w:cs="Times New Roman" w:eastAsia="Times New Roman"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85F86"/>
    <w:pPr>
      <w:ind w:left="720"/>
      <w:contextualSpacing w:val="1"/>
    </w:pPr>
  </w:style>
  <w:style w:type="paragraph" w:styleId="Header">
    <w:name w:val="header"/>
    <w:basedOn w:val="Normal"/>
    <w:link w:val="HeaderChar"/>
    <w:uiPriority w:val="99"/>
    <w:rsid w:val="00985F86"/>
    <w:pPr>
      <w:tabs>
        <w:tab w:val="center" w:pos="4680"/>
        <w:tab w:val="right" w:pos="9360"/>
      </w:tabs>
    </w:pPr>
  </w:style>
  <w:style w:type="character" w:styleId="HeaderChar" w:customStyle="1">
    <w:name w:val="Header Char"/>
    <w:basedOn w:val="DefaultParagraphFont"/>
    <w:link w:val="Header"/>
    <w:uiPriority w:val="99"/>
    <w:rsid w:val="00985F86"/>
    <w:rPr>
      <w:rFonts w:ascii="Calibri" w:cs="Times New Roman" w:eastAsia="Times New Roman" w:hAnsi="Calibri"/>
    </w:rPr>
  </w:style>
  <w:style w:type="paragraph" w:styleId="Footer">
    <w:name w:val="footer"/>
    <w:basedOn w:val="Normal"/>
    <w:link w:val="FooterChar"/>
    <w:uiPriority w:val="99"/>
    <w:rsid w:val="00985F86"/>
    <w:pPr>
      <w:tabs>
        <w:tab w:val="center" w:pos="4680"/>
        <w:tab w:val="right" w:pos="9360"/>
      </w:tabs>
    </w:pPr>
  </w:style>
  <w:style w:type="character" w:styleId="FooterChar" w:customStyle="1">
    <w:name w:val="Footer Char"/>
    <w:basedOn w:val="DefaultParagraphFont"/>
    <w:link w:val="Footer"/>
    <w:uiPriority w:val="99"/>
    <w:rsid w:val="00985F86"/>
    <w:rPr>
      <w:rFonts w:ascii="Calibri" w:cs="Times New Roman" w:eastAsia="Times New Roman" w:hAnsi="Calibri"/>
    </w:rPr>
  </w:style>
  <w:style w:type="paragraph" w:styleId="BalloonText">
    <w:name w:val="Balloon Text"/>
    <w:basedOn w:val="Normal"/>
    <w:link w:val="BalloonTextChar"/>
    <w:rsid w:val="00985F8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985F86"/>
    <w:rPr>
      <w:rFonts w:ascii="Tahoma" w:cs="Tahoma" w:eastAsia="Times New Roman" w:hAnsi="Tahoma"/>
      <w:sz w:val="16"/>
      <w:szCs w:val="16"/>
    </w:rPr>
  </w:style>
  <w:style w:type="table" w:styleId="TableGrid">
    <w:name w:val="Table Grid"/>
    <w:basedOn w:val="TableNormal"/>
    <w:rsid w:val="00985F86"/>
    <w:rPr>
      <w:rFonts w:ascii="Times New Roman" w:cs="Times New Roman" w:eastAsia="Times New Roman" w:hAnsi="Times New Roman"/>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985F86"/>
    <w:pPr>
      <w:spacing w:after="0" w:line="240" w:lineRule="auto"/>
    </w:pPr>
    <w:rPr>
      <w:rFonts w:ascii="Calibri" w:cs="Times New Roman" w:eastAsia="Calibri" w:hAnsi="Calibri"/>
    </w:rPr>
  </w:style>
  <w:style w:type="paragraph" w:styleId="DocumentMap">
    <w:name w:val="Document Map"/>
    <w:basedOn w:val="Normal"/>
    <w:link w:val="DocumentMapChar"/>
    <w:rsid w:val="00985F86"/>
    <w:rPr>
      <w:rFonts w:ascii="Tahoma" w:cs="Tahoma" w:hAnsi="Tahoma"/>
      <w:sz w:val="16"/>
      <w:szCs w:val="16"/>
    </w:rPr>
  </w:style>
  <w:style w:type="character" w:styleId="DocumentMapChar" w:customStyle="1">
    <w:name w:val="Document Map Char"/>
    <w:basedOn w:val="DefaultParagraphFont"/>
    <w:link w:val="DocumentMap"/>
    <w:rsid w:val="00985F86"/>
    <w:rPr>
      <w:rFonts w:ascii="Tahoma" w:cs="Tahoma" w:eastAsia="Times New Roman"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40.0" w:type="dxa"/>
        <w:bottom w:w="0.0" w:type="dxa"/>
        <w:right w:w="40.0" w:type="dxa"/>
      </w:tblCellMar>
    </w:tblPr>
  </w:style>
  <w:style w:type="table" w:styleId="Table7">
    <w:basedOn w:val="TableNormal"/>
    <w:tblPr>
      <w:tblStyleRowBandSize w:val="1"/>
      <w:tblStyleColBandSize w:val="1"/>
      <w:tblCellMar>
        <w:top w:w="0.0" w:type="dxa"/>
        <w:left w:w="40.0" w:type="dxa"/>
        <w:bottom w:w="0.0" w:type="dxa"/>
        <w:right w:w="40.0" w:type="dxa"/>
      </w:tblCellMar>
    </w:tblPr>
  </w:style>
  <w:style w:type="table" w:styleId="Table8">
    <w:basedOn w:val="TableNormal"/>
    <w:tblPr>
      <w:tblStyleRowBandSize w:val="1"/>
      <w:tblStyleColBandSize w:val="1"/>
      <w:tblCellMar>
        <w:top w:w="0.0" w:type="dxa"/>
        <w:left w:w="40.0" w:type="dxa"/>
        <w:bottom w:w="0.0" w:type="dxa"/>
        <w:right w:w="4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29.png"/><Relationship Id="rId41" Type="http://schemas.openxmlformats.org/officeDocument/2006/relationships/image" Target="media/image11.png"/><Relationship Id="rId44" Type="http://schemas.openxmlformats.org/officeDocument/2006/relationships/image" Target="media/image37.png"/><Relationship Id="rId43" Type="http://schemas.openxmlformats.org/officeDocument/2006/relationships/image" Target="media/image27.png"/><Relationship Id="rId46" Type="http://schemas.openxmlformats.org/officeDocument/2006/relationships/image" Target="media/image5.png"/><Relationship Id="rId45"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3.png"/><Relationship Id="rId4" Type="http://schemas.openxmlformats.org/officeDocument/2006/relationships/oleObject" Target="embeddings/oleObject3.bin"/><Relationship Id="rId9" Type="http://schemas.openxmlformats.org/officeDocument/2006/relationships/fontTable" Target="fontTable.xml"/><Relationship Id="rId48" Type="http://schemas.openxmlformats.org/officeDocument/2006/relationships/image" Target="media/image20.png"/><Relationship Id="rId47" Type="http://schemas.openxmlformats.org/officeDocument/2006/relationships/image" Target="media/image9.png"/><Relationship Id="rId49" Type="http://schemas.openxmlformats.org/officeDocument/2006/relationships/image" Target="media/image12.png"/><Relationship Id="rId5" Type="http://schemas.openxmlformats.org/officeDocument/2006/relationships/image" Target="media/image2.png"/><Relationship Id="rId6" Type="http://schemas.openxmlformats.org/officeDocument/2006/relationships/oleObject" Target="embeddings/oleObject2.bin"/><Relationship Id="rId7" Type="http://schemas.openxmlformats.org/officeDocument/2006/relationships/theme" Target="theme/theme1.xml"/><Relationship Id="rId8" Type="http://schemas.openxmlformats.org/officeDocument/2006/relationships/settings" Target="settings.xml"/><Relationship Id="rId31" Type="http://schemas.openxmlformats.org/officeDocument/2006/relationships/image" Target="media/image39.png"/><Relationship Id="rId30" Type="http://schemas.openxmlformats.org/officeDocument/2006/relationships/image" Target="media/image35.png"/><Relationship Id="rId33" Type="http://schemas.openxmlformats.org/officeDocument/2006/relationships/image" Target="media/image40.png"/><Relationship Id="rId32" Type="http://schemas.openxmlformats.org/officeDocument/2006/relationships/image" Target="media/image43.png"/><Relationship Id="rId35" Type="http://schemas.openxmlformats.org/officeDocument/2006/relationships/image" Target="media/image10.png"/><Relationship Id="rId34" Type="http://schemas.openxmlformats.org/officeDocument/2006/relationships/image" Target="media/image42.png"/><Relationship Id="rId37" Type="http://schemas.openxmlformats.org/officeDocument/2006/relationships/image" Target="media/image14.png"/><Relationship Id="rId36" Type="http://schemas.openxmlformats.org/officeDocument/2006/relationships/image" Target="media/image6.png"/><Relationship Id="rId39" Type="http://schemas.openxmlformats.org/officeDocument/2006/relationships/image" Target="media/image7.png"/><Relationship Id="rId38" Type="http://schemas.openxmlformats.org/officeDocument/2006/relationships/image" Target="media/image8.png"/><Relationship Id="rId20" Type="http://schemas.openxmlformats.org/officeDocument/2006/relationships/image" Target="media/image24.png"/><Relationship Id="rId22" Type="http://schemas.openxmlformats.org/officeDocument/2006/relationships/image" Target="media/image34.png"/><Relationship Id="rId21" Type="http://schemas.openxmlformats.org/officeDocument/2006/relationships/image" Target="media/image28.png"/><Relationship Id="rId24" Type="http://schemas.openxmlformats.org/officeDocument/2006/relationships/image" Target="media/image31.png"/><Relationship Id="rId23" Type="http://schemas.openxmlformats.org/officeDocument/2006/relationships/image" Target="media/image26.png"/><Relationship Id="rId26" Type="http://schemas.openxmlformats.org/officeDocument/2006/relationships/image" Target="media/image32.png"/><Relationship Id="rId25" Type="http://schemas.openxmlformats.org/officeDocument/2006/relationships/image" Target="media/image38.png"/><Relationship Id="rId28" Type="http://schemas.openxmlformats.org/officeDocument/2006/relationships/image" Target="media/image41.png"/><Relationship Id="rId27" Type="http://schemas.openxmlformats.org/officeDocument/2006/relationships/image" Target="media/image36.png"/><Relationship Id="rId29" Type="http://schemas.openxmlformats.org/officeDocument/2006/relationships/image" Target="media/image33.png"/><Relationship Id="rId51" Type="http://schemas.openxmlformats.org/officeDocument/2006/relationships/image" Target="media/image16.png"/><Relationship Id="rId50" Type="http://schemas.openxmlformats.org/officeDocument/2006/relationships/image" Target="media/image23.png"/><Relationship Id="rId53" Type="http://schemas.openxmlformats.org/officeDocument/2006/relationships/image" Target="media/image18.png"/><Relationship Id="rId52" Type="http://schemas.openxmlformats.org/officeDocument/2006/relationships/image" Target="media/image21.png"/><Relationship Id="rId11" Type="http://schemas.openxmlformats.org/officeDocument/2006/relationships/styles" Target="styles.xml"/><Relationship Id="rId55" Type="http://schemas.openxmlformats.org/officeDocument/2006/relationships/image" Target="media/image17.png"/><Relationship Id="rId10" Type="http://schemas.openxmlformats.org/officeDocument/2006/relationships/numbering" Target="numbering.xml"/><Relationship Id="rId54" Type="http://schemas.openxmlformats.org/officeDocument/2006/relationships/image" Target="media/image19.png"/><Relationship Id="rId13" Type="http://schemas.openxmlformats.org/officeDocument/2006/relationships/header" Target="header1.xml"/><Relationship Id="rId12" Type="http://schemas.openxmlformats.org/officeDocument/2006/relationships/customXml" Target="../customXML/item1.xml"/><Relationship Id="rId56" Type="http://schemas.openxmlformats.org/officeDocument/2006/relationships/image" Target="media/image22.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image" Target="media/image15.png"/><Relationship Id="rId16" Type="http://schemas.openxmlformats.org/officeDocument/2006/relationships/footer" Target="footer1.xml"/><Relationship Id="rId19" Type="http://schemas.openxmlformats.org/officeDocument/2006/relationships/image" Target="media/image30.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0" Type="http://schemas.openxmlformats.org/officeDocument/2006/relationships/font" Target="fonts/Candara-boldItalic.ttf"/><Relationship Id="rId9" Type="http://schemas.openxmlformats.org/officeDocument/2006/relationships/font" Target="fonts/Candara-italic.ttf"/><Relationship Id="rId7" Type="http://schemas.openxmlformats.org/officeDocument/2006/relationships/font" Target="fonts/Candara-regular.ttf"/><Relationship Id="rId8" Type="http://schemas.openxmlformats.org/officeDocument/2006/relationships/font" Target="fonts/Candar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qUCOTqK3pioZWBKnnOcfUk0iiA==">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2015-02-17T12:48:00Z</dcterms:created>
  <dc:creator>Anthony</dc:creator>
</cp:coreProperties>
</file>